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1B9D38" w14:textId="77777777" w:rsidR="00CF5879" w:rsidRDefault="00CF5879">
      <w:pPr>
        <w:pStyle w:val="Body"/>
        <w:rPr>
          <w:rFonts w:ascii="Calibri" w:hAnsi="Calibri"/>
        </w:rPr>
      </w:pPr>
    </w:p>
    <w:p w14:paraId="756B265C" w14:textId="77777777" w:rsidR="00CF5879" w:rsidRDefault="00CF5879">
      <w:pPr>
        <w:pStyle w:val="Body"/>
        <w:rPr>
          <w:rFonts w:ascii="Calibri" w:hAnsi="Calibri"/>
        </w:rPr>
      </w:pPr>
    </w:p>
    <w:p w14:paraId="2AABA064" w14:textId="77777777" w:rsidR="00CF5879" w:rsidRDefault="00CF5879">
      <w:pPr>
        <w:pStyle w:val="Body"/>
        <w:rPr>
          <w:rFonts w:ascii="Calibri" w:hAnsi="Calibri"/>
        </w:rPr>
      </w:pPr>
    </w:p>
    <w:p w14:paraId="1534F7AB" w14:textId="77777777" w:rsidR="00CF5879" w:rsidRDefault="00CF5879">
      <w:pPr>
        <w:pStyle w:val="Body"/>
        <w:rPr>
          <w:rFonts w:ascii="Calibri" w:hAnsi="Calibri"/>
        </w:rPr>
      </w:pPr>
    </w:p>
    <w:p w14:paraId="2C0E1EB5" w14:textId="77777777" w:rsidR="00CF5879" w:rsidRDefault="00CF5879">
      <w:pPr>
        <w:pStyle w:val="Body"/>
        <w:rPr>
          <w:rFonts w:ascii="Calibri" w:hAnsi="Calibri"/>
        </w:rPr>
      </w:pPr>
    </w:p>
    <w:p w14:paraId="34BCD973" w14:textId="77777777" w:rsidR="00CF5879" w:rsidRDefault="00CF5879">
      <w:pPr>
        <w:pStyle w:val="Body"/>
        <w:rPr>
          <w:rFonts w:ascii="Calibri" w:hAnsi="Calibri"/>
        </w:rPr>
      </w:pPr>
    </w:p>
    <w:p w14:paraId="4BEEE67F" w14:textId="77777777" w:rsidR="00CF5879" w:rsidRDefault="00CF5879">
      <w:pPr>
        <w:pStyle w:val="Body"/>
        <w:rPr>
          <w:rFonts w:ascii="Calibri" w:hAnsi="Calibri"/>
        </w:rPr>
      </w:pPr>
    </w:p>
    <w:p w14:paraId="270D682F" w14:textId="77777777" w:rsidR="00CF5879" w:rsidRDefault="00CF5879">
      <w:pPr>
        <w:pStyle w:val="Body"/>
        <w:rPr>
          <w:rFonts w:ascii="Calibri" w:hAnsi="Calibri"/>
        </w:rPr>
      </w:pPr>
    </w:p>
    <w:p w14:paraId="4862A8F1" w14:textId="1676CABF" w:rsidR="00CF5879" w:rsidRDefault="0081616C" w:rsidP="00EA28D5">
      <w:pPr>
        <w:pStyle w:val="Body"/>
        <w:jc w:val="center"/>
        <w:outlineLvl w:val="0"/>
        <w:rPr>
          <w:rFonts w:ascii="Calibri" w:eastAsia="Calibri" w:hAnsi="Calibri" w:cs="Calibri"/>
          <w:spacing w:val="-6"/>
          <w:sz w:val="32"/>
          <w:szCs w:val="32"/>
        </w:rPr>
      </w:pPr>
      <w:r>
        <w:rPr>
          <w:rFonts w:ascii="Calibri" w:hAnsi="Calibri"/>
          <w:spacing w:val="-6"/>
          <w:sz w:val="32"/>
          <w:szCs w:val="32"/>
        </w:rPr>
        <w:t xml:space="preserve">Business Plan </w:t>
      </w:r>
      <w:ins w:id="0" w:author="Doug Gross" w:date="2018-05-07T11:26:00Z">
        <w:r w:rsidR="00E84D07">
          <w:rPr>
            <w:rFonts w:ascii="Calibri" w:hAnsi="Calibri"/>
            <w:spacing w:val="-6"/>
            <w:sz w:val="32"/>
            <w:szCs w:val="32"/>
          </w:rPr>
          <w:t>&amp;</w:t>
        </w:r>
      </w:ins>
      <w:del w:id="1" w:author="Doug Gross" w:date="2018-05-07T11:26:00Z">
        <w:r w:rsidDel="00E84D07">
          <w:rPr>
            <w:rFonts w:ascii="Calibri" w:hAnsi="Calibri"/>
            <w:spacing w:val="-6"/>
            <w:sz w:val="32"/>
            <w:szCs w:val="32"/>
          </w:rPr>
          <w:delText>and</w:delText>
        </w:r>
      </w:del>
      <w:r>
        <w:rPr>
          <w:rFonts w:ascii="Calibri" w:hAnsi="Calibri"/>
          <w:spacing w:val="-6"/>
          <w:sz w:val="32"/>
          <w:szCs w:val="32"/>
        </w:rPr>
        <w:t xml:space="preserve"> </w:t>
      </w:r>
      <w:ins w:id="2" w:author="Doug Gross" w:date="2018-05-07T11:26:00Z">
        <w:r w:rsidR="00E84D07">
          <w:rPr>
            <w:rFonts w:ascii="Calibri" w:hAnsi="Calibri"/>
            <w:spacing w:val="-6"/>
            <w:sz w:val="32"/>
            <w:szCs w:val="32"/>
          </w:rPr>
          <w:t xml:space="preserve">Preliminary </w:t>
        </w:r>
      </w:ins>
      <w:r>
        <w:rPr>
          <w:rFonts w:ascii="Calibri" w:hAnsi="Calibri"/>
          <w:spacing w:val="-6"/>
          <w:sz w:val="32"/>
          <w:szCs w:val="32"/>
        </w:rPr>
        <w:t>Financia</w:t>
      </w:r>
      <w:ins w:id="3" w:author="Doug Gross" w:date="2018-05-07T11:26:00Z">
        <w:r w:rsidR="00E84D07">
          <w:rPr>
            <w:rFonts w:ascii="Calibri" w:hAnsi="Calibri"/>
            <w:spacing w:val="-6"/>
            <w:sz w:val="32"/>
            <w:szCs w:val="32"/>
          </w:rPr>
          <w:t>ls</w:t>
        </w:r>
      </w:ins>
      <w:del w:id="4" w:author="Doug Gross" w:date="2018-05-07T11:26:00Z">
        <w:r w:rsidDel="00E84D07">
          <w:rPr>
            <w:rFonts w:ascii="Calibri" w:hAnsi="Calibri"/>
            <w:spacing w:val="-6"/>
            <w:sz w:val="32"/>
            <w:szCs w:val="32"/>
          </w:rPr>
          <w:delText>l Set</w:delText>
        </w:r>
      </w:del>
      <w:r>
        <w:rPr>
          <w:rFonts w:ascii="Calibri" w:hAnsi="Calibri"/>
          <w:spacing w:val="-6"/>
          <w:sz w:val="32"/>
          <w:szCs w:val="32"/>
        </w:rPr>
        <w:t xml:space="preserve"> </w:t>
      </w:r>
    </w:p>
    <w:p w14:paraId="6C3F541D" w14:textId="77777777" w:rsidR="003D357F" w:rsidRDefault="003D357F" w:rsidP="00EA28D5">
      <w:pPr>
        <w:pStyle w:val="Body"/>
        <w:jc w:val="center"/>
        <w:outlineLvl w:val="0"/>
        <w:rPr>
          <w:rFonts w:ascii="Calibri" w:hAnsi="Calibri"/>
          <w:spacing w:val="-6"/>
          <w:sz w:val="32"/>
          <w:szCs w:val="32"/>
        </w:rPr>
      </w:pPr>
    </w:p>
    <w:p w14:paraId="0BF8058A" w14:textId="12629D75" w:rsidR="00CF5879" w:rsidRDefault="0081616C" w:rsidP="00EA28D5">
      <w:pPr>
        <w:pStyle w:val="Body"/>
        <w:jc w:val="center"/>
        <w:outlineLvl w:val="0"/>
        <w:rPr>
          <w:rFonts w:ascii="Calibri" w:eastAsia="Calibri" w:hAnsi="Calibri" w:cs="Calibri"/>
          <w:spacing w:val="-6"/>
          <w:sz w:val="32"/>
          <w:szCs w:val="32"/>
        </w:rPr>
      </w:pPr>
      <w:r>
        <w:rPr>
          <w:rFonts w:ascii="Calibri" w:hAnsi="Calibri"/>
          <w:spacing w:val="-6"/>
          <w:sz w:val="32"/>
          <w:szCs w:val="32"/>
        </w:rPr>
        <w:t>for</w:t>
      </w:r>
    </w:p>
    <w:p w14:paraId="1BC90A39" w14:textId="548AC8BB" w:rsidR="00E84D07" w:rsidRDefault="00E84D07" w:rsidP="003D357F">
      <w:pPr>
        <w:pStyle w:val="Body"/>
        <w:rPr>
          <w:ins w:id="5" w:author="Doug Gross" w:date="2018-05-07T11:27:00Z"/>
          <w:rFonts w:ascii="Calibri" w:hAnsi="Calibri"/>
          <w:b/>
          <w:spacing w:val="-6"/>
          <w:sz w:val="48"/>
          <w:szCs w:val="32"/>
        </w:rPr>
      </w:pPr>
    </w:p>
    <w:p w14:paraId="2542D16D" w14:textId="1DC6C72E" w:rsidR="00CF5879" w:rsidRPr="00E84D07" w:rsidRDefault="00E54BCD" w:rsidP="00EA28D5">
      <w:pPr>
        <w:pStyle w:val="Body"/>
        <w:jc w:val="center"/>
        <w:outlineLvl w:val="0"/>
        <w:rPr>
          <w:rFonts w:ascii="Calibri" w:eastAsia="Calibri" w:hAnsi="Calibri" w:cs="Calibri"/>
          <w:b/>
          <w:spacing w:val="-6"/>
          <w:sz w:val="72"/>
          <w:szCs w:val="32"/>
          <w:rPrChange w:id="6" w:author="Doug Gross" w:date="2018-05-07T11:27:00Z">
            <w:rPr>
              <w:rFonts w:ascii="Calibri" w:eastAsia="Calibri" w:hAnsi="Calibri" w:cs="Calibri"/>
              <w:spacing w:val="-6"/>
              <w:sz w:val="32"/>
              <w:szCs w:val="32"/>
            </w:rPr>
          </w:rPrChange>
        </w:rPr>
      </w:pPr>
      <w:r>
        <w:rPr>
          <w:rFonts w:ascii="Calibri" w:hAnsi="Calibri"/>
          <w:b/>
          <w:spacing w:val="-6"/>
          <w:sz w:val="72"/>
          <w:szCs w:val="32"/>
        </w:rPr>
        <w:t>Project</w:t>
      </w:r>
      <w:r w:rsidR="00EA28D5">
        <w:rPr>
          <w:rFonts w:ascii="Calibri" w:hAnsi="Calibri"/>
          <w:b/>
          <w:spacing w:val="-6"/>
          <w:sz w:val="72"/>
          <w:szCs w:val="32"/>
        </w:rPr>
        <w:t xml:space="preserve"> Freight</w:t>
      </w:r>
    </w:p>
    <w:p w14:paraId="0F69092F" w14:textId="77777777" w:rsidR="00CF5879" w:rsidRDefault="00CF5879">
      <w:pPr>
        <w:pStyle w:val="Body"/>
        <w:jc w:val="center"/>
        <w:rPr>
          <w:rFonts w:ascii="Calibri" w:eastAsia="Calibri" w:hAnsi="Calibri" w:cs="Calibri"/>
          <w:spacing w:val="-6"/>
          <w:sz w:val="32"/>
          <w:szCs w:val="32"/>
        </w:rPr>
      </w:pPr>
    </w:p>
    <w:p w14:paraId="4B920799" w14:textId="77777777" w:rsidR="00CF5879" w:rsidRDefault="00CF5879">
      <w:pPr>
        <w:pStyle w:val="Body"/>
        <w:jc w:val="center"/>
        <w:rPr>
          <w:rFonts w:ascii="Calibri" w:eastAsia="Calibri" w:hAnsi="Calibri" w:cs="Calibri"/>
          <w:spacing w:val="-6"/>
          <w:sz w:val="32"/>
          <w:szCs w:val="32"/>
        </w:rPr>
      </w:pPr>
    </w:p>
    <w:p w14:paraId="3C3A42E9" w14:textId="77777777" w:rsidR="00CF5879" w:rsidRDefault="0081616C" w:rsidP="00EA28D5">
      <w:pPr>
        <w:pStyle w:val="Body"/>
        <w:jc w:val="center"/>
        <w:outlineLvl w:val="0"/>
        <w:rPr>
          <w:rFonts w:ascii="Calibri" w:eastAsia="Calibri" w:hAnsi="Calibri" w:cs="Calibri"/>
          <w:spacing w:val="-6"/>
          <w:sz w:val="32"/>
          <w:szCs w:val="32"/>
        </w:rPr>
      </w:pPr>
      <w:r>
        <w:rPr>
          <w:rFonts w:ascii="Calibri" w:hAnsi="Calibri"/>
          <w:spacing w:val="-6"/>
          <w:sz w:val="32"/>
          <w:szCs w:val="32"/>
        </w:rPr>
        <w:t>Written by:</w:t>
      </w:r>
    </w:p>
    <w:p w14:paraId="2AD410A7" w14:textId="77777777" w:rsidR="00E84D07" w:rsidRDefault="00E84D07">
      <w:pPr>
        <w:pStyle w:val="Body"/>
        <w:jc w:val="center"/>
        <w:rPr>
          <w:ins w:id="7" w:author="Doug Gross" w:date="2018-05-07T11:27:00Z"/>
          <w:rFonts w:ascii="Calibri" w:hAnsi="Calibri"/>
          <w:spacing w:val="-6"/>
          <w:sz w:val="32"/>
          <w:szCs w:val="32"/>
          <w:lang w:val="da-DK"/>
        </w:rPr>
      </w:pPr>
    </w:p>
    <w:p w14:paraId="2225C5AE" w14:textId="664CC951" w:rsidR="00CF5879" w:rsidRDefault="0081616C" w:rsidP="00EA28D5">
      <w:pPr>
        <w:pStyle w:val="Body"/>
        <w:jc w:val="center"/>
        <w:outlineLvl w:val="0"/>
        <w:rPr>
          <w:rFonts w:ascii="Calibri" w:eastAsia="Calibri" w:hAnsi="Calibri" w:cs="Calibri"/>
          <w:spacing w:val="-6"/>
          <w:sz w:val="32"/>
          <w:szCs w:val="32"/>
        </w:rPr>
      </w:pPr>
      <w:r>
        <w:rPr>
          <w:rFonts w:ascii="Calibri" w:hAnsi="Calibri"/>
          <w:spacing w:val="-6"/>
          <w:sz w:val="32"/>
          <w:szCs w:val="32"/>
          <w:lang w:val="da-DK"/>
        </w:rPr>
        <w:t>Carrie Love</w:t>
      </w:r>
    </w:p>
    <w:p w14:paraId="1E1D604E" w14:textId="77777777" w:rsidR="00CF5879" w:rsidRDefault="0081616C">
      <w:pPr>
        <w:pStyle w:val="Body"/>
        <w:jc w:val="center"/>
        <w:rPr>
          <w:rFonts w:ascii="Calibri" w:eastAsia="Calibri" w:hAnsi="Calibri" w:cs="Calibri"/>
          <w:spacing w:val="-6"/>
          <w:sz w:val="32"/>
          <w:szCs w:val="32"/>
        </w:rPr>
      </w:pPr>
      <w:r>
        <w:rPr>
          <w:rFonts w:ascii="Calibri" w:hAnsi="Calibri"/>
          <w:spacing w:val="-6"/>
          <w:sz w:val="32"/>
          <w:szCs w:val="32"/>
          <w:lang w:val="it-IT"/>
        </w:rPr>
        <w:t xml:space="preserve">Woody </w:t>
      </w:r>
      <w:proofErr w:type="spellStart"/>
      <w:r>
        <w:rPr>
          <w:rFonts w:ascii="Calibri" w:hAnsi="Calibri"/>
          <w:spacing w:val="-6"/>
          <w:sz w:val="32"/>
          <w:szCs w:val="32"/>
          <w:lang w:val="it-IT"/>
        </w:rPr>
        <w:t>Stratton</w:t>
      </w:r>
      <w:proofErr w:type="spellEnd"/>
    </w:p>
    <w:p w14:paraId="68045DBC" w14:textId="77BC881C" w:rsidR="00CF5879" w:rsidRDefault="0081616C">
      <w:pPr>
        <w:pStyle w:val="Body"/>
        <w:jc w:val="center"/>
        <w:rPr>
          <w:rFonts w:ascii="Calibri" w:hAnsi="Calibri"/>
          <w:spacing w:val="-6"/>
          <w:sz w:val="32"/>
          <w:szCs w:val="32"/>
          <w:lang w:val="fr-FR"/>
        </w:rPr>
      </w:pPr>
      <w:r>
        <w:rPr>
          <w:rFonts w:ascii="Calibri" w:hAnsi="Calibri"/>
          <w:spacing w:val="-6"/>
          <w:sz w:val="32"/>
          <w:szCs w:val="32"/>
          <w:lang w:val="fr-FR"/>
        </w:rPr>
        <w:t xml:space="preserve">Charles </w:t>
      </w:r>
      <w:proofErr w:type="spellStart"/>
      <w:r>
        <w:rPr>
          <w:rFonts w:ascii="Calibri" w:hAnsi="Calibri"/>
          <w:spacing w:val="-6"/>
          <w:sz w:val="32"/>
          <w:szCs w:val="32"/>
          <w:lang w:val="fr-FR"/>
        </w:rPr>
        <w:t>Iragui</w:t>
      </w:r>
      <w:proofErr w:type="spellEnd"/>
    </w:p>
    <w:p w14:paraId="16BE86AC" w14:textId="7E560671" w:rsidR="00435116" w:rsidRDefault="00435116">
      <w:pPr>
        <w:pStyle w:val="Body"/>
        <w:jc w:val="center"/>
        <w:rPr>
          <w:rFonts w:ascii="Calibri" w:eastAsia="Calibri" w:hAnsi="Calibri" w:cs="Calibri"/>
          <w:spacing w:val="-6"/>
          <w:sz w:val="32"/>
          <w:szCs w:val="32"/>
        </w:rPr>
      </w:pPr>
      <w:r>
        <w:rPr>
          <w:rFonts w:ascii="Calibri" w:hAnsi="Calibri"/>
          <w:spacing w:val="-6"/>
          <w:sz w:val="32"/>
          <w:szCs w:val="32"/>
          <w:lang w:val="fr-FR"/>
        </w:rPr>
        <w:t>Doug Gross</w:t>
      </w:r>
    </w:p>
    <w:p w14:paraId="0A8CE77E" w14:textId="6B4392DC" w:rsidR="00CF5879" w:rsidRDefault="00CF5879">
      <w:pPr>
        <w:pStyle w:val="Body"/>
        <w:jc w:val="center"/>
        <w:rPr>
          <w:rFonts w:ascii="Calibri" w:eastAsia="Calibri" w:hAnsi="Calibri" w:cs="Calibri"/>
          <w:spacing w:val="-6"/>
          <w:sz w:val="32"/>
          <w:szCs w:val="32"/>
        </w:rPr>
      </w:pPr>
    </w:p>
    <w:p w14:paraId="1A65F577" w14:textId="54868D4D" w:rsidR="003D357F" w:rsidRDefault="003D357F">
      <w:pPr>
        <w:pStyle w:val="Body"/>
        <w:jc w:val="center"/>
        <w:rPr>
          <w:rFonts w:ascii="Calibri" w:eastAsia="Calibri" w:hAnsi="Calibri" w:cs="Calibri"/>
          <w:spacing w:val="-6"/>
          <w:sz w:val="32"/>
          <w:szCs w:val="32"/>
        </w:rPr>
      </w:pPr>
    </w:p>
    <w:p w14:paraId="48E7B038" w14:textId="77777777" w:rsidR="003D357F" w:rsidRDefault="003D357F">
      <w:pPr>
        <w:pStyle w:val="Body"/>
        <w:jc w:val="center"/>
        <w:rPr>
          <w:rFonts w:ascii="Calibri" w:eastAsia="Calibri" w:hAnsi="Calibri" w:cs="Calibri"/>
          <w:spacing w:val="-6"/>
          <w:sz w:val="32"/>
          <w:szCs w:val="32"/>
        </w:rPr>
      </w:pPr>
    </w:p>
    <w:p w14:paraId="5A99795B" w14:textId="77777777" w:rsidR="00CF5879" w:rsidRDefault="00CF5879">
      <w:pPr>
        <w:pStyle w:val="Body"/>
        <w:jc w:val="center"/>
        <w:rPr>
          <w:rFonts w:ascii="Calibri" w:eastAsia="Calibri" w:hAnsi="Calibri" w:cs="Calibri"/>
          <w:spacing w:val="-6"/>
          <w:sz w:val="32"/>
          <w:szCs w:val="32"/>
        </w:rPr>
      </w:pPr>
    </w:p>
    <w:p w14:paraId="4CD174D2" w14:textId="71F42150" w:rsidR="00CF5879" w:rsidRDefault="00E84D07">
      <w:pPr>
        <w:pStyle w:val="Body"/>
        <w:jc w:val="center"/>
        <w:rPr>
          <w:rFonts w:ascii="Calibri" w:eastAsia="Calibri" w:hAnsi="Calibri" w:cs="Calibri"/>
          <w:spacing w:val="-6"/>
          <w:sz w:val="32"/>
          <w:szCs w:val="32"/>
        </w:rPr>
      </w:pPr>
      <w:ins w:id="8" w:author="Doug Gross" w:date="2018-05-07T11:27:00Z">
        <w:r>
          <w:rPr>
            <w:rFonts w:ascii="Calibri" w:hAnsi="Calibri"/>
            <w:spacing w:val="-6"/>
            <w:sz w:val="32"/>
            <w:szCs w:val="32"/>
          </w:rPr>
          <w:t xml:space="preserve">May </w:t>
        </w:r>
      </w:ins>
      <w:ins w:id="9" w:author="Doug Gross" w:date="2018-05-10T15:01:00Z">
        <w:r w:rsidR="002421B6">
          <w:rPr>
            <w:rFonts w:ascii="Calibri" w:hAnsi="Calibri"/>
            <w:spacing w:val="-6"/>
            <w:sz w:val="32"/>
            <w:szCs w:val="32"/>
          </w:rPr>
          <w:t>1</w:t>
        </w:r>
      </w:ins>
      <w:r w:rsidR="00EA28D5">
        <w:rPr>
          <w:rFonts w:ascii="Calibri" w:hAnsi="Calibri"/>
          <w:spacing w:val="-6"/>
          <w:sz w:val="32"/>
          <w:szCs w:val="32"/>
        </w:rPr>
        <w:t>4</w:t>
      </w:r>
      <w:del w:id="10" w:author="Doug Gross" w:date="2018-05-07T11:27:00Z">
        <w:r w:rsidR="0081616C" w:rsidDel="00E84D07">
          <w:rPr>
            <w:rFonts w:ascii="Calibri" w:hAnsi="Calibri"/>
            <w:spacing w:val="-6"/>
            <w:sz w:val="32"/>
            <w:szCs w:val="32"/>
          </w:rPr>
          <w:delText>April 6</w:delText>
        </w:r>
      </w:del>
      <w:r w:rsidR="0081616C">
        <w:rPr>
          <w:rFonts w:ascii="Calibri" w:hAnsi="Calibri"/>
          <w:spacing w:val="-6"/>
          <w:sz w:val="32"/>
          <w:szCs w:val="32"/>
        </w:rPr>
        <w:t>, 2018</w:t>
      </w:r>
    </w:p>
    <w:p w14:paraId="1A7B712F" w14:textId="77777777" w:rsidR="00CF5879" w:rsidRDefault="00CF5879">
      <w:pPr>
        <w:pStyle w:val="Body"/>
        <w:jc w:val="center"/>
        <w:rPr>
          <w:rFonts w:ascii="Calibri" w:eastAsia="Calibri" w:hAnsi="Calibri" w:cs="Calibri"/>
          <w:spacing w:val="-6"/>
          <w:sz w:val="32"/>
          <w:szCs w:val="32"/>
        </w:rPr>
      </w:pPr>
    </w:p>
    <w:p w14:paraId="0CB1EA33" w14:textId="77777777" w:rsidR="00CF5879" w:rsidRDefault="00CF5879">
      <w:pPr>
        <w:pStyle w:val="Body"/>
        <w:jc w:val="center"/>
        <w:rPr>
          <w:rFonts w:ascii="Calibri" w:eastAsia="Calibri" w:hAnsi="Calibri" w:cs="Calibri"/>
          <w:spacing w:val="-6"/>
          <w:sz w:val="32"/>
          <w:szCs w:val="32"/>
        </w:rPr>
      </w:pPr>
    </w:p>
    <w:p w14:paraId="20725D01" w14:textId="77777777" w:rsidR="00CF5879" w:rsidRDefault="00CF5879">
      <w:pPr>
        <w:pStyle w:val="Body"/>
        <w:jc w:val="center"/>
        <w:rPr>
          <w:rFonts w:ascii="Calibri" w:eastAsia="Calibri" w:hAnsi="Calibri" w:cs="Calibri"/>
          <w:spacing w:val="-6"/>
          <w:sz w:val="32"/>
          <w:szCs w:val="32"/>
        </w:rPr>
      </w:pPr>
    </w:p>
    <w:p w14:paraId="5E66A4DC" w14:textId="77777777" w:rsidR="00CF5879" w:rsidRDefault="0081616C">
      <w:pPr>
        <w:pStyle w:val="Body"/>
      </w:pPr>
      <w:r>
        <w:rPr>
          <w:rFonts w:ascii="Arial Unicode MS" w:hAnsi="Arial Unicode MS"/>
          <w:spacing w:val="-6"/>
        </w:rPr>
        <w:br w:type="page"/>
      </w:r>
    </w:p>
    <w:p w14:paraId="22CF804A" w14:textId="77777777" w:rsidR="00CF5879" w:rsidRDefault="0081616C" w:rsidP="00EA28D5">
      <w:pPr>
        <w:pStyle w:val="Body"/>
        <w:outlineLvl w:val="0"/>
        <w:rPr>
          <w:rFonts w:ascii="Calibri" w:eastAsia="Calibri" w:hAnsi="Calibri" w:cs="Calibri"/>
          <w:b/>
          <w:bCs/>
          <w:spacing w:val="-6"/>
        </w:rPr>
      </w:pPr>
      <w:r>
        <w:rPr>
          <w:rFonts w:ascii="Calibri" w:hAnsi="Calibri"/>
          <w:b/>
          <w:bCs/>
          <w:spacing w:val="-6"/>
        </w:rPr>
        <w:lastRenderedPageBreak/>
        <w:t>Table of Contents</w:t>
      </w:r>
    </w:p>
    <w:p w14:paraId="0D794DBC" w14:textId="77777777" w:rsidR="00CF5879" w:rsidRDefault="00CF5879">
      <w:pPr>
        <w:pStyle w:val="Body"/>
        <w:rPr>
          <w:rFonts w:ascii="Calibri" w:eastAsia="Calibri" w:hAnsi="Calibri" w:cs="Calibri"/>
        </w:rPr>
      </w:pPr>
    </w:p>
    <w:p w14:paraId="01A7D747" w14:textId="77777777" w:rsidR="00CF5879" w:rsidRDefault="0081616C">
      <w:pPr>
        <w:pStyle w:val="Body"/>
        <w:spacing w:line="480" w:lineRule="auto"/>
        <w:rPr>
          <w:rFonts w:ascii="Calibri" w:eastAsia="Calibri" w:hAnsi="Calibri" w:cs="Calibri"/>
        </w:rPr>
      </w:pPr>
      <w:r>
        <w:rPr>
          <w:rFonts w:ascii="Calibri" w:hAnsi="Calibri"/>
        </w:rPr>
        <w:t>Executive Summary     ……………………………………………………………………………………</w:t>
      </w:r>
      <w:proofErr w:type="gramStart"/>
      <w:r>
        <w:rPr>
          <w:rFonts w:ascii="Calibri" w:hAnsi="Calibri"/>
        </w:rPr>
        <w:t>…..</w:t>
      </w:r>
      <w:proofErr w:type="gramEnd"/>
      <w:r>
        <w:rPr>
          <w:rFonts w:ascii="Calibri" w:hAnsi="Calibri"/>
        </w:rPr>
        <w:tab/>
        <w:t xml:space="preserve">3 </w:t>
      </w:r>
    </w:p>
    <w:p w14:paraId="1EFA7831" w14:textId="6A550498" w:rsidR="00CF5879" w:rsidRDefault="00CF5879">
      <w:pPr>
        <w:pStyle w:val="Body"/>
        <w:rPr>
          <w:ins w:id="11" w:author="Doug Gross" w:date="2018-05-02T18:14:00Z"/>
          <w:rFonts w:ascii="Calibri" w:eastAsia="Calibri" w:hAnsi="Calibri" w:cs="Calibri"/>
        </w:rPr>
      </w:pPr>
    </w:p>
    <w:p w14:paraId="5A9E2877" w14:textId="77777777" w:rsidR="00FB606B" w:rsidRDefault="00FB606B">
      <w:pPr>
        <w:pStyle w:val="Body"/>
        <w:rPr>
          <w:rFonts w:ascii="Calibri" w:eastAsia="Calibri" w:hAnsi="Calibri" w:cs="Calibri"/>
        </w:rPr>
      </w:pPr>
    </w:p>
    <w:p w14:paraId="09E1A887" w14:textId="2FE4291D" w:rsidR="00CF5879" w:rsidRDefault="0081616C">
      <w:pPr>
        <w:pStyle w:val="Body"/>
        <w:rPr>
          <w:rFonts w:ascii="Calibri" w:eastAsia="Calibri" w:hAnsi="Calibri" w:cs="Calibri"/>
        </w:rPr>
      </w:pPr>
      <w:r>
        <w:rPr>
          <w:rFonts w:ascii="Calibri" w:hAnsi="Calibri"/>
        </w:rPr>
        <w:t>Company Description ……………</w:t>
      </w:r>
      <w:r w:rsidR="007A518B">
        <w:rPr>
          <w:rFonts w:ascii="Calibri" w:hAnsi="Calibri"/>
        </w:rPr>
        <w:t>………………………………………………………………………</w:t>
      </w:r>
      <w:proofErr w:type="gramStart"/>
      <w:r w:rsidR="007A518B">
        <w:rPr>
          <w:rFonts w:ascii="Calibri" w:hAnsi="Calibri"/>
        </w:rPr>
        <w:t>…..</w:t>
      </w:r>
      <w:proofErr w:type="gramEnd"/>
      <w:r w:rsidR="007A518B">
        <w:rPr>
          <w:rFonts w:ascii="Calibri" w:hAnsi="Calibri"/>
        </w:rPr>
        <w:tab/>
        <w:t>6</w:t>
      </w:r>
    </w:p>
    <w:p w14:paraId="310AEEEA" w14:textId="77777777" w:rsidR="00CF5879" w:rsidRDefault="00CF5879">
      <w:pPr>
        <w:pStyle w:val="Body"/>
        <w:rPr>
          <w:rFonts w:ascii="Calibri" w:eastAsia="Calibri" w:hAnsi="Calibri" w:cs="Calibri"/>
        </w:rPr>
      </w:pPr>
    </w:p>
    <w:p w14:paraId="0B7C5B1E" w14:textId="40C4FB2E" w:rsidR="00CF5879" w:rsidRDefault="00CF5879">
      <w:pPr>
        <w:pStyle w:val="Body"/>
        <w:rPr>
          <w:ins w:id="12" w:author="Doug Gross" w:date="2018-05-02T18:14:00Z"/>
          <w:rFonts w:ascii="Calibri" w:eastAsia="Calibri" w:hAnsi="Calibri" w:cs="Calibri"/>
        </w:rPr>
      </w:pPr>
    </w:p>
    <w:p w14:paraId="5FE4DF3D" w14:textId="77777777" w:rsidR="00FB606B" w:rsidRDefault="00FB606B">
      <w:pPr>
        <w:pStyle w:val="Body"/>
        <w:rPr>
          <w:rFonts w:ascii="Calibri" w:eastAsia="Calibri" w:hAnsi="Calibri" w:cs="Calibri"/>
        </w:rPr>
      </w:pPr>
    </w:p>
    <w:p w14:paraId="3CC05066" w14:textId="0DC19A0C" w:rsidR="00CF5879" w:rsidRDefault="0081616C">
      <w:pPr>
        <w:pStyle w:val="Body"/>
        <w:spacing w:line="480" w:lineRule="auto"/>
        <w:rPr>
          <w:rFonts w:ascii="Calibri" w:eastAsia="Calibri" w:hAnsi="Calibri" w:cs="Calibri"/>
        </w:rPr>
      </w:pPr>
      <w:r>
        <w:rPr>
          <w:rFonts w:ascii="Calibri" w:hAnsi="Calibri"/>
        </w:rPr>
        <w:t>Domestic Trucking Market</w:t>
      </w:r>
      <w:ins w:id="13" w:author="Doug Gross" w:date="2018-05-10T19:13:00Z">
        <w:r w:rsidR="00070BEF">
          <w:rPr>
            <w:rFonts w:ascii="Calibri" w:hAnsi="Calibri"/>
          </w:rPr>
          <w:t xml:space="preserve">, </w:t>
        </w:r>
      </w:ins>
      <w:ins w:id="14" w:author="Doug Gross" w:date="2018-05-10T19:14:00Z">
        <w:r w:rsidR="00070BEF">
          <w:rPr>
            <w:rFonts w:ascii="Calibri" w:hAnsi="Calibri"/>
          </w:rPr>
          <w:t xml:space="preserve">Revenue Projections, </w:t>
        </w:r>
      </w:ins>
      <w:del w:id="15" w:author="Doug Gross" w:date="2018-05-10T19:13:00Z">
        <w:r w:rsidDel="00070BEF">
          <w:rPr>
            <w:rFonts w:ascii="Calibri" w:hAnsi="Calibri"/>
          </w:rPr>
          <w:delText xml:space="preserve"> &amp; </w:delText>
        </w:r>
      </w:del>
      <w:r>
        <w:rPr>
          <w:rFonts w:ascii="Calibri" w:hAnsi="Calibri"/>
        </w:rPr>
        <w:t>Competit</w:t>
      </w:r>
      <w:ins w:id="16" w:author="Doug Gross" w:date="2018-05-10T19:15:00Z">
        <w:r w:rsidR="00070BEF">
          <w:rPr>
            <w:rFonts w:ascii="Calibri" w:hAnsi="Calibri"/>
          </w:rPr>
          <w:t>ion</w:t>
        </w:r>
      </w:ins>
      <w:del w:id="17" w:author="Doug Gross" w:date="2018-05-10T19:15:00Z">
        <w:r w:rsidDel="00070BEF">
          <w:rPr>
            <w:rFonts w:ascii="Calibri" w:hAnsi="Calibri"/>
          </w:rPr>
          <w:delText>ors</w:delText>
        </w:r>
      </w:del>
      <w:r>
        <w:rPr>
          <w:rFonts w:ascii="Calibri" w:hAnsi="Calibri"/>
        </w:rPr>
        <w:t xml:space="preserve"> </w:t>
      </w:r>
      <w:del w:id="18" w:author="Doug Gross" w:date="2018-05-10T19:14:00Z">
        <w:r w:rsidDel="00070BEF">
          <w:rPr>
            <w:rFonts w:ascii="Calibri" w:hAnsi="Calibri"/>
          </w:rPr>
          <w:delText>…………</w:delText>
        </w:r>
      </w:del>
      <w:r>
        <w:rPr>
          <w:rFonts w:ascii="Calibri" w:hAnsi="Calibri"/>
        </w:rPr>
        <w:t>……</w:t>
      </w:r>
      <w:del w:id="19" w:author="Doug Gross" w:date="2018-05-10T19:14:00Z">
        <w:r w:rsidDel="00070BEF">
          <w:rPr>
            <w:rFonts w:ascii="Calibri" w:hAnsi="Calibri"/>
          </w:rPr>
          <w:delText>……</w:delText>
        </w:r>
      </w:del>
      <w:r>
        <w:rPr>
          <w:rFonts w:ascii="Calibri" w:hAnsi="Calibri"/>
        </w:rPr>
        <w:t>……</w:t>
      </w:r>
      <w:del w:id="20" w:author="Doug Gross" w:date="2018-05-10T19:14:00Z">
        <w:r w:rsidDel="00070BEF">
          <w:rPr>
            <w:rFonts w:ascii="Calibri" w:hAnsi="Calibri"/>
          </w:rPr>
          <w:delText>………………</w:delText>
        </w:r>
      </w:del>
      <w:r w:rsidR="007A518B">
        <w:rPr>
          <w:rFonts w:ascii="Calibri" w:hAnsi="Calibri"/>
        </w:rPr>
        <w:t>……………..    11</w:t>
      </w:r>
    </w:p>
    <w:p w14:paraId="38D9279E" w14:textId="77777777" w:rsidR="00CF5879" w:rsidRDefault="00CF5879">
      <w:pPr>
        <w:pStyle w:val="Body"/>
        <w:spacing w:line="480" w:lineRule="auto"/>
        <w:rPr>
          <w:rFonts w:ascii="Calibri" w:eastAsia="Calibri" w:hAnsi="Calibri" w:cs="Calibri"/>
        </w:rPr>
      </w:pPr>
    </w:p>
    <w:p w14:paraId="7DD1B05C" w14:textId="4A790901" w:rsidR="00CF5879" w:rsidRDefault="0081616C" w:rsidP="00EA28D5">
      <w:pPr>
        <w:pStyle w:val="Body"/>
        <w:spacing w:line="480" w:lineRule="auto"/>
        <w:outlineLvl w:val="0"/>
        <w:rPr>
          <w:rFonts w:ascii="Calibri" w:eastAsia="Calibri" w:hAnsi="Calibri" w:cs="Calibri"/>
        </w:rPr>
      </w:pPr>
      <w:r>
        <w:rPr>
          <w:rFonts w:ascii="Calibri" w:hAnsi="Calibri"/>
        </w:rPr>
        <w:t xml:space="preserve">Customer Acquisition </w:t>
      </w:r>
      <w:proofErr w:type="gramStart"/>
      <w:r>
        <w:rPr>
          <w:rFonts w:ascii="Calibri" w:hAnsi="Calibri"/>
        </w:rPr>
        <w:t>Plan  …</w:t>
      </w:r>
      <w:proofErr w:type="gramEnd"/>
      <w:r>
        <w:rPr>
          <w:rFonts w:ascii="Calibri" w:hAnsi="Calibri"/>
        </w:rPr>
        <w:t>………</w:t>
      </w:r>
      <w:r w:rsidR="007A518B">
        <w:rPr>
          <w:rFonts w:ascii="Calibri" w:hAnsi="Calibri"/>
        </w:rPr>
        <w:t>…………………………………………………………………….   14</w:t>
      </w:r>
    </w:p>
    <w:p w14:paraId="7067C310" w14:textId="77777777" w:rsidR="00CF5879" w:rsidRDefault="00CF5879">
      <w:pPr>
        <w:pStyle w:val="Body"/>
        <w:spacing w:line="480" w:lineRule="auto"/>
        <w:rPr>
          <w:rFonts w:ascii="Calibri" w:eastAsia="Calibri" w:hAnsi="Calibri" w:cs="Calibri"/>
        </w:rPr>
      </w:pPr>
    </w:p>
    <w:p w14:paraId="57B33093" w14:textId="22CD9327" w:rsidR="00CF5879" w:rsidRDefault="0081616C">
      <w:pPr>
        <w:pStyle w:val="Body"/>
        <w:spacing w:line="480" w:lineRule="auto"/>
        <w:rPr>
          <w:rFonts w:ascii="Calibri" w:eastAsia="Calibri" w:hAnsi="Calibri" w:cs="Calibri"/>
        </w:rPr>
      </w:pPr>
      <w:r>
        <w:rPr>
          <w:rFonts w:ascii="Calibri" w:hAnsi="Calibri"/>
        </w:rPr>
        <w:t>Autonomous Trucking ………………………………………………</w:t>
      </w:r>
      <w:r w:rsidR="007A518B">
        <w:rPr>
          <w:rFonts w:ascii="Calibri" w:hAnsi="Calibri"/>
        </w:rPr>
        <w:t>…………………………………</w:t>
      </w:r>
      <w:proofErr w:type="gramStart"/>
      <w:r w:rsidR="007A518B">
        <w:rPr>
          <w:rFonts w:ascii="Calibri" w:hAnsi="Calibri"/>
        </w:rPr>
        <w:t>…..</w:t>
      </w:r>
      <w:proofErr w:type="gramEnd"/>
      <w:r w:rsidR="007A518B">
        <w:rPr>
          <w:rFonts w:ascii="Calibri" w:hAnsi="Calibri"/>
        </w:rPr>
        <w:t xml:space="preserve">    21</w:t>
      </w:r>
    </w:p>
    <w:p w14:paraId="105B69AC" w14:textId="77777777" w:rsidR="00CF5879" w:rsidRDefault="00CF5879">
      <w:pPr>
        <w:pStyle w:val="Body"/>
        <w:spacing w:line="480" w:lineRule="auto"/>
        <w:rPr>
          <w:rFonts w:ascii="Calibri" w:eastAsia="Calibri" w:hAnsi="Calibri" w:cs="Calibri"/>
        </w:rPr>
      </w:pPr>
    </w:p>
    <w:p w14:paraId="1DF19F0A" w14:textId="1323F536" w:rsidR="00CF5879" w:rsidRDefault="0081616C" w:rsidP="00EA28D5">
      <w:pPr>
        <w:pStyle w:val="Body"/>
        <w:spacing w:line="480" w:lineRule="auto"/>
        <w:outlineLvl w:val="0"/>
        <w:rPr>
          <w:rFonts w:ascii="Calibri" w:eastAsia="Calibri" w:hAnsi="Calibri" w:cs="Calibri"/>
        </w:rPr>
      </w:pPr>
      <w:r>
        <w:rPr>
          <w:rFonts w:ascii="Calibri" w:hAnsi="Calibri"/>
        </w:rPr>
        <w:t>Leadership Team</w:t>
      </w:r>
      <w:del w:id="21" w:author="Doug Gross" w:date="2018-05-03T19:57:00Z">
        <w:r w:rsidDel="00032A1B">
          <w:rPr>
            <w:rFonts w:ascii="Calibri" w:hAnsi="Calibri"/>
          </w:rPr>
          <w:delText>.</w:delText>
        </w:r>
      </w:del>
      <w:r>
        <w:rPr>
          <w:rFonts w:ascii="Calibri" w:hAnsi="Calibri"/>
        </w:rPr>
        <w:t xml:space="preserve"> </w:t>
      </w:r>
      <w:ins w:id="22" w:author="Doug Gross" w:date="2018-05-03T19:58:00Z">
        <w:r w:rsidR="00032A1B">
          <w:rPr>
            <w:rFonts w:ascii="Calibri" w:hAnsi="Calibri"/>
          </w:rPr>
          <w:t>.</w:t>
        </w:r>
      </w:ins>
      <w:r>
        <w:rPr>
          <w:rFonts w:ascii="Calibri" w:hAnsi="Calibri"/>
        </w:rPr>
        <w:t>………………</w:t>
      </w:r>
      <w:ins w:id="23" w:author="Doug Gross" w:date="2018-05-10T15:01:00Z">
        <w:r w:rsidR="002421B6">
          <w:rPr>
            <w:rFonts w:ascii="Calibri" w:hAnsi="Calibri"/>
          </w:rPr>
          <w:t>.</w:t>
        </w:r>
      </w:ins>
      <w:r>
        <w:rPr>
          <w:rFonts w:ascii="Calibri" w:hAnsi="Calibri"/>
        </w:rPr>
        <w:t>………</w:t>
      </w:r>
      <w:r w:rsidR="00851B7B">
        <w:rPr>
          <w:rFonts w:ascii="Calibri" w:hAnsi="Calibri"/>
        </w:rPr>
        <w:t>…………………………………………………………………….   22</w:t>
      </w:r>
      <w:r>
        <w:rPr>
          <w:rFonts w:ascii="Calibri" w:hAnsi="Calibri"/>
        </w:rPr>
        <w:t xml:space="preserve"> </w:t>
      </w:r>
    </w:p>
    <w:p w14:paraId="596EF4E9" w14:textId="77777777" w:rsidR="00CF5879" w:rsidRDefault="00CF5879">
      <w:pPr>
        <w:pStyle w:val="Body"/>
        <w:spacing w:line="480" w:lineRule="auto"/>
        <w:rPr>
          <w:rFonts w:ascii="Calibri" w:eastAsia="Calibri" w:hAnsi="Calibri" w:cs="Calibri"/>
        </w:rPr>
      </w:pPr>
    </w:p>
    <w:p w14:paraId="10B663EB" w14:textId="3B4CD337" w:rsidR="00CF5879" w:rsidRDefault="0081616C">
      <w:pPr>
        <w:pStyle w:val="Body"/>
        <w:spacing w:line="480" w:lineRule="auto"/>
        <w:rPr>
          <w:rFonts w:ascii="Calibri" w:eastAsia="Calibri" w:hAnsi="Calibri" w:cs="Calibri"/>
        </w:rPr>
      </w:pPr>
      <w:r>
        <w:rPr>
          <w:rFonts w:ascii="Calibri" w:hAnsi="Calibri"/>
        </w:rPr>
        <w:t>Extended Definition of Products &amp; Services ……………</w:t>
      </w:r>
      <w:ins w:id="24" w:author="Doug Gross" w:date="2018-05-10T15:01:00Z">
        <w:r w:rsidR="002421B6">
          <w:rPr>
            <w:rFonts w:ascii="Calibri" w:hAnsi="Calibri"/>
          </w:rPr>
          <w:t>.</w:t>
        </w:r>
      </w:ins>
      <w:r w:rsidR="00851B7B">
        <w:rPr>
          <w:rFonts w:ascii="Calibri" w:hAnsi="Calibri"/>
        </w:rPr>
        <w:t>……………………………………….    25</w:t>
      </w:r>
      <w:r>
        <w:rPr>
          <w:rFonts w:ascii="Calibri" w:hAnsi="Calibri"/>
        </w:rPr>
        <w:t xml:space="preserve"> </w:t>
      </w:r>
    </w:p>
    <w:p w14:paraId="4023D69C" w14:textId="77777777" w:rsidR="00CF5879" w:rsidRDefault="00CF5879">
      <w:pPr>
        <w:pStyle w:val="Body"/>
        <w:spacing w:line="480" w:lineRule="auto"/>
        <w:rPr>
          <w:rFonts w:ascii="Calibri" w:eastAsia="Calibri" w:hAnsi="Calibri" w:cs="Calibri"/>
        </w:rPr>
      </w:pPr>
    </w:p>
    <w:p w14:paraId="39ECE6E7" w14:textId="33CD2F58" w:rsidR="00CF5879" w:rsidRDefault="0081616C" w:rsidP="00EA28D5">
      <w:pPr>
        <w:pStyle w:val="Body"/>
        <w:spacing w:line="480" w:lineRule="auto"/>
        <w:outlineLvl w:val="0"/>
        <w:rPr>
          <w:rFonts w:ascii="Calibri" w:eastAsia="Calibri" w:hAnsi="Calibri" w:cs="Calibri"/>
        </w:rPr>
      </w:pPr>
      <w:r>
        <w:rPr>
          <w:rFonts w:ascii="Calibri" w:hAnsi="Calibri"/>
        </w:rPr>
        <w:t xml:space="preserve">Big Data Collection </w:t>
      </w:r>
      <w:ins w:id="25" w:author="Doug Gross" w:date="2018-05-07T11:28:00Z">
        <w:r w:rsidR="00E84D07">
          <w:rPr>
            <w:rFonts w:ascii="Calibri" w:hAnsi="Calibri"/>
          </w:rPr>
          <w:t>&amp;</w:t>
        </w:r>
      </w:ins>
      <w:del w:id="26" w:author="Doug Gross" w:date="2018-05-07T11:28:00Z">
        <w:r w:rsidDel="00E84D07">
          <w:rPr>
            <w:rFonts w:ascii="Calibri" w:hAnsi="Calibri"/>
          </w:rPr>
          <w:delText>and</w:delText>
        </w:r>
      </w:del>
      <w:r>
        <w:rPr>
          <w:rFonts w:ascii="Calibri" w:hAnsi="Calibri"/>
        </w:rPr>
        <w:t xml:space="preserve"> Usage  …</w:t>
      </w:r>
      <w:ins w:id="27" w:author="Doug Gross" w:date="2018-05-07T11:28:00Z">
        <w:r w:rsidR="00E84D07">
          <w:rPr>
            <w:rFonts w:ascii="Calibri" w:hAnsi="Calibri"/>
          </w:rPr>
          <w:t>..</w:t>
        </w:r>
      </w:ins>
      <w:r>
        <w:rPr>
          <w:rFonts w:ascii="Calibri" w:hAnsi="Calibri"/>
        </w:rPr>
        <w:t>…………</w:t>
      </w:r>
      <w:ins w:id="28" w:author="Doug Gross" w:date="2018-05-07T11:29:00Z">
        <w:r w:rsidR="00E84D07">
          <w:rPr>
            <w:rFonts w:ascii="Calibri" w:hAnsi="Calibri"/>
          </w:rPr>
          <w:t>.</w:t>
        </w:r>
      </w:ins>
      <w:r>
        <w:rPr>
          <w:rFonts w:ascii="Calibri" w:hAnsi="Calibri"/>
        </w:rPr>
        <w:t>…………………</w:t>
      </w:r>
      <w:ins w:id="29" w:author="Doug Gross" w:date="2018-05-10T15:02:00Z">
        <w:r w:rsidR="002421B6">
          <w:rPr>
            <w:rFonts w:ascii="Calibri" w:hAnsi="Calibri"/>
          </w:rPr>
          <w:t>..</w:t>
        </w:r>
      </w:ins>
      <w:r w:rsidR="00851B7B">
        <w:rPr>
          <w:rFonts w:ascii="Calibri" w:hAnsi="Calibri"/>
        </w:rPr>
        <w:t>…………………………………………  32</w:t>
      </w:r>
    </w:p>
    <w:p w14:paraId="506309A7" w14:textId="77777777" w:rsidR="00CF5879" w:rsidRDefault="00CF5879">
      <w:pPr>
        <w:pStyle w:val="Body"/>
        <w:spacing w:line="480" w:lineRule="auto"/>
        <w:rPr>
          <w:rFonts w:ascii="Calibri" w:eastAsia="Calibri" w:hAnsi="Calibri" w:cs="Calibri"/>
        </w:rPr>
      </w:pPr>
    </w:p>
    <w:p w14:paraId="02762E6D" w14:textId="6535ED7A" w:rsidR="00CF5879" w:rsidRDefault="0081616C">
      <w:pPr>
        <w:pStyle w:val="Body"/>
        <w:spacing w:line="480" w:lineRule="auto"/>
        <w:rPr>
          <w:rFonts w:ascii="Calibri" w:eastAsia="Calibri" w:hAnsi="Calibri" w:cs="Calibri"/>
        </w:rPr>
      </w:pPr>
      <w:r>
        <w:rPr>
          <w:rFonts w:ascii="Calibri" w:hAnsi="Calibri"/>
        </w:rPr>
        <w:t xml:space="preserve">Customer Training, Involvement &amp; </w:t>
      </w:r>
      <w:proofErr w:type="gramStart"/>
      <w:r>
        <w:rPr>
          <w:rFonts w:ascii="Calibri" w:hAnsi="Calibri"/>
        </w:rPr>
        <w:t>Feedback  …</w:t>
      </w:r>
      <w:proofErr w:type="gramEnd"/>
      <w:r>
        <w:rPr>
          <w:rFonts w:ascii="Calibri" w:hAnsi="Calibri"/>
        </w:rPr>
        <w:t>…………………………</w:t>
      </w:r>
      <w:ins w:id="30" w:author="Doug Gross" w:date="2018-05-10T15:02:00Z">
        <w:r w:rsidR="002421B6">
          <w:rPr>
            <w:rFonts w:ascii="Calibri" w:hAnsi="Calibri"/>
          </w:rPr>
          <w:t>..</w:t>
        </w:r>
      </w:ins>
      <w:r w:rsidR="00851B7B">
        <w:rPr>
          <w:rFonts w:ascii="Calibri" w:hAnsi="Calibri"/>
        </w:rPr>
        <w:t>……………………   33</w:t>
      </w:r>
    </w:p>
    <w:p w14:paraId="0ADFCE83" w14:textId="77777777" w:rsidR="00CF5879" w:rsidRDefault="00CF5879">
      <w:pPr>
        <w:pStyle w:val="Body"/>
        <w:spacing w:line="480" w:lineRule="auto"/>
        <w:rPr>
          <w:rFonts w:ascii="Calibri" w:eastAsia="Calibri" w:hAnsi="Calibri" w:cs="Calibri"/>
        </w:rPr>
      </w:pPr>
    </w:p>
    <w:p w14:paraId="470232EF" w14:textId="68DFBCE5" w:rsidR="00CF5879" w:rsidRDefault="0081616C" w:rsidP="00EA28D5">
      <w:pPr>
        <w:pStyle w:val="Body"/>
        <w:spacing w:line="480" w:lineRule="auto"/>
        <w:outlineLvl w:val="0"/>
        <w:rPr>
          <w:rFonts w:ascii="Calibri" w:eastAsia="Calibri" w:hAnsi="Calibri" w:cs="Calibri"/>
        </w:rPr>
      </w:pPr>
      <w:r>
        <w:rPr>
          <w:rFonts w:ascii="Calibri" w:hAnsi="Calibri"/>
        </w:rPr>
        <w:t xml:space="preserve">Development of </w:t>
      </w:r>
      <w:ins w:id="31" w:author="Doug Gross" w:date="2018-05-07T12:40:00Z">
        <w:r w:rsidR="00616D2B">
          <w:rPr>
            <w:rFonts w:ascii="Calibri" w:hAnsi="Calibri"/>
          </w:rPr>
          <w:t>O</w:t>
        </w:r>
      </w:ins>
      <w:del w:id="32" w:author="Doug Gross" w:date="2018-05-07T12:40:00Z">
        <w:r w:rsidDel="00616D2B">
          <w:rPr>
            <w:rFonts w:ascii="Calibri" w:hAnsi="Calibri"/>
          </w:rPr>
          <w:delText>o</w:delText>
        </w:r>
      </w:del>
      <w:r>
        <w:rPr>
          <w:rFonts w:ascii="Calibri" w:hAnsi="Calibri"/>
        </w:rPr>
        <w:t>ur Product ………………</w:t>
      </w:r>
      <w:ins w:id="33" w:author="Doug Gross" w:date="2018-05-07T11:29:00Z">
        <w:r w:rsidR="00E84D07">
          <w:rPr>
            <w:rFonts w:ascii="Calibri" w:hAnsi="Calibri"/>
          </w:rPr>
          <w:t>.</w:t>
        </w:r>
      </w:ins>
      <w:r>
        <w:rPr>
          <w:rFonts w:ascii="Calibri" w:hAnsi="Calibri"/>
        </w:rPr>
        <w:t>……</w:t>
      </w:r>
      <w:ins w:id="34" w:author="Doug Gross" w:date="2018-05-10T15:02:00Z">
        <w:r w:rsidR="002421B6">
          <w:rPr>
            <w:rFonts w:ascii="Calibri" w:hAnsi="Calibri"/>
          </w:rPr>
          <w:t>.</w:t>
        </w:r>
      </w:ins>
      <w:r>
        <w:rPr>
          <w:rFonts w:ascii="Calibri" w:hAnsi="Calibri"/>
        </w:rPr>
        <w:t>……………………………………………………</w:t>
      </w:r>
      <w:r w:rsidR="00851B7B">
        <w:rPr>
          <w:rFonts w:ascii="Calibri" w:hAnsi="Calibri"/>
          <w:lang w:val="de-DE"/>
        </w:rPr>
        <w:t>.   34</w:t>
      </w:r>
    </w:p>
    <w:p w14:paraId="3A68E643" w14:textId="77777777" w:rsidR="00CF5879" w:rsidRDefault="00CF5879">
      <w:pPr>
        <w:pStyle w:val="Body"/>
        <w:spacing w:line="480" w:lineRule="auto"/>
        <w:rPr>
          <w:rFonts w:ascii="Calibri" w:eastAsia="Calibri" w:hAnsi="Calibri" w:cs="Calibri"/>
        </w:rPr>
      </w:pPr>
    </w:p>
    <w:p w14:paraId="65567506" w14:textId="2BA0391B" w:rsidR="00CF5879" w:rsidRDefault="0081616C">
      <w:pPr>
        <w:pStyle w:val="Body"/>
        <w:spacing w:line="480" w:lineRule="auto"/>
      </w:pPr>
      <w:r>
        <w:rPr>
          <w:rFonts w:ascii="Calibri" w:hAnsi="Calibri"/>
        </w:rPr>
        <w:t>Financials</w:t>
      </w:r>
      <w:del w:id="35" w:author="Doug Gross" w:date="2018-05-07T11:28:00Z">
        <w:r w:rsidDel="00E84D07">
          <w:rPr>
            <w:rFonts w:ascii="Calibri" w:hAnsi="Calibri"/>
          </w:rPr>
          <w:delText>.</w:delText>
        </w:r>
      </w:del>
      <w:r>
        <w:rPr>
          <w:rFonts w:ascii="Calibri" w:hAnsi="Calibri"/>
        </w:rPr>
        <w:t xml:space="preserve"> ……</w:t>
      </w:r>
      <w:ins w:id="36" w:author="Doug Gross" w:date="2018-05-07T12:39:00Z">
        <w:r w:rsidR="009F7703">
          <w:rPr>
            <w:rFonts w:ascii="Calibri" w:hAnsi="Calibri"/>
          </w:rPr>
          <w:t>..</w:t>
        </w:r>
      </w:ins>
      <w:r>
        <w:rPr>
          <w:rFonts w:ascii="Calibri" w:hAnsi="Calibri"/>
        </w:rPr>
        <w:t>…………………………………………………</w:t>
      </w:r>
      <w:ins w:id="37" w:author="Doug Gross" w:date="2018-05-10T15:02:00Z">
        <w:r w:rsidR="002421B6">
          <w:rPr>
            <w:rFonts w:ascii="Calibri" w:hAnsi="Calibri"/>
          </w:rPr>
          <w:t>..</w:t>
        </w:r>
      </w:ins>
      <w:r w:rsidR="00435116">
        <w:rPr>
          <w:rFonts w:ascii="Calibri" w:hAnsi="Calibri"/>
        </w:rPr>
        <w:t>…………………………………… Included Spreadsheet</w:t>
      </w:r>
    </w:p>
    <w:p w14:paraId="40D45B78" w14:textId="77777777" w:rsidR="00CF5879" w:rsidDel="00FB606B" w:rsidRDefault="0081616C" w:rsidP="00EA28D5">
      <w:pPr>
        <w:pStyle w:val="Body"/>
        <w:outlineLvl w:val="0"/>
        <w:rPr>
          <w:del w:id="38" w:author="Doug Gross" w:date="2018-05-02T18:15:00Z"/>
        </w:rPr>
      </w:pPr>
      <w:r>
        <w:rPr>
          <w:rFonts w:ascii="Arial Unicode MS" w:hAnsi="Arial Unicode MS"/>
          <w:spacing w:val="-6"/>
        </w:rPr>
        <w:br w:type="page"/>
      </w:r>
    </w:p>
    <w:p w14:paraId="2DC5E0D6" w14:textId="77777777" w:rsidR="00CF5879" w:rsidRDefault="0081616C" w:rsidP="00EA28D5">
      <w:pPr>
        <w:pStyle w:val="Body"/>
        <w:outlineLvl w:val="0"/>
        <w:rPr>
          <w:rFonts w:ascii="Calibri" w:eastAsia="Calibri" w:hAnsi="Calibri" w:cs="Calibri"/>
          <w:b/>
          <w:bCs/>
          <w:spacing w:val="-6"/>
        </w:rPr>
      </w:pPr>
      <w:r>
        <w:rPr>
          <w:rFonts w:ascii="Calibri" w:hAnsi="Calibri"/>
          <w:b/>
          <w:bCs/>
          <w:spacing w:val="-6"/>
        </w:rPr>
        <w:t>Executive Summary</w:t>
      </w:r>
    </w:p>
    <w:p w14:paraId="1B4F4E35" w14:textId="434B904C" w:rsidR="00CF5879" w:rsidRDefault="00CF5879">
      <w:pPr>
        <w:pStyle w:val="Body"/>
        <w:rPr>
          <w:ins w:id="39" w:author="Doug Gross" w:date="2018-04-30T10:59:00Z"/>
          <w:rFonts w:ascii="Calibri" w:eastAsia="Calibri" w:hAnsi="Calibri" w:cs="Calibri"/>
        </w:rPr>
      </w:pPr>
    </w:p>
    <w:p w14:paraId="44EB9039" w14:textId="2FED95D3" w:rsidR="0077720E" w:rsidRPr="0077720E" w:rsidRDefault="0077720E" w:rsidP="00EA28D5">
      <w:pPr>
        <w:pStyle w:val="Body"/>
        <w:outlineLvl w:val="0"/>
        <w:rPr>
          <w:rFonts w:ascii="Calibri" w:eastAsia="Calibri" w:hAnsi="Calibri" w:cs="Calibri"/>
          <w:b/>
          <w:rPrChange w:id="40" w:author="Doug Gross" w:date="2018-04-30T10:59:00Z">
            <w:rPr>
              <w:rFonts w:ascii="Calibri" w:eastAsia="Calibri" w:hAnsi="Calibri" w:cs="Calibri"/>
            </w:rPr>
          </w:rPrChange>
        </w:rPr>
      </w:pPr>
      <w:ins w:id="41" w:author="Doug Gross" w:date="2018-04-30T10:59:00Z">
        <w:r w:rsidRPr="0077720E">
          <w:rPr>
            <w:rFonts w:ascii="Calibri" w:eastAsia="Calibri" w:hAnsi="Calibri" w:cs="Calibri"/>
            <w:b/>
            <w:rPrChange w:id="42" w:author="Doug Gross" w:date="2018-04-30T10:59:00Z">
              <w:rPr>
                <w:rFonts w:ascii="Calibri" w:eastAsia="Calibri" w:hAnsi="Calibri" w:cs="Calibri"/>
              </w:rPr>
            </w:rPrChange>
          </w:rPr>
          <w:t xml:space="preserve">The Problem </w:t>
        </w:r>
      </w:ins>
    </w:p>
    <w:p w14:paraId="4C780046" w14:textId="2E9D76E2" w:rsidR="00CF5879" w:rsidRDefault="00C0598D">
      <w:pPr>
        <w:pStyle w:val="Body"/>
        <w:rPr>
          <w:ins w:id="43" w:author="Siedenburg" w:date="2018-04-06T12:04:00Z"/>
          <w:rFonts w:ascii="Calibri" w:eastAsia="Calibri" w:hAnsi="Calibri" w:cs="Calibri"/>
          <w:spacing w:val="-6"/>
        </w:rPr>
      </w:pPr>
      <w:ins w:id="44" w:author="Doug Gross" w:date="2018-04-29T20:53:00Z">
        <w:r>
          <w:rPr>
            <w:rFonts w:ascii="Calibri" w:hAnsi="Calibri"/>
            <w:spacing w:val="-6"/>
          </w:rPr>
          <w:t>The $7</w:t>
        </w:r>
      </w:ins>
      <w:ins w:id="45" w:author="Doug Gross" w:date="2018-04-30T10:24:00Z">
        <w:r w:rsidR="00F07F34">
          <w:rPr>
            <w:rFonts w:ascii="Calibri" w:hAnsi="Calibri"/>
            <w:spacing w:val="-6"/>
          </w:rPr>
          <w:t>2</w:t>
        </w:r>
      </w:ins>
      <w:ins w:id="46" w:author="Doug Gross" w:date="2018-04-29T20:53:00Z">
        <w:r>
          <w:rPr>
            <w:rFonts w:ascii="Calibri" w:hAnsi="Calibri"/>
            <w:spacing w:val="-6"/>
          </w:rPr>
          <w:t>0</w:t>
        </w:r>
      </w:ins>
      <w:ins w:id="47" w:author="Doug Gross" w:date="2018-04-30T22:56:00Z">
        <w:r w:rsidR="006264CB">
          <w:rPr>
            <w:rFonts w:ascii="Calibri" w:hAnsi="Calibri"/>
            <w:spacing w:val="-6"/>
          </w:rPr>
          <w:t xml:space="preserve"> </w:t>
        </w:r>
      </w:ins>
      <w:ins w:id="48" w:author="Doug Gross" w:date="2018-04-29T20:53:00Z">
        <w:r>
          <w:rPr>
            <w:rFonts w:ascii="Calibri" w:hAnsi="Calibri"/>
            <w:spacing w:val="-6"/>
          </w:rPr>
          <w:t>bil</w:t>
        </w:r>
      </w:ins>
      <w:ins w:id="49" w:author="Doug Gross" w:date="2018-04-29T20:54:00Z">
        <w:r>
          <w:rPr>
            <w:rFonts w:ascii="Calibri" w:hAnsi="Calibri"/>
            <w:spacing w:val="-6"/>
          </w:rPr>
          <w:t xml:space="preserve">lion </w:t>
        </w:r>
      </w:ins>
      <w:ins w:id="50" w:author="Doug Gross" w:date="2018-04-29T20:55:00Z">
        <w:r>
          <w:rPr>
            <w:rFonts w:ascii="Calibri" w:hAnsi="Calibri"/>
            <w:spacing w:val="-6"/>
          </w:rPr>
          <w:t>f</w:t>
        </w:r>
      </w:ins>
      <w:ins w:id="51" w:author="Siedenburg" w:date="2018-04-06T12:04:00Z">
        <w:del w:id="52" w:author="Doug Gross" w:date="2018-04-29T20:55:00Z">
          <w:r w:rsidR="0081616C" w:rsidDel="00C0598D">
            <w:rPr>
              <w:rFonts w:ascii="Calibri" w:hAnsi="Calibri"/>
              <w:spacing w:val="-6"/>
            </w:rPr>
            <w:delText>F</w:delText>
          </w:r>
        </w:del>
        <w:r w:rsidR="0081616C">
          <w:rPr>
            <w:rFonts w:ascii="Calibri" w:hAnsi="Calibri"/>
            <w:spacing w:val="-6"/>
          </w:rPr>
          <w:t>reight and trucking</w:t>
        </w:r>
        <w:del w:id="53" w:author="Doug Gross" w:date="2018-04-29T20:54:00Z">
          <w:r w:rsidR="0081616C" w:rsidDel="00C0598D">
            <w:rPr>
              <w:rFonts w:ascii="Calibri" w:hAnsi="Calibri"/>
              <w:spacing w:val="-6"/>
            </w:rPr>
            <w:delText xml:space="preserve"> is a $700+B</w:delText>
          </w:r>
        </w:del>
        <w:r w:rsidR="0081616C">
          <w:rPr>
            <w:rFonts w:ascii="Calibri" w:hAnsi="Calibri"/>
            <w:spacing w:val="-6"/>
          </w:rPr>
          <w:t xml:space="preserve"> industry </w:t>
        </w:r>
        <w:del w:id="54" w:author="Doug Gross" w:date="2018-04-29T20:54:00Z">
          <w:r w:rsidR="0081616C" w:rsidDel="00C0598D">
            <w:rPr>
              <w:rFonts w:ascii="Calibri" w:hAnsi="Calibri"/>
              <w:spacing w:val="-6"/>
            </w:rPr>
            <w:delText xml:space="preserve">that </w:delText>
          </w:r>
        </w:del>
        <w:r w:rsidR="0081616C">
          <w:rPr>
            <w:rFonts w:ascii="Calibri" w:hAnsi="Calibri"/>
            <w:spacing w:val="-6"/>
          </w:rPr>
          <w:t>is</w:t>
        </w:r>
      </w:ins>
      <w:ins w:id="55" w:author="Doug Gross" w:date="2018-04-29T22:25:00Z">
        <w:r w:rsidR="00332508">
          <w:rPr>
            <w:rFonts w:ascii="Calibri" w:hAnsi="Calibri"/>
            <w:spacing w:val="-6"/>
          </w:rPr>
          <w:t xml:space="preserve"> </w:t>
        </w:r>
      </w:ins>
      <w:ins w:id="56" w:author="Siedenburg" w:date="2018-04-06T12:04:00Z">
        <w:del w:id="57" w:author="Doug Gross" w:date="2018-04-29T22:25:00Z">
          <w:r w:rsidR="0081616C" w:rsidDel="00332508">
            <w:rPr>
              <w:rFonts w:ascii="Calibri" w:hAnsi="Calibri"/>
              <w:spacing w:val="-6"/>
            </w:rPr>
            <w:delText xml:space="preserve"> </w:delText>
          </w:r>
        </w:del>
        <w:del w:id="58" w:author="Doug Gross" w:date="2018-04-29T20:52:00Z">
          <w:r w:rsidR="0081616C" w:rsidDel="00C0598D">
            <w:rPr>
              <w:rFonts w:ascii="Calibri" w:hAnsi="Calibri"/>
              <w:spacing w:val="-6"/>
            </w:rPr>
            <w:delText>currently broken.</w:delText>
          </w:r>
        </w:del>
      </w:ins>
      <w:ins w:id="59" w:author="Doug Gross" w:date="2018-04-29T20:52:00Z">
        <w:r>
          <w:rPr>
            <w:rFonts w:ascii="Calibri" w:hAnsi="Calibri"/>
            <w:spacing w:val="-6"/>
          </w:rPr>
          <w:t>ripe for disruption.</w:t>
        </w:r>
      </w:ins>
      <w:ins w:id="60" w:author="Siedenburg" w:date="2018-04-06T12:04:00Z">
        <w:r w:rsidR="0081616C">
          <w:rPr>
            <w:rFonts w:ascii="Calibri" w:hAnsi="Calibri"/>
            <w:spacing w:val="-6"/>
          </w:rPr>
          <w:t xml:space="preserve"> Shippers and truck drivers</w:t>
        </w:r>
      </w:ins>
      <w:ins w:id="61" w:author="Doug Gross" w:date="2018-04-29T20:55:00Z">
        <w:r>
          <w:rPr>
            <w:rFonts w:ascii="Calibri" w:hAnsi="Calibri"/>
            <w:spacing w:val="-6"/>
          </w:rPr>
          <w:t xml:space="preserve"> –</w:t>
        </w:r>
      </w:ins>
      <w:ins w:id="62" w:author="Siedenburg" w:date="2018-04-06T12:04:00Z">
        <w:del w:id="63" w:author="Doug Gross" w:date="2018-04-29T20:55:00Z">
          <w:r w:rsidR="0081616C" w:rsidDel="00C0598D">
            <w:rPr>
              <w:rFonts w:ascii="Calibri" w:hAnsi="Calibri"/>
              <w:spacing w:val="-6"/>
            </w:rPr>
            <w:delText>,</w:delText>
          </w:r>
        </w:del>
        <w:r w:rsidR="0081616C">
          <w:rPr>
            <w:rFonts w:ascii="Calibri" w:hAnsi="Calibri"/>
            <w:spacing w:val="-6"/>
          </w:rPr>
          <w:t xml:space="preserve"> the primary stakeholders on </w:t>
        </w:r>
      </w:ins>
      <w:ins w:id="64" w:author="Doug Gross" w:date="2018-04-29T20:49:00Z">
        <w:r w:rsidR="0048668C">
          <w:rPr>
            <w:rFonts w:ascii="Calibri" w:hAnsi="Calibri"/>
            <w:spacing w:val="-6"/>
          </w:rPr>
          <w:t xml:space="preserve">either </w:t>
        </w:r>
      </w:ins>
      <w:ins w:id="65" w:author="Siedenburg" w:date="2018-04-06T12:04:00Z">
        <w:del w:id="66" w:author="Doug Gross" w:date="2018-04-29T20:49:00Z">
          <w:r w:rsidR="0081616C" w:rsidDel="00C0598D">
            <w:rPr>
              <w:rFonts w:ascii="Calibri" w:hAnsi="Calibri"/>
              <w:spacing w:val="-6"/>
            </w:rPr>
            <w:delText xml:space="preserve">the </w:delText>
          </w:r>
        </w:del>
        <w:del w:id="67" w:author="Doug Gross" w:date="2018-04-30T22:56:00Z">
          <w:r w:rsidR="0081616C" w:rsidDel="00583F12">
            <w:rPr>
              <w:rFonts w:ascii="Calibri" w:hAnsi="Calibri"/>
              <w:spacing w:val="-6"/>
            </w:rPr>
            <w:delText>end</w:delText>
          </w:r>
        </w:del>
      </w:ins>
      <w:ins w:id="68" w:author="Doug Gross" w:date="2018-04-30T22:56:00Z">
        <w:r w:rsidR="00583F12">
          <w:rPr>
            <w:rFonts w:ascii="Calibri" w:hAnsi="Calibri"/>
            <w:spacing w:val="-6"/>
          </w:rPr>
          <w:t>side</w:t>
        </w:r>
      </w:ins>
      <w:ins w:id="69" w:author="Siedenburg" w:date="2018-04-06T12:04:00Z">
        <w:del w:id="70" w:author="Doug Gross" w:date="2018-04-29T20:49:00Z">
          <w:r w:rsidR="0081616C" w:rsidDel="00C0598D">
            <w:rPr>
              <w:rFonts w:ascii="Calibri" w:hAnsi="Calibri"/>
              <w:spacing w:val="-6"/>
            </w:rPr>
            <w:delText>s</w:delText>
          </w:r>
        </w:del>
        <w:r w:rsidR="0081616C">
          <w:rPr>
            <w:rFonts w:ascii="Calibri" w:hAnsi="Calibri"/>
            <w:spacing w:val="-6"/>
          </w:rPr>
          <w:t xml:space="preserve"> of the</w:t>
        </w:r>
      </w:ins>
      <w:ins w:id="71" w:author="Doug Gross" w:date="2018-04-29T21:25:00Z">
        <w:r w:rsidR="00AD2B63">
          <w:rPr>
            <w:rFonts w:ascii="Calibri" w:hAnsi="Calibri"/>
            <w:spacing w:val="-6"/>
          </w:rPr>
          <w:t xml:space="preserve"> freight</w:t>
        </w:r>
      </w:ins>
      <w:ins w:id="72" w:author="Siedenburg" w:date="2018-04-06T12:04:00Z">
        <w:r w:rsidR="0081616C">
          <w:rPr>
            <w:rFonts w:ascii="Calibri" w:hAnsi="Calibri"/>
            <w:spacing w:val="-6"/>
          </w:rPr>
          <w:t xml:space="preserve"> equation</w:t>
        </w:r>
      </w:ins>
      <w:ins w:id="73" w:author="Doug Gross" w:date="2018-04-29T20:56:00Z">
        <w:r>
          <w:rPr>
            <w:rFonts w:ascii="Calibri" w:hAnsi="Calibri"/>
            <w:spacing w:val="-6"/>
          </w:rPr>
          <w:t xml:space="preserve"> –</w:t>
        </w:r>
      </w:ins>
      <w:ins w:id="74" w:author="Siedenburg" w:date="2018-04-06T12:04:00Z">
        <w:r w:rsidR="0081616C">
          <w:rPr>
            <w:rFonts w:ascii="Calibri" w:hAnsi="Calibri"/>
            <w:spacing w:val="-6"/>
          </w:rPr>
          <w:t xml:space="preserve"> </w:t>
        </w:r>
      </w:ins>
      <w:ins w:id="75" w:author="Doug Gross" w:date="2018-04-29T20:56:00Z">
        <w:r>
          <w:rPr>
            <w:rFonts w:ascii="Calibri" w:hAnsi="Calibri"/>
            <w:spacing w:val="-6"/>
          </w:rPr>
          <w:t>have long been</w:t>
        </w:r>
      </w:ins>
      <w:ins w:id="76" w:author="Siedenburg" w:date="2018-04-06T12:04:00Z">
        <w:del w:id="77" w:author="Doug Gross" w:date="2018-04-29T20:56:00Z">
          <w:r w:rsidR="0081616C" w:rsidDel="00C0598D">
            <w:rPr>
              <w:rFonts w:ascii="Calibri" w:hAnsi="Calibri"/>
              <w:spacing w:val="-6"/>
            </w:rPr>
            <w:delText>are</w:delText>
          </w:r>
        </w:del>
      </w:ins>
      <w:ins w:id="78" w:author="Doug Gross" w:date="2018-04-29T20:56:00Z">
        <w:r>
          <w:rPr>
            <w:rFonts w:ascii="Calibri" w:hAnsi="Calibri"/>
            <w:spacing w:val="-6"/>
          </w:rPr>
          <w:t xml:space="preserve"> disintermediated</w:t>
        </w:r>
      </w:ins>
      <w:ins w:id="79" w:author="Doug Gross" w:date="2018-04-30T22:57:00Z">
        <w:r w:rsidR="00583F12">
          <w:rPr>
            <w:rFonts w:ascii="Calibri" w:hAnsi="Calibri"/>
            <w:spacing w:val="-6"/>
          </w:rPr>
          <w:t xml:space="preserve"> and </w:t>
        </w:r>
      </w:ins>
      <w:ins w:id="80" w:author="Doug Gross" w:date="2018-04-29T21:06:00Z">
        <w:r w:rsidR="00DB757B">
          <w:rPr>
            <w:rFonts w:ascii="Calibri" w:hAnsi="Calibri"/>
            <w:spacing w:val="-6"/>
          </w:rPr>
          <w:t>controlled</w:t>
        </w:r>
      </w:ins>
      <w:ins w:id="81" w:author="Doug Gross" w:date="2018-04-30T22:57:00Z">
        <w:r w:rsidR="00583F12">
          <w:rPr>
            <w:rFonts w:ascii="Calibri" w:hAnsi="Calibri"/>
            <w:spacing w:val="-6"/>
          </w:rPr>
          <w:t xml:space="preserve"> </w:t>
        </w:r>
      </w:ins>
      <w:ins w:id="82" w:author="Siedenburg" w:date="2018-04-06T12:04:00Z">
        <w:del w:id="83" w:author="Doug Gross" w:date="2018-04-30T22:57:00Z">
          <w:r w:rsidR="0081616C" w:rsidDel="00583F12">
            <w:rPr>
              <w:rFonts w:ascii="Calibri" w:hAnsi="Calibri"/>
              <w:spacing w:val="-6"/>
            </w:rPr>
            <w:delText xml:space="preserve"> </w:delText>
          </w:r>
        </w:del>
      </w:ins>
      <w:ins w:id="84" w:author="Doug Gross" w:date="2018-04-29T21:01:00Z">
        <w:r w:rsidR="00DB757B">
          <w:rPr>
            <w:rFonts w:ascii="Calibri" w:hAnsi="Calibri"/>
            <w:spacing w:val="-6"/>
          </w:rPr>
          <w:t xml:space="preserve">by </w:t>
        </w:r>
      </w:ins>
      <w:ins w:id="85" w:author="Doug Gross" w:date="2018-04-29T21:02:00Z">
        <w:r w:rsidR="00DB757B">
          <w:rPr>
            <w:rFonts w:ascii="Calibri" w:hAnsi="Calibri"/>
            <w:spacing w:val="-6"/>
          </w:rPr>
          <w:t xml:space="preserve">a relatively small but powerful group of </w:t>
        </w:r>
      </w:ins>
      <w:r w:rsidR="00435116">
        <w:rPr>
          <w:rFonts w:ascii="Calibri" w:hAnsi="Calibri"/>
          <w:spacing w:val="-6"/>
        </w:rPr>
        <w:t xml:space="preserve">large motor carriers and </w:t>
      </w:r>
      <w:ins w:id="86" w:author="Doug Gross" w:date="2018-04-29T21:01:00Z">
        <w:r w:rsidR="00DB757B">
          <w:rPr>
            <w:rFonts w:ascii="Calibri" w:hAnsi="Calibri"/>
            <w:spacing w:val="-6"/>
          </w:rPr>
          <w:t>freight broker</w:t>
        </w:r>
      </w:ins>
      <w:ins w:id="87" w:author="Doug Gross" w:date="2018-04-29T21:06:00Z">
        <w:r w:rsidR="00DB757B">
          <w:rPr>
            <w:rFonts w:ascii="Calibri" w:hAnsi="Calibri"/>
            <w:spacing w:val="-6"/>
          </w:rPr>
          <w:t>age firm</w:t>
        </w:r>
      </w:ins>
      <w:ins w:id="88" w:author="Doug Gross" w:date="2018-04-29T21:07:00Z">
        <w:r w:rsidR="00DB757B">
          <w:rPr>
            <w:rFonts w:ascii="Calibri" w:hAnsi="Calibri"/>
            <w:spacing w:val="-6"/>
          </w:rPr>
          <w:t>s</w:t>
        </w:r>
      </w:ins>
      <w:ins w:id="89" w:author="Doug Gross" w:date="2018-04-29T21:04:00Z">
        <w:r w:rsidR="00DB757B">
          <w:rPr>
            <w:rFonts w:ascii="Calibri" w:hAnsi="Calibri"/>
            <w:spacing w:val="-6"/>
          </w:rPr>
          <w:t xml:space="preserve">. The result is that </w:t>
        </w:r>
      </w:ins>
      <w:ins w:id="90" w:author="Doug Gross" w:date="2018-04-29T21:34:00Z">
        <w:r w:rsidR="008D4B1A">
          <w:rPr>
            <w:rFonts w:ascii="Calibri" w:hAnsi="Calibri"/>
            <w:spacing w:val="-6"/>
          </w:rPr>
          <w:t xml:space="preserve">shippers and </w:t>
        </w:r>
      </w:ins>
      <w:ins w:id="91" w:author="Doug Gross" w:date="2018-04-29T21:04:00Z">
        <w:r w:rsidR="00DB757B">
          <w:rPr>
            <w:rFonts w:ascii="Calibri" w:hAnsi="Calibri"/>
            <w:spacing w:val="-6"/>
          </w:rPr>
          <w:t>truck drivers alike are</w:t>
        </w:r>
      </w:ins>
      <w:ins w:id="92" w:author="Doug Gross" w:date="2018-04-29T20:56:00Z">
        <w:r>
          <w:rPr>
            <w:rFonts w:ascii="Calibri" w:hAnsi="Calibri"/>
            <w:spacing w:val="-6"/>
          </w:rPr>
          <w:t xml:space="preserve"> </w:t>
        </w:r>
      </w:ins>
      <w:ins w:id="93" w:author="Siedenburg" w:date="2018-04-06T12:04:00Z">
        <w:r w:rsidR="0081616C">
          <w:rPr>
            <w:rFonts w:ascii="Calibri" w:hAnsi="Calibri"/>
            <w:spacing w:val="-6"/>
          </w:rPr>
          <w:t xml:space="preserve">forced to </w:t>
        </w:r>
        <w:del w:id="94" w:author="Doug Gross" w:date="2018-04-29T22:04:00Z">
          <w:r w:rsidR="0081616C" w:rsidDel="001E2761">
            <w:rPr>
              <w:rFonts w:ascii="Calibri" w:hAnsi="Calibri"/>
              <w:spacing w:val="-6"/>
            </w:rPr>
            <w:delText>deal</w:delText>
          </w:r>
        </w:del>
      </w:ins>
      <w:ins w:id="95" w:author="Doug Gross" w:date="2018-04-29T22:04:00Z">
        <w:r w:rsidR="001E2761">
          <w:rPr>
            <w:rFonts w:ascii="Calibri" w:hAnsi="Calibri"/>
            <w:spacing w:val="-6"/>
          </w:rPr>
          <w:t>settle for</w:t>
        </w:r>
      </w:ins>
      <w:ins w:id="96" w:author="Siedenburg" w:date="2018-04-06T12:04:00Z">
        <w:r w:rsidR="0081616C">
          <w:rPr>
            <w:rFonts w:ascii="Calibri" w:hAnsi="Calibri"/>
            <w:spacing w:val="-6"/>
          </w:rPr>
          <w:t xml:space="preserve"> </w:t>
        </w:r>
        <w:del w:id="97" w:author="Doug Gross" w:date="2018-04-29T22:04:00Z">
          <w:r w:rsidR="0081616C" w:rsidDel="001E2761">
            <w:rPr>
              <w:rFonts w:ascii="Calibri" w:hAnsi="Calibri"/>
              <w:spacing w:val="-6"/>
            </w:rPr>
            <w:delText xml:space="preserve">with </w:delText>
          </w:r>
        </w:del>
      </w:ins>
      <w:ins w:id="98" w:author="Doug Gross" w:date="2018-04-29T21:07:00Z">
        <w:r w:rsidR="00DB757B">
          <w:rPr>
            <w:rFonts w:ascii="Calibri" w:hAnsi="Calibri"/>
            <w:spacing w:val="-6"/>
          </w:rPr>
          <w:t xml:space="preserve">high costs, </w:t>
        </w:r>
      </w:ins>
      <w:ins w:id="99" w:author="Siedenburg" w:date="2018-04-06T12:04:00Z">
        <w:r w:rsidR="0081616C">
          <w:rPr>
            <w:rFonts w:ascii="Calibri" w:hAnsi="Calibri"/>
            <w:spacing w:val="-6"/>
          </w:rPr>
          <w:t>extreme inefficienc</w:t>
        </w:r>
      </w:ins>
      <w:ins w:id="100" w:author="Doug Gross" w:date="2018-04-29T21:20:00Z">
        <w:r w:rsidR="00AD2B63">
          <w:rPr>
            <w:rFonts w:ascii="Calibri" w:hAnsi="Calibri"/>
            <w:spacing w:val="-6"/>
          </w:rPr>
          <w:t>ies</w:t>
        </w:r>
      </w:ins>
      <w:ins w:id="101" w:author="Siedenburg" w:date="2018-04-06T12:04:00Z">
        <w:del w:id="102" w:author="Doug Gross" w:date="2018-04-29T21:20:00Z">
          <w:r w:rsidR="0081616C" w:rsidDel="00AD2B63">
            <w:rPr>
              <w:rFonts w:ascii="Calibri" w:hAnsi="Calibri"/>
              <w:spacing w:val="-6"/>
            </w:rPr>
            <w:delText>y</w:delText>
          </w:r>
        </w:del>
        <w:r w:rsidR="0081616C">
          <w:rPr>
            <w:rFonts w:ascii="Calibri" w:hAnsi="Calibri"/>
            <w:spacing w:val="-6"/>
          </w:rPr>
          <w:t xml:space="preserve">, </w:t>
        </w:r>
      </w:ins>
      <w:ins w:id="103" w:author="Doug Gross" w:date="2018-04-29T20:56:00Z">
        <w:r>
          <w:rPr>
            <w:rFonts w:ascii="Calibri" w:hAnsi="Calibri"/>
            <w:spacing w:val="-6"/>
          </w:rPr>
          <w:t xml:space="preserve">a </w:t>
        </w:r>
      </w:ins>
      <w:ins w:id="104" w:author="Doug Gross" w:date="2018-04-29T20:57:00Z">
        <w:r>
          <w:rPr>
            <w:rFonts w:ascii="Calibri" w:hAnsi="Calibri"/>
            <w:spacing w:val="-6"/>
          </w:rPr>
          <w:t>near complete lack of</w:t>
        </w:r>
      </w:ins>
      <w:ins w:id="105" w:author="Siedenburg" w:date="2018-04-06T12:04:00Z">
        <w:del w:id="106" w:author="Doug Gross" w:date="2018-04-29T20:56:00Z">
          <w:r w:rsidR="0081616C" w:rsidDel="00C0598D">
            <w:rPr>
              <w:rFonts w:ascii="Calibri" w:hAnsi="Calibri"/>
              <w:spacing w:val="-6"/>
            </w:rPr>
            <w:delText>little</w:delText>
          </w:r>
        </w:del>
        <w:r w:rsidR="0081616C">
          <w:rPr>
            <w:rFonts w:ascii="Calibri" w:hAnsi="Calibri"/>
            <w:spacing w:val="-6"/>
          </w:rPr>
          <w:t xml:space="preserve"> transparency, </w:t>
        </w:r>
        <w:del w:id="107" w:author="Doug Gross" w:date="2018-04-29T21:19:00Z">
          <w:r w:rsidR="0081616C" w:rsidDel="00AD2B63">
            <w:rPr>
              <w:rFonts w:ascii="Calibri" w:hAnsi="Calibri"/>
              <w:spacing w:val="-6"/>
            </w:rPr>
            <w:delText>and</w:delText>
          </w:r>
        </w:del>
        <w:del w:id="108" w:author="Doug Gross" w:date="2018-04-29T21:20:00Z">
          <w:r w:rsidR="0081616C" w:rsidDel="00AD2B63">
            <w:rPr>
              <w:rFonts w:ascii="Calibri" w:hAnsi="Calibri"/>
              <w:spacing w:val="-6"/>
            </w:rPr>
            <w:delText xml:space="preserve"> </w:delText>
          </w:r>
        </w:del>
        <w:r w:rsidR="0081616C">
          <w:rPr>
            <w:rFonts w:ascii="Calibri" w:hAnsi="Calibri"/>
            <w:spacing w:val="-6"/>
          </w:rPr>
          <w:t>little accountability</w:t>
        </w:r>
      </w:ins>
      <w:ins w:id="109" w:author="Doug Gross" w:date="2018-04-29T21:19:00Z">
        <w:r w:rsidR="00AD2B63">
          <w:rPr>
            <w:rFonts w:ascii="Calibri" w:hAnsi="Calibri"/>
            <w:spacing w:val="-6"/>
          </w:rPr>
          <w:t xml:space="preserve">, and </w:t>
        </w:r>
      </w:ins>
      <w:ins w:id="110" w:author="Doug Gross" w:date="2018-04-29T21:25:00Z">
        <w:r w:rsidR="00AD2B63">
          <w:rPr>
            <w:rFonts w:ascii="Calibri" w:hAnsi="Calibri"/>
            <w:spacing w:val="-6"/>
          </w:rPr>
          <w:t xml:space="preserve">routinely </w:t>
        </w:r>
      </w:ins>
      <w:ins w:id="111" w:author="Doug Gross" w:date="2018-04-30T22:57:00Z">
        <w:r w:rsidR="00583F12">
          <w:rPr>
            <w:rFonts w:ascii="Calibri" w:hAnsi="Calibri"/>
            <w:spacing w:val="-6"/>
          </w:rPr>
          <w:t>disappointing</w:t>
        </w:r>
      </w:ins>
      <w:ins w:id="112" w:author="Doug Gross" w:date="2018-04-29T21:22:00Z">
        <w:r w:rsidR="00AD2B63">
          <w:rPr>
            <w:rFonts w:ascii="Calibri" w:hAnsi="Calibri"/>
            <w:spacing w:val="-6"/>
          </w:rPr>
          <w:t xml:space="preserve"> service</w:t>
        </w:r>
      </w:ins>
      <w:ins w:id="113" w:author="Siedenburg" w:date="2018-04-06T12:04:00Z">
        <w:r w:rsidR="0081616C">
          <w:rPr>
            <w:rFonts w:ascii="Calibri" w:hAnsi="Calibri"/>
            <w:spacing w:val="-6"/>
          </w:rPr>
          <w:t xml:space="preserve">. </w:t>
        </w:r>
      </w:ins>
    </w:p>
    <w:p w14:paraId="3C5F1AD7" w14:textId="77777777" w:rsidR="0077720E" w:rsidRDefault="0077720E">
      <w:pPr>
        <w:pStyle w:val="Body"/>
        <w:rPr>
          <w:ins w:id="114" w:author="Doug Gross" w:date="2018-04-30T11:00:00Z"/>
          <w:rFonts w:ascii="Calibri" w:eastAsia="Calibri" w:hAnsi="Calibri" w:cs="Calibri"/>
          <w:b/>
        </w:rPr>
      </w:pPr>
    </w:p>
    <w:p w14:paraId="32AF6009" w14:textId="2C866F0D" w:rsidR="00CF5879" w:rsidRDefault="0077720E" w:rsidP="00EA28D5">
      <w:pPr>
        <w:pStyle w:val="Body"/>
        <w:outlineLvl w:val="0"/>
        <w:rPr>
          <w:ins w:id="115" w:author="Siedenburg" w:date="2018-04-06T12:04:00Z"/>
          <w:rFonts w:ascii="Calibri" w:eastAsia="Calibri" w:hAnsi="Calibri" w:cs="Calibri"/>
          <w:spacing w:val="-6"/>
        </w:rPr>
      </w:pPr>
      <w:ins w:id="116" w:author="Doug Gross" w:date="2018-04-30T11:00:00Z">
        <w:r w:rsidRPr="00B07EF5">
          <w:rPr>
            <w:rFonts w:ascii="Calibri" w:eastAsia="Calibri" w:hAnsi="Calibri" w:cs="Calibri"/>
            <w:b/>
          </w:rPr>
          <w:t>The Solution</w:t>
        </w:r>
      </w:ins>
    </w:p>
    <w:p w14:paraId="52124664" w14:textId="32DC052B" w:rsidR="00332508" w:rsidRDefault="00E54BCD" w:rsidP="00AD2B63">
      <w:pPr>
        <w:pStyle w:val="Body"/>
        <w:rPr>
          <w:ins w:id="117" w:author="Doug Gross" w:date="2018-04-29T22:21:00Z"/>
          <w:rFonts w:ascii="Calibri" w:hAnsi="Calibri"/>
          <w:spacing w:val="-6"/>
        </w:rPr>
      </w:pPr>
      <w:r>
        <w:rPr>
          <w:rFonts w:ascii="Calibri" w:hAnsi="Calibri"/>
          <w:spacing w:val="-6"/>
        </w:rPr>
        <w:t>Project</w:t>
      </w:r>
      <w:r w:rsidR="00EA28D5">
        <w:rPr>
          <w:rFonts w:ascii="Calibri" w:hAnsi="Calibri"/>
          <w:spacing w:val="-6"/>
        </w:rPr>
        <w:t xml:space="preserve"> Freight</w:t>
      </w:r>
      <w:r w:rsidR="0081616C">
        <w:rPr>
          <w:rFonts w:ascii="Calibri" w:hAnsi="Calibri"/>
          <w:spacing w:val="-6"/>
        </w:rPr>
        <w:t xml:space="preserve"> </w:t>
      </w:r>
      <w:del w:id="118" w:author="Doug Gross" w:date="2018-04-29T21:36:00Z">
        <w:r w:rsidR="0081616C" w:rsidDel="008D4B1A">
          <w:rPr>
            <w:rFonts w:ascii="Calibri" w:hAnsi="Calibri"/>
            <w:spacing w:val="-6"/>
          </w:rPr>
          <w:delText>is a</w:delText>
        </w:r>
      </w:del>
      <w:ins w:id="119" w:author="Doug Gross" w:date="2018-04-29T21:36:00Z">
        <w:r w:rsidR="008D4B1A">
          <w:rPr>
            <w:rFonts w:ascii="Calibri" w:hAnsi="Calibri"/>
            <w:spacing w:val="-6"/>
          </w:rPr>
          <w:t>aims to</w:t>
        </w:r>
      </w:ins>
      <w:ins w:id="120" w:author="Doug Gross" w:date="2018-04-29T21:45:00Z">
        <w:r w:rsidR="008D2ABD">
          <w:rPr>
            <w:rFonts w:ascii="Calibri" w:hAnsi="Calibri"/>
            <w:spacing w:val="-6"/>
          </w:rPr>
          <w:t xml:space="preserve"> address the</w:t>
        </w:r>
      </w:ins>
      <w:ins w:id="121" w:author="Doug Gross" w:date="2018-04-29T22:10:00Z">
        <w:r w:rsidR="00FB7F22">
          <w:rPr>
            <w:rFonts w:ascii="Calibri" w:hAnsi="Calibri"/>
            <w:spacing w:val="-6"/>
          </w:rPr>
          <w:t xml:space="preserve">se shortcomings </w:t>
        </w:r>
      </w:ins>
      <w:ins w:id="122" w:author="Doug Gross" w:date="2018-04-29T21:53:00Z">
        <w:r w:rsidR="00E237BC">
          <w:rPr>
            <w:rFonts w:ascii="Calibri" w:hAnsi="Calibri"/>
            <w:spacing w:val="-6"/>
          </w:rPr>
          <w:t>through the wholesale reinve</w:t>
        </w:r>
      </w:ins>
      <w:ins w:id="123" w:author="Doug Gross" w:date="2018-04-29T21:54:00Z">
        <w:r w:rsidR="00E237BC">
          <w:rPr>
            <w:rFonts w:ascii="Calibri" w:hAnsi="Calibri"/>
            <w:spacing w:val="-6"/>
          </w:rPr>
          <w:t xml:space="preserve">ntion of </w:t>
        </w:r>
      </w:ins>
      <w:ins w:id="124" w:author="Doug Gross" w:date="2018-04-29T22:01:00Z">
        <w:r w:rsidR="001E2761">
          <w:rPr>
            <w:rFonts w:ascii="Calibri" w:hAnsi="Calibri"/>
            <w:spacing w:val="-6"/>
          </w:rPr>
          <w:t xml:space="preserve">the </w:t>
        </w:r>
      </w:ins>
      <w:ins w:id="125" w:author="Doug Gross" w:date="2018-04-29T21:42:00Z">
        <w:r w:rsidR="008D2ABD">
          <w:rPr>
            <w:rFonts w:ascii="Calibri" w:hAnsi="Calibri"/>
            <w:spacing w:val="-6"/>
          </w:rPr>
          <w:t xml:space="preserve">shipping </w:t>
        </w:r>
      </w:ins>
      <w:ins w:id="126" w:author="Doug Gross" w:date="2018-04-29T22:01:00Z">
        <w:r w:rsidR="001E2761">
          <w:rPr>
            <w:rFonts w:ascii="Calibri" w:hAnsi="Calibri"/>
            <w:spacing w:val="-6"/>
          </w:rPr>
          <w:t xml:space="preserve">experience </w:t>
        </w:r>
      </w:ins>
      <w:proofErr w:type="spellStart"/>
      <w:ins w:id="127" w:author="Doug Gross" w:date="2018-04-29T22:04:00Z">
        <w:r w:rsidR="001E2761">
          <w:rPr>
            <w:rFonts w:ascii="Calibri" w:hAnsi="Calibri"/>
            <w:spacing w:val="-6"/>
          </w:rPr>
          <w:t>iteself</w:t>
        </w:r>
      </w:ins>
      <w:proofErr w:type="spellEnd"/>
      <w:ins w:id="128" w:author="Doug Gross" w:date="2018-04-29T21:45:00Z">
        <w:r w:rsidR="008D2ABD">
          <w:rPr>
            <w:rFonts w:ascii="Calibri" w:hAnsi="Calibri"/>
            <w:spacing w:val="-6"/>
          </w:rPr>
          <w:t xml:space="preserve">. </w:t>
        </w:r>
      </w:ins>
      <w:r>
        <w:rPr>
          <w:rFonts w:ascii="Calibri" w:hAnsi="Calibri"/>
          <w:spacing w:val="-6"/>
        </w:rPr>
        <w:t>Project</w:t>
      </w:r>
      <w:r w:rsidR="00EA28D5">
        <w:rPr>
          <w:rFonts w:ascii="Calibri" w:hAnsi="Calibri"/>
          <w:spacing w:val="-6"/>
        </w:rPr>
        <w:t xml:space="preserve"> Freight</w:t>
      </w:r>
      <w:ins w:id="129" w:author="Doug Gross" w:date="2018-04-29T21:47:00Z">
        <w:r w:rsidR="008D2ABD">
          <w:rPr>
            <w:rFonts w:ascii="Calibri" w:hAnsi="Calibri"/>
            <w:spacing w:val="-6"/>
          </w:rPr>
          <w:t>’s</w:t>
        </w:r>
      </w:ins>
      <w:r w:rsidR="0081616C">
        <w:rPr>
          <w:rFonts w:ascii="Calibri" w:hAnsi="Calibri"/>
          <w:spacing w:val="-6"/>
        </w:rPr>
        <w:t xml:space="preserve"> multi-sided </w:t>
      </w:r>
      <w:ins w:id="130" w:author="Iragui, Charles" w:date="2018-04-03T08:17:00Z">
        <w:r w:rsidR="0081616C">
          <w:rPr>
            <w:rFonts w:ascii="Calibri" w:hAnsi="Calibri"/>
            <w:spacing w:val="-6"/>
          </w:rPr>
          <w:t xml:space="preserve">freight logistics </w:t>
        </w:r>
      </w:ins>
      <w:ins w:id="131" w:author="Siedenburg" w:date="2018-04-06T11:03:00Z">
        <w:r w:rsidR="0081616C">
          <w:rPr>
            <w:rFonts w:ascii="Calibri" w:hAnsi="Calibri"/>
            <w:spacing w:val="-6"/>
          </w:rPr>
          <w:t xml:space="preserve">software </w:t>
        </w:r>
      </w:ins>
      <w:r w:rsidR="0081616C">
        <w:rPr>
          <w:rFonts w:ascii="Calibri" w:hAnsi="Calibri"/>
          <w:spacing w:val="-6"/>
        </w:rPr>
        <w:t>platform</w:t>
      </w:r>
      <w:ins w:id="132" w:author="Doug Gross" w:date="2018-04-29T22:06:00Z">
        <w:r w:rsidR="001E2761">
          <w:rPr>
            <w:rFonts w:ascii="Calibri" w:hAnsi="Calibri"/>
            <w:spacing w:val="-6"/>
          </w:rPr>
          <w:t xml:space="preserve"> </w:t>
        </w:r>
      </w:ins>
      <w:ins w:id="133" w:author="Doug Gross" w:date="2018-05-02T18:39:00Z">
        <w:r w:rsidR="00C30869">
          <w:rPr>
            <w:rFonts w:ascii="Calibri" w:hAnsi="Calibri"/>
            <w:spacing w:val="-6"/>
          </w:rPr>
          <w:t xml:space="preserve">will </w:t>
        </w:r>
      </w:ins>
      <w:del w:id="134" w:author="Doug Gross" w:date="2018-04-29T21:36:00Z">
        <w:r w:rsidR="0081616C" w:rsidDel="008D4B1A">
          <w:rPr>
            <w:rFonts w:ascii="Calibri" w:hAnsi="Calibri"/>
            <w:spacing w:val="-6"/>
          </w:rPr>
          <w:delText xml:space="preserve"> </w:delText>
        </w:r>
      </w:del>
      <w:ins w:id="135" w:author="Iragui, Charles" w:date="2018-04-03T08:17:00Z">
        <w:del w:id="136" w:author="Doug Gross" w:date="2018-04-29T21:36:00Z">
          <w:r w:rsidR="0081616C" w:rsidDel="008D4B1A">
            <w:rPr>
              <w:rFonts w:ascii="Calibri" w:hAnsi="Calibri"/>
              <w:spacing w:val="-6"/>
            </w:rPr>
            <w:delText xml:space="preserve">that </w:delText>
          </w:r>
        </w:del>
      </w:ins>
      <w:del w:id="137" w:author="Doug Gross" w:date="2018-04-29T21:36:00Z">
        <w:r w:rsidR="0081616C" w:rsidDel="008D4B1A">
          <w:rPr>
            <w:rFonts w:ascii="Calibri" w:hAnsi="Calibri"/>
            <w:spacing w:val="-6"/>
          </w:rPr>
          <w:delText xml:space="preserve">aims to </w:delText>
        </w:r>
      </w:del>
      <w:ins w:id="138" w:author="Doug Gross" w:date="2018-04-30T10:15:00Z">
        <w:r w:rsidR="00F07F34">
          <w:rPr>
            <w:rFonts w:ascii="Calibri" w:hAnsi="Calibri"/>
            <w:spacing w:val="-6"/>
          </w:rPr>
          <w:t>provid</w:t>
        </w:r>
      </w:ins>
      <w:ins w:id="139" w:author="Doug Gross" w:date="2018-04-30T10:16:00Z">
        <w:r w:rsidR="00F07F34">
          <w:rPr>
            <w:rFonts w:ascii="Calibri" w:hAnsi="Calibri"/>
            <w:spacing w:val="-6"/>
          </w:rPr>
          <w:t>e</w:t>
        </w:r>
      </w:ins>
      <w:ins w:id="140" w:author="Doug Gross" w:date="2018-04-30T10:15:00Z">
        <w:r w:rsidR="00F07F34">
          <w:rPr>
            <w:rFonts w:ascii="Calibri" w:hAnsi="Calibri"/>
            <w:spacing w:val="-6"/>
          </w:rPr>
          <w:t xml:space="preserve"> maximum transparency </w:t>
        </w:r>
      </w:ins>
      <w:ins w:id="141" w:author="Doug Gross" w:date="2018-04-30T10:16:00Z">
        <w:r w:rsidR="00F07F34">
          <w:rPr>
            <w:rFonts w:ascii="Calibri" w:hAnsi="Calibri"/>
            <w:spacing w:val="-6"/>
          </w:rPr>
          <w:t xml:space="preserve">and </w:t>
        </w:r>
      </w:ins>
      <w:ins w:id="142" w:author="Doug Gross" w:date="2018-04-29T22:16:00Z">
        <w:r w:rsidR="00FB7F22">
          <w:rPr>
            <w:rFonts w:ascii="Calibri" w:hAnsi="Calibri"/>
            <w:spacing w:val="-6"/>
          </w:rPr>
          <w:t>optim</w:t>
        </w:r>
      </w:ins>
      <w:ins w:id="143" w:author="Doug Gross" w:date="2018-04-30T10:16:00Z">
        <w:r w:rsidR="00F07F34">
          <w:rPr>
            <w:rFonts w:ascii="Calibri" w:hAnsi="Calibri"/>
            <w:spacing w:val="-6"/>
          </w:rPr>
          <w:t>al</w:t>
        </w:r>
      </w:ins>
      <w:ins w:id="144" w:author="Doug Gross" w:date="2018-04-29T22:16:00Z">
        <w:r w:rsidR="00FB7F22">
          <w:rPr>
            <w:rFonts w:ascii="Calibri" w:hAnsi="Calibri"/>
            <w:spacing w:val="-6"/>
          </w:rPr>
          <w:t xml:space="preserve"> service </w:t>
        </w:r>
      </w:ins>
      <w:ins w:id="145" w:author="Doug Gross" w:date="2018-04-30T10:16:00Z">
        <w:r w:rsidR="00F07F34">
          <w:rPr>
            <w:rFonts w:ascii="Calibri" w:hAnsi="Calibri"/>
            <w:spacing w:val="-6"/>
          </w:rPr>
          <w:t xml:space="preserve">levels </w:t>
        </w:r>
      </w:ins>
      <w:ins w:id="146" w:author="Doug Gross" w:date="2018-04-29T22:19:00Z">
        <w:r w:rsidR="00FB7F22">
          <w:rPr>
            <w:rFonts w:ascii="Calibri" w:hAnsi="Calibri"/>
            <w:spacing w:val="-6"/>
          </w:rPr>
          <w:t>for shippers</w:t>
        </w:r>
      </w:ins>
      <w:ins w:id="147" w:author="Doug Gross" w:date="2018-04-30T10:16:00Z">
        <w:r w:rsidR="00F07F34">
          <w:rPr>
            <w:rFonts w:ascii="Calibri" w:hAnsi="Calibri"/>
            <w:spacing w:val="-6"/>
          </w:rPr>
          <w:t>, while</w:t>
        </w:r>
      </w:ins>
      <w:ins w:id="148" w:author="Doug Gross" w:date="2018-04-29T22:24:00Z">
        <w:r w:rsidR="00332508">
          <w:rPr>
            <w:rFonts w:ascii="Calibri" w:hAnsi="Calibri"/>
            <w:spacing w:val="-6"/>
          </w:rPr>
          <w:t xml:space="preserve"> </w:t>
        </w:r>
      </w:ins>
      <w:ins w:id="149" w:author="Doug Gross" w:date="2018-04-30T10:16:00Z">
        <w:r w:rsidR="00F07F34">
          <w:rPr>
            <w:rFonts w:ascii="Calibri" w:hAnsi="Calibri"/>
            <w:spacing w:val="-6"/>
          </w:rPr>
          <w:t>enab</w:t>
        </w:r>
      </w:ins>
      <w:ins w:id="150" w:author="Doug Gross" w:date="2018-04-30T10:17:00Z">
        <w:r w:rsidR="00F07F34">
          <w:rPr>
            <w:rFonts w:ascii="Calibri" w:hAnsi="Calibri"/>
            <w:spacing w:val="-6"/>
          </w:rPr>
          <w:t xml:space="preserve">ling </w:t>
        </w:r>
      </w:ins>
      <w:ins w:id="151" w:author="Doug Gross" w:date="2018-04-29T22:20:00Z">
        <w:r w:rsidR="00332508">
          <w:rPr>
            <w:rFonts w:ascii="Calibri" w:hAnsi="Calibri"/>
            <w:spacing w:val="-6"/>
          </w:rPr>
          <w:t>a more efficient, profitable, and de</w:t>
        </w:r>
      </w:ins>
      <w:ins w:id="152" w:author="Doug Gross" w:date="2018-04-30T10:21:00Z">
        <w:r w:rsidR="00F07F34">
          <w:rPr>
            <w:rFonts w:ascii="Calibri" w:hAnsi="Calibri"/>
            <w:spacing w:val="-6"/>
          </w:rPr>
          <w:t>pendable</w:t>
        </w:r>
      </w:ins>
      <w:ins w:id="153" w:author="Doug Gross" w:date="2018-04-29T22:21:00Z">
        <w:r w:rsidR="00332508">
          <w:rPr>
            <w:rFonts w:ascii="Calibri" w:hAnsi="Calibri"/>
            <w:spacing w:val="-6"/>
          </w:rPr>
          <w:t xml:space="preserve"> experience for truck drivers.</w:t>
        </w:r>
      </w:ins>
    </w:p>
    <w:p w14:paraId="3E3474B5" w14:textId="77777777" w:rsidR="00332508" w:rsidRDefault="00332508" w:rsidP="00AD2B63">
      <w:pPr>
        <w:pStyle w:val="Body"/>
        <w:rPr>
          <w:ins w:id="154" w:author="Doug Gross" w:date="2018-04-29T22:21:00Z"/>
          <w:rFonts w:ascii="Calibri" w:hAnsi="Calibri"/>
          <w:spacing w:val="-6"/>
        </w:rPr>
      </w:pPr>
    </w:p>
    <w:p w14:paraId="35129892" w14:textId="76EC6CC2" w:rsidR="006A2013" w:rsidRDefault="001538A4" w:rsidP="00AD2B63">
      <w:pPr>
        <w:pStyle w:val="Body"/>
        <w:rPr>
          <w:ins w:id="155" w:author="Doug Gross" w:date="2018-05-07T12:50:00Z"/>
          <w:rFonts w:ascii="Calibri" w:hAnsi="Calibri"/>
          <w:spacing w:val="-6"/>
        </w:rPr>
      </w:pPr>
      <w:ins w:id="156" w:author="Doug Gross" w:date="2018-05-02T18:26:00Z">
        <w:r>
          <w:rPr>
            <w:rFonts w:ascii="Calibri" w:hAnsi="Calibri"/>
            <w:spacing w:val="-6"/>
          </w:rPr>
          <w:t xml:space="preserve">The </w:t>
        </w:r>
      </w:ins>
      <w:ins w:id="157" w:author="Doug Gross" w:date="2018-04-30T11:01:00Z">
        <w:r w:rsidR="0077720E">
          <w:rPr>
            <w:rFonts w:ascii="Calibri" w:hAnsi="Calibri"/>
            <w:spacing w:val="-6"/>
          </w:rPr>
          <w:t xml:space="preserve">reinvention </w:t>
        </w:r>
      </w:ins>
      <w:ins w:id="158" w:author="Doug Gross" w:date="2018-05-02T18:25:00Z">
        <w:r>
          <w:rPr>
            <w:rFonts w:ascii="Calibri" w:hAnsi="Calibri"/>
            <w:spacing w:val="-6"/>
          </w:rPr>
          <w:t xml:space="preserve">of the shipping experience </w:t>
        </w:r>
      </w:ins>
      <w:ins w:id="159" w:author="Doug Gross" w:date="2018-05-02T18:26:00Z">
        <w:r>
          <w:rPr>
            <w:rFonts w:ascii="Calibri" w:hAnsi="Calibri"/>
            <w:spacing w:val="-6"/>
          </w:rPr>
          <w:t xml:space="preserve">will </w:t>
        </w:r>
      </w:ins>
      <w:ins w:id="160" w:author="Doug Gross" w:date="2018-05-02T18:28:00Z">
        <w:r>
          <w:rPr>
            <w:rFonts w:ascii="Calibri" w:hAnsi="Calibri"/>
            <w:spacing w:val="-6"/>
          </w:rPr>
          <w:t xml:space="preserve">start with </w:t>
        </w:r>
      </w:ins>
      <w:ins w:id="161" w:author="Doug Gross" w:date="2018-05-07T11:30:00Z">
        <w:r w:rsidR="00E84D07">
          <w:rPr>
            <w:rFonts w:ascii="Calibri" w:hAnsi="Calibri"/>
            <w:spacing w:val="-6"/>
          </w:rPr>
          <w:t xml:space="preserve">the </w:t>
        </w:r>
      </w:ins>
      <w:ins w:id="162" w:author="Doug Gross" w:date="2018-04-30T10:52:00Z">
        <w:r w:rsidR="00493575">
          <w:rPr>
            <w:rFonts w:ascii="Calibri" w:hAnsi="Calibri"/>
            <w:spacing w:val="-6"/>
          </w:rPr>
          <w:t>automati</w:t>
        </w:r>
      </w:ins>
      <w:ins w:id="163" w:author="Doug Gross" w:date="2018-05-07T11:30:00Z">
        <w:r w:rsidR="00E84D07">
          <w:rPr>
            <w:rFonts w:ascii="Calibri" w:hAnsi="Calibri"/>
            <w:spacing w:val="-6"/>
          </w:rPr>
          <w:t>on</w:t>
        </w:r>
      </w:ins>
      <w:ins w:id="164" w:author="Doug Gross" w:date="2018-05-02T18:20:00Z">
        <w:r w:rsidR="00FB606B">
          <w:rPr>
            <w:rFonts w:ascii="Calibri" w:hAnsi="Calibri"/>
            <w:spacing w:val="-6"/>
          </w:rPr>
          <w:t xml:space="preserve"> and simplif</w:t>
        </w:r>
      </w:ins>
      <w:ins w:id="165" w:author="Doug Gross" w:date="2018-05-07T11:30:00Z">
        <w:r w:rsidR="00E84D07">
          <w:rPr>
            <w:rFonts w:ascii="Calibri" w:hAnsi="Calibri"/>
            <w:spacing w:val="-6"/>
          </w:rPr>
          <w:t>ication</w:t>
        </w:r>
      </w:ins>
      <w:ins w:id="166" w:author="Doug Gross" w:date="2018-04-30T10:52:00Z">
        <w:r w:rsidR="00493575">
          <w:rPr>
            <w:rFonts w:ascii="Calibri" w:hAnsi="Calibri"/>
            <w:spacing w:val="-6"/>
          </w:rPr>
          <w:t xml:space="preserve"> </w:t>
        </w:r>
      </w:ins>
      <w:ins w:id="167" w:author="Doug Gross" w:date="2018-05-07T11:30:00Z">
        <w:r w:rsidR="00E84D07">
          <w:rPr>
            <w:rFonts w:ascii="Calibri" w:hAnsi="Calibri"/>
            <w:spacing w:val="-6"/>
          </w:rPr>
          <w:t xml:space="preserve">of </w:t>
        </w:r>
      </w:ins>
      <w:ins w:id="168" w:author="Doug Gross" w:date="2018-04-30T10:52:00Z">
        <w:r w:rsidR="00493575">
          <w:rPr>
            <w:rFonts w:ascii="Calibri" w:hAnsi="Calibri"/>
            <w:spacing w:val="-6"/>
          </w:rPr>
          <w:t>transactions between shippers and truck</w:t>
        </w:r>
      </w:ins>
      <w:ins w:id="169" w:author="Doug Gross" w:date="2018-04-30T10:55:00Z">
        <w:r w:rsidR="00493575">
          <w:rPr>
            <w:rFonts w:ascii="Calibri" w:hAnsi="Calibri"/>
            <w:spacing w:val="-6"/>
          </w:rPr>
          <w:t xml:space="preserve"> drivers</w:t>
        </w:r>
      </w:ins>
      <w:ins w:id="170" w:author="Doug Gross" w:date="2018-05-03T20:00:00Z">
        <w:r w:rsidR="00032A1B">
          <w:rPr>
            <w:rFonts w:ascii="Calibri" w:hAnsi="Calibri"/>
            <w:spacing w:val="-6"/>
          </w:rPr>
          <w:t>. This automation will be</w:t>
        </w:r>
      </w:ins>
      <w:ins w:id="171" w:author="Doug Gross" w:date="2018-04-30T10:53:00Z">
        <w:r w:rsidR="00493575">
          <w:rPr>
            <w:rFonts w:ascii="Calibri" w:hAnsi="Calibri"/>
            <w:spacing w:val="-6"/>
          </w:rPr>
          <w:t xml:space="preserve"> based on</w:t>
        </w:r>
      </w:ins>
      <w:ins w:id="172" w:author="Doug Gross" w:date="2018-05-07T11:39:00Z">
        <w:r w:rsidR="005A3518">
          <w:rPr>
            <w:rFonts w:ascii="Calibri" w:hAnsi="Calibri"/>
            <w:spacing w:val="-6"/>
          </w:rPr>
          <w:t xml:space="preserve"> “</w:t>
        </w:r>
      </w:ins>
      <w:ins w:id="173" w:author="Doug Gross" w:date="2018-05-07T11:32:00Z">
        <w:r w:rsidR="00E84D07">
          <w:rPr>
            <w:rFonts w:ascii="Calibri" w:hAnsi="Calibri"/>
            <w:spacing w:val="-6"/>
          </w:rPr>
          <w:t>learning</w:t>
        </w:r>
      </w:ins>
      <w:ins w:id="174" w:author="Doug Gross" w:date="2018-05-07T11:39:00Z">
        <w:r w:rsidR="005A3518">
          <w:rPr>
            <w:rFonts w:ascii="Calibri" w:hAnsi="Calibri"/>
            <w:spacing w:val="-6"/>
          </w:rPr>
          <w:t>”</w:t>
        </w:r>
      </w:ins>
      <w:ins w:id="175" w:author="Doug Gross" w:date="2018-04-30T10:53:00Z">
        <w:r w:rsidR="00493575">
          <w:rPr>
            <w:rFonts w:ascii="Calibri" w:hAnsi="Calibri"/>
            <w:spacing w:val="-6"/>
          </w:rPr>
          <w:t xml:space="preserve"> </w:t>
        </w:r>
      </w:ins>
      <w:ins w:id="176" w:author="Doug Gross" w:date="2018-04-30T10:56:00Z">
        <w:r w:rsidR="0077720E">
          <w:rPr>
            <w:rFonts w:ascii="Calibri" w:hAnsi="Calibri"/>
            <w:spacing w:val="-6"/>
          </w:rPr>
          <w:t>algorithms</w:t>
        </w:r>
      </w:ins>
      <w:ins w:id="177" w:author="Doug Gross" w:date="2018-04-30T10:54:00Z">
        <w:r w:rsidR="00493575">
          <w:rPr>
            <w:rFonts w:ascii="Calibri" w:hAnsi="Calibri"/>
            <w:spacing w:val="-6"/>
          </w:rPr>
          <w:t xml:space="preserve"> that </w:t>
        </w:r>
      </w:ins>
      <w:ins w:id="178" w:author="Doug Gross" w:date="2018-04-30T10:24:00Z">
        <w:r w:rsidR="00F07F34">
          <w:rPr>
            <w:rFonts w:ascii="Calibri" w:hAnsi="Calibri"/>
            <w:spacing w:val="-6"/>
          </w:rPr>
          <w:t>leverage</w:t>
        </w:r>
      </w:ins>
      <w:ins w:id="179" w:author="Doug Gross" w:date="2018-04-30T12:13:00Z">
        <w:r w:rsidR="00984002">
          <w:rPr>
            <w:rFonts w:ascii="Calibri" w:hAnsi="Calibri"/>
            <w:spacing w:val="-6"/>
          </w:rPr>
          <w:t xml:space="preserve"> predictive analytics</w:t>
        </w:r>
      </w:ins>
      <w:ins w:id="180" w:author="Doug Gross" w:date="2018-05-02T18:35:00Z">
        <w:r w:rsidR="007F4399" w:rsidRPr="007F4399">
          <w:rPr>
            <w:rFonts w:ascii="Calibri" w:hAnsi="Calibri"/>
            <w:spacing w:val="-6"/>
          </w:rPr>
          <w:t xml:space="preserve"> </w:t>
        </w:r>
        <w:r w:rsidR="007F4399">
          <w:rPr>
            <w:rFonts w:ascii="Calibri" w:hAnsi="Calibri"/>
            <w:spacing w:val="-6"/>
          </w:rPr>
          <w:t>and behavioral economics</w:t>
        </w:r>
      </w:ins>
      <w:ins w:id="181" w:author="Doug Gross" w:date="2018-05-07T11:32:00Z">
        <w:r w:rsidR="00E84D07">
          <w:rPr>
            <w:rFonts w:ascii="Calibri" w:hAnsi="Calibri"/>
            <w:spacing w:val="-6"/>
          </w:rPr>
          <w:t xml:space="preserve"> to </w:t>
        </w:r>
      </w:ins>
      <w:ins w:id="182" w:author="Doug Gross" w:date="2018-05-07T11:36:00Z">
        <w:r w:rsidR="005A3518">
          <w:rPr>
            <w:rFonts w:ascii="Calibri" w:hAnsi="Calibri"/>
            <w:spacing w:val="-6"/>
          </w:rPr>
          <w:t xml:space="preserve">optimally </w:t>
        </w:r>
      </w:ins>
      <w:ins w:id="183" w:author="Doug Gross" w:date="2018-05-07T11:39:00Z">
        <w:r w:rsidR="005A3518">
          <w:rPr>
            <w:rFonts w:ascii="Calibri" w:hAnsi="Calibri"/>
            <w:spacing w:val="-6"/>
          </w:rPr>
          <w:t xml:space="preserve">and dynamically </w:t>
        </w:r>
      </w:ins>
      <w:ins w:id="184" w:author="Doug Gross" w:date="2018-05-07T11:32:00Z">
        <w:r w:rsidR="00E84D07">
          <w:rPr>
            <w:rFonts w:ascii="Calibri" w:hAnsi="Calibri"/>
            <w:spacing w:val="-6"/>
          </w:rPr>
          <w:t>match shippers and truck drivers</w:t>
        </w:r>
      </w:ins>
      <w:ins w:id="185" w:author="Doug Gross" w:date="2018-05-07T11:41:00Z">
        <w:r w:rsidR="004F5C8E">
          <w:rPr>
            <w:rFonts w:ascii="Calibri" w:hAnsi="Calibri"/>
            <w:spacing w:val="-6"/>
          </w:rPr>
          <w:t xml:space="preserve">. The algorithms </w:t>
        </w:r>
      </w:ins>
      <w:ins w:id="186" w:author="Doug Gross" w:date="2018-05-07T11:45:00Z">
        <w:r w:rsidR="003534D7">
          <w:rPr>
            <w:rFonts w:ascii="Calibri" w:hAnsi="Calibri"/>
            <w:spacing w:val="-6"/>
          </w:rPr>
          <w:t>will be</w:t>
        </w:r>
      </w:ins>
      <w:ins w:id="187" w:author="Doug Gross" w:date="2018-05-07T11:41:00Z">
        <w:r w:rsidR="004F5C8E">
          <w:rPr>
            <w:rFonts w:ascii="Calibri" w:hAnsi="Calibri"/>
            <w:spacing w:val="-6"/>
          </w:rPr>
          <w:t xml:space="preserve"> designed to </w:t>
        </w:r>
      </w:ins>
      <w:ins w:id="188" w:author="Doug Gross" w:date="2018-05-07T11:40:00Z">
        <w:r w:rsidR="005A3518">
          <w:rPr>
            <w:rFonts w:ascii="Calibri" w:hAnsi="Calibri"/>
            <w:spacing w:val="-6"/>
          </w:rPr>
          <w:t>improve over time</w:t>
        </w:r>
      </w:ins>
      <w:ins w:id="189" w:author="Doug Gross" w:date="2018-05-07T11:42:00Z">
        <w:r w:rsidR="004F5C8E">
          <w:rPr>
            <w:rFonts w:ascii="Calibri" w:hAnsi="Calibri"/>
            <w:spacing w:val="-6"/>
          </w:rPr>
          <w:t xml:space="preserve"> as they are exposed to increasing volumes of data</w:t>
        </w:r>
      </w:ins>
      <w:ins w:id="190" w:author="Doug Gross" w:date="2018-05-02T18:40:00Z">
        <w:r w:rsidR="00C30869">
          <w:rPr>
            <w:rFonts w:ascii="Calibri" w:hAnsi="Calibri"/>
            <w:spacing w:val="-6"/>
          </w:rPr>
          <w:t xml:space="preserve">. The platform itself will </w:t>
        </w:r>
      </w:ins>
      <w:ins w:id="191" w:author="Doug Gross" w:date="2018-05-02T18:35:00Z">
        <w:r w:rsidR="007F4399">
          <w:rPr>
            <w:rFonts w:ascii="Calibri" w:hAnsi="Calibri"/>
            <w:spacing w:val="-6"/>
          </w:rPr>
          <w:t xml:space="preserve">run on </w:t>
        </w:r>
      </w:ins>
      <w:ins w:id="192" w:author="Doug Gross" w:date="2018-05-02T18:37:00Z">
        <w:r w:rsidR="00C30869">
          <w:rPr>
            <w:rFonts w:ascii="Calibri" w:hAnsi="Calibri"/>
            <w:spacing w:val="-6"/>
          </w:rPr>
          <w:t>cloud</w:t>
        </w:r>
      </w:ins>
      <w:ins w:id="193" w:author="Doug Gross" w:date="2018-05-07T11:37:00Z">
        <w:r w:rsidR="005A3518">
          <w:rPr>
            <w:rFonts w:ascii="Calibri" w:hAnsi="Calibri"/>
            <w:spacing w:val="-6"/>
          </w:rPr>
          <w:t>-based</w:t>
        </w:r>
      </w:ins>
      <w:ins w:id="194" w:author="Doug Gross" w:date="2018-05-07T11:43:00Z">
        <w:r w:rsidR="004F5C8E">
          <w:rPr>
            <w:rFonts w:ascii="Calibri" w:hAnsi="Calibri"/>
            <w:spacing w:val="-6"/>
          </w:rPr>
          <w:t xml:space="preserve"> big data</w:t>
        </w:r>
      </w:ins>
      <w:ins w:id="195" w:author="Doug Gross" w:date="2018-05-02T18:37:00Z">
        <w:r w:rsidR="00C30869">
          <w:rPr>
            <w:rFonts w:ascii="Calibri" w:hAnsi="Calibri"/>
            <w:spacing w:val="-6"/>
          </w:rPr>
          <w:t xml:space="preserve"> </w:t>
        </w:r>
      </w:ins>
      <w:ins w:id="196" w:author="Doug Gross" w:date="2018-05-02T18:48:00Z">
        <w:r w:rsidR="004F503F">
          <w:rPr>
            <w:rFonts w:ascii="Calibri" w:hAnsi="Calibri"/>
            <w:spacing w:val="-6"/>
          </w:rPr>
          <w:t xml:space="preserve">infrastructure, </w:t>
        </w:r>
      </w:ins>
      <w:ins w:id="197" w:author="Doug Gross" w:date="2018-05-02T18:34:00Z">
        <w:r w:rsidR="007F4399">
          <w:rPr>
            <w:rFonts w:ascii="Calibri" w:hAnsi="Calibri"/>
            <w:spacing w:val="-6"/>
          </w:rPr>
          <w:t>architect</w:t>
        </w:r>
      </w:ins>
      <w:ins w:id="198" w:author="Doug Gross" w:date="2018-05-02T18:48:00Z">
        <w:r w:rsidR="004F503F">
          <w:rPr>
            <w:rFonts w:ascii="Calibri" w:hAnsi="Calibri"/>
            <w:spacing w:val="-6"/>
          </w:rPr>
          <w:t>ed</w:t>
        </w:r>
      </w:ins>
      <w:ins w:id="199" w:author="Doug Gross" w:date="2018-05-02T18:42:00Z">
        <w:r w:rsidR="00C30869">
          <w:rPr>
            <w:rFonts w:ascii="Calibri" w:hAnsi="Calibri"/>
            <w:spacing w:val="-6"/>
          </w:rPr>
          <w:t xml:space="preserve"> </w:t>
        </w:r>
      </w:ins>
      <w:ins w:id="200" w:author="Doug Gross" w:date="2018-05-02T18:44:00Z">
        <w:r w:rsidR="004F503F">
          <w:rPr>
            <w:rFonts w:ascii="Calibri" w:hAnsi="Calibri"/>
            <w:spacing w:val="-6"/>
          </w:rPr>
          <w:t>for</w:t>
        </w:r>
      </w:ins>
      <w:ins w:id="201" w:author="Doug Gross" w:date="2018-05-02T18:42:00Z">
        <w:r w:rsidR="00C30869">
          <w:rPr>
            <w:rFonts w:ascii="Calibri" w:hAnsi="Calibri"/>
            <w:spacing w:val="-6"/>
          </w:rPr>
          <w:t xml:space="preserve"> </w:t>
        </w:r>
      </w:ins>
      <w:ins w:id="202" w:author="Doug Gross" w:date="2018-05-02T18:45:00Z">
        <w:r w:rsidR="004F503F">
          <w:rPr>
            <w:rFonts w:ascii="Calibri" w:hAnsi="Calibri"/>
            <w:spacing w:val="-6"/>
          </w:rPr>
          <w:t>flexible</w:t>
        </w:r>
      </w:ins>
      <w:ins w:id="203" w:author="Doug Gross" w:date="2018-05-02T18:42:00Z">
        <w:r w:rsidR="00C30869">
          <w:rPr>
            <w:rFonts w:ascii="Calibri" w:hAnsi="Calibri"/>
            <w:spacing w:val="-6"/>
          </w:rPr>
          <w:t xml:space="preserve"> </w:t>
        </w:r>
      </w:ins>
      <w:ins w:id="204" w:author="Doug Gross" w:date="2018-05-07T11:43:00Z">
        <w:r w:rsidR="004F5C8E">
          <w:rPr>
            <w:rFonts w:ascii="Calibri" w:hAnsi="Calibri"/>
            <w:spacing w:val="-6"/>
          </w:rPr>
          <w:t xml:space="preserve">and distributed </w:t>
        </w:r>
      </w:ins>
      <w:ins w:id="205" w:author="Doug Gross" w:date="2018-05-02T18:42:00Z">
        <w:r w:rsidR="00C30869">
          <w:rPr>
            <w:rFonts w:ascii="Calibri" w:hAnsi="Calibri"/>
            <w:spacing w:val="-6"/>
          </w:rPr>
          <w:t xml:space="preserve">compute </w:t>
        </w:r>
      </w:ins>
      <w:ins w:id="206" w:author="Doug Gross" w:date="2018-05-10T15:11:00Z">
        <w:r w:rsidR="00A424BA">
          <w:rPr>
            <w:rFonts w:ascii="Calibri" w:hAnsi="Calibri"/>
            <w:spacing w:val="-6"/>
          </w:rPr>
          <w:t>capacity</w:t>
        </w:r>
      </w:ins>
      <w:ins w:id="207" w:author="Doug Gross" w:date="2018-05-02T18:42:00Z">
        <w:r w:rsidR="00C30869">
          <w:rPr>
            <w:rFonts w:ascii="Calibri" w:hAnsi="Calibri"/>
            <w:spacing w:val="-6"/>
          </w:rPr>
          <w:t xml:space="preserve"> </w:t>
        </w:r>
      </w:ins>
      <w:ins w:id="208" w:author="Doug Gross" w:date="2018-05-02T18:49:00Z">
        <w:r w:rsidR="004F503F">
          <w:rPr>
            <w:rFonts w:ascii="Calibri" w:hAnsi="Calibri"/>
            <w:spacing w:val="-6"/>
          </w:rPr>
          <w:t>that can be throttled up or down based on network activity, thereby</w:t>
        </w:r>
      </w:ins>
      <w:ins w:id="209" w:author="Doug Gross" w:date="2018-05-02T18:50:00Z">
        <w:r w:rsidR="004F503F">
          <w:rPr>
            <w:rFonts w:ascii="Calibri" w:hAnsi="Calibri"/>
            <w:spacing w:val="-6"/>
          </w:rPr>
          <w:t xml:space="preserve"> </w:t>
        </w:r>
      </w:ins>
      <w:ins w:id="210" w:author="Doug Gross" w:date="2018-05-02T18:43:00Z">
        <w:r w:rsidR="00C30869">
          <w:rPr>
            <w:rFonts w:ascii="Calibri" w:hAnsi="Calibri"/>
            <w:spacing w:val="-6"/>
          </w:rPr>
          <w:t>minim</w:t>
        </w:r>
      </w:ins>
      <w:ins w:id="211" w:author="Doug Gross" w:date="2018-05-02T18:50:00Z">
        <w:r w:rsidR="004F503F">
          <w:rPr>
            <w:rFonts w:ascii="Calibri" w:hAnsi="Calibri"/>
            <w:spacing w:val="-6"/>
          </w:rPr>
          <w:t>izing</w:t>
        </w:r>
      </w:ins>
      <w:ins w:id="212" w:author="Doug Gross" w:date="2018-05-02T18:43:00Z">
        <w:r w:rsidR="00C30869">
          <w:rPr>
            <w:rFonts w:ascii="Calibri" w:hAnsi="Calibri"/>
            <w:spacing w:val="-6"/>
          </w:rPr>
          <w:t xml:space="preserve"> cost</w:t>
        </w:r>
      </w:ins>
      <w:ins w:id="213" w:author="Doug Gross" w:date="2018-05-02T18:20:00Z">
        <w:r w:rsidR="00FB606B">
          <w:rPr>
            <w:rFonts w:ascii="Calibri" w:hAnsi="Calibri"/>
            <w:spacing w:val="-6"/>
          </w:rPr>
          <w:t xml:space="preserve">. </w:t>
        </w:r>
      </w:ins>
      <w:ins w:id="214" w:author="Doug Gross" w:date="2018-05-02T18:43:00Z">
        <w:r w:rsidR="004F503F">
          <w:rPr>
            <w:rFonts w:ascii="Calibri" w:hAnsi="Calibri"/>
            <w:spacing w:val="-6"/>
          </w:rPr>
          <w:t>T</w:t>
        </w:r>
      </w:ins>
      <w:ins w:id="215" w:author="Doug Gross" w:date="2018-05-02T18:31:00Z">
        <w:r>
          <w:rPr>
            <w:rFonts w:ascii="Calibri" w:hAnsi="Calibri"/>
            <w:spacing w:val="-6"/>
          </w:rPr>
          <w:t xml:space="preserve">ransparency will </w:t>
        </w:r>
      </w:ins>
      <w:ins w:id="216" w:author="Doug Gross" w:date="2018-05-02T18:54:00Z">
        <w:r w:rsidR="005E418E">
          <w:rPr>
            <w:rFonts w:ascii="Calibri" w:hAnsi="Calibri"/>
            <w:spacing w:val="-6"/>
          </w:rPr>
          <w:t>come</w:t>
        </w:r>
      </w:ins>
      <w:ins w:id="217" w:author="Doug Gross" w:date="2018-05-02T18:33:00Z">
        <w:r w:rsidR="007F4399">
          <w:rPr>
            <w:rFonts w:ascii="Calibri" w:hAnsi="Calibri"/>
            <w:spacing w:val="-6"/>
          </w:rPr>
          <w:t xml:space="preserve"> by</w:t>
        </w:r>
      </w:ins>
      <w:ins w:id="218" w:author="Doug Gross" w:date="2018-05-02T18:53:00Z">
        <w:r w:rsidR="004F503F">
          <w:rPr>
            <w:rFonts w:ascii="Calibri" w:hAnsi="Calibri"/>
            <w:spacing w:val="-6"/>
          </w:rPr>
          <w:t xml:space="preserve"> way of</w:t>
        </w:r>
      </w:ins>
      <w:ins w:id="219" w:author="Doug Gross" w:date="2018-05-02T18:33:00Z">
        <w:r w:rsidR="007F4399">
          <w:rPr>
            <w:rFonts w:ascii="Calibri" w:hAnsi="Calibri"/>
            <w:spacing w:val="-6"/>
          </w:rPr>
          <w:t xml:space="preserve"> </w:t>
        </w:r>
      </w:ins>
      <w:ins w:id="220" w:author="Doug Gross" w:date="2018-05-02T18:38:00Z">
        <w:r w:rsidR="00C30869">
          <w:rPr>
            <w:rFonts w:ascii="Calibri" w:hAnsi="Calibri"/>
            <w:spacing w:val="-6"/>
          </w:rPr>
          <w:t xml:space="preserve">a </w:t>
        </w:r>
      </w:ins>
      <w:ins w:id="221" w:author="Doug Gross" w:date="2018-05-02T18:33:00Z">
        <w:r w:rsidR="007F4399">
          <w:rPr>
            <w:rFonts w:ascii="Calibri" w:hAnsi="Calibri"/>
            <w:spacing w:val="-6"/>
          </w:rPr>
          <w:t>GPS-</w:t>
        </w:r>
      </w:ins>
      <w:ins w:id="222" w:author="Doug Gross" w:date="2018-05-02T18:31:00Z">
        <w:r>
          <w:rPr>
            <w:rFonts w:ascii="Calibri" w:hAnsi="Calibri"/>
            <w:spacing w:val="-6"/>
          </w:rPr>
          <w:t>enabled</w:t>
        </w:r>
      </w:ins>
      <w:ins w:id="223" w:author="Doug Gross" w:date="2018-05-02T18:34:00Z">
        <w:r w:rsidR="007F4399">
          <w:rPr>
            <w:rFonts w:ascii="Calibri" w:hAnsi="Calibri"/>
            <w:spacing w:val="-6"/>
          </w:rPr>
          <w:t xml:space="preserve">, fully </w:t>
        </w:r>
      </w:ins>
      <w:ins w:id="224" w:author="Doug Gross" w:date="2018-05-02T18:31:00Z">
        <w:r>
          <w:rPr>
            <w:rFonts w:ascii="Calibri" w:hAnsi="Calibri"/>
            <w:spacing w:val="-6"/>
          </w:rPr>
          <w:t xml:space="preserve">integrated hardware </w:t>
        </w:r>
      </w:ins>
      <w:ins w:id="225" w:author="Doug Gross" w:date="2018-05-07T11:44:00Z">
        <w:r w:rsidR="004F5C8E">
          <w:rPr>
            <w:rFonts w:ascii="Calibri" w:hAnsi="Calibri"/>
            <w:spacing w:val="-6"/>
          </w:rPr>
          <w:t xml:space="preserve">solution </w:t>
        </w:r>
      </w:ins>
      <w:ins w:id="226" w:author="Doug Gross" w:date="2018-05-02T18:33:00Z">
        <w:r w:rsidR="007F4399">
          <w:rPr>
            <w:rFonts w:ascii="Calibri" w:hAnsi="Calibri"/>
            <w:spacing w:val="-6"/>
          </w:rPr>
          <w:t>capable of tracking shipment</w:t>
        </w:r>
      </w:ins>
      <w:ins w:id="227" w:author="Doug Gross" w:date="2018-05-02T18:51:00Z">
        <w:r w:rsidR="004F503F">
          <w:rPr>
            <w:rFonts w:ascii="Calibri" w:hAnsi="Calibri"/>
            <w:spacing w:val="-6"/>
          </w:rPr>
          <w:t xml:space="preserve"> location</w:t>
        </w:r>
      </w:ins>
      <w:ins w:id="228" w:author="Doug Gross" w:date="2018-05-02T18:43:00Z">
        <w:r w:rsidR="004F503F">
          <w:rPr>
            <w:rFonts w:ascii="Calibri" w:hAnsi="Calibri"/>
            <w:spacing w:val="-6"/>
          </w:rPr>
          <w:t xml:space="preserve"> </w:t>
        </w:r>
      </w:ins>
      <w:ins w:id="229" w:author="Doug Gross" w:date="2018-05-02T18:54:00Z">
        <w:r w:rsidR="005E418E">
          <w:rPr>
            <w:rFonts w:ascii="Calibri" w:hAnsi="Calibri"/>
            <w:spacing w:val="-6"/>
          </w:rPr>
          <w:t xml:space="preserve">– </w:t>
        </w:r>
      </w:ins>
      <w:ins w:id="230" w:author="Doug Gross" w:date="2018-05-02T18:52:00Z">
        <w:r w:rsidR="004F503F">
          <w:rPr>
            <w:rFonts w:ascii="Calibri" w:hAnsi="Calibri"/>
            <w:spacing w:val="-6"/>
          </w:rPr>
          <w:t xml:space="preserve">and a host of other </w:t>
        </w:r>
      </w:ins>
      <w:ins w:id="231" w:author="Doug Gross" w:date="2018-05-07T11:44:00Z">
        <w:r w:rsidR="004F5C8E">
          <w:rPr>
            <w:rFonts w:ascii="Calibri" w:hAnsi="Calibri"/>
            <w:spacing w:val="-6"/>
          </w:rPr>
          <w:t xml:space="preserve">shipping </w:t>
        </w:r>
      </w:ins>
      <w:ins w:id="232" w:author="Doug Gross" w:date="2018-05-02T18:52:00Z">
        <w:r w:rsidR="004F503F">
          <w:rPr>
            <w:rFonts w:ascii="Calibri" w:hAnsi="Calibri"/>
            <w:spacing w:val="-6"/>
          </w:rPr>
          <w:t>parameters</w:t>
        </w:r>
      </w:ins>
      <w:ins w:id="233" w:author="Doug Gross" w:date="2018-05-02T18:54:00Z">
        <w:r w:rsidR="005E418E">
          <w:rPr>
            <w:rFonts w:ascii="Calibri" w:hAnsi="Calibri"/>
            <w:spacing w:val="-6"/>
          </w:rPr>
          <w:t xml:space="preserve"> –</w:t>
        </w:r>
      </w:ins>
      <w:ins w:id="234" w:author="Doug Gross" w:date="2018-05-02T18:52:00Z">
        <w:r w:rsidR="004F503F">
          <w:rPr>
            <w:rFonts w:ascii="Calibri" w:hAnsi="Calibri"/>
            <w:spacing w:val="-6"/>
          </w:rPr>
          <w:t xml:space="preserve"> </w:t>
        </w:r>
      </w:ins>
      <w:ins w:id="235" w:author="Doug Gross" w:date="2018-05-02T18:46:00Z">
        <w:r w:rsidR="004F503F">
          <w:rPr>
            <w:rFonts w:ascii="Calibri" w:hAnsi="Calibri"/>
            <w:spacing w:val="-6"/>
          </w:rPr>
          <w:t>in real-time</w:t>
        </w:r>
      </w:ins>
      <w:ins w:id="236" w:author="Doug Gross" w:date="2018-05-02T18:34:00Z">
        <w:r w:rsidR="007F4399">
          <w:rPr>
            <w:rFonts w:ascii="Calibri" w:hAnsi="Calibri"/>
            <w:spacing w:val="-6"/>
          </w:rPr>
          <w:t>.</w:t>
        </w:r>
      </w:ins>
      <w:ins w:id="237" w:author="Doug Gross" w:date="2018-05-02T18:38:00Z">
        <w:r w:rsidR="00C30869">
          <w:rPr>
            <w:rFonts w:ascii="Calibri" w:hAnsi="Calibri"/>
            <w:spacing w:val="-6"/>
          </w:rPr>
          <w:t xml:space="preserve"> </w:t>
        </w:r>
      </w:ins>
    </w:p>
    <w:p w14:paraId="6B5C1D5E" w14:textId="77777777" w:rsidR="006A2013" w:rsidRDefault="006A2013" w:rsidP="00AD2B63">
      <w:pPr>
        <w:pStyle w:val="Body"/>
        <w:rPr>
          <w:ins w:id="238" w:author="Doug Gross" w:date="2018-05-07T12:50:00Z"/>
          <w:rFonts w:ascii="Calibri" w:hAnsi="Calibri"/>
          <w:spacing w:val="-6"/>
        </w:rPr>
      </w:pPr>
    </w:p>
    <w:p w14:paraId="66D57EF1" w14:textId="2D78F5EC" w:rsidR="00E237BC" w:rsidRDefault="0077720E" w:rsidP="00AD2B63">
      <w:pPr>
        <w:pStyle w:val="Body"/>
        <w:rPr>
          <w:ins w:id="239" w:author="Doug Gross" w:date="2018-04-29T21:57:00Z"/>
          <w:rFonts w:ascii="Calibri" w:hAnsi="Calibri"/>
          <w:spacing w:val="-6"/>
        </w:rPr>
      </w:pPr>
      <w:ins w:id="240" w:author="Doug Gross" w:date="2018-04-30T10:56:00Z">
        <w:r>
          <w:rPr>
            <w:rFonts w:ascii="Calibri" w:hAnsi="Calibri"/>
            <w:spacing w:val="-6"/>
          </w:rPr>
          <w:t>The</w:t>
        </w:r>
      </w:ins>
      <w:ins w:id="241" w:author="Doug Gross" w:date="2018-04-30T10:57:00Z">
        <w:r>
          <w:rPr>
            <w:rFonts w:ascii="Calibri" w:hAnsi="Calibri"/>
            <w:spacing w:val="-6"/>
          </w:rPr>
          <w:t xml:space="preserve"> result will be</w:t>
        </w:r>
      </w:ins>
      <w:ins w:id="242" w:author="Doug Gross" w:date="2018-04-30T10:35:00Z">
        <w:r w:rsidR="00B41297">
          <w:rPr>
            <w:rFonts w:ascii="Calibri" w:hAnsi="Calibri"/>
            <w:spacing w:val="-6"/>
          </w:rPr>
          <w:t xml:space="preserve"> </w:t>
        </w:r>
      </w:ins>
      <w:ins w:id="243" w:author="Doug Gross" w:date="2018-04-30T10:57:00Z">
        <w:r>
          <w:rPr>
            <w:rFonts w:ascii="Calibri" w:hAnsi="Calibri"/>
            <w:spacing w:val="-6"/>
          </w:rPr>
          <w:t xml:space="preserve">a </w:t>
        </w:r>
      </w:ins>
      <w:ins w:id="244" w:author="Doug Gross" w:date="2018-04-30T10:35:00Z">
        <w:r w:rsidR="00B41297">
          <w:rPr>
            <w:rFonts w:ascii="Calibri" w:hAnsi="Calibri"/>
            <w:spacing w:val="-6"/>
          </w:rPr>
          <w:t>paradigm shift in the means</w:t>
        </w:r>
      </w:ins>
      <w:ins w:id="245" w:author="Doug Gross" w:date="2018-04-30T23:03:00Z">
        <w:r w:rsidR="00583F12">
          <w:rPr>
            <w:rFonts w:ascii="Calibri" w:hAnsi="Calibri"/>
            <w:spacing w:val="-6"/>
          </w:rPr>
          <w:t xml:space="preserve"> and methods</w:t>
        </w:r>
      </w:ins>
      <w:ins w:id="246" w:author="Doug Gross" w:date="2018-04-30T10:35:00Z">
        <w:r w:rsidR="00B41297">
          <w:rPr>
            <w:rFonts w:ascii="Calibri" w:hAnsi="Calibri"/>
            <w:spacing w:val="-6"/>
          </w:rPr>
          <w:t xml:space="preserve"> </w:t>
        </w:r>
      </w:ins>
      <w:ins w:id="247" w:author="Doug Gross" w:date="2018-05-02T18:38:00Z">
        <w:r w:rsidR="00C30869">
          <w:rPr>
            <w:rFonts w:ascii="Calibri" w:hAnsi="Calibri"/>
            <w:spacing w:val="-6"/>
          </w:rPr>
          <w:t xml:space="preserve">of </w:t>
        </w:r>
      </w:ins>
      <w:ins w:id="248" w:author="Doug Gross" w:date="2018-05-03T20:02:00Z">
        <w:r w:rsidR="00032A1B">
          <w:rPr>
            <w:rFonts w:ascii="Calibri" w:hAnsi="Calibri"/>
            <w:spacing w:val="-6"/>
          </w:rPr>
          <w:t xml:space="preserve">coordinating the </w:t>
        </w:r>
      </w:ins>
      <w:ins w:id="249" w:author="Doug Gross" w:date="2018-04-30T10:35:00Z">
        <w:r w:rsidR="00B41297">
          <w:rPr>
            <w:rFonts w:ascii="Calibri" w:hAnsi="Calibri"/>
            <w:spacing w:val="-6"/>
          </w:rPr>
          <w:t>mov</w:t>
        </w:r>
      </w:ins>
      <w:ins w:id="250" w:author="Doug Gross" w:date="2018-05-03T20:02:00Z">
        <w:r w:rsidR="00032A1B">
          <w:rPr>
            <w:rFonts w:ascii="Calibri" w:hAnsi="Calibri"/>
            <w:spacing w:val="-6"/>
          </w:rPr>
          <w:t>ement of truck-based</w:t>
        </w:r>
      </w:ins>
      <w:ins w:id="251" w:author="Doug Gross" w:date="2018-04-30T10:35:00Z">
        <w:r w:rsidR="00B41297">
          <w:rPr>
            <w:rFonts w:ascii="Calibri" w:hAnsi="Calibri"/>
            <w:spacing w:val="-6"/>
          </w:rPr>
          <w:t xml:space="preserve"> freight</w:t>
        </w:r>
      </w:ins>
      <w:ins w:id="252" w:author="Doug Gross" w:date="2018-04-30T10:38:00Z">
        <w:r w:rsidR="00B41297">
          <w:rPr>
            <w:rFonts w:ascii="Calibri" w:hAnsi="Calibri"/>
            <w:spacing w:val="-6"/>
          </w:rPr>
          <w:t>.</w:t>
        </w:r>
      </w:ins>
      <w:ins w:id="253" w:author="Doug Gross" w:date="2018-04-30T10:39:00Z">
        <w:r w:rsidR="00B41297">
          <w:rPr>
            <w:rFonts w:ascii="Calibri" w:hAnsi="Calibri"/>
            <w:spacing w:val="-6"/>
          </w:rPr>
          <w:t xml:space="preserve"> </w:t>
        </w:r>
      </w:ins>
      <w:ins w:id="254" w:author="Doug Gross" w:date="2018-04-30T10:57:00Z">
        <w:r>
          <w:rPr>
            <w:rFonts w:ascii="Calibri" w:hAnsi="Calibri"/>
            <w:spacing w:val="-6"/>
          </w:rPr>
          <w:t xml:space="preserve">With </w:t>
        </w:r>
      </w:ins>
      <w:r w:rsidR="00E54BCD">
        <w:rPr>
          <w:rFonts w:ascii="Calibri" w:hAnsi="Calibri"/>
          <w:spacing w:val="-6"/>
        </w:rPr>
        <w:t>Project</w:t>
      </w:r>
      <w:r w:rsidR="00EA28D5">
        <w:rPr>
          <w:rFonts w:ascii="Calibri" w:hAnsi="Calibri"/>
          <w:spacing w:val="-6"/>
        </w:rPr>
        <w:t xml:space="preserve"> Freight</w:t>
      </w:r>
      <w:ins w:id="255" w:author="Doug Gross" w:date="2018-04-30T10:57:00Z">
        <w:r>
          <w:rPr>
            <w:rFonts w:ascii="Calibri" w:hAnsi="Calibri"/>
            <w:spacing w:val="-6"/>
          </w:rPr>
          <w:t xml:space="preserve">, </w:t>
        </w:r>
      </w:ins>
      <w:ins w:id="256" w:author="Doug Gross" w:date="2018-04-30T11:19:00Z">
        <w:r w:rsidR="00FC3A80">
          <w:rPr>
            <w:rFonts w:ascii="Calibri" w:hAnsi="Calibri"/>
            <w:spacing w:val="-6"/>
          </w:rPr>
          <w:t xml:space="preserve">the </w:t>
        </w:r>
      </w:ins>
      <w:ins w:id="257" w:author="Doug Gross" w:date="2018-04-30T10:57:00Z">
        <w:r>
          <w:rPr>
            <w:rFonts w:ascii="Calibri" w:hAnsi="Calibri"/>
            <w:spacing w:val="-6"/>
          </w:rPr>
          <w:t>shipping</w:t>
        </w:r>
      </w:ins>
      <w:ins w:id="258" w:author="Doug Gross" w:date="2018-04-30T11:19:00Z">
        <w:r w:rsidR="00FC3A80">
          <w:rPr>
            <w:rFonts w:ascii="Calibri" w:hAnsi="Calibri"/>
            <w:spacing w:val="-6"/>
          </w:rPr>
          <w:t xml:space="preserve"> experience</w:t>
        </w:r>
      </w:ins>
      <w:ins w:id="259" w:author="Doug Gross" w:date="2018-04-30T10:57:00Z">
        <w:r>
          <w:rPr>
            <w:rFonts w:ascii="Calibri" w:hAnsi="Calibri"/>
            <w:spacing w:val="-6"/>
          </w:rPr>
          <w:t xml:space="preserve"> will</w:t>
        </w:r>
      </w:ins>
      <w:ins w:id="260" w:author="Doug Gross" w:date="2018-04-30T11:19:00Z">
        <w:r w:rsidR="00FC3A80">
          <w:rPr>
            <w:rFonts w:ascii="Calibri" w:hAnsi="Calibri"/>
            <w:spacing w:val="-6"/>
          </w:rPr>
          <w:t xml:space="preserve"> no longer</w:t>
        </w:r>
      </w:ins>
      <w:ins w:id="261" w:author="Doug Gross" w:date="2018-04-30T10:57:00Z">
        <w:r>
          <w:rPr>
            <w:rFonts w:ascii="Calibri" w:hAnsi="Calibri"/>
            <w:spacing w:val="-6"/>
          </w:rPr>
          <w:t xml:space="preserve"> be characterized by opacity</w:t>
        </w:r>
      </w:ins>
      <w:ins w:id="262" w:author="Doug Gross" w:date="2018-05-07T11:37:00Z">
        <w:r w:rsidR="005A3518">
          <w:rPr>
            <w:rFonts w:ascii="Calibri" w:hAnsi="Calibri"/>
            <w:spacing w:val="-6"/>
          </w:rPr>
          <w:t xml:space="preserve"> and</w:t>
        </w:r>
      </w:ins>
      <w:ins w:id="263" w:author="Doug Gross" w:date="2018-04-30T12:15:00Z">
        <w:r w:rsidR="00984002">
          <w:rPr>
            <w:rFonts w:ascii="Calibri" w:hAnsi="Calibri"/>
            <w:spacing w:val="-6"/>
          </w:rPr>
          <w:t xml:space="preserve"> </w:t>
        </w:r>
      </w:ins>
      <w:ins w:id="264" w:author="Doug Gross" w:date="2018-04-30T12:35:00Z">
        <w:r w:rsidR="001621F5">
          <w:rPr>
            <w:rFonts w:ascii="Calibri" w:hAnsi="Calibri"/>
            <w:spacing w:val="-6"/>
          </w:rPr>
          <w:t xml:space="preserve">undue </w:t>
        </w:r>
      </w:ins>
      <w:ins w:id="265" w:author="Doug Gross" w:date="2018-04-30T12:15:00Z">
        <w:r w:rsidR="00984002">
          <w:rPr>
            <w:rFonts w:ascii="Calibri" w:hAnsi="Calibri"/>
            <w:spacing w:val="-6"/>
          </w:rPr>
          <w:t>stress</w:t>
        </w:r>
      </w:ins>
      <w:ins w:id="266" w:author="Doug Gross" w:date="2018-05-07T11:37:00Z">
        <w:r w:rsidR="005A3518">
          <w:rPr>
            <w:rFonts w:ascii="Calibri" w:hAnsi="Calibri"/>
            <w:spacing w:val="-6"/>
          </w:rPr>
          <w:t xml:space="preserve"> caused by</w:t>
        </w:r>
      </w:ins>
      <w:ins w:id="267" w:author="Doug Gross" w:date="2018-04-30T12:15:00Z">
        <w:r w:rsidR="00984002">
          <w:rPr>
            <w:rFonts w:ascii="Calibri" w:hAnsi="Calibri"/>
            <w:spacing w:val="-6"/>
          </w:rPr>
          <w:t xml:space="preserve"> </w:t>
        </w:r>
      </w:ins>
      <w:ins w:id="268" w:author="Doug Gross" w:date="2018-04-30T10:58:00Z">
        <w:r>
          <w:rPr>
            <w:rFonts w:ascii="Calibri" w:hAnsi="Calibri"/>
            <w:spacing w:val="-6"/>
          </w:rPr>
          <w:t>service</w:t>
        </w:r>
      </w:ins>
      <w:ins w:id="269" w:author="Doug Gross" w:date="2018-04-30T12:15:00Z">
        <w:r w:rsidR="00984002">
          <w:rPr>
            <w:rFonts w:ascii="Calibri" w:hAnsi="Calibri"/>
            <w:spacing w:val="-6"/>
          </w:rPr>
          <w:t xml:space="preserve"> failures</w:t>
        </w:r>
      </w:ins>
      <w:ins w:id="270" w:author="Doug Gross" w:date="2018-04-30T12:36:00Z">
        <w:r w:rsidR="001621F5">
          <w:rPr>
            <w:rFonts w:ascii="Calibri" w:hAnsi="Calibri"/>
            <w:spacing w:val="-6"/>
          </w:rPr>
          <w:t>;</w:t>
        </w:r>
      </w:ins>
      <w:ins w:id="271" w:author="Doug Gross" w:date="2018-04-30T10:58:00Z">
        <w:r>
          <w:rPr>
            <w:rFonts w:ascii="Calibri" w:hAnsi="Calibri"/>
            <w:spacing w:val="-6"/>
          </w:rPr>
          <w:t xml:space="preserve"> but </w:t>
        </w:r>
      </w:ins>
      <w:ins w:id="272" w:author="Doug Gross" w:date="2018-04-30T12:36:00Z">
        <w:r w:rsidR="001621F5">
          <w:rPr>
            <w:rFonts w:ascii="Calibri" w:hAnsi="Calibri"/>
            <w:spacing w:val="-6"/>
          </w:rPr>
          <w:t>rather</w:t>
        </w:r>
      </w:ins>
      <w:ins w:id="273" w:author="Doug Gross" w:date="2018-05-02T18:56:00Z">
        <w:r w:rsidR="006E1726">
          <w:rPr>
            <w:rFonts w:ascii="Calibri" w:hAnsi="Calibri"/>
            <w:spacing w:val="-6"/>
          </w:rPr>
          <w:t>,</w:t>
        </w:r>
      </w:ins>
      <w:ins w:id="274" w:author="Doug Gross" w:date="2018-04-30T12:36:00Z">
        <w:r w:rsidR="001621F5">
          <w:rPr>
            <w:rFonts w:ascii="Calibri" w:hAnsi="Calibri"/>
            <w:spacing w:val="-6"/>
          </w:rPr>
          <w:t xml:space="preserve"> </w:t>
        </w:r>
      </w:ins>
      <w:ins w:id="275" w:author="Doug Gross" w:date="2018-04-30T10:58:00Z">
        <w:r>
          <w:rPr>
            <w:rFonts w:ascii="Calibri" w:hAnsi="Calibri"/>
            <w:spacing w:val="-6"/>
          </w:rPr>
          <w:t xml:space="preserve">by </w:t>
        </w:r>
      </w:ins>
      <w:ins w:id="276" w:author="Doug Gross" w:date="2018-04-29T22:05:00Z">
        <w:r w:rsidR="001E2761">
          <w:rPr>
            <w:rFonts w:ascii="Calibri" w:hAnsi="Calibri"/>
            <w:spacing w:val="-6"/>
          </w:rPr>
          <w:t>transparency</w:t>
        </w:r>
      </w:ins>
      <w:ins w:id="277" w:author="Doug Gross" w:date="2018-04-30T10:58:00Z">
        <w:r>
          <w:rPr>
            <w:rFonts w:ascii="Calibri" w:hAnsi="Calibri"/>
            <w:spacing w:val="-6"/>
          </w:rPr>
          <w:t>, accountability,</w:t>
        </w:r>
      </w:ins>
      <w:ins w:id="278" w:author="Doug Gross" w:date="2018-04-30T10:39:00Z">
        <w:r w:rsidR="00B41297">
          <w:rPr>
            <w:rFonts w:ascii="Calibri" w:hAnsi="Calibri"/>
            <w:spacing w:val="-6"/>
          </w:rPr>
          <w:t xml:space="preserve"> </w:t>
        </w:r>
      </w:ins>
      <w:ins w:id="279" w:author="Doug Gross" w:date="2018-04-30T10:58:00Z">
        <w:r>
          <w:rPr>
            <w:rFonts w:ascii="Calibri" w:hAnsi="Calibri"/>
            <w:spacing w:val="-6"/>
          </w:rPr>
          <w:t xml:space="preserve">and </w:t>
        </w:r>
      </w:ins>
      <w:ins w:id="280" w:author="Doug Gross" w:date="2018-04-30T12:14:00Z">
        <w:r w:rsidR="00984002">
          <w:rPr>
            <w:rFonts w:ascii="Calibri" w:hAnsi="Calibri"/>
            <w:spacing w:val="-6"/>
          </w:rPr>
          <w:t>exceptional service</w:t>
        </w:r>
      </w:ins>
      <w:ins w:id="281" w:author="Doug Gross" w:date="2018-04-30T11:19:00Z">
        <w:r w:rsidR="00BA17BC">
          <w:rPr>
            <w:rFonts w:ascii="Calibri" w:hAnsi="Calibri"/>
            <w:spacing w:val="-6"/>
          </w:rPr>
          <w:t>.</w:t>
        </w:r>
      </w:ins>
      <w:ins w:id="282" w:author="Doug Gross" w:date="2018-05-07T11:46:00Z">
        <w:r w:rsidR="003534D7">
          <w:rPr>
            <w:rFonts w:ascii="Calibri" w:hAnsi="Calibri"/>
            <w:spacing w:val="-6"/>
          </w:rPr>
          <w:t xml:space="preserve"> And likewise for truck drivers, </w:t>
        </w:r>
      </w:ins>
      <w:ins w:id="283" w:author="Doug Gross" w:date="2018-05-07T11:47:00Z">
        <w:r w:rsidR="003534D7">
          <w:rPr>
            <w:rFonts w:ascii="Calibri" w:hAnsi="Calibri"/>
            <w:spacing w:val="-6"/>
          </w:rPr>
          <w:t>the logistical</w:t>
        </w:r>
      </w:ins>
      <w:ins w:id="284" w:author="Doug Gross" w:date="2018-05-07T12:48:00Z">
        <w:r w:rsidR="006A2013">
          <w:rPr>
            <w:rFonts w:ascii="Calibri" w:hAnsi="Calibri"/>
            <w:spacing w:val="-6"/>
          </w:rPr>
          <w:t xml:space="preserve"> and administrative</w:t>
        </w:r>
      </w:ins>
      <w:ins w:id="285" w:author="Doug Gross" w:date="2018-05-07T11:47:00Z">
        <w:r w:rsidR="003534D7">
          <w:rPr>
            <w:rFonts w:ascii="Calibri" w:hAnsi="Calibri"/>
            <w:spacing w:val="-6"/>
          </w:rPr>
          <w:t xml:space="preserve"> headaches of the past </w:t>
        </w:r>
      </w:ins>
      <w:ins w:id="286" w:author="Doug Gross" w:date="2018-05-07T11:48:00Z">
        <w:r w:rsidR="003534D7">
          <w:rPr>
            <w:rFonts w:ascii="Calibri" w:hAnsi="Calibri"/>
            <w:spacing w:val="-6"/>
          </w:rPr>
          <w:t>– to say nothing of the stress created by slow and unreliable payment</w:t>
        </w:r>
      </w:ins>
      <w:ins w:id="287" w:author="Doug Gross" w:date="2018-05-07T11:49:00Z">
        <w:r w:rsidR="003534D7">
          <w:rPr>
            <w:rFonts w:ascii="Calibri" w:hAnsi="Calibri"/>
            <w:spacing w:val="-6"/>
          </w:rPr>
          <w:t xml:space="preserve"> </w:t>
        </w:r>
      </w:ins>
      <w:ins w:id="288" w:author="Doug Gross" w:date="2018-05-07T11:51:00Z">
        <w:r w:rsidR="003534D7">
          <w:rPr>
            <w:rFonts w:ascii="Calibri" w:hAnsi="Calibri"/>
            <w:spacing w:val="-6"/>
          </w:rPr>
          <w:t xml:space="preserve">by </w:t>
        </w:r>
      </w:ins>
      <w:ins w:id="289" w:author="Doug Gross" w:date="2018-05-07T11:57:00Z">
        <w:r w:rsidR="0055729B">
          <w:rPr>
            <w:rFonts w:ascii="Calibri" w:hAnsi="Calibri"/>
            <w:spacing w:val="-6"/>
          </w:rPr>
          <w:t>unsympathetic</w:t>
        </w:r>
      </w:ins>
      <w:ins w:id="290" w:author="Doug Gross" w:date="2018-05-07T11:56:00Z">
        <w:r w:rsidR="0055729B">
          <w:rPr>
            <w:rFonts w:ascii="Calibri" w:hAnsi="Calibri"/>
            <w:spacing w:val="-6"/>
          </w:rPr>
          <w:t xml:space="preserve"> </w:t>
        </w:r>
      </w:ins>
      <w:ins w:id="291" w:author="Doug Gross" w:date="2018-05-07T11:51:00Z">
        <w:r w:rsidR="003534D7">
          <w:rPr>
            <w:rFonts w:ascii="Calibri" w:hAnsi="Calibri"/>
            <w:spacing w:val="-6"/>
          </w:rPr>
          <w:t xml:space="preserve">middlemen </w:t>
        </w:r>
      </w:ins>
      <w:ins w:id="292" w:author="Doug Gross" w:date="2018-05-07T11:49:00Z">
        <w:r w:rsidR="003534D7">
          <w:rPr>
            <w:rFonts w:ascii="Calibri" w:hAnsi="Calibri"/>
            <w:spacing w:val="-6"/>
          </w:rPr>
          <w:t xml:space="preserve">– will yield to a </w:t>
        </w:r>
      </w:ins>
      <w:ins w:id="293" w:author="Doug Gross" w:date="2018-05-07T11:50:00Z">
        <w:r w:rsidR="003534D7">
          <w:rPr>
            <w:rFonts w:ascii="Calibri" w:hAnsi="Calibri"/>
            <w:spacing w:val="-6"/>
          </w:rPr>
          <w:t xml:space="preserve">new and </w:t>
        </w:r>
      </w:ins>
      <w:ins w:id="294" w:author="Doug Gross" w:date="2018-05-07T11:49:00Z">
        <w:r w:rsidR="003534D7">
          <w:rPr>
            <w:rFonts w:ascii="Calibri" w:hAnsi="Calibri"/>
            <w:spacing w:val="-6"/>
          </w:rPr>
          <w:t>dependably</w:t>
        </w:r>
      </w:ins>
      <w:ins w:id="295" w:author="Doug Gross" w:date="2018-05-07T11:50:00Z">
        <w:r w:rsidR="003534D7">
          <w:rPr>
            <w:rFonts w:ascii="Calibri" w:hAnsi="Calibri"/>
            <w:spacing w:val="-6"/>
          </w:rPr>
          <w:t xml:space="preserve"> delightful</w:t>
        </w:r>
      </w:ins>
      <w:ins w:id="296" w:author="Doug Gross" w:date="2018-05-07T11:52:00Z">
        <w:r w:rsidR="003534D7">
          <w:rPr>
            <w:rFonts w:ascii="Calibri" w:hAnsi="Calibri"/>
            <w:spacing w:val="-6"/>
          </w:rPr>
          <w:t xml:space="preserve"> experience</w:t>
        </w:r>
      </w:ins>
      <w:ins w:id="297" w:author="Doug Gross" w:date="2018-05-07T12:49:00Z">
        <w:r w:rsidR="006A2013">
          <w:rPr>
            <w:rFonts w:ascii="Calibri" w:hAnsi="Calibri"/>
            <w:spacing w:val="-6"/>
          </w:rPr>
          <w:t xml:space="preserve">. With </w:t>
        </w:r>
      </w:ins>
      <w:r w:rsidR="00E54BCD">
        <w:rPr>
          <w:rFonts w:ascii="Calibri" w:hAnsi="Calibri"/>
          <w:spacing w:val="-6"/>
        </w:rPr>
        <w:t>Project</w:t>
      </w:r>
      <w:r w:rsidR="00EA28D5">
        <w:rPr>
          <w:rFonts w:ascii="Calibri" w:hAnsi="Calibri"/>
          <w:spacing w:val="-6"/>
        </w:rPr>
        <w:t xml:space="preserve"> Freight</w:t>
      </w:r>
      <w:ins w:id="298" w:author="Doug Gross" w:date="2018-05-07T12:49:00Z">
        <w:r w:rsidR="006A2013">
          <w:rPr>
            <w:rFonts w:ascii="Calibri" w:hAnsi="Calibri"/>
            <w:spacing w:val="-6"/>
          </w:rPr>
          <w:t>,</w:t>
        </w:r>
      </w:ins>
      <w:ins w:id="299" w:author="Doug Gross" w:date="2018-05-07T11:52:00Z">
        <w:r w:rsidR="003534D7">
          <w:rPr>
            <w:rFonts w:ascii="Calibri" w:hAnsi="Calibri"/>
            <w:spacing w:val="-6"/>
          </w:rPr>
          <w:t xml:space="preserve"> </w:t>
        </w:r>
      </w:ins>
      <w:ins w:id="300" w:author="Doug Gross" w:date="2018-05-07T12:48:00Z">
        <w:r w:rsidR="000A41CF">
          <w:rPr>
            <w:rFonts w:ascii="Calibri" w:hAnsi="Calibri"/>
            <w:spacing w:val="-6"/>
          </w:rPr>
          <w:t xml:space="preserve">drivers </w:t>
        </w:r>
      </w:ins>
      <w:ins w:id="301" w:author="Doug Gross" w:date="2018-05-07T12:49:00Z">
        <w:r w:rsidR="006A2013">
          <w:rPr>
            <w:rFonts w:ascii="Calibri" w:hAnsi="Calibri"/>
            <w:spacing w:val="-6"/>
          </w:rPr>
          <w:t>will be</w:t>
        </w:r>
      </w:ins>
      <w:ins w:id="302" w:author="Doug Gross" w:date="2018-05-07T12:48:00Z">
        <w:r w:rsidR="000A41CF">
          <w:rPr>
            <w:rFonts w:ascii="Calibri" w:hAnsi="Calibri"/>
            <w:spacing w:val="-6"/>
          </w:rPr>
          <w:t xml:space="preserve"> rewarded for what counts most</w:t>
        </w:r>
      </w:ins>
      <w:ins w:id="303" w:author="Doug Gross" w:date="2018-05-07T11:53:00Z">
        <w:r w:rsidR="003534D7">
          <w:rPr>
            <w:rFonts w:ascii="Calibri" w:hAnsi="Calibri"/>
            <w:spacing w:val="-6"/>
          </w:rPr>
          <w:t xml:space="preserve">: </w:t>
        </w:r>
      </w:ins>
      <w:ins w:id="304" w:author="Doug Gross" w:date="2018-05-07T11:58:00Z">
        <w:r w:rsidR="0055729B">
          <w:rPr>
            <w:rFonts w:ascii="Calibri" w:hAnsi="Calibri"/>
            <w:spacing w:val="-6"/>
          </w:rPr>
          <w:t>deliverin</w:t>
        </w:r>
      </w:ins>
      <w:ins w:id="305" w:author="Doug Gross" w:date="2018-05-07T11:59:00Z">
        <w:r w:rsidR="0055729B">
          <w:rPr>
            <w:rFonts w:ascii="Calibri" w:hAnsi="Calibri"/>
            <w:spacing w:val="-6"/>
          </w:rPr>
          <w:t xml:space="preserve">g </w:t>
        </w:r>
      </w:ins>
      <w:ins w:id="306" w:author="Doug Gross" w:date="2018-05-07T11:53:00Z">
        <w:r w:rsidR="003534D7">
          <w:rPr>
            <w:rFonts w:ascii="Calibri" w:hAnsi="Calibri"/>
            <w:spacing w:val="-6"/>
          </w:rPr>
          <w:t>exceptional service</w:t>
        </w:r>
      </w:ins>
      <w:ins w:id="307" w:author="Doug Gross" w:date="2018-05-07T11:56:00Z">
        <w:r w:rsidR="0055729B">
          <w:rPr>
            <w:rFonts w:ascii="Calibri" w:hAnsi="Calibri"/>
            <w:spacing w:val="-6"/>
          </w:rPr>
          <w:t xml:space="preserve"> for shippers</w:t>
        </w:r>
      </w:ins>
      <w:ins w:id="308" w:author="Doug Gross" w:date="2018-05-07T11:53:00Z">
        <w:r w:rsidR="003534D7">
          <w:rPr>
            <w:rFonts w:ascii="Calibri" w:hAnsi="Calibri"/>
            <w:spacing w:val="-6"/>
          </w:rPr>
          <w:t>.</w:t>
        </w:r>
      </w:ins>
    </w:p>
    <w:p w14:paraId="1143EC14" w14:textId="3A74F848" w:rsidR="00AD2B63" w:rsidRDefault="00AD2B63" w:rsidP="00AD2B63">
      <w:pPr>
        <w:pStyle w:val="Body"/>
        <w:rPr>
          <w:ins w:id="309" w:author="Doug Gross" w:date="2018-04-30T11:25:00Z"/>
          <w:rFonts w:ascii="Calibri" w:hAnsi="Calibri"/>
          <w:spacing w:val="-6"/>
        </w:rPr>
      </w:pPr>
    </w:p>
    <w:p w14:paraId="3465AECF" w14:textId="7E39F93F" w:rsidR="00BA17BC" w:rsidRPr="00BA17BC" w:rsidRDefault="00BA17BC" w:rsidP="00EA28D5">
      <w:pPr>
        <w:pStyle w:val="Body"/>
        <w:outlineLvl w:val="0"/>
        <w:rPr>
          <w:ins w:id="310" w:author="Doug Gross" w:date="2018-04-29T21:25:00Z"/>
          <w:rFonts w:ascii="Calibri" w:hAnsi="Calibri"/>
          <w:b/>
          <w:spacing w:val="-6"/>
          <w:rPrChange w:id="311" w:author="Doug Gross" w:date="2018-04-30T11:25:00Z">
            <w:rPr>
              <w:ins w:id="312" w:author="Doug Gross" w:date="2018-04-29T21:25:00Z"/>
              <w:rFonts w:ascii="Calibri" w:hAnsi="Calibri"/>
              <w:spacing w:val="-6"/>
            </w:rPr>
          </w:rPrChange>
        </w:rPr>
      </w:pPr>
      <w:ins w:id="313" w:author="Doug Gross" w:date="2018-04-30T11:25:00Z">
        <w:r w:rsidRPr="00BA17BC">
          <w:rPr>
            <w:rFonts w:ascii="Calibri" w:hAnsi="Calibri"/>
            <w:b/>
            <w:spacing w:val="-6"/>
            <w:rPrChange w:id="314" w:author="Doug Gross" w:date="2018-04-30T11:25:00Z">
              <w:rPr>
                <w:rFonts w:ascii="Calibri" w:hAnsi="Calibri"/>
                <w:spacing w:val="-6"/>
              </w:rPr>
            </w:rPrChange>
          </w:rPr>
          <w:t>The Opportunity</w:t>
        </w:r>
      </w:ins>
    </w:p>
    <w:p w14:paraId="1F18F2A9" w14:textId="4A5EF6DC" w:rsidR="001621F5" w:rsidRDefault="0081616C">
      <w:pPr>
        <w:pStyle w:val="Body"/>
        <w:rPr>
          <w:ins w:id="315" w:author="Doug Gross" w:date="2018-05-02T19:05:00Z"/>
          <w:rFonts w:ascii="Calibri" w:hAnsi="Calibri"/>
          <w:spacing w:val="-6"/>
        </w:rPr>
      </w:pPr>
      <w:del w:id="316" w:author="Doug Gross" w:date="2018-04-29T20:58:00Z">
        <w:r w:rsidRPr="0077720E" w:rsidDel="00C0598D">
          <w:rPr>
            <w:rFonts w:ascii="Calibri" w:hAnsi="Calibri"/>
            <w:b/>
            <w:spacing w:val="-6"/>
            <w:rPrChange w:id="317" w:author="Doug Gross" w:date="2018-04-30T10:59:00Z">
              <w:rPr>
                <w:rFonts w:ascii="Calibri" w:hAnsi="Calibri"/>
                <w:spacing w:val="-6"/>
              </w:rPr>
            </w:rPrChange>
          </w:rPr>
          <w:delText>improve</w:delText>
        </w:r>
      </w:del>
      <w:del w:id="318" w:author="Doug Gross" w:date="2018-04-29T21:16:00Z">
        <w:r w:rsidRPr="0077720E" w:rsidDel="00660C19">
          <w:rPr>
            <w:rFonts w:ascii="Calibri" w:hAnsi="Calibri"/>
            <w:b/>
            <w:spacing w:val="-6"/>
            <w:rPrChange w:id="319" w:author="Doug Gross" w:date="2018-04-30T10:59:00Z">
              <w:rPr>
                <w:rFonts w:ascii="Calibri" w:hAnsi="Calibri"/>
                <w:spacing w:val="-6"/>
              </w:rPr>
            </w:rPrChange>
          </w:rPr>
          <w:delText xml:space="preserve"> the shipper and truck driver</w:delText>
        </w:r>
      </w:del>
      <w:del w:id="320" w:author="Doug Gross" w:date="2018-04-29T21:25:00Z">
        <w:r w:rsidRPr="0077720E" w:rsidDel="00AD2B63">
          <w:rPr>
            <w:rFonts w:ascii="Calibri" w:hAnsi="Calibri"/>
            <w:b/>
            <w:spacing w:val="-6"/>
            <w:rPrChange w:id="321" w:author="Doug Gross" w:date="2018-04-30T10:59:00Z">
              <w:rPr>
                <w:rFonts w:ascii="Calibri" w:hAnsi="Calibri"/>
                <w:spacing w:val="-6"/>
              </w:rPr>
            </w:rPrChange>
          </w:rPr>
          <w:delText xml:space="preserve"> </w:delText>
        </w:r>
      </w:del>
      <w:del w:id="322" w:author="Doug Gross" w:date="2018-04-29T21:08:00Z">
        <w:r w:rsidRPr="0077720E" w:rsidDel="00DB757B">
          <w:rPr>
            <w:rFonts w:ascii="Calibri" w:hAnsi="Calibri"/>
            <w:b/>
            <w:spacing w:val="-6"/>
            <w:rPrChange w:id="323" w:author="Doug Gross" w:date="2018-04-30T10:59:00Z">
              <w:rPr>
                <w:rFonts w:ascii="Calibri" w:hAnsi="Calibri"/>
                <w:spacing w:val="-6"/>
              </w:rPr>
            </w:rPrChange>
          </w:rPr>
          <w:delText xml:space="preserve">experience </w:delText>
        </w:r>
      </w:del>
      <w:del w:id="324" w:author="Doug Gross" w:date="2018-04-29T21:25:00Z">
        <w:r w:rsidRPr="0077720E" w:rsidDel="00AD2B63">
          <w:rPr>
            <w:rFonts w:ascii="Calibri" w:hAnsi="Calibri"/>
            <w:b/>
            <w:spacing w:val="-6"/>
            <w:rPrChange w:id="325" w:author="Doug Gross" w:date="2018-04-30T10:59:00Z">
              <w:rPr>
                <w:rFonts w:ascii="Calibri" w:hAnsi="Calibri"/>
                <w:spacing w:val="-6"/>
              </w:rPr>
            </w:rPrChange>
          </w:rPr>
          <w:delText xml:space="preserve">by </w:delText>
        </w:r>
      </w:del>
      <w:del w:id="326" w:author="Doug Gross" w:date="2018-04-29T20:58:00Z">
        <w:r w:rsidRPr="0077720E" w:rsidDel="00C0598D">
          <w:rPr>
            <w:rFonts w:ascii="Calibri" w:hAnsi="Calibri"/>
            <w:b/>
            <w:spacing w:val="-6"/>
            <w:rPrChange w:id="327" w:author="Doug Gross" w:date="2018-04-30T10:59:00Z">
              <w:rPr>
                <w:rFonts w:ascii="Calibri" w:hAnsi="Calibri"/>
                <w:spacing w:val="-6"/>
              </w:rPr>
            </w:rPrChange>
          </w:rPr>
          <w:delText>allowing</w:delText>
        </w:r>
      </w:del>
      <w:del w:id="328" w:author="Doug Gross" w:date="2018-04-29T21:10:00Z">
        <w:r w:rsidRPr="0077720E" w:rsidDel="00660C19">
          <w:rPr>
            <w:rFonts w:ascii="Calibri" w:hAnsi="Calibri"/>
            <w:b/>
            <w:spacing w:val="-6"/>
            <w:rPrChange w:id="329" w:author="Doug Gross" w:date="2018-04-30T10:59:00Z">
              <w:rPr>
                <w:rFonts w:ascii="Calibri" w:hAnsi="Calibri"/>
                <w:spacing w:val="-6"/>
              </w:rPr>
            </w:rPrChange>
          </w:rPr>
          <w:delText xml:space="preserve"> direct access </w:delText>
        </w:r>
      </w:del>
      <w:del w:id="330" w:author="Doug Gross" w:date="2018-04-29T21:08:00Z">
        <w:r w:rsidRPr="0077720E" w:rsidDel="00DB757B">
          <w:rPr>
            <w:rFonts w:ascii="Calibri" w:hAnsi="Calibri"/>
            <w:b/>
            <w:spacing w:val="-6"/>
            <w:rPrChange w:id="331" w:author="Doug Gross" w:date="2018-04-30T10:59:00Z">
              <w:rPr>
                <w:rFonts w:ascii="Calibri" w:hAnsi="Calibri"/>
                <w:spacing w:val="-6"/>
              </w:rPr>
            </w:rPrChange>
          </w:rPr>
          <w:delText xml:space="preserve">to </w:delText>
        </w:r>
      </w:del>
      <w:ins w:id="332" w:author="Iragui, Charles" w:date="2018-04-03T08:19:00Z">
        <w:del w:id="333" w:author="Doug Gross" w:date="2018-04-29T21:08:00Z">
          <w:r w:rsidRPr="0077720E" w:rsidDel="00DB757B">
            <w:rPr>
              <w:rFonts w:ascii="Calibri" w:hAnsi="Calibri"/>
              <w:b/>
              <w:spacing w:val="-6"/>
              <w:lang w:val="it-IT"/>
              <w:rPrChange w:id="334" w:author="Doug Gross" w:date="2018-04-30T10:59:00Z">
                <w:rPr>
                  <w:rFonts w:ascii="Calibri" w:hAnsi="Calibri"/>
                  <w:spacing w:val="-6"/>
                  <w:lang w:val="it-IT"/>
                </w:rPr>
              </w:rPrChange>
            </w:rPr>
            <w:delText>one an</w:delText>
          </w:r>
        </w:del>
      </w:ins>
      <w:del w:id="335" w:author="Doug Gross" w:date="2018-04-29T21:08:00Z">
        <w:r w:rsidRPr="0077720E" w:rsidDel="00DB757B">
          <w:rPr>
            <w:rFonts w:ascii="Calibri" w:hAnsi="Calibri"/>
            <w:b/>
            <w:spacing w:val="-6"/>
            <w:rPrChange w:id="336" w:author="Doug Gross" w:date="2018-04-30T10:59:00Z">
              <w:rPr>
                <w:rFonts w:ascii="Calibri" w:hAnsi="Calibri"/>
                <w:spacing w:val="-6"/>
              </w:rPr>
            </w:rPrChange>
          </w:rPr>
          <w:delText>other</w:delText>
        </w:r>
      </w:del>
      <w:del w:id="337" w:author="Doug Gross" w:date="2018-04-29T21:10:00Z">
        <w:r w:rsidRPr="0077720E" w:rsidDel="00660C19">
          <w:rPr>
            <w:rFonts w:ascii="Calibri" w:hAnsi="Calibri"/>
            <w:b/>
            <w:spacing w:val="-6"/>
            <w:rPrChange w:id="338" w:author="Doug Gross" w:date="2018-04-30T10:59:00Z">
              <w:rPr>
                <w:rFonts w:ascii="Calibri" w:hAnsi="Calibri"/>
                <w:spacing w:val="-6"/>
              </w:rPr>
            </w:rPrChange>
          </w:rPr>
          <w:delText xml:space="preserve">, </w:delText>
        </w:r>
      </w:del>
      <w:ins w:id="339" w:author="Iragui, Charles" w:date="2018-04-03T08:18:00Z">
        <w:del w:id="340" w:author="Doug Gross" w:date="2018-04-29T21:10:00Z">
          <w:r w:rsidRPr="0077720E" w:rsidDel="00660C19">
            <w:rPr>
              <w:rFonts w:ascii="Calibri" w:hAnsi="Calibri"/>
              <w:b/>
              <w:spacing w:val="-6"/>
              <w:rPrChange w:id="341" w:author="Doug Gross" w:date="2018-04-30T10:59:00Z">
                <w:rPr>
                  <w:rFonts w:ascii="Calibri" w:hAnsi="Calibri"/>
                  <w:spacing w:val="-6"/>
                </w:rPr>
              </w:rPrChange>
            </w:rPr>
            <w:delText xml:space="preserve">by </w:delText>
          </w:r>
        </w:del>
      </w:ins>
      <w:del w:id="342" w:author="Doug Gross" w:date="2018-04-29T21:10:00Z">
        <w:r w:rsidRPr="0077720E" w:rsidDel="00660C19">
          <w:rPr>
            <w:rFonts w:ascii="Calibri" w:hAnsi="Calibri"/>
            <w:b/>
            <w:spacing w:val="-6"/>
            <w:rPrChange w:id="343" w:author="Doug Gross" w:date="2018-04-30T10:59:00Z">
              <w:rPr>
                <w:rFonts w:ascii="Calibri" w:hAnsi="Calibri"/>
                <w:spacing w:val="-6"/>
              </w:rPr>
            </w:rPrChange>
          </w:rPr>
          <w:delText xml:space="preserve">automating the transaction, </w:delText>
        </w:r>
      </w:del>
      <w:ins w:id="344" w:author="Iragui, Charles" w:date="2018-04-03T08:18:00Z">
        <w:del w:id="345" w:author="Doug Gross" w:date="2018-04-29T21:10:00Z">
          <w:r w:rsidRPr="0077720E" w:rsidDel="00660C19">
            <w:rPr>
              <w:rFonts w:ascii="Calibri" w:hAnsi="Calibri"/>
              <w:b/>
              <w:spacing w:val="-6"/>
              <w:rPrChange w:id="346" w:author="Doug Gross" w:date="2018-04-30T10:59:00Z">
                <w:rPr>
                  <w:rFonts w:ascii="Calibri" w:hAnsi="Calibri"/>
                  <w:spacing w:val="-6"/>
                </w:rPr>
              </w:rPrChange>
            </w:rPr>
            <w:delText xml:space="preserve">by </w:delText>
          </w:r>
        </w:del>
      </w:ins>
      <w:del w:id="347" w:author="Doug Gross" w:date="2018-04-29T21:10:00Z">
        <w:r w:rsidRPr="0077720E" w:rsidDel="00660C19">
          <w:rPr>
            <w:rFonts w:ascii="Calibri" w:hAnsi="Calibri"/>
            <w:b/>
            <w:spacing w:val="-6"/>
            <w:lang w:val="it-IT"/>
            <w:rPrChange w:id="348" w:author="Doug Gross" w:date="2018-04-30T10:59:00Z">
              <w:rPr>
                <w:rFonts w:ascii="Calibri" w:hAnsi="Calibri"/>
                <w:spacing w:val="-6"/>
                <w:lang w:val="it-IT"/>
              </w:rPr>
            </w:rPrChange>
          </w:rPr>
          <w:delText>eliminat</w:delText>
        </w:r>
      </w:del>
      <w:ins w:id="349" w:author="Iragui, Charles" w:date="2018-04-03T08:18:00Z">
        <w:del w:id="350" w:author="Doug Gross" w:date="2018-04-29T21:10:00Z">
          <w:r w:rsidRPr="0077720E" w:rsidDel="00660C19">
            <w:rPr>
              <w:rFonts w:ascii="Calibri" w:hAnsi="Calibri"/>
              <w:b/>
              <w:spacing w:val="-6"/>
              <w:rPrChange w:id="351" w:author="Doug Gross" w:date="2018-04-30T10:59:00Z">
                <w:rPr>
                  <w:rFonts w:ascii="Calibri" w:hAnsi="Calibri"/>
                  <w:spacing w:val="-6"/>
                </w:rPr>
              </w:rPrChange>
            </w:rPr>
            <w:delText>ing</w:delText>
          </w:r>
        </w:del>
      </w:ins>
      <w:del w:id="352" w:author="Doug Gross" w:date="2018-04-29T21:10:00Z">
        <w:r w:rsidRPr="0077720E" w:rsidDel="00660C19">
          <w:rPr>
            <w:rFonts w:ascii="Calibri" w:hAnsi="Calibri"/>
            <w:b/>
            <w:spacing w:val="-6"/>
            <w:rPrChange w:id="353" w:author="Doug Gross" w:date="2018-04-30T10:59:00Z">
              <w:rPr>
                <w:rFonts w:ascii="Calibri" w:hAnsi="Calibri"/>
                <w:spacing w:val="-6"/>
              </w:rPr>
            </w:rPrChange>
          </w:rPr>
          <w:delText xml:space="preserve"> the freight broker </w:delText>
        </w:r>
      </w:del>
      <w:ins w:id="354" w:author="Iragui, Charles" w:date="2018-04-03T08:20:00Z">
        <w:del w:id="355" w:author="Doug Gross" w:date="2018-04-29T21:10:00Z">
          <w:r w:rsidRPr="0077720E" w:rsidDel="00660C19">
            <w:rPr>
              <w:rFonts w:ascii="Calibri" w:hAnsi="Calibri"/>
              <w:b/>
              <w:spacing w:val="-6"/>
              <w:rPrChange w:id="356" w:author="Doug Gross" w:date="2018-04-30T10:59:00Z">
                <w:rPr>
                  <w:rFonts w:ascii="Calibri" w:hAnsi="Calibri"/>
                  <w:spacing w:val="-6"/>
                </w:rPr>
              </w:rPrChange>
            </w:rPr>
            <w:delText xml:space="preserve">middle man </w:delText>
          </w:r>
        </w:del>
      </w:ins>
      <w:del w:id="357" w:author="Doug Gross" w:date="2018-04-29T21:10:00Z">
        <w:r w:rsidRPr="0077720E" w:rsidDel="00660C19">
          <w:rPr>
            <w:rFonts w:ascii="Calibri" w:hAnsi="Calibri"/>
            <w:b/>
            <w:spacing w:val="-6"/>
            <w:rPrChange w:id="358" w:author="Doug Gross" w:date="2018-04-30T10:59:00Z">
              <w:rPr>
                <w:rFonts w:ascii="Calibri" w:hAnsi="Calibri"/>
                <w:spacing w:val="-6"/>
              </w:rPr>
            </w:rPrChange>
          </w:rPr>
          <w:delText xml:space="preserve">and </w:delText>
        </w:r>
      </w:del>
      <w:ins w:id="359" w:author="Iragui, Charles" w:date="2018-04-03T08:19:00Z">
        <w:del w:id="360" w:author="Doug Gross" w:date="2018-04-29T21:10:00Z">
          <w:r w:rsidRPr="0077720E" w:rsidDel="00660C19">
            <w:rPr>
              <w:rFonts w:ascii="Calibri" w:hAnsi="Calibri"/>
              <w:b/>
              <w:spacing w:val="-6"/>
              <w:rPrChange w:id="361" w:author="Doug Gross" w:date="2018-04-30T10:59:00Z">
                <w:rPr>
                  <w:rFonts w:ascii="Calibri" w:hAnsi="Calibri"/>
                  <w:spacing w:val="-6"/>
                </w:rPr>
              </w:rPrChange>
            </w:rPr>
            <w:delText xml:space="preserve">by </w:delText>
          </w:r>
        </w:del>
      </w:ins>
      <w:del w:id="362" w:author="Doug Gross" w:date="2018-04-29T21:10:00Z">
        <w:r w:rsidRPr="0077720E" w:rsidDel="00660C19">
          <w:rPr>
            <w:rFonts w:ascii="Calibri" w:hAnsi="Calibri"/>
            <w:b/>
            <w:spacing w:val="-6"/>
            <w:rPrChange w:id="363" w:author="Doug Gross" w:date="2018-04-30T10:59:00Z">
              <w:rPr>
                <w:rFonts w:ascii="Calibri" w:hAnsi="Calibri"/>
                <w:spacing w:val="-6"/>
              </w:rPr>
            </w:rPrChange>
          </w:rPr>
          <w:delText xml:space="preserve">introducing an integrated hardware solution </w:delText>
        </w:r>
      </w:del>
      <w:ins w:id="364" w:author="Siedenburg" w:date="2018-04-06T10:05:00Z">
        <w:del w:id="365" w:author="Doug Gross" w:date="2018-04-29T21:10:00Z">
          <w:r w:rsidRPr="0077720E" w:rsidDel="00660C19">
            <w:rPr>
              <w:rFonts w:ascii="Calibri" w:hAnsi="Calibri"/>
              <w:b/>
              <w:spacing w:val="-6"/>
              <w:rPrChange w:id="366" w:author="Doug Gross" w:date="2018-04-30T10:59:00Z">
                <w:rPr>
                  <w:rFonts w:ascii="Calibri" w:hAnsi="Calibri"/>
                  <w:spacing w:val="-6"/>
                </w:rPr>
              </w:rPrChange>
            </w:rPr>
            <w:delText xml:space="preserve">that </w:delText>
          </w:r>
        </w:del>
      </w:ins>
      <w:del w:id="367" w:author="Doug Gross" w:date="2018-04-29T21:10:00Z">
        <w:r w:rsidRPr="0077720E" w:rsidDel="00660C19">
          <w:rPr>
            <w:rFonts w:ascii="Calibri" w:hAnsi="Calibri"/>
            <w:b/>
            <w:spacing w:val="-6"/>
            <w:rPrChange w:id="368" w:author="Doug Gross" w:date="2018-04-30T10:59:00Z">
              <w:rPr>
                <w:rFonts w:ascii="Calibri" w:hAnsi="Calibri"/>
                <w:spacing w:val="-6"/>
              </w:rPr>
            </w:rPrChange>
          </w:rPr>
          <w:delText>track</w:delText>
        </w:r>
      </w:del>
      <w:ins w:id="369" w:author="Iragui, Charles" w:date="2018-04-03T08:24:00Z">
        <w:del w:id="370" w:author="Doug Gross" w:date="2018-04-29T21:10:00Z">
          <w:r w:rsidRPr="0077720E" w:rsidDel="00660C19">
            <w:rPr>
              <w:rFonts w:ascii="Calibri" w:hAnsi="Calibri"/>
              <w:b/>
              <w:spacing w:val="-6"/>
              <w:rPrChange w:id="371" w:author="Doug Gross" w:date="2018-04-30T10:59:00Z">
                <w:rPr>
                  <w:rFonts w:ascii="Calibri" w:hAnsi="Calibri"/>
                  <w:spacing w:val="-6"/>
                </w:rPr>
              </w:rPrChange>
            </w:rPr>
            <w:delText>ing</w:delText>
          </w:r>
        </w:del>
      </w:ins>
      <w:ins w:id="372" w:author="Siedenburg" w:date="2018-04-06T10:05:00Z">
        <w:del w:id="373" w:author="Doug Gross" w:date="2018-04-29T21:10:00Z">
          <w:r w:rsidRPr="0077720E" w:rsidDel="00660C19">
            <w:rPr>
              <w:rFonts w:ascii="Calibri" w:hAnsi="Calibri"/>
              <w:b/>
              <w:spacing w:val="-6"/>
              <w:rPrChange w:id="374" w:author="Doug Gross" w:date="2018-04-30T10:59:00Z">
                <w:rPr>
                  <w:rFonts w:ascii="Calibri" w:hAnsi="Calibri"/>
                  <w:spacing w:val="-6"/>
                </w:rPr>
              </w:rPrChange>
            </w:rPr>
            <w:delText>s</w:delText>
          </w:r>
        </w:del>
      </w:ins>
      <w:del w:id="375" w:author="Doug Gross" w:date="2018-04-29T21:10:00Z">
        <w:r w:rsidRPr="0077720E" w:rsidDel="00660C19">
          <w:rPr>
            <w:rFonts w:ascii="Calibri" w:hAnsi="Calibri"/>
            <w:b/>
            <w:spacing w:val="-6"/>
            <w:rPrChange w:id="376" w:author="Doug Gross" w:date="2018-04-30T10:59:00Z">
              <w:rPr>
                <w:rFonts w:ascii="Calibri" w:hAnsi="Calibri"/>
                <w:spacing w:val="-6"/>
              </w:rPr>
            </w:rPrChange>
          </w:rPr>
          <w:delText xml:space="preserve"> ship</w:delText>
        </w:r>
      </w:del>
      <w:ins w:id="377" w:author="Iragui, Charles" w:date="2018-04-03T08:24:00Z">
        <w:del w:id="378" w:author="Doug Gross" w:date="2018-04-29T21:10:00Z">
          <w:r w:rsidRPr="0077720E" w:rsidDel="00660C19">
            <w:rPr>
              <w:rFonts w:ascii="Calibri" w:hAnsi="Calibri"/>
              <w:b/>
              <w:spacing w:val="-6"/>
              <w:rPrChange w:id="379" w:author="Doug Gross" w:date="2018-04-30T10:59:00Z">
                <w:rPr>
                  <w:rFonts w:ascii="Calibri" w:hAnsi="Calibri"/>
                  <w:spacing w:val="-6"/>
                </w:rPr>
              </w:rPrChange>
            </w:rPr>
            <w:delText>ped objects</w:delText>
          </w:r>
        </w:del>
      </w:ins>
      <w:del w:id="380" w:author="Doug Gross" w:date="2018-04-29T21:10:00Z">
        <w:r w:rsidRPr="0077720E" w:rsidDel="00660C19">
          <w:rPr>
            <w:rFonts w:ascii="Calibri" w:hAnsi="Calibri"/>
            <w:b/>
            <w:spacing w:val="-6"/>
            <w:rPrChange w:id="381" w:author="Doug Gross" w:date="2018-04-30T10:59:00Z">
              <w:rPr>
                <w:rFonts w:ascii="Calibri" w:hAnsi="Calibri"/>
                <w:spacing w:val="-6"/>
              </w:rPr>
            </w:rPrChange>
          </w:rPr>
          <w:delText xml:space="preserve"> not </w:delText>
        </w:r>
      </w:del>
      <w:ins w:id="382" w:author="Siedenburg" w:date="2018-04-06T10:05:00Z">
        <w:del w:id="383" w:author="Doug Gross" w:date="2018-04-29T21:10:00Z">
          <w:r w:rsidRPr="0077720E" w:rsidDel="00660C19">
            <w:rPr>
              <w:rFonts w:ascii="Calibri" w:hAnsi="Calibri"/>
              <w:b/>
              <w:spacing w:val="-6"/>
              <w:rPrChange w:id="384" w:author="Doug Gross" w:date="2018-04-30T10:59:00Z">
                <w:rPr>
                  <w:rFonts w:ascii="Calibri" w:hAnsi="Calibri"/>
                  <w:spacing w:val="-6"/>
                </w:rPr>
              </w:rPrChange>
            </w:rPr>
            <w:delText xml:space="preserve">the </w:delText>
          </w:r>
        </w:del>
      </w:ins>
      <w:del w:id="385" w:author="Doug Gross" w:date="2018-04-29T21:10:00Z">
        <w:r w:rsidRPr="0077720E" w:rsidDel="00660C19">
          <w:rPr>
            <w:rFonts w:ascii="Calibri" w:hAnsi="Calibri"/>
            <w:b/>
            <w:spacing w:val="-6"/>
            <w:rPrChange w:id="386" w:author="Doug Gross" w:date="2018-04-30T10:59:00Z">
              <w:rPr>
                <w:rFonts w:ascii="Calibri" w:hAnsi="Calibri"/>
                <w:spacing w:val="-6"/>
              </w:rPr>
            </w:rPrChange>
          </w:rPr>
          <w:delText xml:space="preserve">driver’s mobile device. </w:delText>
        </w:r>
      </w:del>
      <w:ins w:id="387" w:author="Doug Gross" w:date="2018-05-03T20:03:00Z">
        <w:r w:rsidR="00032A1B">
          <w:rPr>
            <w:rFonts w:ascii="Calibri" w:hAnsi="Calibri"/>
            <w:spacing w:val="-6"/>
          </w:rPr>
          <w:t>T</w:t>
        </w:r>
      </w:ins>
      <w:del w:id="388" w:author="Doug Gross" w:date="2018-05-03T20:03:00Z">
        <w:r w:rsidDel="00032A1B">
          <w:rPr>
            <w:rFonts w:ascii="Calibri" w:hAnsi="Calibri"/>
            <w:spacing w:val="-6"/>
          </w:rPr>
          <w:delText xml:space="preserve">In 2017, </w:delText>
        </w:r>
      </w:del>
      <w:ins w:id="389" w:author="Doug Gross" w:date="2018-04-30T11:20:00Z">
        <w:r w:rsidR="00BA17BC">
          <w:rPr>
            <w:rFonts w:ascii="Calibri" w:hAnsi="Calibri"/>
            <w:spacing w:val="-6"/>
          </w:rPr>
          <w:t xml:space="preserve">he </w:t>
        </w:r>
      </w:ins>
      <w:ins w:id="390" w:author="Doug Gross" w:date="2018-05-10T15:15:00Z">
        <w:r w:rsidR="00A424BA">
          <w:rPr>
            <w:rFonts w:ascii="Calibri" w:hAnsi="Calibri"/>
            <w:spacing w:val="-6"/>
          </w:rPr>
          <w:t xml:space="preserve">market value of </w:t>
        </w:r>
      </w:ins>
      <w:ins w:id="391" w:author="Doug Gross" w:date="2018-05-10T15:16:00Z">
        <w:r w:rsidR="00A424BA">
          <w:rPr>
            <w:rFonts w:ascii="Calibri" w:hAnsi="Calibri"/>
            <w:spacing w:val="-6"/>
          </w:rPr>
          <w:t xml:space="preserve">the </w:t>
        </w:r>
      </w:ins>
      <w:ins w:id="392" w:author="Doug Gross" w:date="2018-04-30T11:20:00Z">
        <w:r w:rsidR="00BA17BC">
          <w:rPr>
            <w:rFonts w:ascii="Calibri" w:hAnsi="Calibri"/>
            <w:spacing w:val="-6"/>
          </w:rPr>
          <w:t xml:space="preserve">US </w:t>
        </w:r>
      </w:ins>
      <w:del w:id="393" w:author="Doug Gross" w:date="2018-04-30T10:42:00Z">
        <w:r w:rsidDel="00B41297">
          <w:rPr>
            <w:rFonts w:ascii="Calibri" w:hAnsi="Calibri"/>
            <w:spacing w:val="-6"/>
          </w:rPr>
          <w:delText>trucking goods across the</w:delText>
        </w:r>
      </w:del>
      <w:del w:id="394" w:author="Doug Gross" w:date="2018-04-30T10:43:00Z">
        <w:r w:rsidDel="00B41297">
          <w:rPr>
            <w:rFonts w:ascii="Calibri" w:hAnsi="Calibri"/>
            <w:spacing w:val="-6"/>
          </w:rPr>
          <w:delText xml:space="preserve"> U</w:delText>
        </w:r>
      </w:del>
      <w:ins w:id="395" w:author="Doug Gross" w:date="2018-04-30T10:42:00Z">
        <w:r w:rsidR="00B41297">
          <w:rPr>
            <w:rFonts w:ascii="Calibri" w:hAnsi="Calibri"/>
            <w:spacing w:val="-6"/>
          </w:rPr>
          <w:t>freight and</w:t>
        </w:r>
      </w:ins>
      <w:ins w:id="396" w:author="Doug Gross" w:date="2018-04-30T10:43:00Z">
        <w:r w:rsidR="00B41297">
          <w:rPr>
            <w:rFonts w:ascii="Calibri" w:hAnsi="Calibri"/>
            <w:spacing w:val="-6"/>
          </w:rPr>
          <w:t xml:space="preserve"> trucking </w:t>
        </w:r>
      </w:ins>
      <w:ins w:id="397" w:author="Doug Gross" w:date="2018-04-30T11:20:00Z">
        <w:r w:rsidR="00BA17BC">
          <w:rPr>
            <w:rFonts w:ascii="Calibri" w:hAnsi="Calibri"/>
            <w:spacing w:val="-6"/>
          </w:rPr>
          <w:t>industry</w:t>
        </w:r>
      </w:ins>
      <w:ins w:id="398" w:author="Doug Gross" w:date="2018-04-30T10:43:00Z">
        <w:r w:rsidR="00B41297">
          <w:rPr>
            <w:rFonts w:ascii="Calibri" w:hAnsi="Calibri"/>
            <w:spacing w:val="-6"/>
          </w:rPr>
          <w:t xml:space="preserve"> </w:t>
        </w:r>
      </w:ins>
      <w:ins w:id="399" w:author="Doug Gross" w:date="2018-04-30T10:46:00Z">
        <w:r w:rsidR="00493575">
          <w:rPr>
            <w:rFonts w:ascii="Calibri" w:hAnsi="Calibri"/>
            <w:spacing w:val="-6"/>
          </w:rPr>
          <w:t xml:space="preserve">– </w:t>
        </w:r>
      </w:ins>
      <w:ins w:id="400" w:author="Doug Gross" w:date="2018-05-02T19:06:00Z">
        <w:r w:rsidR="00A41BB9">
          <w:rPr>
            <w:rFonts w:ascii="Calibri" w:hAnsi="Calibri"/>
            <w:spacing w:val="-6"/>
          </w:rPr>
          <w:t>defined as</w:t>
        </w:r>
      </w:ins>
      <w:ins w:id="401" w:author="Doug Gross" w:date="2018-04-30T10:46:00Z">
        <w:r w:rsidR="00493575">
          <w:rPr>
            <w:rFonts w:ascii="Calibri" w:hAnsi="Calibri"/>
            <w:spacing w:val="-6"/>
          </w:rPr>
          <w:t xml:space="preserve"> </w:t>
        </w:r>
      </w:ins>
      <w:r w:rsidR="00435116">
        <w:rPr>
          <w:rFonts w:ascii="Calibri" w:hAnsi="Calibri"/>
          <w:spacing w:val="-6"/>
        </w:rPr>
        <w:t>P</w:t>
      </w:r>
      <w:ins w:id="402" w:author="Doug Gross" w:date="2018-04-30T10:46:00Z">
        <w:r w:rsidR="00493575">
          <w:rPr>
            <w:rFonts w:ascii="Calibri" w:hAnsi="Calibri"/>
            <w:spacing w:val="-6"/>
          </w:rPr>
          <w:t xml:space="preserve">rivate </w:t>
        </w:r>
      </w:ins>
      <w:r w:rsidR="00435116">
        <w:rPr>
          <w:rFonts w:ascii="Calibri" w:hAnsi="Calibri"/>
          <w:spacing w:val="-6"/>
        </w:rPr>
        <w:t>T</w:t>
      </w:r>
      <w:ins w:id="403" w:author="Doug Gross" w:date="2018-04-30T10:46:00Z">
        <w:r w:rsidR="00493575">
          <w:rPr>
            <w:rFonts w:ascii="Calibri" w:hAnsi="Calibri"/>
            <w:spacing w:val="-6"/>
          </w:rPr>
          <w:t>ruck</w:t>
        </w:r>
      </w:ins>
      <w:r w:rsidR="00435116">
        <w:rPr>
          <w:rFonts w:ascii="Calibri" w:hAnsi="Calibri"/>
          <w:spacing w:val="-6"/>
        </w:rPr>
        <w:t xml:space="preserve">ing, </w:t>
      </w:r>
      <w:ins w:id="404" w:author="Doug Gross" w:date="2018-04-30T10:46:00Z">
        <w:r w:rsidR="00493575">
          <w:rPr>
            <w:rFonts w:ascii="Calibri" w:hAnsi="Calibri"/>
            <w:spacing w:val="-6"/>
          </w:rPr>
          <w:t>“</w:t>
        </w:r>
      </w:ins>
      <w:ins w:id="405" w:author="Doug Gross" w:date="2018-04-30T12:16:00Z">
        <w:r w:rsidR="00984002">
          <w:rPr>
            <w:rFonts w:ascii="Calibri" w:hAnsi="Calibri"/>
            <w:spacing w:val="-6"/>
          </w:rPr>
          <w:t>F</w:t>
        </w:r>
      </w:ins>
      <w:ins w:id="406" w:author="Doug Gross" w:date="2018-04-30T10:46:00Z">
        <w:r w:rsidR="00493575">
          <w:rPr>
            <w:rFonts w:ascii="Calibri" w:hAnsi="Calibri"/>
            <w:spacing w:val="-6"/>
          </w:rPr>
          <w:t xml:space="preserve">ull </w:t>
        </w:r>
      </w:ins>
      <w:ins w:id="407" w:author="Doug Gross" w:date="2018-04-30T12:16:00Z">
        <w:r w:rsidR="00984002">
          <w:rPr>
            <w:rFonts w:ascii="Calibri" w:hAnsi="Calibri"/>
            <w:spacing w:val="-6"/>
          </w:rPr>
          <w:t>T</w:t>
        </w:r>
      </w:ins>
      <w:ins w:id="408" w:author="Doug Gross" w:date="2018-04-30T10:46:00Z">
        <w:r w:rsidR="00493575">
          <w:rPr>
            <w:rFonts w:ascii="Calibri" w:hAnsi="Calibri"/>
            <w:spacing w:val="-6"/>
          </w:rPr>
          <w:t>ruckload”</w:t>
        </w:r>
      </w:ins>
      <w:ins w:id="409" w:author="Doug Gross" w:date="2018-04-30T12:16:00Z">
        <w:r w:rsidR="00984002">
          <w:rPr>
            <w:rFonts w:ascii="Calibri" w:hAnsi="Calibri"/>
            <w:spacing w:val="-6"/>
          </w:rPr>
          <w:t xml:space="preserve"> (FT)</w:t>
        </w:r>
      </w:ins>
      <w:ins w:id="410" w:author="Doug Gross" w:date="2018-04-30T10:46:00Z">
        <w:r w:rsidR="00493575">
          <w:rPr>
            <w:rFonts w:ascii="Calibri" w:hAnsi="Calibri"/>
            <w:spacing w:val="-6"/>
          </w:rPr>
          <w:t xml:space="preserve"> cargo, and “</w:t>
        </w:r>
      </w:ins>
      <w:ins w:id="411" w:author="Doug Gross" w:date="2018-04-30T12:16:00Z">
        <w:r w:rsidR="00984002">
          <w:rPr>
            <w:rFonts w:ascii="Calibri" w:hAnsi="Calibri"/>
            <w:spacing w:val="-6"/>
          </w:rPr>
          <w:t>L</w:t>
        </w:r>
      </w:ins>
      <w:ins w:id="412" w:author="Doug Gross" w:date="2018-04-30T10:46:00Z">
        <w:r w:rsidR="00493575">
          <w:rPr>
            <w:rFonts w:ascii="Calibri" w:hAnsi="Calibri"/>
            <w:spacing w:val="-6"/>
          </w:rPr>
          <w:t>ess</w:t>
        </w:r>
      </w:ins>
      <w:ins w:id="413" w:author="Doug Gross" w:date="2018-04-30T12:16:00Z">
        <w:r w:rsidR="00984002">
          <w:rPr>
            <w:rFonts w:ascii="Calibri" w:hAnsi="Calibri"/>
            <w:spacing w:val="-6"/>
          </w:rPr>
          <w:t xml:space="preserve"> T</w:t>
        </w:r>
      </w:ins>
      <w:ins w:id="414" w:author="Doug Gross" w:date="2018-04-30T10:46:00Z">
        <w:r w:rsidR="00493575">
          <w:rPr>
            <w:rFonts w:ascii="Calibri" w:hAnsi="Calibri"/>
            <w:spacing w:val="-6"/>
          </w:rPr>
          <w:t xml:space="preserve">han </w:t>
        </w:r>
      </w:ins>
      <w:ins w:id="415" w:author="Doug Gross" w:date="2018-04-30T12:16:00Z">
        <w:r w:rsidR="00984002">
          <w:rPr>
            <w:rFonts w:ascii="Calibri" w:hAnsi="Calibri"/>
            <w:spacing w:val="-6"/>
          </w:rPr>
          <w:t>T</w:t>
        </w:r>
      </w:ins>
      <w:ins w:id="416" w:author="Doug Gross" w:date="2018-04-30T10:46:00Z">
        <w:r w:rsidR="00493575">
          <w:rPr>
            <w:rFonts w:ascii="Calibri" w:hAnsi="Calibri"/>
            <w:spacing w:val="-6"/>
          </w:rPr>
          <w:t>ruckload”</w:t>
        </w:r>
      </w:ins>
      <w:ins w:id="417" w:author="Doug Gross" w:date="2018-04-30T12:16:00Z">
        <w:r w:rsidR="00984002">
          <w:rPr>
            <w:rFonts w:ascii="Calibri" w:hAnsi="Calibri"/>
            <w:spacing w:val="-6"/>
          </w:rPr>
          <w:t xml:space="preserve"> (LT</w:t>
        </w:r>
      </w:ins>
      <w:ins w:id="418" w:author="Doug Gross" w:date="2018-04-30T12:17:00Z">
        <w:r w:rsidR="00984002">
          <w:rPr>
            <w:rFonts w:ascii="Calibri" w:hAnsi="Calibri"/>
            <w:spacing w:val="-6"/>
          </w:rPr>
          <w:t>L)</w:t>
        </w:r>
      </w:ins>
      <w:ins w:id="419" w:author="Doug Gross" w:date="2018-04-30T12:18:00Z">
        <w:r w:rsidR="00984002">
          <w:rPr>
            <w:rFonts w:ascii="Calibri" w:hAnsi="Calibri"/>
            <w:spacing w:val="-6"/>
          </w:rPr>
          <w:t xml:space="preserve"> </w:t>
        </w:r>
      </w:ins>
      <w:ins w:id="420" w:author="Doug Gross" w:date="2018-04-30T10:46:00Z">
        <w:r w:rsidR="00493575">
          <w:rPr>
            <w:rFonts w:ascii="Calibri" w:hAnsi="Calibri"/>
            <w:spacing w:val="-6"/>
          </w:rPr>
          <w:t>cargo</w:t>
        </w:r>
      </w:ins>
      <w:ins w:id="421" w:author="Doug Gross" w:date="2018-05-07T11:59:00Z">
        <w:r w:rsidR="0055729B">
          <w:rPr>
            <w:rFonts w:ascii="Calibri" w:hAnsi="Calibri"/>
            <w:spacing w:val="-6"/>
          </w:rPr>
          <w:t xml:space="preserve"> – </w:t>
        </w:r>
      </w:ins>
      <w:ins w:id="422" w:author="Doug Gross" w:date="2018-05-10T15:16:00Z">
        <w:r w:rsidR="00A424BA">
          <w:rPr>
            <w:rFonts w:ascii="Calibri" w:hAnsi="Calibri"/>
            <w:spacing w:val="-6"/>
          </w:rPr>
          <w:t xml:space="preserve">achieved a </w:t>
        </w:r>
      </w:ins>
      <w:ins w:id="423" w:author="Doug Gross" w:date="2018-05-07T12:51:00Z">
        <w:r w:rsidR="006A2013">
          <w:rPr>
            <w:rFonts w:ascii="Calibri" w:hAnsi="Calibri"/>
            <w:spacing w:val="-6"/>
          </w:rPr>
          <w:t>market value of</w:t>
        </w:r>
      </w:ins>
      <w:ins w:id="424" w:author="Doug Gross" w:date="2018-05-07T11:59:00Z">
        <w:r w:rsidR="0055729B">
          <w:rPr>
            <w:rFonts w:ascii="Calibri" w:hAnsi="Calibri"/>
            <w:spacing w:val="-6"/>
          </w:rPr>
          <w:t xml:space="preserve"> </w:t>
        </w:r>
      </w:ins>
      <w:ins w:id="425" w:author="Doug Gross" w:date="2018-05-10T15:16:00Z">
        <w:r w:rsidR="00A424BA">
          <w:rPr>
            <w:rFonts w:ascii="Calibri" w:hAnsi="Calibri"/>
            <w:spacing w:val="-6"/>
          </w:rPr>
          <w:t xml:space="preserve">nearly </w:t>
        </w:r>
      </w:ins>
      <w:ins w:id="426" w:author="Doug Gross" w:date="2018-05-07T11:59:00Z">
        <w:r w:rsidR="0055729B">
          <w:rPr>
            <w:rFonts w:ascii="Calibri" w:hAnsi="Calibri"/>
            <w:spacing w:val="-6"/>
          </w:rPr>
          <w:t>$720</w:t>
        </w:r>
      </w:ins>
      <w:ins w:id="427" w:author="Doug Gross" w:date="2018-05-07T12:51:00Z">
        <w:r w:rsidR="006A2013">
          <w:rPr>
            <w:rFonts w:ascii="Calibri" w:hAnsi="Calibri"/>
            <w:spacing w:val="-6"/>
          </w:rPr>
          <w:t>B</w:t>
        </w:r>
      </w:ins>
      <w:ins w:id="428" w:author="Doug Gross" w:date="2018-05-10T15:16:00Z">
        <w:r w:rsidR="00A424BA">
          <w:rPr>
            <w:rFonts w:ascii="Calibri" w:hAnsi="Calibri"/>
            <w:spacing w:val="-6"/>
          </w:rPr>
          <w:t xml:space="preserve"> in 2017</w:t>
        </w:r>
      </w:ins>
      <w:ins w:id="429" w:author="Doug Gross" w:date="2018-05-07T11:59:00Z">
        <w:r w:rsidR="0055729B">
          <w:rPr>
            <w:rFonts w:ascii="Calibri" w:hAnsi="Calibri"/>
            <w:spacing w:val="-6"/>
          </w:rPr>
          <w:t>.</w:t>
        </w:r>
      </w:ins>
      <w:ins w:id="430" w:author="Doug Gross" w:date="2018-04-30T10:46:00Z">
        <w:r w:rsidR="00493575">
          <w:rPr>
            <w:rFonts w:ascii="Calibri" w:eastAsia="Calibri" w:hAnsi="Calibri" w:cs="Calibri"/>
            <w:spacing w:val="-6"/>
            <w:vertAlign w:val="superscript"/>
          </w:rPr>
          <w:footnoteReference w:id="2"/>
        </w:r>
        <w:r w:rsidR="00493575">
          <w:rPr>
            <w:rFonts w:ascii="Calibri" w:hAnsi="Calibri"/>
            <w:spacing w:val="-6"/>
          </w:rPr>
          <w:t xml:space="preserve"> </w:t>
        </w:r>
      </w:ins>
      <w:del w:id="434" w:author="Doug Gross" w:date="2018-04-30T10:42:00Z">
        <w:r w:rsidDel="00B41297">
          <w:rPr>
            <w:rFonts w:ascii="Calibri" w:hAnsi="Calibri"/>
            <w:spacing w:val="-6"/>
          </w:rPr>
          <w:delText xml:space="preserve">nited States is </w:delText>
        </w:r>
      </w:del>
      <w:ins w:id="435" w:author="Iragui, Charles" w:date="2018-04-03T08:25:00Z">
        <w:del w:id="436" w:author="Doug Gross" w:date="2018-04-30T10:42:00Z">
          <w:r w:rsidDel="00B41297">
            <w:rPr>
              <w:rFonts w:ascii="Calibri" w:hAnsi="Calibri"/>
              <w:spacing w:val="-6"/>
            </w:rPr>
            <w:delText>an</w:delText>
          </w:r>
        </w:del>
        <w:del w:id="437" w:author="Doug Gross" w:date="2018-04-30T10:43:00Z">
          <w:r w:rsidDel="00B41297">
            <w:rPr>
              <w:rFonts w:ascii="Calibri" w:hAnsi="Calibri"/>
              <w:spacing w:val="-6"/>
            </w:rPr>
            <w:delText xml:space="preserve"> </w:delText>
          </w:r>
        </w:del>
      </w:ins>
      <w:del w:id="438" w:author="Doug Gross" w:date="2018-05-07T11:59:00Z">
        <w:r w:rsidDel="0055729B">
          <w:rPr>
            <w:rFonts w:ascii="Calibri" w:hAnsi="Calibri"/>
            <w:spacing w:val="-6"/>
          </w:rPr>
          <w:delText>estimated $720</w:delText>
        </w:r>
      </w:del>
      <w:del w:id="439" w:author="Doug Gross" w:date="2018-04-30T10:44:00Z">
        <w:r w:rsidDel="00B41297">
          <w:rPr>
            <w:rFonts w:ascii="Calibri" w:hAnsi="Calibri"/>
            <w:spacing w:val="-6"/>
          </w:rPr>
          <w:delText>B</w:delText>
        </w:r>
      </w:del>
      <w:del w:id="440" w:author="Doug Gross" w:date="2018-04-30T10:46:00Z">
        <w:r w:rsidDel="00493575">
          <w:rPr>
            <w:rFonts w:ascii="Calibri" w:hAnsi="Calibri"/>
            <w:spacing w:val="-6"/>
          </w:rPr>
          <w:delText xml:space="preserve"> </w:delText>
        </w:r>
      </w:del>
      <w:del w:id="441" w:author="Doug Gross" w:date="2018-04-30T10:43:00Z">
        <w:r w:rsidDel="00B41297">
          <w:rPr>
            <w:rFonts w:ascii="Calibri" w:hAnsi="Calibri"/>
            <w:spacing w:val="-6"/>
          </w:rPr>
          <w:delText>industry</w:delText>
        </w:r>
      </w:del>
      <w:ins w:id="442" w:author="Iragui, Charles" w:date="2018-04-03T08:26:00Z">
        <w:del w:id="443" w:author="Doug Gross" w:date="2018-04-30T10:44:00Z">
          <w:r w:rsidDel="00B41297">
            <w:rPr>
              <w:rFonts w:ascii="Calibri" w:hAnsi="Calibri"/>
              <w:spacing w:val="-6"/>
            </w:rPr>
            <w:delText xml:space="preserve">, </w:delText>
          </w:r>
        </w:del>
        <w:del w:id="444" w:author="Doug Gross" w:date="2018-04-30T10:46:00Z">
          <w:r w:rsidDel="00493575">
            <w:rPr>
              <w:rFonts w:ascii="Calibri" w:hAnsi="Calibri"/>
              <w:spacing w:val="-6"/>
            </w:rPr>
            <w:delText>comprised of</w:delText>
          </w:r>
        </w:del>
      </w:ins>
      <w:del w:id="445" w:author="Doug Gross" w:date="2018-04-30T10:46:00Z">
        <w:r w:rsidDel="00493575">
          <w:rPr>
            <w:rFonts w:ascii="Calibri" w:hAnsi="Calibri"/>
            <w:spacing w:val="-6"/>
          </w:rPr>
          <w:delText xml:space="preserve"> private trucks, full truckload cargo and less than truckload freight.</w:delText>
        </w:r>
        <w:r w:rsidDel="00493575">
          <w:rPr>
            <w:rFonts w:ascii="Calibri" w:eastAsia="Calibri" w:hAnsi="Calibri" w:cs="Calibri"/>
            <w:spacing w:val="-6"/>
            <w:vertAlign w:val="superscript"/>
          </w:rPr>
          <w:footnoteReference w:id="3"/>
        </w:r>
        <w:r w:rsidDel="00493575">
          <w:rPr>
            <w:rFonts w:ascii="Calibri" w:hAnsi="Calibri"/>
            <w:spacing w:val="-6"/>
          </w:rPr>
          <w:delText xml:space="preserve"> </w:delText>
        </w:r>
      </w:del>
      <w:del w:id="449" w:author="Doug Gross" w:date="2018-04-30T10:47:00Z">
        <w:r w:rsidDel="00493575">
          <w:rPr>
            <w:rFonts w:ascii="Calibri" w:hAnsi="Calibri"/>
            <w:spacing w:val="-6"/>
          </w:rPr>
          <w:delText>Currently w</w:delText>
        </w:r>
      </w:del>
      <w:commentRangeStart w:id="450"/>
      <w:del w:id="451" w:author="Doug Gross" w:date="2018-04-30T11:24:00Z">
        <w:r w:rsidDel="00BA17BC">
          <w:rPr>
            <w:rFonts w:ascii="Calibri" w:hAnsi="Calibri"/>
            <w:spacing w:val="-6"/>
          </w:rPr>
          <w:delText xml:space="preserve">ithin such a large industry, it is difficult to anticipate potential issues on the horizon for the variables are too immense. </w:delText>
        </w:r>
        <w:commentRangeEnd w:id="450"/>
        <w:r w:rsidDel="00BA17BC">
          <w:commentReference w:id="450"/>
        </w:r>
      </w:del>
      <w:ins w:id="452" w:author="Doug Gross" w:date="2018-05-02T18:57:00Z">
        <w:r w:rsidR="006E1726">
          <w:rPr>
            <w:rFonts w:ascii="Calibri" w:hAnsi="Calibri"/>
          </w:rPr>
          <w:t>The l</w:t>
        </w:r>
      </w:ins>
      <w:del w:id="453" w:author="Doug Gross" w:date="2018-05-02T18:57:00Z">
        <w:r w:rsidDel="006E1726">
          <w:rPr>
            <w:rFonts w:ascii="Calibri" w:hAnsi="Calibri"/>
          </w:rPr>
          <w:delText>L</w:delText>
        </w:r>
      </w:del>
      <w:r>
        <w:rPr>
          <w:rFonts w:ascii="Calibri" w:hAnsi="Calibri"/>
        </w:rPr>
        <w:t>on</w:t>
      </w:r>
      <w:ins w:id="454" w:author="Iragui, Charles" w:date="2018-04-03T08:28:00Z">
        <w:r>
          <w:rPr>
            <w:rFonts w:ascii="Calibri" w:hAnsi="Calibri"/>
          </w:rPr>
          <w:t>gs</w:t>
        </w:r>
      </w:ins>
      <w:del w:id="455" w:author="Iragui, Charles" w:date="2018-04-03T08:28:00Z">
        <w:r>
          <w:rPr>
            <w:rFonts w:ascii="Calibri" w:hAnsi="Calibri"/>
          </w:rPr>
          <w:delText>g s</w:delText>
        </w:r>
      </w:del>
      <w:r>
        <w:rPr>
          <w:rFonts w:ascii="Calibri" w:hAnsi="Calibri"/>
        </w:rPr>
        <w:t xml:space="preserve">tanding </w:t>
      </w:r>
      <w:del w:id="456" w:author="Doug Gross" w:date="2018-05-02T19:01:00Z">
        <w:r w:rsidDel="006E1726">
          <w:rPr>
            <w:rFonts w:ascii="Calibri" w:hAnsi="Calibri"/>
          </w:rPr>
          <w:delText>industry p</w:delText>
        </w:r>
      </w:del>
      <w:ins w:id="457" w:author="Doug Gross" w:date="2018-05-02T19:01:00Z">
        <w:r w:rsidR="006E1726">
          <w:rPr>
            <w:rFonts w:ascii="Calibri" w:hAnsi="Calibri"/>
          </w:rPr>
          <w:t>powers that be</w:t>
        </w:r>
      </w:ins>
      <w:ins w:id="458" w:author="Doug Gross" w:date="2018-05-07T12:52:00Z">
        <w:r w:rsidR="006A2013">
          <w:rPr>
            <w:rFonts w:ascii="Calibri" w:hAnsi="Calibri"/>
          </w:rPr>
          <w:t xml:space="preserve"> who control the </w:t>
        </w:r>
        <w:proofErr w:type="spellStart"/>
        <w:r w:rsidR="006A2013">
          <w:rPr>
            <w:rFonts w:ascii="Calibri" w:hAnsi="Calibri"/>
          </w:rPr>
          <w:t>indusry</w:t>
        </w:r>
      </w:ins>
      <w:proofErr w:type="spellEnd"/>
      <w:ins w:id="459" w:author="Doug Gross" w:date="2018-05-02T18:57:00Z">
        <w:r w:rsidR="006E1726">
          <w:rPr>
            <w:rFonts w:ascii="Calibri" w:hAnsi="Calibri"/>
          </w:rPr>
          <w:t xml:space="preserve"> – </w:t>
        </w:r>
      </w:ins>
      <w:del w:id="460" w:author="Doug Gross" w:date="2018-04-30T10:48:00Z">
        <w:r w:rsidDel="00493575">
          <w:rPr>
            <w:rFonts w:ascii="Calibri" w:hAnsi="Calibri"/>
          </w:rPr>
          <w:delText>rofessionals</w:delText>
        </w:r>
      </w:del>
      <w:del w:id="461" w:author="Doug Gross" w:date="2018-05-02T18:57:00Z">
        <w:r w:rsidDel="006E1726">
          <w:rPr>
            <w:rFonts w:ascii="Calibri" w:hAnsi="Calibri"/>
          </w:rPr>
          <w:delText xml:space="preserve"> </w:delText>
        </w:r>
      </w:del>
      <w:del w:id="462" w:author="Doug Gross" w:date="2018-04-30T10:48:00Z">
        <w:r w:rsidDel="00493575">
          <w:rPr>
            <w:rFonts w:ascii="Calibri" w:hAnsi="Calibri"/>
          </w:rPr>
          <w:delText>like</w:delText>
        </w:r>
      </w:del>
      <w:del w:id="463" w:author="Doug Gross" w:date="2018-05-02T18:57:00Z">
        <w:r w:rsidDel="006E1726">
          <w:rPr>
            <w:rFonts w:ascii="Calibri" w:hAnsi="Calibri"/>
          </w:rPr>
          <w:delText xml:space="preserve"> </w:delText>
        </w:r>
      </w:del>
      <w:r>
        <w:rPr>
          <w:rFonts w:ascii="Calibri" w:hAnsi="Calibri"/>
        </w:rPr>
        <w:t>3</w:t>
      </w:r>
      <w:r>
        <w:rPr>
          <w:rFonts w:ascii="Calibri" w:hAnsi="Calibri"/>
          <w:vertAlign w:val="superscript"/>
        </w:rPr>
        <w:t>rd</w:t>
      </w:r>
      <w:r>
        <w:rPr>
          <w:rFonts w:ascii="Calibri" w:hAnsi="Calibri"/>
        </w:rPr>
        <w:t xml:space="preserve"> party </w:t>
      </w:r>
      <w:ins w:id="464" w:author="Siedenburg" w:date="2018-04-06T10:08:00Z">
        <w:r>
          <w:rPr>
            <w:rFonts w:ascii="Calibri" w:hAnsi="Calibri"/>
          </w:rPr>
          <w:t xml:space="preserve">freight </w:t>
        </w:r>
      </w:ins>
      <w:r>
        <w:rPr>
          <w:rFonts w:ascii="Calibri" w:hAnsi="Calibri"/>
        </w:rPr>
        <w:t>brokers and large</w:t>
      </w:r>
      <w:ins w:id="465" w:author="Doug Gross" w:date="2018-05-07T12:53:00Z">
        <w:r w:rsidR="006A2013">
          <w:rPr>
            <w:rFonts w:ascii="Calibri" w:hAnsi="Calibri"/>
          </w:rPr>
          <w:t>, vertically integrated</w:t>
        </w:r>
      </w:ins>
      <w:ins w:id="466" w:author="Doug Gross" w:date="2018-05-02T19:01:00Z">
        <w:r w:rsidR="006E1726">
          <w:rPr>
            <w:rFonts w:ascii="Calibri" w:hAnsi="Calibri"/>
          </w:rPr>
          <w:t xml:space="preserve"> </w:t>
        </w:r>
      </w:ins>
      <w:ins w:id="467" w:author="Doug Gross" w:date="2018-05-07T12:53:00Z">
        <w:r w:rsidR="006A2013">
          <w:rPr>
            <w:rFonts w:ascii="Calibri" w:hAnsi="Calibri"/>
          </w:rPr>
          <w:t xml:space="preserve">freight </w:t>
        </w:r>
      </w:ins>
      <w:del w:id="468" w:author="Doug Gross" w:date="2018-05-02T19:06:00Z">
        <w:r w:rsidDel="00A41BB9">
          <w:rPr>
            <w:rFonts w:ascii="Calibri" w:hAnsi="Calibri"/>
          </w:rPr>
          <w:delText xml:space="preserve"> </w:delText>
        </w:r>
      </w:del>
      <w:r>
        <w:rPr>
          <w:rFonts w:ascii="Calibri" w:hAnsi="Calibri"/>
        </w:rPr>
        <w:t>carriers</w:t>
      </w:r>
      <w:ins w:id="469" w:author="Doug Gross" w:date="2018-05-02T18:58:00Z">
        <w:r w:rsidR="006E1726">
          <w:rPr>
            <w:rFonts w:ascii="Calibri" w:hAnsi="Calibri"/>
          </w:rPr>
          <w:t xml:space="preserve"> –</w:t>
        </w:r>
      </w:ins>
      <w:ins w:id="470" w:author="Doug Gross" w:date="2018-05-02T19:09:00Z">
        <w:r w:rsidR="00A41BB9">
          <w:rPr>
            <w:rFonts w:ascii="Calibri" w:hAnsi="Calibri"/>
          </w:rPr>
          <w:t xml:space="preserve"> </w:t>
        </w:r>
      </w:ins>
      <w:ins w:id="471" w:author="Doug Gross" w:date="2018-05-07T12:00:00Z">
        <w:r w:rsidR="0055729B">
          <w:rPr>
            <w:rFonts w:ascii="Calibri" w:hAnsi="Calibri"/>
          </w:rPr>
          <w:t>run businesses</w:t>
        </w:r>
      </w:ins>
      <w:ins w:id="472" w:author="Doug Gross" w:date="2018-05-02T19:09:00Z">
        <w:r w:rsidR="00A41BB9">
          <w:rPr>
            <w:rFonts w:ascii="Calibri" w:hAnsi="Calibri"/>
          </w:rPr>
          <w:t xml:space="preserve"> </w:t>
        </w:r>
      </w:ins>
      <w:ins w:id="473" w:author="Doug Gross" w:date="2018-05-07T12:00:00Z">
        <w:r w:rsidR="0055729B">
          <w:rPr>
            <w:rFonts w:ascii="Calibri" w:hAnsi="Calibri"/>
          </w:rPr>
          <w:t>that</w:t>
        </w:r>
      </w:ins>
      <w:ins w:id="474" w:author="Doug Gross" w:date="2018-05-02T19:07:00Z">
        <w:r w:rsidR="00A41BB9">
          <w:rPr>
            <w:rFonts w:ascii="Calibri" w:hAnsi="Calibri"/>
          </w:rPr>
          <w:t xml:space="preserve"> </w:t>
        </w:r>
      </w:ins>
      <w:ins w:id="475" w:author="Doug Gross" w:date="2018-05-03T20:05:00Z">
        <w:r w:rsidR="00032A1B">
          <w:rPr>
            <w:rFonts w:ascii="Calibri" w:hAnsi="Calibri"/>
          </w:rPr>
          <w:t xml:space="preserve">have </w:t>
        </w:r>
      </w:ins>
      <w:ins w:id="476" w:author="Doug Gross" w:date="2018-05-02T19:07:00Z">
        <w:r w:rsidR="00A41BB9">
          <w:rPr>
            <w:rFonts w:ascii="Calibri" w:hAnsi="Calibri"/>
          </w:rPr>
          <w:t>command</w:t>
        </w:r>
      </w:ins>
      <w:ins w:id="477" w:author="Doug Gross" w:date="2018-05-03T20:05:00Z">
        <w:r w:rsidR="00032A1B">
          <w:rPr>
            <w:rFonts w:ascii="Calibri" w:hAnsi="Calibri"/>
          </w:rPr>
          <w:t>ed</w:t>
        </w:r>
      </w:ins>
      <w:ins w:id="478" w:author="Doug Gross" w:date="2018-05-02T19:07:00Z">
        <w:r w:rsidR="00A41BB9">
          <w:rPr>
            <w:rFonts w:ascii="Calibri" w:hAnsi="Calibri"/>
          </w:rPr>
          <w:t xml:space="preserve"> </w:t>
        </w:r>
      </w:ins>
      <w:ins w:id="479" w:author="Doug Gross" w:date="2018-05-03T20:05:00Z">
        <w:r w:rsidR="00032A1B">
          <w:rPr>
            <w:rFonts w:ascii="Calibri" w:hAnsi="Calibri"/>
          </w:rPr>
          <w:t>high profit margi</w:t>
        </w:r>
      </w:ins>
      <w:ins w:id="480" w:author="Doug Gross" w:date="2018-05-07T12:00:00Z">
        <w:r w:rsidR="0055729B">
          <w:rPr>
            <w:rFonts w:ascii="Calibri" w:hAnsi="Calibri"/>
          </w:rPr>
          <w:t>ns</w:t>
        </w:r>
      </w:ins>
      <w:ins w:id="481" w:author="Doug Gross" w:date="2018-05-02T19:09:00Z">
        <w:r w:rsidR="00A41BB9">
          <w:rPr>
            <w:rFonts w:ascii="Calibri" w:hAnsi="Calibri"/>
          </w:rPr>
          <w:t xml:space="preserve"> </w:t>
        </w:r>
      </w:ins>
      <w:ins w:id="482" w:author="Doug Gross" w:date="2018-05-03T20:05:00Z">
        <w:r w:rsidR="00032A1B">
          <w:rPr>
            <w:rFonts w:ascii="Calibri" w:hAnsi="Calibri"/>
          </w:rPr>
          <w:t xml:space="preserve">for decades. </w:t>
        </w:r>
      </w:ins>
      <w:ins w:id="483" w:author="Doug Gross" w:date="2018-05-10T15:17:00Z">
        <w:r w:rsidR="00A424BA">
          <w:rPr>
            <w:rFonts w:ascii="Calibri" w:hAnsi="Calibri"/>
          </w:rPr>
          <w:t>T</w:t>
        </w:r>
      </w:ins>
      <w:ins w:id="484" w:author="Doug Gross" w:date="2018-05-02T19:09:00Z">
        <w:r w:rsidR="00A41BB9">
          <w:rPr>
            <w:rFonts w:ascii="Calibri" w:hAnsi="Calibri"/>
          </w:rPr>
          <w:t>he</w:t>
        </w:r>
      </w:ins>
      <w:ins w:id="485" w:author="Doug Gross" w:date="2018-05-10T15:17:00Z">
        <w:r w:rsidR="00A424BA">
          <w:rPr>
            <w:rFonts w:ascii="Calibri" w:hAnsi="Calibri"/>
          </w:rPr>
          <w:t>se</w:t>
        </w:r>
      </w:ins>
      <w:ins w:id="486" w:author="Doug Gross" w:date="2018-05-07T12:54:00Z">
        <w:r w:rsidR="006A2013">
          <w:rPr>
            <w:rFonts w:ascii="Calibri" w:hAnsi="Calibri"/>
          </w:rPr>
          <w:t xml:space="preserve"> establish</w:t>
        </w:r>
      </w:ins>
      <w:ins w:id="487" w:author="Doug Gross" w:date="2018-05-10T15:17:00Z">
        <w:r w:rsidR="00A424BA">
          <w:rPr>
            <w:rFonts w:ascii="Calibri" w:hAnsi="Calibri"/>
          </w:rPr>
          <w:t>ed players</w:t>
        </w:r>
      </w:ins>
      <w:ins w:id="488" w:author="Doug Gross" w:date="2018-05-07T12:54:00Z">
        <w:r w:rsidR="006A2013">
          <w:rPr>
            <w:rFonts w:ascii="Calibri" w:hAnsi="Calibri"/>
          </w:rPr>
          <w:t>, lacking the motivation to innov</w:t>
        </w:r>
      </w:ins>
      <w:ins w:id="489" w:author="Doug Gross" w:date="2018-05-07T12:55:00Z">
        <w:r w:rsidR="006A2013">
          <w:rPr>
            <w:rFonts w:ascii="Calibri" w:hAnsi="Calibri"/>
          </w:rPr>
          <w:t>ate,</w:t>
        </w:r>
      </w:ins>
      <w:ins w:id="490" w:author="Doug Gross" w:date="2018-05-03T20:06:00Z">
        <w:r w:rsidR="00032A1B">
          <w:rPr>
            <w:rFonts w:ascii="Calibri" w:hAnsi="Calibri"/>
          </w:rPr>
          <w:t xml:space="preserve"> have become </w:t>
        </w:r>
      </w:ins>
      <w:del w:id="491" w:author="Doug Gross" w:date="2018-04-30T11:27:00Z">
        <w:r w:rsidDel="00BA17BC">
          <w:rPr>
            <w:rFonts w:ascii="Calibri" w:hAnsi="Calibri"/>
          </w:rPr>
          <w:delText xml:space="preserve"> </w:delText>
        </w:r>
      </w:del>
      <w:del w:id="492" w:author="Doug Gross" w:date="2018-04-30T11:25:00Z">
        <w:r w:rsidDel="00BA17BC">
          <w:rPr>
            <w:rFonts w:ascii="Calibri" w:hAnsi="Calibri"/>
          </w:rPr>
          <w:delText>are</w:delText>
        </w:r>
      </w:del>
      <w:del w:id="493" w:author="Doug Gross" w:date="2018-04-30T11:27:00Z">
        <w:r w:rsidDel="00BA17BC">
          <w:rPr>
            <w:rFonts w:ascii="Calibri" w:hAnsi="Calibri"/>
          </w:rPr>
          <w:delText xml:space="preserve"> </w:delText>
        </w:r>
      </w:del>
      <w:del w:id="494" w:author="Doug Gross" w:date="2018-04-30T11:26:00Z">
        <w:r w:rsidDel="00BA17BC">
          <w:rPr>
            <w:rFonts w:ascii="Calibri" w:hAnsi="Calibri"/>
          </w:rPr>
          <w:delText xml:space="preserve">too </w:delText>
        </w:r>
      </w:del>
      <w:ins w:id="495" w:author="Iragui, Charles" w:date="2018-04-03T08:28:00Z">
        <w:del w:id="496" w:author="Doug Gross" w:date="2018-04-30T11:27:00Z">
          <w:r w:rsidDel="00BA17BC">
            <w:rPr>
              <w:rFonts w:ascii="Calibri" w:hAnsi="Calibri"/>
            </w:rPr>
            <w:delText xml:space="preserve">invested </w:delText>
          </w:r>
        </w:del>
      </w:ins>
      <w:del w:id="497" w:author="Doug Gross" w:date="2018-04-30T11:27:00Z">
        <w:r w:rsidDel="00BA17BC">
          <w:rPr>
            <w:rFonts w:ascii="Calibri" w:hAnsi="Calibri"/>
          </w:rPr>
          <w:delText>in the</w:delText>
        </w:r>
      </w:del>
      <w:ins w:id="498" w:author="Doug Gross" w:date="2018-04-30T11:26:00Z">
        <w:r w:rsidR="00BA17BC">
          <w:rPr>
            <w:rFonts w:ascii="Calibri" w:hAnsi="Calibri"/>
          </w:rPr>
          <w:t>complacent</w:t>
        </w:r>
      </w:ins>
      <w:ins w:id="499" w:author="Doug Gross" w:date="2018-04-30T11:27:00Z">
        <w:r w:rsidR="00BA17BC">
          <w:rPr>
            <w:rFonts w:ascii="Calibri" w:hAnsi="Calibri"/>
          </w:rPr>
          <w:t xml:space="preserve">. </w:t>
        </w:r>
      </w:ins>
      <w:del w:id="500" w:author="Doug Gross" w:date="2018-04-30T11:21:00Z">
        <w:r w:rsidDel="00BA17BC">
          <w:rPr>
            <w:rFonts w:ascii="Calibri" w:hAnsi="Calibri"/>
          </w:rPr>
          <w:delText xml:space="preserve">ir own infrastructure </w:delText>
        </w:r>
      </w:del>
      <w:del w:id="501" w:author="Doug Gross" w:date="2018-04-30T11:28:00Z">
        <w:r w:rsidDel="00BA17BC">
          <w:rPr>
            <w:rFonts w:ascii="Calibri" w:hAnsi="Calibri"/>
          </w:rPr>
          <w:delText xml:space="preserve">to influence </w:delText>
        </w:r>
      </w:del>
      <w:ins w:id="502" w:author="Siedenburg" w:date="2018-04-06T10:08:00Z">
        <w:del w:id="503" w:author="Doug Gross" w:date="2018-04-30T11:21:00Z">
          <w:r w:rsidDel="00BA17BC">
            <w:rPr>
              <w:rFonts w:ascii="Calibri" w:hAnsi="Calibri"/>
            </w:rPr>
            <w:delText xml:space="preserve">positive </w:delText>
          </w:r>
        </w:del>
      </w:ins>
      <w:del w:id="504" w:author="Doug Gross" w:date="2018-04-30T11:21:00Z">
        <w:r w:rsidDel="00BA17BC">
          <w:rPr>
            <w:rFonts w:ascii="Calibri" w:hAnsi="Calibri"/>
          </w:rPr>
          <w:delText xml:space="preserve">change in the trucking </w:delText>
        </w:r>
      </w:del>
      <w:del w:id="505" w:author="Doug Gross" w:date="2018-04-30T11:28:00Z">
        <w:r w:rsidDel="00BA17BC">
          <w:rPr>
            <w:rFonts w:ascii="Calibri" w:hAnsi="Calibri"/>
          </w:rPr>
          <w:delText>industry.</w:delText>
        </w:r>
      </w:del>
      <w:ins w:id="506" w:author="Doug Gross" w:date="2018-05-03T20:08:00Z">
        <w:r w:rsidR="00AF3564">
          <w:rPr>
            <w:rFonts w:ascii="Calibri" w:hAnsi="Calibri"/>
          </w:rPr>
          <w:t>S</w:t>
        </w:r>
      </w:ins>
      <w:del w:id="507" w:author="Doug Gross" w:date="2018-05-02T18:58:00Z">
        <w:r w:rsidDel="006E1726">
          <w:rPr>
            <w:rFonts w:ascii="Calibri" w:hAnsi="Calibri"/>
            <w:b/>
            <w:bCs/>
          </w:rPr>
          <w:delText xml:space="preserve"> </w:delText>
        </w:r>
      </w:del>
      <w:del w:id="508" w:author="Doug Gross" w:date="2018-04-30T11:28:00Z">
        <w:r w:rsidDel="00BA17BC">
          <w:rPr>
            <w:rFonts w:ascii="Calibri" w:hAnsi="Calibri"/>
          </w:rPr>
          <w:delText xml:space="preserve">Their </w:delText>
        </w:r>
      </w:del>
      <w:del w:id="509" w:author="Siedenburg" w:date="2018-04-06T10:11:00Z">
        <w:r>
          <w:rPr>
            <w:rFonts w:ascii="Calibri" w:hAnsi="Calibri"/>
          </w:rPr>
          <w:delText>complacency</w:delText>
        </w:r>
      </w:del>
      <w:ins w:id="510" w:author="Siedenburg" w:date="2018-04-06T10:12:00Z">
        <w:del w:id="511" w:author="Doug Gross" w:date="2018-05-02T18:58:00Z">
          <w:r w:rsidDel="006E1726">
            <w:rPr>
              <w:rFonts w:ascii="Calibri" w:hAnsi="Calibri"/>
            </w:rPr>
            <w:delText xml:space="preserve">complacency </w:delText>
          </w:r>
        </w:del>
      </w:ins>
      <w:del w:id="512" w:author="Siedenburg" w:date="2018-04-06T10:12:00Z">
        <w:r>
          <w:rPr>
            <w:rFonts w:ascii="Calibri" w:hAnsi="Calibri"/>
          </w:rPr>
          <w:delText xml:space="preserve"> </w:delText>
        </w:r>
      </w:del>
      <w:del w:id="513" w:author="Doug Gross" w:date="2018-05-02T18:58:00Z">
        <w:r w:rsidDel="006E1726">
          <w:rPr>
            <w:rFonts w:ascii="Calibri" w:hAnsi="Calibri"/>
          </w:rPr>
          <w:delText>leaves</w:delText>
        </w:r>
        <w:r w:rsidDel="006E1726">
          <w:rPr>
            <w:rFonts w:ascii="Calibri" w:hAnsi="Calibri"/>
            <w:b/>
            <w:bCs/>
          </w:rPr>
          <w:delText xml:space="preserve"> </w:delText>
        </w:r>
      </w:del>
      <w:ins w:id="514" w:author="Iragui, Charles" w:date="2018-04-03T08:29:00Z">
        <w:del w:id="515" w:author="Siedenburg" w:date="2018-04-06T10:08:00Z">
          <w:r>
            <w:rPr>
              <w:rFonts w:ascii="Calibri" w:hAnsi="Calibri"/>
              <w:spacing w:val="-6"/>
            </w:rPr>
            <w:delText>clients</w:delText>
          </w:r>
        </w:del>
      </w:ins>
      <w:ins w:id="516" w:author="Siedenburg" w:date="2018-04-06T10:09:00Z">
        <w:del w:id="517" w:author="Doug Gross" w:date="2018-05-02T18:58:00Z">
          <w:r w:rsidDel="006E1726">
            <w:rPr>
              <w:rFonts w:ascii="Calibri" w:hAnsi="Calibri"/>
              <w:spacing w:val="-6"/>
            </w:rPr>
            <w:delText>s</w:delText>
          </w:r>
        </w:del>
        <w:r>
          <w:rPr>
            <w:rFonts w:ascii="Calibri" w:hAnsi="Calibri"/>
            <w:spacing w:val="-6"/>
          </w:rPr>
          <w:t xml:space="preserve">hippers </w:t>
        </w:r>
      </w:ins>
      <w:ins w:id="518" w:author="Doug Gross" w:date="2018-05-03T20:08:00Z">
        <w:r w:rsidR="00AF3564">
          <w:rPr>
            <w:rFonts w:ascii="Calibri" w:hAnsi="Calibri"/>
            <w:spacing w:val="-6"/>
          </w:rPr>
          <w:t>are thus</w:t>
        </w:r>
      </w:ins>
      <w:ins w:id="519" w:author="Doug Gross" w:date="2018-05-02T19:03:00Z">
        <w:r w:rsidR="006E1726">
          <w:rPr>
            <w:rFonts w:ascii="Calibri" w:hAnsi="Calibri"/>
            <w:spacing w:val="-6"/>
          </w:rPr>
          <w:t xml:space="preserve"> </w:t>
        </w:r>
      </w:ins>
      <w:ins w:id="520" w:author="Doug Gross" w:date="2018-05-03T20:08:00Z">
        <w:r w:rsidR="00AF3564">
          <w:rPr>
            <w:rFonts w:ascii="Calibri" w:hAnsi="Calibri"/>
            <w:spacing w:val="-6"/>
          </w:rPr>
          <w:t>l</w:t>
        </w:r>
      </w:ins>
      <w:ins w:id="521" w:author="Doug Gross" w:date="2018-05-02T18:59:00Z">
        <w:r w:rsidR="006E1726">
          <w:rPr>
            <w:rFonts w:ascii="Calibri" w:hAnsi="Calibri"/>
            <w:spacing w:val="-6"/>
          </w:rPr>
          <w:t xml:space="preserve">eft </w:t>
        </w:r>
      </w:ins>
      <w:ins w:id="522" w:author="Siedenburg" w:date="2018-04-06T10:09:00Z">
        <w:r>
          <w:rPr>
            <w:rFonts w:ascii="Calibri" w:hAnsi="Calibri"/>
            <w:spacing w:val="-6"/>
          </w:rPr>
          <w:t>with</w:t>
        </w:r>
      </w:ins>
      <w:ins w:id="523" w:author="Doug Gross" w:date="2018-05-03T20:08:00Z">
        <w:r w:rsidR="00AF3564">
          <w:rPr>
            <w:rFonts w:ascii="Calibri" w:hAnsi="Calibri"/>
            <w:spacing w:val="-6"/>
          </w:rPr>
          <w:t xml:space="preserve"> an outmoded experience – </w:t>
        </w:r>
      </w:ins>
      <w:ins w:id="524" w:author="Doug Gross" w:date="2018-05-03T20:15:00Z">
        <w:r w:rsidR="00AF3564">
          <w:rPr>
            <w:rFonts w:ascii="Calibri" w:hAnsi="Calibri"/>
            <w:spacing w:val="-6"/>
          </w:rPr>
          <w:t xml:space="preserve">one characterized </w:t>
        </w:r>
        <w:r w:rsidR="00AF3564">
          <w:rPr>
            <w:rFonts w:ascii="Calibri" w:hAnsi="Calibri"/>
            <w:spacing w:val="-6"/>
          </w:rPr>
          <w:lastRenderedPageBreak/>
          <w:t>by</w:t>
        </w:r>
      </w:ins>
      <w:ins w:id="525" w:author="Doug Gross" w:date="2018-05-03T20:08:00Z">
        <w:r w:rsidR="00AF3564">
          <w:rPr>
            <w:rFonts w:ascii="Calibri" w:hAnsi="Calibri"/>
            <w:spacing w:val="-6"/>
          </w:rPr>
          <w:t xml:space="preserve"> the same</w:t>
        </w:r>
      </w:ins>
      <w:ins w:id="526" w:author="Iragui, Charles" w:date="2018-04-03T08:29:00Z">
        <w:r>
          <w:rPr>
            <w:rFonts w:ascii="Calibri" w:hAnsi="Calibri"/>
            <w:spacing w:val="-6"/>
          </w:rPr>
          <w:t xml:space="preserve"> </w:t>
        </w:r>
      </w:ins>
      <w:r>
        <w:rPr>
          <w:rFonts w:ascii="Calibri" w:hAnsi="Calibri"/>
          <w:spacing w:val="-6"/>
        </w:rPr>
        <w:t>l</w:t>
      </w:r>
      <w:ins w:id="527" w:author="Doug Gross" w:date="2018-05-03T20:09:00Z">
        <w:r w:rsidR="00AF3564">
          <w:rPr>
            <w:rFonts w:ascii="Calibri" w:hAnsi="Calibri"/>
            <w:spacing w:val="-6"/>
          </w:rPr>
          <w:t>ack of</w:t>
        </w:r>
      </w:ins>
      <w:del w:id="528" w:author="Doug Gross" w:date="2018-05-03T20:09:00Z">
        <w:r w:rsidDel="00AF3564">
          <w:rPr>
            <w:rFonts w:ascii="Calibri" w:hAnsi="Calibri"/>
            <w:spacing w:val="-6"/>
          </w:rPr>
          <w:delText>imited</w:delText>
        </w:r>
      </w:del>
      <w:r>
        <w:rPr>
          <w:rFonts w:ascii="Calibri" w:hAnsi="Calibri"/>
          <w:spacing w:val="-6"/>
        </w:rPr>
        <w:t xml:space="preserve"> visibility</w:t>
      </w:r>
      <w:ins w:id="529" w:author="Doug Gross" w:date="2018-05-03T20:15:00Z">
        <w:r w:rsidR="00AF3564">
          <w:rPr>
            <w:rFonts w:ascii="Calibri" w:hAnsi="Calibri"/>
            <w:spacing w:val="-6"/>
          </w:rPr>
          <w:t xml:space="preserve"> and accountability</w:t>
        </w:r>
      </w:ins>
      <w:r>
        <w:rPr>
          <w:rFonts w:ascii="Calibri" w:hAnsi="Calibri"/>
          <w:spacing w:val="-6"/>
        </w:rPr>
        <w:t xml:space="preserve"> </w:t>
      </w:r>
      <w:del w:id="530" w:author="Doug Gross" w:date="2018-04-30T10:49:00Z">
        <w:r w:rsidDel="00493575">
          <w:rPr>
            <w:rFonts w:ascii="Calibri" w:hAnsi="Calibri"/>
            <w:spacing w:val="-6"/>
          </w:rPr>
          <w:delText>to</w:delText>
        </w:r>
      </w:del>
      <w:del w:id="531" w:author="Doug Gross" w:date="2018-05-07T12:55:00Z">
        <w:r w:rsidDel="006A2013">
          <w:rPr>
            <w:rFonts w:ascii="Calibri" w:hAnsi="Calibri"/>
            <w:spacing w:val="-6"/>
          </w:rPr>
          <w:delText xml:space="preserve"> </w:delText>
        </w:r>
      </w:del>
      <w:del w:id="532" w:author="Doug Gross" w:date="2018-05-03T20:10:00Z">
        <w:r w:rsidDel="00AF3564">
          <w:rPr>
            <w:rFonts w:ascii="Calibri" w:hAnsi="Calibri"/>
            <w:spacing w:val="-6"/>
          </w:rPr>
          <w:delText xml:space="preserve">the </w:delText>
        </w:r>
      </w:del>
      <w:del w:id="533" w:author="Doug Gross" w:date="2018-05-07T12:55:00Z">
        <w:r w:rsidDel="006A2013">
          <w:rPr>
            <w:rFonts w:ascii="Calibri" w:hAnsi="Calibri"/>
            <w:spacing w:val="-6"/>
          </w:rPr>
          <w:delText>location of</w:delText>
        </w:r>
      </w:del>
      <w:del w:id="534" w:author="Doug Gross" w:date="2018-05-03T20:10:00Z">
        <w:r w:rsidDel="00AF3564">
          <w:rPr>
            <w:rFonts w:ascii="Calibri" w:hAnsi="Calibri"/>
            <w:spacing w:val="-6"/>
          </w:rPr>
          <w:delText xml:space="preserve"> their</w:delText>
        </w:r>
      </w:del>
      <w:del w:id="535" w:author="Doug Gross" w:date="2018-05-07T12:55:00Z">
        <w:r w:rsidDel="006A2013">
          <w:rPr>
            <w:rFonts w:ascii="Calibri" w:hAnsi="Calibri"/>
            <w:spacing w:val="-6"/>
          </w:rPr>
          <w:delText xml:space="preserve"> </w:delText>
        </w:r>
      </w:del>
      <w:ins w:id="536" w:author="Iragui, Charles" w:date="2018-04-03T08:29:00Z">
        <w:del w:id="537" w:author="Doug Gross" w:date="2018-05-07T12:55:00Z">
          <w:r w:rsidDel="006A2013">
            <w:rPr>
              <w:rFonts w:ascii="Calibri" w:hAnsi="Calibri"/>
              <w:spacing w:val="-6"/>
            </w:rPr>
            <w:delText>shipment</w:delText>
          </w:r>
        </w:del>
      </w:ins>
      <w:ins w:id="538" w:author="Siedenburg" w:date="2018-04-06T10:09:00Z">
        <w:del w:id="539" w:author="Doug Gross" w:date="2018-05-07T12:55:00Z">
          <w:r w:rsidDel="006A2013">
            <w:rPr>
              <w:rFonts w:ascii="Calibri" w:hAnsi="Calibri"/>
              <w:spacing w:val="-6"/>
            </w:rPr>
            <w:delText>s</w:delText>
          </w:r>
        </w:del>
      </w:ins>
      <w:ins w:id="540" w:author="Doug Gross" w:date="2018-05-07T12:56:00Z">
        <w:r w:rsidR="006A2013">
          <w:rPr>
            <w:rFonts w:ascii="Calibri" w:hAnsi="Calibri"/>
            <w:spacing w:val="-6"/>
          </w:rPr>
          <w:t>experienced by</w:t>
        </w:r>
      </w:ins>
      <w:ins w:id="541" w:author="Doug Gross" w:date="2018-05-03T20:16:00Z">
        <w:r w:rsidR="00AF3564">
          <w:rPr>
            <w:rFonts w:ascii="Calibri" w:hAnsi="Calibri"/>
            <w:spacing w:val="-6"/>
          </w:rPr>
          <w:t xml:space="preserve"> their</w:t>
        </w:r>
      </w:ins>
      <w:ins w:id="542" w:author="Doug Gross" w:date="2018-05-03T20:10:00Z">
        <w:r w:rsidR="00AF3564">
          <w:rPr>
            <w:rFonts w:ascii="Calibri" w:hAnsi="Calibri"/>
            <w:spacing w:val="-6"/>
          </w:rPr>
          <w:t xml:space="preserve"> </w:t>
        </w:r>
      </w:ins>
      <w:ins w:id="543" w:author="Doug Gross" w:date="2018-05-03T20:11:00Z">
        <w:r w:rsidR="00AF3564">
          <w:rPr>
            <w:rFonts w:ascii="Calibri" w:hAnsi="Calibri"/>
            <w:spacing w:val="-6"/>
          </w:rPr>
          <w:t xml:space="preserve">forebears a generation ago. </w:t>
        </w:r>
      </w:ins>
      <w:ins w:id="544" w:author="Doug Gross" w:date="2018-05-03T20:12:00Z">
        <w:r w:rsidR="00AF3564">
          <w:rPr>
            <w:rFonts w:ascii="Calibri" w:hAnsi="Calibri"/>
            <w:spacing w:val="-6"/>
          </w:rPr>
          <w:t xml:space="preserve">By the same token, </w:t>
        </w:r>
      </w:ins>
      <w:ins w:id="545" w:author="Iragui, Charles" w:date="2018-04-03T08:29:00Z">
        <w:del w:id="546" w:author="Doug Gross" w:date="2018-05-03T20:12:00Z">
          <w:r w:rsidDel="00AF3564">
            <w:rPr>
              <w:rFonts w:ascii="Calibri" w:hAnsi="Calibri"/>
              <w:spacing w:val="-6"/>
            </w:rPr>
            <w:delText xml:space="preserve"> </w:delText>
          </w:r>
        </w:del>
      </w:ins>
      <w:del w:id="547" w:author="Siedenburg" w:date="2018-04-06T10:18:00Z">
        <w:r>
          <w:rPr>
            <w:rFonts w:ascii="Calibri" w:hAnsi="Calibri"/>
            <w:spacing w:val="-6"/>
          </w:rPr>
          <w:delText>as it moves towards its destination</w:delText>
        </w:r>
      </w:del>
      <w:ins w:id="548" w:author="Siedenburg" w:date="2018-04-06T10:18:00Z">
        <w:del w:id="549" w:author="Doug Gross" w:date="2018-04-30T10:49:00Z">
          <w:r w:rsidDel="00493575">
            <w:rPr>
              <w:rFonts w:ascii="Calibri" w:hAnsi="Calibri"/>
              <w:spacing w:val="-6"/>
            </w:rPr>
            <w:delText xml:space="preserve"> that are </w:delText>
          </w:r>
        </w:del>
        <w:del w:id="550" w:author="Doug Gross" w:date="2018-05-03T20:11:00Z">
          <w:r w:rsidDel="00AF3564">
            <w:rPr>
              <w:rFonts w:ascii="Calibri" w:hAnsi="Calibri"/>
              <w:spacing w:val="-6"/>
            </w:rPr>
            <w:delText>in transit</w:delText>
          </w:r>
        </w:del>
      </w:ins>
      <w:del w:id="551" w:author="Doug Gross" w:date="2018-05-03T20:11:00Z">
        <w:r w:rsidDel="00AF3564">
          <w:rPr>
            <w:rFonts w:ascii="Calibri" w:hAnsi="Calibri"/>
            <w:spacing w:val="-6"/>
          </w:rPr>
          <w:delText xml:space="preserve"> and </w:delText>
        </w:r>
      </w:del>
      <w:ins w:id="552" w:author="Iragui, Charles" w:date="2018-04-03T08:29:00Z">
        <w:del w:id="553" w:author="Doug Gross" w:date="2018-05-02T18:59:00Z">
          <w:r w:rsidDel="006E1726">
            <w:rPr>
              <w:rFonts w:ascii="Calibri" w:hAnsi="Calibri"/>
              <w:spacing w:val="-6"/>
            </w:rPr>
            <w:delText xml:space="preserve">it leaves </w:delText>
          </w:r>
        </w:del>
      </w:ins>
      <w:r>
        <w:rPr>
          <w:rFonts w:ascii="Calibri" w:hAnsi="Calibri"/>
          <w:spacing w:val="-6"/>
        </w:rPr>
        <w:t>truck drivers</w:t>
      </w:r>
      <w:ins w:id="554" w:author="Doug Gross" w:date="2018-04-30T10:49:00Z">
        <w:r w:rsidR="00493575">
          <w:rPr>
            <w:rFonts w:ascii="Calibri" w:hAnsi="Calibri"/>
            <w:spacing w:val="-6"/>
          </w:rPr>
          <w:t xml:space="preserve"> –</w:t>
        </w:r>
      </w:ins>
      <w:del w:id="555" w:author="Doug Gross" w:date="2018-04-30T10:49:00Z">
        <w:r w:rsidDel="00493575">
          <w:rPr>
            <w:rFonts w:ascii="Calibri" w:hAnsi="Calibri"/>
            <w:spacing w:val="-6"/>
          </w:rPr>
          <w:delText>,</w:delText>
        </w:r>
      </w:del>
      <w:r>
        <w:rPr>
          <w:rFonts w:ascii="Calibri" w:hAnsi="Calibri"/>
          <w:spacing w:val="-6"/>
        </w:rPr>
        <w:t xml:space="preserve"> </w:t>
      </w:r>
      <w:ins w:id="556" w:author="Doug Gross" w:date="2018-05-02T18:59:00Z">
        <w:r w:rsidR="006E1726">
          <w:rPr>
            <w:rFonts w:ascii="Calibri" w:hAnsi="Calibri"/>
            <w:spacing w:val="-6"/>
          </w:rPr>
          <w:t xml:space="preserve">the lifeblood </w:t>
        </w:r>
      </w:ins>
      <w:del w:id="557" w:author="Doug Gross" w:date="2018-05-02T18:59:00Z">
        <w:r w:rsidDel="006E1726">
          <w:rPr>
            <w:rFonts w:ascii="Calibri" w:hAnsi="Calibri"/>
            <w:spacing w:val="-6"/>
          </w:rPr>
          <w:delText>essential</w:delText>
        </w:r>
      </w:del>
      <w:del w:id="558" w:author="Doug Gross" w:date="2018-05-03T20:18:00Z">
        <w:r w:rsidDel="00465E85">
          <w:rPr>
            <w:rFonts w:ascii="Calibri" w:hAnsi="Calibri"/>
            <w:spacing w:val="-6"/>
          </w:rPr>
          <w:delText>ly</w:delText>
        </w:r>
      </w:del>
      <w:del w:id="559" w:author="Doug Gross" w:date="2018-05-02T18:59:00Z">
        <w:r w:rsidDel="006E1726">
          <w:rPr>
            <w:rFonts w:ascii="Calibri" w:hAnsi="Calibri"/>
            <w:spacing w:val="-6"/>
          </w:rPr>
          <w:delText xml:space="preserve"> to the</w:delText>
        </w:r>
      </w:del>
      <w:del w:id="560" w:author="Doug Gross" w:date="2018-05-03T20:18:00Z">
        <w:r w:rsidDel="00465E85">
          <w:rPr>
            <w:rFonts w:ascii="Calibri" w:hAnsi="Calibri"/>
            <w:spacing w:val="-6"/>
          </w:rPr>
          <w:delText xml:space="preserve"> movement </w:delText>
        </w:r>
      </w:del>
      <w:r>
        <w:rPr>
          <w:rFonts w:ascii="Calibri" w:hAnsi="Calibri"/>
          <w:spacing w:val="-6"/>
        </w:rPr>
        <w:t>o</w:t>
      </w:r>
      <w:ins w:id="561" w:author="Doug Gross" w:date="2018-05-02T18:59:00Z">
        <w:r w:rsidR="006E1726">
          <w:rPr>
            <w:rFonts w:ascii="Calibri" w:hAnsi="Calibri"/>
            <w:spacing w:val="-6"/>
          </w:rPr>
          <w:t>f</w:t>
        </w:r>
      </w:ins>
      <w:del w:id="562" w:author="Doug Gross" w:date="2018-05-02T18:59:00Z">
        <w:r w:rsidDel="006E1726">
          <w:rPr>
            <w:rFonts w:ascii="Calibri" w:hAnsi="Calibri"/>
            <w:spacing w:val="-6"/>
          </w:rPr>
          <w:delText>f</w:delText>
        </w:r>
      </w:del>
      <w:r>
        <w:rPr>
          <w:rFonts w:ascii="Calibri" w:hAnsi="Calibri"/>
          <w:spacing w:val="-6"/>
        </w:rPr>
        <w:t xml:space="preserve"> </w:t>
      </w:r>
      <w:ins w:id="563" w:author="Doug Gross" w:date="2018-05-03T20:18:00Z">
        <w:r w:rsidR="00465E85">
          <w:rPr>
            <w:rFonts w:ascii="Calibri" w:hAnsi="Calibri"/>
            <w:spacing w:val="-6"/>
          </w:rPr>
          <w:t xml:space="preserve">the more than </w:t>
        </w:r>
      </w:ins>
      <w:del w:id="564" w:author="Doug Gross" w:date="2018-05-03T20:18:00Z">
        <w:r w:rsidDel="00465E85">
          <w:rPr>
            <w:rFonts w:ascii="Calibri" w:hAnsi="Calibri"/>
            <w:spacing w:val="-6"/>
          </w:rPr>
          <w:delText xml:space="preserve">over </w:delText>
        </w:r>
      </w:del>
      <w:r>
        <w:rPr>
          <w:rFonts w:ascii="Calibri" w:hAnsi="Calibri"/>
          <w:spacing w:val="-6"/>
        </w:rPr>
        <w:t xml:space="preserve">10 billion tons </w:t>
      </w:r>
      <w:ins w:id="565" w:author="Doug Gross" w:date="2018-04-30T10:49:00Z">
        <w:r w:rsidR="00493575">
          <w:rPr>
            <w:rFonts w:ascii="Calibri" w:hAnsi="Calibri"/>
            <w:spacing w:val="-6"/>
          </w:rPr>
          <w:t xml:space="preserve">of goods </w:t>
        </w:r>
      </w:ins>
      <w:ins w:id="566" w:author="Doug Gross" w:date="2018-05-03T20:18:00Z">
        <w:r w:rsidR="00465E85">
          <w:rPr>
            <w:rFonts w:ascii="Calibri" w:hAnsi="Calibri"/>
            <w:spacing w:val="-6"/>
          </w:rPr>
          <w:t xml:space="preserve">shipped </w:t>
        </w:r>
      </w:ins>
      <w:del w:id="567" w:author="Doug Gross" w:date="2018-05-03T20:19:00Z">
        <w:r w:rsidDel="00465E85">
          <w:rPr>
            <w:rFonts w:ascii="Calibri" w:hAnsi="Calibri"/>
            <w:spacing w:val="-6"/>
          </w:rPr>
          <w:delText>annually</w:delText>
        </w:r>
      </w:del>
      <w:ins w:id="568" w:author="Doug Gross" w:date="2018-05-03T20:18:00Z">
        <w:r w:rsidR="00465E85">
          <w:rPr>
            <w:rFonts w:ascii="Calibri" w:hAnsi="Calibri"/>
            <w:spacing w:val="-6"/>
          </w:rPr>
          <w:t>by truck</w:t>
        </w:r>
      </w:ins>
      <w:ins w:id="569" w:author="Doug Gross" w:date="2018-05-03T20:12:00Z">
        <w:r w:rsidR="00AF3564">
          <w:rPr>
            <w:rFonts w:ascii="Calibri" w:hAnsi="Calibri"/>
            <w:spacing w:val="-6"/>
          </w:rPr>
          <w:t xml:space="preserve"> </w:t>
        </w:r>
      </w:ins>
      <w:ins w:id="570" w:author="Doug Gross" w:date="2018-05-03T20:19:00Z">
        <w:r w:rsidR="00465E85">
          <w:rPr>
            <w:rFonts w:ascii="Calibri" w:hAnsi="Calibri"/>
            <w:spacing w:val="-6"/>
          </w:rPr>
          <w:t xml:space="preserve">annually </w:t>
        </w:r>
      </w:ins>
      <w:ins w:id="571" w:author="Doug Gross" w:date="2018-05-03T20:12:00Z">
        <w:r w:rsidR="00AF3564">
          <w:rPr>
            <w:rFonts w:ascii="Calibri" w:hAnsi="Calibri"/>
            <w:spacing w:val="-6"/>
          </w:rPr>
          <w:t xml:space="preserve">in the US </w:t>
        </w:r>
      </w:ins>
      <w:ins w:id="572" w:author="Doug Gross" w:date="2018-04-30T10:50:00Z">
        <w:r w:rsidR="00493575">
          <w:rPr>
            <w:rFonts w:ascii="Calibri" w:hAnsi="Calibri"/>
            <w:spacing w:val="-6"/>
          </w:rPr>
          <w:t>–</w:t>
        </w:r>
      </w:ins>
      <w:del w:id="573" w:author="Doug Gross" w:date="2018-04-30T10:50:00Z">
        <w:r w:rsidDel="00493575">
          <w:rPr>
            <w:rFonts w:ascii="Calibri" w:hAnsi="Calibri"/>
            <w:spacing w:val="-6"/>
          </w:rPr>
          <w:delText>,</w:delText>
        </w:r>
      </w:del>
      <w:r>
        <w:rPr>
          <w:rFonts w:ascii="Calibri" w:hAnsi="Calibri"/>
          <w:spacing w:val="-6"/>
        </w:rPr>
        <w:t xml:space="preserve"> </w:t>
      </w:r>
      <w:ins w:id="574" w:author="Doug Gross" w:date="2018-05-02T19:04:00Z">
        <w:r w:rsidR="003D48E2">
          <w:rPr>
            <w:rFonts w:ascii="Calibri" w:hAnsi="Calibri"/>
            <w:spacing w:val="-6"/>
          </w:rPr>
          <w:t>find it</w:t>
        </w:r>
      </w:ins>
      <w:del w:id="575" w:author="Doug Gross" w:date="2018-04-30T10:50:00Z">
        <w:r w:rsidDel="00493575">
          <w:rPr>
            <w:rFonts w:ascii="Calibri" w:hAnsi="Calibri"/>
            <w:spacing w:val="-6"/>
          </w:rPr>
          <w:delText>having</w:delText>
        </w:r>
      </w:del>
      <w:r>
        <w:rPr>
          <w:rFonts w:ascii="Calibri" w:hAnsi="Calibri"/>
          <w:spacing w:val="-6"/>
        </w:rPr>
        <w:t xml:space="preserve"> </w:t>
      </w:r>
      <w:ins w:id="576" w:author="Doug Gross" w:date="2018-05-03T20:12:00Z">
        <w:r w:rsidR="00AF3564">
          <w:rPr>
            <w:rFonts w:ascii="Calibri" w:hAnsi="Calibri"/>
            <w:spacing w:val="-6"/>
          </w:rPr>
          <w:t xml:space="preserve">as </w:t>
        </w:r>
      </w:ins>
      <w:r>
        <w:rPr>
          <w:rFonts w:ascii="Calibri" w:hAnsi="Calibri"/>
          <w:spacing w:val="-6"/>
        </w:rPr>
        <w:t>difficult</w:t>
      </w:r>
      <w:del w:id="577" w:author="Doug Gross" w:date="2018-05-02T19:04:00Z">
        <w:r w:rsidDel="003D48E2">
          <w:rPr>
            <w:rFonts w:ascii="Calibri" w:hAnsi="Calibri"/>
            <w:spacing w:val="-6"/>
          </w:rPr>
          <w:delText>y</w:delText>
        </w:r>
      </w:del>
      <w:r>
        <w:rPr>
          <w:rFonts w:ascii="Calibri" w:hAnsi="Calibri"/>
          <w:spacing w:val="-6"/>
        </w:rPr>
        <w:t xml:space="preserve"> </w:t>
      </w:r>
      <w:ins w:id="578" w:author="Doug Gross" w:date="2018-05-07T12:56:00Z">
        <w:r w:rsidR="006A2013">
          <w:rPr>
            <w:rFonts w:ascii="Calibri" w:hAnsi="Calibri"/>
            <w:spacing w:val="-6"/>
          </w:rPr>
          <w:t xml:space="preserve">as ever </w:t>
        </w:r>
      </w:ins>
      <w:ins w:id="579" w:author="Doug Gross" w:date="2018-05-02T19:04:00Z">
        <w:r w:rsidR="003D48E2">
          <w:rPr>
            <w:rFonts w:ascii="Calibri" w:hAnsi="Calibri"/>
            <w:spacing w:val="-6"/>
          </w:rPr>
          <w:t xml:space="preserve">to </w:t>
        </w:r>
      </w:ins>
      <w:ins w:id="580" w:author="Iragui, Charles" w:date="2018-04-03T08:30:00Z">
        <w:r>
          <w:rPr>
            <w:rFonts w:ascii="Calibri" w:hAnsi="Calibri"/>
            <w:spacing w:val="-6"/>
          </w:rPr>
          <w:t>meet</w:t>
        </w:r>
        <w:del w:id="581" w:author="Doug Gross" w:date="2018-05-02T19:04:00Z">
          <w:r w:rsidDel="003D48E2">
            <w:rPr>
              <w:rFonts w:ascii="Calibri" w:hAnsi="Calibri"/>
              <w:spacing w:val="-6"/>
            </w:rPr>
            <w:delText>ing</w:delText>
          </w:r>
        </w:del>
        <w:r>
          <w:rPr>
            <w:rFonts w:ascii="Calibri" w:hAnsi="Calibri"/>
            <w:spacing w:val="-6"/>
          </w:rPr>
          <w:t xml:space="preserve"> their own basic needs</w:t>
        </w:r>
      </w:ins>
      <w:ins w:id="582" w:author="Doug Gross" w:date="2018-05-03T20:19:00Z">
        <w:r w:rsidR="00465E85">
          <w:rPr>
            <w:rFonts w:ascii="Calibri" w:hAnsi="Calibri"/>
            <w:spacing w:val="-6"/>
          </w:rPr>
          <w:t xml:space="preserve"> (e.g., </w:t>
        </w:r>
      </w:ins>
      <w:ins w:id="583" w:author="Iragui, Charles" w:date="2018-04-03T08:30:00Z">
        <w:del w:id="584" w:author="Doug Gross" w:date="2018-05-03T20:19:00Z">
          <w:r w:rsidDel="00465E85">
            <w:rPr>
              <w:rFonts w:ascii="Calibri" w:hAnsi="Calibri"/>
              <w:spacing w:val="-6"/>
            </w:rPr>
            <w:delText xml:space="preserve">, </w:delText>
          </w:r>
        </w:del>
        <w:del w:id="585" w:author="Doug Gross" w:date="2018-04-30T10:50:00Z">
          <w:r w:rsidDel="00493575">
            <w:rPr>
              <w:rFonts w:ascii="Calibri" w:hAnsi="Calibri"/>
              <w:spacing w:val="-6"/>
            </w:rPr>
            <w:delText xml:space="preserve">like </w:delText>
          </w:r>
        </w:del>
      </w:ins>
      <w:ins w:id="586" w:author="Doug Gross" w:date="2018-04-30T11:22:00Z">
        <w:r w:rsidR="00BA17BC">
          <w:rPr>
            <w:rFonts w:ascii="Calibri" w:hAnsi="Calibri"/>
            <w:spacing w:val="-6"/>
          </w:rPr>
          <w:t>earning a living wag</w:t>
        </w:r>
      </w:ins>
      <w:ins w:id="587" w:author="Doug Gross" w:date="2018-05-03T20:19:00Z">
        <w:r w:rsidR="00465E85">
          <w:rPr>
            <w:rFonts w:ascii="Calibri" w:hAnsi="Calibri"/>
            <w:spacing w:val="-6"/>
          </w:rPr>
          <w:t>e; f</w:t>
        </w:r>
      </w:ins>
      <w:ins w:id="588" w:author="Siedenburg" w:date="2018-04-06T10:19:00Z">
        <w:del w:id="589" w:author="Doug Gross" w:date="2018-04-30T11:22:00Z">
          <w:r w:rsidDel="00BA17BC">
            <w:rPr>
              <w:rFonts w:ascii="Calibri" w:hAnsi="Calibri"/>
              <w:spacing w:val="-6"/>
            </w:rPr>
            <w:delText xml:space="preserve">making enough money to live and </w:delText>
          </w:r>
        </w:del>
      </w:ins>
      <w:del w:id="590" w:author="Doug Gross" w:date="2018-05-03T20:19:00Z">
        <w:r w:rsidDel="00465E85">
          <w:rPr>
            <w:rFonts w:ascii="Calibri" w:hAnsi="Calibri"/>
            <w:spacing w:val="-6"/>
          </w:rPr>
          <w:delText>f</w:delText>
        </w:r>
      </w:del>
      <w:r>
        <w:rPr>
          <w:rFonts w:ascii="Calibri" w:hAnsi="Calibri"/>
          <w:spacing w:val="-6"/>
        </w:rPr>
        <w:t xml:space="preserve">inding </w:t>
      </w:r>
      <w:ins w:id="591" w:author="Doug Gross" w:date="2018-05-03T20:19:00Z">
        <w:r w:rsidR="00465E85">
          <w:rPr>
            <w:rFonts w:ascii="Calibri" w:hAnsi="Calibri"/>
            <w:spacing w:val="-6"/>
          </w:rPr>
          <w:t xml:space="preserve">a </w:t>
        </w:r>
      </w:ins>
      <w:del w:id="592" w:author="Doug Gross" w:date="2018-04-30T10:50:00Z">
        <w:r w:rsidDel="00493575">
          <w:rPr>
            <w:rFonts w:ascii="Calibri" w:hAnsi="Calibri"/>
            <w:spacing w:val="-6"/>
          </w:rPr>
          <w:delText xml:space="preserve">a </w:delText>
        </w:r>
      </w:del>
      <w:r>
        <w:rPr>
          <w:rFonts w:ascii="Calibri" w:hAnsi="Calibri"/>
          <w:spacing w:val="-6"/>
        </w:rPr>
        <w:t xml:space="preserve">safe place to </w:t>
      </w:r>
      <w:del w:id="593" w:author="Doug Gross" w:date="2018-05-03T20:16:00Z">
        <w:r w:rsidDel="00AF3564">
          <w:rPr>
            <w:rFonts w:ascii="Calibri" w:hAnsi="Calibri"/>
            <w:spacing w:val="-6"/>
          </w:rPr>
          <w:delText xml:space="preserve">park </w:delText>
        </w:r>
      </w:del>
      <w:ins w:id="594" w:author="Siedenburg" w:date="2018-04-06T10:19:00Z">
        <w:del w:id="595" w:author="Doug Gross" w:date="2018-05-03T20:16:00Z">
          <w:r w:rsidDel="00AF3564">
            <w:rPr>
              <w:rFonts w:ascii="Calibri" w:hAnsi="Calibri"/>
              <w:spacing w:val="-6"/>
            </w:rPr>
            <w:delText xml:space="preserve">and </w:delText>
          </w:r>
        </w:del>
        <w:r>
          <w:rPr>
            <w:rFonts w:ascii="Calibri" w:hAnsi="Calibri"/>
            <w:spacing w:val="-6"/>
          </w:rPr>
          <w:t xml:space="preserve">sleep </w:t>
        </w:r>
      </w:ins>
      <w:r>
        <w:rPr>
          <w:rFonts w:ascii="Calibri" w:hAnsi="Calibri"/>
          <w:spacing w:val="-6"/>
        </w:rPr>
        <w:t>overnight</w:t>
      </w:r>
      <w:ins w:id="596" w:author="Doug Gross" w:date="2018-05-07T13:00:00Z">
        <w:r w:rsidR="004D6AA6">
          <w:rPr>
            <w:rFonts w:ascii="Calibri" w:hAnsi="Calibri"/>
            <w:spacing w:val="-6"/>
          </w:rPr>
          <w:t>;</w:t>
        </w:r>
      </w:ins>
      <w:ins w:id="597" w:author="Doug Gross" w:date="2018-05-07T12:57:00Z">
        <w:r w:rsidR="006A2013">
          <w:rPr>
            <w:rFonts w:ascii="Calibri" w:hAnsi="Calibri"/>
            <w:spacing w:val="-6"/>
          </w:rPr>
          <w:t xml:space="preserve"> keeping their businesses solvent</w:t>
        </w:r>
      </w:ins>
      <w:ins w:id="598" w:author="Doug Gross" w:date="2018-05-03T20:19:00Z">
        <w:r w:rsidR="00465E85">
          <w:rPr>
            <w:rFonts w:ascii="Calibri" w:hAnsi="Calibri"/>
            <w:spacing w:val="-6"/>
          </w:rPr>
          <w:t>)</w:t>
        </w:r>
      </w:ins>
      <w:ins w:id="599" w:author="Doug Gross" w:date="2018-05-03T20:12:00Z">
        <w:r w:rsidR="00AF3564">
          <w:rPr>
            <w:rFonts w:ascii="Calibri" w:hAnsi="Calibri"/>
            <w:spacing w:val="-6"/>
          </w:rPr>
          <w:t>,</w:t>
        </w:r>
      </w:ins>
      <w:ins w:id="600" w:author="Doug Gross" w:date="2018-05-07T12:58:00Z">
        <w:r w:rsidR="006A2013">
          <w:rPr>
            <w:rFonts w:ascii="Calibri" w:hAnsi="Calibri"/>
            <w:spacing w:val="-6"/>
          </w:rPr>
          <w:t xml:space="preserve"> </w:t>
        </w:r>
      </w:ins>
      <w:ins w:id="601" w:author="Doug Gross" w:date="2018-05-07T13:01:00Z">
        <w:r w:rsidR="004D6AA6">
          <w:rPr>
            <w:rFonts w:ascii="Calibri" w:hAnsi="Calibri"/>
            <w:spacing w:val="-6"/>
          </w:rPr>
          <w:t xml:space="preserve">and </w:t>
        </w:r>
      </w:ins>
      <w:ins w:id="602" w:author="Doug Gross" w:date="2018-05-07T12:58:00Z">
        <w:r w:rsidR="006A2013">
          <w:rPr>
            <w:rFonts w:ascii="Calibri" w:hAnsi="Calibri"/>
            <w:spacing w:val="-6"/>
          </w:rPr>
          <w:t>experienc</w:t>
        </w:r>
      </w:ins>
      <w:ins w:id="603" w:author="Doug Gross" w:date="2018-05-07T13:01:00Z">
        <w:r w:rsidR="004D6AA6">
          <w:rPr>
            <w:rFonts w:ascii="Calibri" w:hAnsi="Calibri"/>
            <w:spacing w:val="-6"/>
          </w:rPr>
          <w:t>e</w:t>
        </w:r>
      </w:ins>
      <w:ins w:id="604" w:author="Doug Gross" w:date="2018-05-07T12:58:00Z">
        <w:r w:rsidR="006A2013">
          <w:rPr>
            <w:rFonts w:ascii="Calibri" w:hAnsi="Calibri"/>
            <w:spacing w:val="-6"/>
          </w:rPr>
          <w:t xml:space="preserve"> largely the same reality today</w:t>
        </w:r>
      </w:ins>
      <w:ins w:id="605" w:author="Doug Gross" w:date="2018-05-03T20:12:00Z">
        <w:r w:rsidR="00AF3564">
          <w:rPr>
            <w:rFonts w:ascii="Calibri" w:hAnsi="Calibri"/>
            <w:spacing w:val="-6"/>
          </w:rPr>
          <w:t xml:space="preserve"> as </w:t>
        </w:r>
      </w:ins>
      <w:ins w:id="606" w:author="Doug Gross" w:date="2018-05-07T12:58:00Z">
        <w:r w:rsidR="004D6AA6">
          <w:rPr>
            <w:rFonts w:ascii="Calibri" w:hAnsi="Calibri"/>
            <w:spacing w:val="-6"/>
          </w:rPr>
          <w:t xml:space="preserve">did the </w:t>
        </w:r>
      </w:ins>
      <w:ins w:id="607" w:author="Doug Gross" w:date="2018-05-03T20:13:00Z">
        <w:r w:rsidR="00AF3564">
          <w:rPr>
            <w:rFonts w:ascii="Calibri" w:hAnsi="Calibri"/>
            <w:spacing w:val="-6"/>
          </w:rPr>
          <w:t>truck</w:t>
        </w:r>
      </w:ins>
      <w:ins w:id="608" w:author="Doug Gross" w:date="2018-05-07T12:58:00Z">
        <w:r w:rsidR="004D6AA6">
          <w:rPr>
            <w:rFonts w:ascii="Calibri" w:hAnsi="Calibri"/>
            <w:spacing w:val="-6"/>
          </w:rPr>
          <w:t xml:space="preserve"> </w:t>
        </w:r>
      </w:ins>
      <w:ins w:id="609" w:author="Doug Gross" w:date="2018-05-03T20:13:00Z">
        <w:r w:rsidR="00AF3564">
          <w:rPr>
            <w:rFonts w:ascii="Calibri" w:hAnsi="Calibri"/>
            <w:spacing w:val="-6"/>
          </w:rPr>
          <w:t>driv</w:t>
        </w:r>
      </w:ins>
      <w:ins w:id="610" w:author="Doug Gross" w:date="2018-05-07T12:58:00Z">
        <w:r w:rsidR="004D6AA6">
          <w:rPr>
            <w:rFonts w:ascii="Calibri" w:hAnsi="Calibri"/>
            <w:spacing w:val="-6"/>
          </w:rPr>
          <w:t xml:space="preserve">ers </w:t>
        </w:r>
      </w:ins>
      <w:ins w:id="611" w:author="Doug Gross" w:date="2018-05-07T12:59:00Z">
        <w:r w:rsidR="004D6AA6">
          <w:rPr>
            <w:rFonts w:ascii="Calibri" w:hAnsi="Calibri"/>
            <w:spacing w:val="-6"/>
          </w:rPr>
          <w:t xml:space="preserve">plying the newly minted </w:t>
        </w:r>
      </w:ins>
      <w:ins w:id="612" w:author="Doug Gross" w:date="2018-05-10T15:20:00Z">
        <w:r w:rsidR="00AE2F90">
          <w:rPr>
            <w:rFonts w:ascii="Calibri" w:hAnsi="Calibri"/>
            <w:spacing w:val="-6"/>
          </w:rPr>
          <w:t>I</w:t>
        </w:r>
      </w:ins>
      <w:ins w:id="613" w:author="Doug Gross" w:date="2018-05-07T12:59:00Z">
        <w:r w:rsidR="004D6AA6">
          <w:rPr>
            <w:rFonts w:ascii="Calibri" w:hAnsi="Calibri"/>
            <w:spacing w:val="-6"/>
          </w:rPr>
          <w:t xml:space="preserve">nterstate </w:t>
        </w:r>
      </w:ins>
      <w:ins w:id="614" w:author="Doug Gross" w:date="2018-05-10T15:20:00Z">
        <w:r w:rsidR="00AE2F90">
          <w:rPr>
            <w:rFonts w:ascii="Calibri" w:hAnsi="Calibri"/>
            <w:spacing w:val="-6"/>
          </w:rPr>
          <w:t>H</w:t>
        </w:r>
      </w:ins>
      <w:ins w:id="615" w:author="Doug Gross" w:date="2018-05-07T12:59:00Z">
        <w:r w:rsidR="004D6AA6">
          <w:rPr>
            <w:rFonts w:ascii="Calibri" w:hAnsi="Calibri"/>
            <w:spacing w:val="-6"/>
          </w:rPr>
          <w:t xml:space="preserve">ighway </w:t>
        </w:r>
      </w:ins>
      <w:ins w:id="616" w:author="Doug Gross" w:date="2018-05-10T15:20:00Z">
        <w:r w:rsidR="00AE2F90">
          <w:rPr>
            <w:rFonts w:ascii="Calibri" w:hAnsi="Calibri"/>
            <w:spacing w:val="-6"/>
          </w:rPr>
          <w:t>S</w:t>
        </w:r>
      </w:ins>
      <w:ins w:id="617" w:author="Doug Gross" w:date="2018-05-07T12:59:00Z">
        <w:r w:rsidR="004D6AA6">
          <w:rPr>
            <w:rFonts w:ascii="Calibri" w:hAnsi="Calibri"/>
            <w:spacing w:val="-6"/>
          </w:rPr>
          <w:t xml:space="preserve">ystem </w:t>
        </w:r>
      </w:ins>
      <w:ins w:id="618" w:author="Doug Gross" w:date="2018-05-07T12:58:00Z">
        <w:r w:rsidR="004D6AA6">
          <w:rPr>
            <w:rFonts w:ascii="Calibri" w:hAnsi="Calibri"/>
            <w:spacing w:val="-6"/>
          </w:rPr>
          <w:t>of</w:t>
        </w:r>
      </w:ins>
      <w:ins w:id="619" w:author="Doug Gross" w:date="2018-05-03T20:13:00Z">
        <w:r w:rsidR="00AF3564">
          <w:rPr>
            <w:rFonts w:ascii="Calibri" w:hAnsi="Calibri"/>
            <w:spacing w:val="-6"/>
          </w:rPr>
          <w:t xml:space="preserve"> </w:t>
        </w:r>
      </w:ins>
      <w:ins w:id="620" w:author="Doug Gross" w:date="2018-05-10T15:20:00Z">
        <w:r w:rsidR="00AE2F90">
          <w:rPr>
            <w:rFonts w:ascii="Calibri" w:hAnsi="Calibri"/>
            <w:spacing w:val="-6"/>
          </w:rPr>
          <w:t xml:space="preserve">President </w:t>
        </w:r>
      </w:ins>
      <w:ins w:id="621" w:author="Doug Gross" w:date="2018-05-10T15:21:00Z">
        <w:r w:rsidR="00AE2F90" w:rsidRPr="00AE2F90">
          <w:rPr>
            <w:rFonts w:ascii="Calibri" w:hAnsi="Calibri"/>
            <w:spacing w:val="-6"/>
          </w:rPr>
          <w:t>Dwight D. Eisenhower</w:t>
        </w:r>
        <w:r w:rsidR="00AE2F90">
          <w:rPr>
            <w:rFonts w:ascii="Calibri" w:hAnsi="Calibri"/>
            <w:spacing w:val="-6"/>
          </w:rPr>
          <w:t xml:space="preserve">’s </w:t>
        </w:r>
      </w:ins>
      <w:ins w:id="622" w:author="Doug Gross" w:date="2018-05-07T13:00:00Z">
        <w:r w:rsidR="004D6AA6">
          <w:rPr>
            <w:rFonts w:ascii="Calibri" w:hAnsi="Calibri"/>
            <w:spacing w:val="-6"/>
          </w:rPr>
          <w:t>era</w:t>
        </w:r>
      </w:ins>
      <w:ins w:id="623" w:author="Doug Gross" w:date="2018-05-02T19:05:00Z">
        <w:r w:rsidR="003D48E2">
          <w:rPr>
            <w:rFonts w:ascii="Calibri" w:hAnsi="Calibri"/>
            <w:spacing w:val="-6"/>
          </w:rPr>
          <w:t>.</w:t>
        </w:r>
      </w:ins>
      <w:del w:id="624" w:author="Doug Gross" w:date="2018-05-02T19:05:00Z">
        <w:r w:rsidDel="003D48E2">
          <w:rPr>
            <w:rFonts w:ascii="Calibri" w:hAnsi="Calibri"/>
            <w:spacing w:val="-6"/>
          </w:rPr>
          <w:delText>.</w:delText>
        </w:r>
      </w:del>
    </w:p>
    <w:p w14:paraId="49D0EF02" w14:textId="77777777" w:rsidR="003D48E2" w:rsidRDefault="003D48E2">
      <w:pPr>
        <w:pStyle w:val="Body"/>
        <w:rPr>
          <w:ins w:id="625" w:author="Doug Gross" w:date="2018-04-30T12:37:00Z"/>
          <w:rFonts w:ascii="Calibri" w:hAnsi="Calibri"/>
          <w:spacing w:val="-6"/>
        </w:rPr>
      </w:pPr>
    </w:p>
    <w:p w14:paraId="1BAAE6CD" w14:textId="6B4363C5" w:rsidR="00F65DA3" w:rsidRPr="008601B5" w:rsidRDefault="00774650" w:rsidP="00F65DA3">
      <w:pPr>
        <w:pStyle w:val="Body"/>
        <w:rPr>
          <w:rFonts w:ascii="Calibri" w:hAnsi="Calibri"/>
          <w:spacing w:val="-6"/>
        </w:rPr>
      </w:pPr>
      <w:proofErr w:type="gramStart"/>
      <w:r>
        <w:rPr>
          <w:rFonts w:ascii="Calibri" w:hAnsi="Calibri"/>
          <w:spacing w:val="-6"/>
        </w:rPr>
        <w:t>However</w:t>
      </w:r>
      <w:proofErr w:type="gramEnd"/>
      <w:r w:rsidR="00F65DA3" w:rsidRPr="008601B5">
        <w:rPr>
          <w:rFonts w:ascii="Calibri" w:hAnsi="Calibri"/>
          <w:spacing w:val="-6"/>
        </w:rPr>
        <w:t xml:space="preserve"> complacency among members of the industry’s entrenched establishment represents an opportunity for </w:t>
      </w:r>
      <w:r w:rsidR="00E54BCD">
        <w:rPr>
          <w:rFonts w:ascii="Calibri" w:hAnsi="Calibri"/>
          <w:spacing w:val="-6"/>
        </w:rPr>
        <w:t>Project</w:t>
      </w:r>
      <w:r w:rsidR="00EA28D5">
        <w:rPr>
          <w:rFonts w:ascii="Calibri" w:hAnsi="Calibri"/>
          <w:spacing w:val="-6"/>
        </w:rPr>
        <w:t xml:space="preserve"> Freight</w:t>
      </w:r>
      <w:r w:rsidR="00F65DA3" w:rsidRPr="008601B5">
        <w:rPr>
          <w:rFonts w:ascii="Calibri" w:hAnsi="Calibri"/>
          <w:spacing w:val="-6"/>
        </w:rPr>
        <w:t xml:space="preserve">. By 2022, we expect to capture .2% of the market bring our gross revenue to over $100M with gross profit hitting over $10M. For 2023 we anticipate an 300% growth rate capturing .8% of our overall target market allowing the company to achieve over $400M in gross revenue and $40M in gross profit. Between 2022 and 2024 we plan to open a sales office in the Midwest and launch our hardware solution. With these two milestones, we estimate claiming 2% of the overall target market giving us the ability to break the $1B threshold for our gross revenue and $100M gross profit.  </w:t>
      </w:r>
    </w:p>
    <w:p w14:paraId="15EED62A" w14:textId="77777777" w:rsidR="00BA17BC" w:rsidRDefault="00BA17BC">
      <w:pPr>
        <w:pStyle w:val="Body"/>
        <w:rPr>
          <w:rFonts w:ascii="Calibri" w:eastAsia="Calibri" w:hAnsi="Calibri" w:cs="Calibri"/>
          <w:spacing w:val="-6"/>
        </w:rPr>
      </w:pPr>
    </w:p>
    <w:p w14:paraId="70976841" w14:textId="192A5F10" w:rsidR="00CF5879" w:rsidRPr="00BA17BC" w:rsidRDefault="00E54BCD" w:rsidP="00EA28D5">
      <w:pPr>
        <w:pStyle w:val="Body"/>
        <w:outlineLvl w:val="0"/>
        <w:rPr>
          <w:rFonts w:ascii="Calibri" w:hAnsi="Calibri"/>
          <w:b/>
          <w:spacing w:val="-6"/>
          <w:rPrChange w:id="626" w:author="Doug Gross" w:date="2018-04-30T11:23:00Z">
            <w:rPr>
              <w:rFonts w:ascii="Calibri" w:eastAsia="Calibri" w:hAnsi="Calibri" w:cs="Calibri"/>
            </w:rPr>
          </w:rPrChange>
        </w:rPr>
      </w:pPr>
      <w:r>
        <w:rPr>
          <w:rFonts w:ascii="Calibri" w:hAnsi="Calibri"/>
          <w:b/>
          <w:spacing w:val="-6"/>
        </w:rPr>
        <w:t>PROJECT</w:t>
      </w:r>
      <w:r w:rsidR="00EA28D5">
        <w:rPr>
          <w:rFonts w:ascii="Calibri" w:hAnsi="Calibri"/>
          <w:b/>
          <w:spacing w:val="-6"/>
        </w:rPr>
        <w:t xml:space="preserve"> FREIGHT</w:t>
      </w:r>
      <w:ins w:id="627" w:author="Doug Gross" w:date="2018-04-30T11:23:00Z">
        <w:r w:rsidR="00BA17BC" w:rsidRPr="00E02B7C">
          <w:rPr>
            <w:rFonts w:ascii="Calibri" w:hAnsi="Calibri"/>
            <w:b/>
            <w:spacing w:val="-6"/>
          </w:rPr>
          <w:t>’s Genesis</w:t>
        </w:r>
      </w:ins>
    </w:p>
    <w:p w14:paraId="7B877FAB" w14:textId="63E8E23F" w:rsidR="00CF5879" w:rsidDel="00267351" w:rsidRDefault="00CA1A5B">
      <w:pPr>
        <w:pStyle w:val="Body"/>
        <w:rPr>
          <w:del w:id="628" w:author="Doug Gross" w:date="2018-04-30T11:53:00Z"/>
          <w:rFonts w:ascii="Calibri" w:eastAsia="Calibri" w:hAnsi="Calibri" w:cs="Calibri"/>
          <w:spacing w:val="-6"/>
        </w:rPr>
      </w:pPr>
      <w:r>
        <w:rPr>
          <w:rFonts w:ascii="Calibri" w:hAnsi="Calibri"/>
          <w:spacing w:val="-6"/>
        </w:rPr>
        <w:t>The idea for this project</w:t>
      </w:r>
      <w:ins w:id="629" w:author="Doug Gross" w:date="2018-04-30T12:37:00Z">
        <w:r w:rsidR="001621F5">
          <w:rPr>
            <w:rFonts w:ascii="Calibri" w:hAnsi="Calibri"/>
            <w:spacing w:val="-6"/>
          </w:rPr>
          <w:t xml:space="preserve"> </w:t>
        </w:r>
      </w:ins>
      <w:del w:id="630" w:author="Doug Gross" w:date="2018-04-30T12:37:00Z">
        <w:r w:rsidR="0081616C" w:rsidDel="001621F5">
          <w:rPr>
            <w:rFonts w:ascii="Calibri" w:hAnsi="Calibri"/>
            <w:spacing w:val="-6"/>
          </w:rPr>
          <w:delText xml:space="preserve">’s platform </w:delText>
        </w:r>
      </w:del>
      <w:r w:rsidR="0081616C">
        <w:rPr>
          <w:rFonts w:ascii="Calibri" w:hAnsi="Calibri"/>
          <w:spacing w:val="-6"/>
        </w:rPr>
        <w:t xml:space="preserve">began at </w:t>
      </w:r>
      <w:r w:rsidR="00E54BCD">
        <w:rPr>
          <w:rFonts w:ascii="Calibri" w:hAnsi="Calibri"/>
          <w:spacing w:val="-6"/>
        </w:rPr>
        <w:t>Axiom</w:t>
      </w:r>
      <w:r w:rsidR="0081616C">
        <w:rPr>
          <w:rFonts w:ascii="Calibri" w:hAnsi="Calibri"/>
          <w:spacing w:val="-6"/>
        </w:rPr>
        <w:t xml:space="preserve"> Custom Products in Portland, Oregon. Axiom</w:t>
      </w:r>
      <w:r w:rsidR="00EA28D5">
        <w:rPr>
          <w:rFonts w:ascii="Calibri" w:hAnsi="Calibri"/>
          <w:spacing w:val="-6"/>
        </w:rPr>
        <w:t xml:space="preserve"> Custom Freight</w:t>
      </w:r>
      <w:r w:rsidR="0081616C">
        <w:rPr>
          <w:rFonts w:ascii="Calibri" w:hAnsi="Calibri"/>
          <w:spacing w:val="-6"/>
        </w:rPr>
        <w:t xml:space="preserve">’s owner, Woody Stratton, time and </w:t>
      </w:r>
      <w:del w:id="631" w:author="Iragui, Charles" w:date="2018-04-03T08:31:00Z">
        <w:r w:rsidR="0081616C">
          <w:rPr>
            <w:rFonts w:ascii="Calibri" w:hAnsi="Calibri"/>
            <w:spacing w:val="-6"/>
          </w:rPr>
          <w:delText xml:space="preserve">time </w:delText>
        </w:r>
      </w:del>
      <w:r w:rsidR="0081616C">
        <w:rPr>
          <w:rFonts w:ascii="Calibri" w:hAnsi="Calibri"/>
          <w:spacing w:val="-6"/>
        </w:rPr>
        <w:t>again witnessed 3</w:t>
      </w:r>
      <w:r w:rsidR="0081616C">
        <w:rPr>
          <w:rFonts w:ascii="Calibri" w:hAnsi="Calibri"/>
          <w:spacing w:val="-6"/>
          <w:vertAlign w:val="superscript"/>
        </w:rPr>
        <w:t>rd</w:t>
      </w:r>
      <w:r w:rsidR="0081616C">
        <w:rPr>
          <w:rFonts w:ascii="Calibri" w:hAnsi="Calibri"/>
          <w:spacing w:val="-6"/>
        </w:rPr>
        <w:t xml:space="preserve"> party freight brokers</w:t>
      </w:r>
      <w:del w:id="632" w:author="Doug Gross" w:date="2018-05-03T20:21:00Z">
        <w:r w:rsidR="0081616C" w:rsidDel="00465E85">
          <w:rPr>
            <w:rFonts w:ascii="Calibri" w:hAnsi="Calibri"/>
            <w:spacing w:val="-6"/>
          </w:rPr>
          <w:delText>’</w:delText>
        </w:r>
      </w:del>
      <w:r w:rsidR="0081616C">
        <w:rPr>
          <w:rFonts w:ascii="Calibri" w:hAnsi="Calibri"/>
          <w:spacing w:val="-6"/>
        </w:rPr>
        <w:t xml:space="preserve"> </w:t>
      </w:r>
      <w:ins w:id="633" w:author="Iragui, Charles" w:date="2018-04-03T08:31:00Z">
        <w:r w:rsidR="0081616C">
          <w:rPr>
            <w:rFonts w:ascii="Calibri" w:hAnsi="Calibri"/>
            <w:spacing w:val="-6"/>
          </w:rPr>
          <w:t>blocking communication</w:t>
        </w:r>
      </w:ins>
      <w:ins w:id="634" w:author="Doug Gross" w:date="2018-05-04T16:50:00Z">
        <w:r w:rsidR="00646B9D">
          <w:rPr>
            <w:rFonts w:ascii="Calibri" w:hAnsi="Calibri"/>
            <w:spacing w:val="-6"/>
          </w:rPr>
          <w:t>s</w:t>
        </w:r>
      </w:ins>
      <w:r w:rsidR="0081616C">
        <w:rPr>
          <w:rFonts w:ascii="Calibri" w:hAnsi="Calibri"/>
          <w:spacing w:val="-6"/>
        </w:rPr>
        <w:t xml:space="preserve"> between </w:t>
      </w:r>
      <w:ins w:id="635" w:author="Iragui, Charles" w:date="2018-04-03T08:34:00Z">
        <w:r w:rsidR="0081616C">
          <w:rPr>
            <w:rFonts w:ascii="Calibri" w:hAnsi="Calibri"/>
            <w:spacing w:val="-6"/>
          </w:rPr>
          <w:t>him</w:t>
        </w:r>
      </w:ins>
      <w:ins w:id="636" w:author="Doug Gross" w:date="2018-04-30T11:31:00Z">
        <w:r w:rsidR="0061031E">
          <w:rPr>
            <w:rFonts w:ascii="Calibri" w:hAnsi="Calibri"/>
            <w:spacing w:val="-6"/>
          </w:rPr>
          <w:t xml:space="preserve">self </w:t>
        </w:r>
      </w:ins>
      <w:ins w:id="637" w:author="Iragui, Charles" w:date="2018-04-03T08:34:00Z">
        <w:del w:id="638" w:author="Doug Gross" w:date="2018-04-30T11:31:00Z">
          <w:r w:rsidR="0081616C" w:rsidDel="0061031E">
            <w:rPr>
              <w:rFonts w:ascii="Calibri" w:hAnsi="Calibri"/>
              <w:spacing w:val="-6"/>
            </w:rPr>
            <w:delText>,</w:delText>
          </w:r>
        </w:del>
      </w:ins>
      <w:ins w:id="639" w:author="Doug Gross" w:date="2018-04-30T11:31:00Z">
        <w:r w:rsidR="0061031E">
          <w:rPr>
            <w:rFonts w:ascii="Calibri" w:hAnsi="Calibri"/>
            <w:spacing w:val="-6"/>
          </w:rPr>
          <w:t>(</w:t>
        </w:r>
      </w:ins>
      <w:ins w:id="640" w:author="Iragui, Charles" w:date="2018-04-03T08:34:00Z">
        <w:del w:id="641" w:author="Doug Gross" w:date="2018-04-30T11:31:00Z">
          <w:r w:rsidR="0081616C" w:rsidDel="0061031E">
            <w:rPr>
              <w:rFonts w:ascii="Calibri" w:hAnsi="Calibri"/>
              <w:spacing w:val="-6"/>
            </w:rPr>
            <w:delText xml:space="preserve"> </w:delText>
          </w:r>
        </w:del>
        <w:r w:rsidR="0081616C">
          <w:rPr>
            <w:rFonts w:ascii="Calibri" w:hAnsi="Calibri"/>
            <w:spacing w:val="-6"/>
          </w:rPr>
          <w:t xml:space="preserve">the </w:t>
        </w:r>
      </w:ins>
      <w:r w:rsidR="0081616C">
        <w:rPr>
          <w:rFonts w:ascii="Calibri" w:hAnsi="Calibri"/>
          <w:spacing w:val="-6"/>
        </w:rPr>
        <w:t>shipping client</w:t>
      </w:r>
      <w:del w:id="642" w:author="Iragui, Charles" w:date="2018-04-03T08:34:00Z">
        <w:r w:rsidR="0081616C">
          <w:rPr>
            <w:rFonts w:ascii="Calibri" w:hAnsi="Calibri"/>
            <w:spacing w:val="-6"/>
          </w:rPr>
          <w:delText>s</w:delText>
        </w:r>
      </w:del>
      <w:r w:rsidR="0081616C">
        <w:rPr>
          <w:rFonts w:ascii="Calibri" w:hAnsi="Calibri"/>
          <w:spacing w:val="-6"/>
        </w:rPr>
        <w:t xml:space="preserve"> seeking to get a shipment delivered </w:t>
      </w:r>
      <w:ins w:id="643" w:author="Doug Gross" w:date="2018-05-07T13:01:00Z">
        <w:r w:rsidR="004D6AA6">
          <w:rPr>
            <w:rFonts w:ascii="Calibri" w:hAnsi="Calibri"/>
            <w:spacing w:val="-6"/>
          </w:rPr>
          <w:t xml:space="preserve">to its destination </w:t>
        </w:r>
      </w:ins>
      <w:ins w:id="644" w:author="Iragui, Charles" w:date="2018-04-03T08:32:00Z">
        <w:r w:rsidR="0081616C">
          <w:rPr>
            <w:rFonts w:ascii="Calibri" w:hAnsi="Calibri"/>
            <w:spacing w:val="-6"/>
          </w:rPr>
          <w:t xml:space="preserve">on </w:t>
        </w:r>
      </w:ins>
      <w:r w:rsidR="0081616C">
        <w:rPr>
          <w:rFonts w:ascii="Calibri" w:hAnsi="Calibri"/>
          <w:spacing w:val="-6"/>
        </w:rPr>
        <w:t>time</w:t>
      </w:r>
      <w:ins w:id="645" w:author="Doug Gross" w:date="2018-05-07T13:02:00Z">
        <w:r w:rsidR="004D6AA6">
          <w:rPr>
            <w:rFonts w:ascii="Calibri" w:hAnsi="Calibri"/>
            <w:spacing w:val="-6"/>
          </w:rPr>
          <w:t xml:space="preserve"> and undamaged</w:t>
        </w:r>
      </w:ins>
      <w:ins w:id="646" w:author="Doug Gross" w:date="2018-04-30T11:31:00Z">
        <w:r w:rsidR="0061031E">
          <w:rPr>
            <w:rFonts w:ascii="Calibri" w:hAnsi="Calibri"/>
            <w:spacing w:val="-6"/>
          </w:rPr>
          <w:t>)</w:t>
        </w:r>
      </w:ins>
      <w:del w:id="647" w:author="Iragui, Charles" w:date="2018-04-03T08:32:00Z">
        <w:r w:rsidR="0081616C">
          <w:rPr>
            <w:rFonts w:ascii="Calibri" w:hAnsi="Calibri"/>
            <w:spacing w:val="-6"/>
          </w:rPr>
          <w:delText>ly</w:delText>
        </w:r>
      </w:del>
      <w:ins w:id="648" w:author="Iragui, Charles" w:date="2018-04-03T08:34:00Z">
        <w:r w:rsidR="0081616C">
          <w:rPr>
            <w:rFonts w:ascii="Calibri" w:hAnsi="Calibri"/>
            <w:spacing w:val="-6"/>
          </w:rPr>
          <w:t>,</w:t>
        </w:r>
      </w:ins>
      <w:r w:rsidR="0081616C">
        <w:rPr>
          <w:rFonts w:ascii="Calibri" w:hAnsi="Calibri"/>
          <w:spacing w:val="-6"/>
        </w:rPr>
        <w:t xml:space="preserve"> and </w:t>
      </w:r>
      <w:ins w:id="649" w:author="Doug Gross" w:date="2018-04-30T11:31:00Z">
        <w:r w:rsidR="0061031E">
          <w:rPr>
            <w:rFonts w:ascii="Calibri" w:hAnsi="Calibri"/>
            <w:spacing w:val="-6"/>
          </w:rPr>
          <w:t xml:space="preserve">truck </w:t>
        </w:r>
      </w:ins>
      <w:del w:id="650" w:author="Iragui, Charles" w:date="2018-04-03T08:32:00Z">
        <w:r w:rsidR="0081616C">
          <w:rPr>
            <w:rFonts w:ascii="Calibri" w:hAnsi="Calibri"/>
            <w:spacing w:val="-6"/>
          </w:rPr>
          <w:delText xml:space="preserve">the </w:delText>
        </w:r>
      </w:del>
      <w:r w:rsidR="0081616C">
        <w:rPr>
          <w:rFonts w:ascii="Calibri" w:hAnsi="Calibri"/>
          <w:spacing w:val="-6"/>
        </w:rPr>
        <w:t>driver</w:t>
      </w:r>
      <w:ins w:id="651" w:author="Iragui, Charles" w:date="2018-04-03T08:32:00Z">
        <w:r w:rsidR="0081616C">
          <w:rPr>
            <w:rFonts w:ascii="Calibri" w:hAnsi="Calibri"/>
            <w:spacing w:val="-6"/>
          </w:rPr>
          <w:t>s</w:t>
        </w:r>
      </w:ins>
      <w:r w:rsidR="0081616C">
        <w:rPr>
          <w:rFonts w:ascii="Calibri" w:hAnsi="Calibri"/>
          <w:spacing w:val="-6"/>
        </w:rPr>
        <w:t xml:space="preserve"> </w:t>
      </w:r>
      <w:ins w:id="652" w:author="Doug Gross" w:date="2018-05-07T13:02:00Z">
        <w:r w:rsidR="004D6AA6">
          <w:rPr>
            <w:rFonts w:ascii="Calibri" w:hAnsi="Calibri"/>
            <w:spacing w:val="-6"/>
          </w:rPr>
          <w:t xml:space="preserve">(typically </w:t>
        </w:r>
      </w:ins>
      <w:ins w:id="653" w:author="Doug Gross" w:date="2018-05-07T13:04:00Z">
        <w:r w:rsidR="004D6AA6">
          <w:rPr>
            <w:rFonts w:ascii="Calibri" w:hAnsi="Calibri"/>
            <w:spacing w:val="-6"/>
          </w:rPr>
          <w:t xml:space="preserve">sole proprietor </w:t>
        </w:r>
      </w:ins>
      <w:ins w:id="654" w:author="Doug Gross" w:date="2018-05-07T13:02:00Z">
        <w:r w:rsidR="004D6AA6">
          <w:rPr>
            <w:rFonts w:ascii="Calibri" w:hAnsi="Calibri"/>
            <w:spacing w:val="-6"/>
          </w:rPr>
          <w:t xml:space="preserve">LTL drivers </w:t>
        </w:r>
      </w:ins>
      <w:ins w:id="655" w:author="Doug Gross" w:date="2018-05-07T13:03:00Z">
        <w:r w:rsidR="004D6AA6">
          <w:rPr>
            <w:rFonts w:ascii="Calibri" w:hAnsi="Calibri"/>
            <w:spacing w:val="-6"/>
          </w:rPr>
          <w:t>simply trying to</w:t>
        </w:r>
      </w:ins>
      <w:del w:id="656" w:author="Doug Gross" w:date="2018-05-07T13:03:00Z">
        <w:r w:rsidR="0081616C" w:rsidDel="004D6AA6">
          <w:rPr>
            <w:rFonts w:ascii="Calibri" w:hAnsi="Calibri"/>
            <w:spacing w:val="-6"/>
          </w:rPr>
          <w:delText>attempting to</w:delText>
        </w:r>
      </w:del>
      <w:r w:rsidR="0081616C">
        <w:rPr>
          <w:rFonts w:ascii="Calibri" w:hAnsi="Calibri"/>
          <w:spacing w:val="-6"/>
        </w:rPr>
        <w:t xml:space="preserve"> fulfill the negotiated terms</w:t>
      </w:r>
      <w:ins w:id="657" w:author="Doug Gross" w:date="2018-05-07T13:03:00Z">
        <w:r w:rsidR="004D6AA6">
          <w:rPr>
            <w:rFonts w:ascii="Calibri" w:hAnsi="Calibri"/>
            <w:spacing w:val="-6"/>
          </w:rPr>
          <w:t xml:space="preserve"> of the delivery)</w:t>
        </w:r>
      </w:ins>
      <w:r w:rsidR="0081616C">
        <w:rPr>
          <w:rFonts w:ascii="Calibri" w:hAnsi="Calibri"/>
          <w:spacing w:val="-6"/>
        </w:rPr>
        <w:t xml:space="preserve">. </w:t>
      </w:r>
      <w:ins w:id="658" w:author="Doug Gross" w:date="2018-04-30T11:32:00Z">
        <w:r w:rsidR="0061031E">
          <w:rPr>
            <w:rFonts w:ascii="Calibri" w:hAnsi="Calibri"/>
            <w:spacing w:val="-6"/>
          </w:rPr>
          <w:t xml:space="preserve">Woody </w:t>
        </w:r>
      </w:ins>
      <w:ins w:id="659" w:author="Doug Gross" w:date="2018-04-30T11:36:00Z">
        <w:r w:rsidR="0061031E">
          <w:rPr>
            <w:rFonts w:ascii="Calibri" w:hAnsi="Calibri"/>
            <w:spacing w:val="-6"/>
          </w:rPr>
          <w:t>observed</w:t>
        </w:r>
      </w:ins>
      <w:ins w:id="660" w:author="Doug Gross" w:date="2018-04-30T11:33:00Z">
        <w:r w:rsidR="0061031E">
          <w:rPr>
            <w:rFonts w:ascii="Calibri" w:hAnsi="Calibri"/>
            <w:spacing w:val="-6"/>
          </w:rPr>
          <w:t xml:space="preserve"> </w:t>
        </w:r>
      </w:ins>
      <w:ins w:id="661" w:author="Doug Gross" w:date="2018-04-30T11:32:00Z">
        <w:r w:rsidR="0061031E">
          <w:rPr>
            <w:rFonts w:ascii="Calibri" w:hAnsi="Calibri"/>
            <w:spacing w:val="-6"/>
          </w:rPr>
          <w:t xml:space="preserve">that the communication </w:t>
        </w:r>
      </w:ins>
      <w:del w:id="662" w:author="Doug Gross" w:date="2018-04-30T11:32:00Z">
        <w:r w:rsidR="0081616C" w:rsidDel="0061031E">
          <w:rPr>
            <w:rFonts w:ascii="Calibri" w:hAnsi="Calibri"/>
            <w:spacing w:val="-6"/>
          </w:rPr>
          <w:delText xml:space="preserve">The </w:delText>
        </w:r>
      </w:del>
      <w:del w:id="663" w:author="Iragui, Charles" w:date="2018-04-03T08:33:00Z">
        <w:r w:rsidR="0081616C">
          <w:rPr>
            <w:rFonts w:ascii="Calibri" w:hAnsi="Calibri"/>
            <w:spacing w:val="-6"/>
            <w:lang w:val="nl-NL"/>
          </w:rPr>
          <w:delText xml:space="preserve">gap </w:delText>
        </w:r>
      </w:del>
      <w:proofErr w:type="spellStart"/>
      <w:ins w:id="664" w:author="Iragui, Charles" w:date="2018-04-03T08:33:00Z">
        <w:r w:rsidR="0081616C">
          <w:rPr>
            <w:rFonts w:ascii="Calibri" w:hAnsi="Calibri"/>
            <w:spacing w:val="-6"/>
            <w:lang w:val="it-IT"/>
          </w:rPr>
          <w:t>barrier</w:t>
        </w:r>
      </w:ins>
      <w:ins w:id="665" w:author="Doug Gross" w:date="2018-04-30T11:37:00Z">
        <w:r w:rsidR="0061031E">
          <w:rPr>
            <w:rFonts w:ascii="Calibri" w:hAnsi="Calibri"/>
            <w:spacing w:val="-6"/>
            <w:lang w:val="it-IT"/>
          </w:rPr>
          <w:t>s</w:t>
        </w:r>
      </w:ins>
      <w:proofErr w:type="spellEnd"/>
      <w:ins w:id="666" w:author="Iragui, Charles" w:date="2018-04-03T08:33:00Z">
        <w:r w:rsidR="0081616C">
          <w:rPr>
            <w:rFonts w:ascii="Calibri" w:hAnsi="Calibri"/>
            <w:spacing w:val="-6"/>
            <w:lang w:val="it-IT"/>
          </w:rPr>
          <w:t xml:space="preserve"> </w:t>
        </w:r>
      </w:ins>
      <w:proofErr w:type="spellStart"/>
      <w:ins w:id="667" w:author="Doug Gross" w:date="2018-04-30T11:33:00Z">
        <w:r w:rsidR="0061031E">
          <w:rPr>
            <w:rFonts w:ascii="Calibri" w:hAnsi="Calibri"/>
            <w:spacing w:val="-6"/>
            <w:lang w:val="it-IT"/>
          </w:rPr>
          <w:t>erected</w:t>
        </w:r>
        <w:proofErr w:type="spellEnd"/>
        <w:r w:rsidR="0061031E">
          <w:rPr>
            <w:rFonts w:ascii="Calibri" w:hAnsi="Calibri"/>
            <w:spacing w:val="-6"/>
            <w:lang w:val="it-IT"/>
          </w:rPr>
          <w:t xml:space="preserve"> </w:t>
        </w:r>
      </w:ins>
      <w:r w:rsidR="0081616C">
        <w:rPr>
          <w:rFonts w:ascii="Calibri" w:hAnsi="Calibri"/>
          <w:spacing w:val="-6"/>
        </w:rPr>
        <w:t xml:space="preserve">between shippers and drivers </w:t>
      </w:r>
      <w:ins w:id="668" w:author="Doug Gross" w:date="2018-04-30T11:37:00Z">
        <w:r w:rsidR="0061031E">
          <w:rPr>
            <w:rFonts w:ascii="Calibri" w:hAnsi="Calibri"/>
            <w:spacing w:val="-6"/>
          </w:rPr>
          <w:t xml:space="preserve">was a central </w:t>
        </w:r>
      </w:ins>
      <w:del w:id="669" w:author="Doug Gross" w:date="2018-04-30T11:33:00Z">
        <w:r w:rsidR="0081616C" w:rsidDel="0061031E">
          <w:rPr>
            <w:rFonts w:ascii="Calibri" w:hAnsi="Calibri"/>
            <w:spacing w:val="-6"/>
          </w:rPr>
          <w:delText xml:space="preserve">was </w:delText>
        </w:r>
      </w:del>
      <w:del w:id="670" w:author="Iragui, Charles" w:date="2018-04-03T08:35:00Z">
        <w:r w:rsidR="0081616C">
          <w:rPr>
            <w:rFonts w:ascii="Calibri" w:hAnsi="Calibri"/>
            <w:spacing w:val="-6"/>
          </w:rPr>
          <w:delText>massiv</w:delText>
        </w:r>
      </w:del>
      <w:ins w:id="671" w:author="Doug Gross" w:date="2018-04-30T11:32:00Z">
        <w:r w:rsidR="0061031E">
          <w:rPr>
            <w:rFonts w:ascii="Calibri" w:hAnsi="Calibri"/>
            <w:spacing w:val="-6"/>
          </w:rPr>
          <w:t>contribut</w:t>
        </w:r>
      </w:ins>
      <w:ins w:id="672" w:author="Doug Gross" w:date="2018-04-30T11:37:00Z">
        <w:r w:rsidR="0061031E">
          <w:rPr>
            <w:rFonts w:ascii="Calibri" w:hAnsi="Calibri"/>
            <w:spacing w:val="-6"/>
          </w:rPr>
          <w:t>ing factor</w:t>
        </w:r>
      </w:ins>
      <w:ins w:id="673" w:author="Doug Gross" w:date="2018-04-30T11:32:00Z">
        <w:r w:rsidR="0061031E">
          <w:rPr>
            <w:rFonts w:ascii="Calibri" w:hAnsi="Calibri"/>
            <w:spacing w:val="-6"/>
          </w:rPr>
          <w:t xml:space="preserve"> </w:t>
        </w:r>
      </w:ins>
      <w:ins w:id="674" w:author="Doug Gross" w:date="2018-04-30T11:37:00Z">
        <w:r w:rsidR="0061031E">
          <w:rPr>
            <w:rFonts w:ascii="Calibri" w:hAnsi="Calibri"/>
            <w:spacing w:val="-6"/>
          </w:rPr>
          <w:t>in</w:t>
        </w:r>
      </w:ins>
      <w:ins w:id="675" w:author="Doug Gross" w:date="2018-04-30T11:33:00Z">
        <w:r w:rsidR="0061031E">
          <w:rPr>
            <w:rFonts w:ascii="Calibri" w:hAnsi="Calibri"/>
            <w:spacing w:val="-6"/>
          </w:rPr>
          <w:t xml:space="preserve"> </w:t>
        </w:r>
      </w:ins>
      <w:ins w:id="676" w:author="Doug Gross" w:date="2018-04-30T11:36:00Z">
        <w:r w:rsidR="0061031E">
          <w:rPr>
            <w:rFonts w:ascii="Calibri" w:hAnsi="Calibri"/>
            <w:spacing w:val="-6"/>
          </w:rPr>
          <w:t>each of the</w:t>
        </w:r>
      </w:ins>
      <w:ins w:id="677" w:author="Doug Gross" w:date="2018-04-30T11:37:00Z">
        <w:r w:rsidR="0061031E">
          <w:rPr>
            <w:rFonts w:ascii="Calibri" w:hAnsi="Calibri"/>
            <w:spacing w:val="-6"/>
          </w:rPr>
          <w:t xml:space="preserve"> dozens of</w:t>
        </w:r>
      </w:ins>
      <w:ins w:id="678" w:author="Doug Gross" w:date="2018-04-30T11:36:00Z">
        <w:r w:rsidR="0061031E">
          <w:rPr>
            <w:rFonts w:ascii="Calibri" w:hAnsi="Calibri"/>
            <w:spacing w:val="-6"/>
          </w:rPr>
          <w:t xml:space="preserve"> failed </w:t>
        </w:r>
      </w:ins>
      <w:del w:id="679" w:author="Iragui, Charles" w:date="2018-04-03T08:35:00Z">
        <w:r w:rsidR="0081616C">
          <w:rPr>
            <w:rFonts w:ascii="Calibri" w:hAnsi="Calibri"/>
            <w:spacing w:val="-6"/>
          </w:rPr>
          <w:delText xml:space="preserve">e </w:delText>
        </w:r>
      </w:del>
      <w:ins w:id="680" w:author="Iragui, Charles" w:date="2018-04-03T08:35:00Z">
        <w:del w:id="681" w:author="Doug Gross" w:date="2018-04-30T11:32:00Z">
          <w:r w:rsidR="0081616C" w:rsidDel="0061031E">
            <w:rPr>
              <w:rFonts w:ascii="Calibri" w:hAnsi="Calibri"/>
              <w:spacing w:val="-6"/>
            </w:rPr>
            <w:delText xml:space="preserve">debilitating </w:delText>
          </w:r>
        </w:del>
      </w:ins>
      <w:del w:id="682" w:author="Doug Gross" w:date="2018-04-30T11:32:00Z">
        <w:r w:rsidR="0081616C" w:rsidDel="0061031E">
          <w:rPr>
            <w:rFonts w:ascii="Calibri" w:hAnsi="Calibri"/>
            <w:spacing w:val="-6"/>
          </w:rPr>
          <w:delText>and</w:delText>
        </w:r>
      </w:del>
      <w:del w:id="683" w:author="Siedenburg" w:date="2018-04-06T10:20:00Z">
        <w:r w:rsidR="0081616C">
          <w:rPr>
            <w:rFonts w:ascii="Calibri" w:hAnsi="Calibri"/>
            <w:spacing w:val="-6"/>
          </w:rPr>
          <w:delText xml:space="preserve"> </w:delText>
        </w:r>
      </w:del>
      <w:del w:id="684" w:author="Iragui, Charles" w:date="2018-04-03T08:35:00Z">
        <w:r w:rsidR="0081616C">
          <w:rPr>
            <w:rFonts w:ascii="Calibri" w:hAnsi="Calibri"/>
            <w:spacing w:val="-6"/>
          </w:rPr>
          <w:delText>evidentially communication</w:delText>
        </w:r>
      </w:del>
      <w:ins w:id="685" w:author="Iragui, Charles" w:date="2018-04-03T08:35:00Z">
        <w:del w:id="686" w:author="Siedenburg" w:date="2018-04-06T10:20:00Z">
          <w:r w:rsidR="0081616C">
            <w:rPr>
              <w:rFonts w:ascii="Calibri" w:hAnsi="Calibri"/>
              <w:spacing w:val="-6"/>
            </w:rPr>
            <w:delText>repeatedly</w:delText>
          </w:r>
        </w:del>
        <w:del w:id="687" w:author="Doug Gross" w:date="2018-04-30T11:32:00Z">
          <w:r w:rsidR="0081616C" w:rsidDel="0061031E">
            <w:rPr>
              <w:rFonts w:ascii="Calibri" w:hAnsi="Calibri"/>
              <w:spacing w:val="-6"/>
            </w:rPr>
            <w:delText xml:space="preserve"> </w:delText>
          </w:r>
        </w:del>
        <w:r w:rsidR="0081616C">
          <w:rPr>
            <w:rFonts w:ascii="Calibri" w:hAnsi="Calibri"/>
            <w:spacing w:val="-6"/>
          </w:rPr>
          <w:t>deliver</w:t>
        </w:r>
      </w:ins>
      <w:ins w:id="688" w:author="Doug Gross" w:date="2018-04-30T11:36:00Z">
        <w:r w:rsidR="0061031E">
          <w:rPr>
            <w:rFonts w:ascii="Calibri" w:hAnsi="Calibri"/>
            <w:spacing w:val="-6"/>
          </w:rPr>
          <w:t xml:space="preserve">ies that he </w:t>
        </w:r>
      </w:ins>
      <w:ins w:id="689" w:author="Doug Gross" w:date="2018-04-30T11:38:00Z">
        <w:r w:rsidR="0061031E">
          <w:rPr>
            <w:rFonts w:ascii="Calibri" w:hAnsi="Calibri"/>
            <w:spacing w:val="-6"/>
          </w:rPr>
          <w:t xml:space="preserve">personally </w:t>
        </w:r>
      </w:ins>
      <w:ins w:id="690" w:author="Doug Gross" w:date="2018-04-30T11:36:00Z">
        <w:r w:rsidR="0061031E">
          <w:rPr>
            <w:rFonts w:ascii="Calibri" w:hAnsi="Calibri"/>
            <w:spacing w:val="-6"/>
          </w:rPr>
          <w:t>experienced</w:t>
        </w:r>
      </w:ins>
      <w:ins w:id="691" w:author="Doug Gross" w:date="2018-04-30T11:38:00Z">
        <w:r w:rsidR="0061031E">
          <w:rPr>
            <w:rFonts w:ascii="Calibri" w:hAnsi="Calibri"/>
            <w:spacing w:val="-6"/>
          </w:rPr>
          <w:t xml:space="preserve"> as a shipping client</w:t>
        </w:r>
      </w:ins>
      <w:ins w:id="692" w:author="Doug Gross" w:date="2018-04-30T11:36:00Z">
        <w:r w:rsidR="0061031E">
          <w:rPr>
            <w:rFonts w:ascii="Calibri" w:hAnsi="Calibri"/>
            <w:spacing w:val="-6"/>
          </w:rPr>
          <w:t xml:space="preserve">. </w:t>
        </w:r>
      </w:ins>
      <w:ins w:id="693" w:author="Iragui, Charles" w:date="2018-04-03T08:35:00Z">
        <w:del w:id="694" w:author="Doug Gross" w:date="2018-04-30T11:36:00Z">
          <w:r w:rsidR="0081616C" w:rsidDel="0061031E">
            <w:rPr>
              <w:rFonts w:ascii="Calibri" w:hAnsi="Calibri"/>
              <w:spacing w:val="-6"/>
            </w:rPr>
            <w:delText>y</w:delText>
          </w:r>
        </w:del>
      </w:ins>
      <w:del w:id="695" w:author="Doug Gross" w:date="2018-04-30T11:36:00Z">
        <w:r w:rsidR="0081616C" w:rsidDel="0061031E">
          <w:rPr>
            <w:rFonts w:ascii="Calibri" w:hAnsi="Calibri"/>
            <w:spacing w:val="-6"/>
          </w:rPr>
          <w:delText xml:space="preserve"> failures</w:delText>
        </w:r>
      </w:del>
      <w:del w:id="696" w:author="Doug Gross" w:date="2018-04-30T11:34:00Z">
        <w:r w:rsidR="0081616C" w:rsidDel="0061031E">
          <w:rPr>
            <w:rFonts w:ascii="Calibri" w:hAnsi="Calibri"/>
            <w:spacing w:val="-6"/>
          </w:rPr>
          <w:delText xml:space="preserve"> </w:delText>
        </w:r>
      </w:del>
      <w:del w:id="697" w:author="Doug Gross" w:date="2018-04-30T11:33:00Z">
        <w:r w:rsidR="0081616C" w:rsidDel="0061031E">
          <w:rPr>
            <w:rFonts w:ascii="Calibri" w:hAnsi="Calibri"/>
            <w:spacing w:val="-6"/>
          </w:rPr>
          <w:delText>occurred</w:delText>
        </w:r>
      </w:del>
      <w:ins w:id="698" w:author="Siedenburg" w:date="2018-04-06T10:20:00Z">
        <w:del w:id="699" w:author="Doug Gross" w:date="2018-04-30T11:33:00Z">
          <w:r w:rsidR="0081616C" w:rsidDel="0061031E">
            <w:rPr>
              <w:rFonts w:ascii="Calibri" w:hAnsi="Calibri"/>
              <w:spacing w:val="-6"/>
            </w:rPr>
            <w:delText xml:space="preserve"> r</w:delText>
          </w:r>
        </w:del>
        <w:del w:id="700" w:author="Doug Gross" w:date="2018-04-30T11:32:00Z">
          <w:r w:rsidR="0081616C" w:rsidDel="0061031E">
            <w:rPr>
              <w:rFonts w:ascii="Calibri" w:hAnsi="Calibri"/>
              <w:spacing w:val="-6"/>
            </w:rPr>
            <w:delText>epeatedly</w:delText>
          </w:r>
        </w:del>
      </w:ins>
      <w:del w:id="701" w:author="Doug Gross" w:date="2018-04-30T11:36:00Z">
        <w:r w:rsidR="0081616C" w:rsidDel="0061031E">
          <w:rPr>
            <w:rFonts w:ascii="Calibri" w:hAnsi="Calibri"/>
            <w:spacing w:val="-6"/>
          </w:rPr>
          <w:delText xml:space="preserve">. </w:delText>
        </w:r>
      </w:del>
      <w:ins w:id="702" w:author="Doug Gross" w:date="2018-04-30T11:38:00Z">
        <w:r w:rsidR="0061031E">
          <w:rPr>
            <w:rFonts w:ascii="Calibri" w:hAnsi="Calibri"/>
            <w:spacing w:val="-6"/>
          </w:rPr>
          <w:t xml:space="preserve">And indeed </w:t>
        </w:r>
      </w:ins>
      <w:r w:rsidR="00E54BCD">
        <w:rPr>
          <w:rFonts w:ascii="Calibri" w:hAnsi="Calibri"/>
          <w:spacing w:val="-6"/>
        </w:rPr>
        <w:t>Project</w:t>
      </w:r>
      <w:r w:rsidR="00E465C0">
        <w:rPr>
          <w:rFonts w:ascii="Calibri" w:hAnsi="Calibri"/>
          <w:spacing w:val="-6"/>
        </w:rPr>
        <w:t xml:space="preserve"> Freight</w:t>
      </w:r>
      <w:ins w:id="703" w:author="Doug Gross" w:date="2018-04-30T11:38:00Z">
        <w:r w:rsidR="0061031E">
          <w:rPr>
            <w:rFonts w:ascii="Calibri" w:hAnsi="Calibri"/>
            <w:spacing w:val="-6"/>
          </w:rPr>
          <w:t>’s own</w:t>
        </w:r>
      </w:ins>
      <w:del w:id="704" w:author="Doug Gross" w:date="2018-04-30T11:38:00Z">
        <w:r w:rsidR="0081616C" w:rsidDel="0061031E">
          <w:rPr>
            <w:rFonts w:ascii="Calibri" w:hAnsi="Calibri"/>
            <w:spacing w:val="-6"/>
          </w:rPr>
          <w:delText>Our</w:delText>
        </w:r>
      </w:del>
      <w:r w:rsidR="0081616C">
        <w:rPr>
          <w:rFonts w:ascii="Calibri" w:hAnsi="Calibri"/>
          <w:spacing w:val="-6"/>
        </w:rPr>
        <w:t xml:space="preserve"> </w:t>
      </w:r>
      <w:del w:id="705" w:author="Doug Gross" w:date="2018-04-30T11:38:00Z">
        <w:r w:rsidR="0081616C" w:rsidDel="0061031E">
          <w:rPr>
            <w:rFonts w:ascii="Calibri" w:hAnsi="Calibri"/>
            <w:spacing w:val="-6"/>
          </w:rPr>
          <w:delText>completed</w:delText>
        </w:r>
        <w:r w:rsidR="0081616C" w:rsidDel="0061031E">
          <w:rPr>
            <w:rFonts w:ascii="Calibri" w:hAnsi="Calibri"/>
            <w:b/>
            <w:bCs/>
            <w:i/>
            <w:iCs/>
            <w:spacing w:val="-6"/>
          </w:rPr>
          <w:delText xml:space="preserve"> </w:delText>
        </w:r>
      </w:del>
      <w:r w:rsidR="0081616C">
        <w:rPr>
          <w:rFonts w:ascii="Calibri" w:hAnsi="Calibri"/>
          <w:spacing w:val="-6"/>
        </w:rPr>
        <w:t xml:space="preserve">market </w:t>
      </w:r>
      <w:ins w:id="706" w:author="Doug Gross" w:date="2018-04-30T11:38:00Z">
        <w:r w:rsidR="0061031E">
          <w:rPr>
            <w:rFonts w:ascii="Calibri" w:hAnsi="Calibri"/>
            <w:spacing w:val="-6"/>
          </w:rPr>
          <w:t>due diligence</w:t>
        </w:r>
      </w:ins>
      <w:del w:id="707" w:author="Doug Gross" w:date="2018-04-30T11:38:00Z">
        <w:r w:rsidR="0081616C" w:rsidDel="0061031E">
          <w:rPr>
            <w:rFonts w:ascii="Calibri" w:hAnsi="Calibri"/>
            <w:spacing w:val="-6"/>
          </w:rPr>
          <w:delText>studies</w:delText>
        </w:r>
      </w:del>
      <w:r w:rsidR="0081616C">
        <w:rPr>
          <w:rFonts w:ascii="Calibri" w:hAnsi="Calibri"/>
          <w:spacing w:val="-6"/>
        </w:rPr>
        <w:t xml:space="preserve"> </w:t>
      </w:r>
      <w:ins w:id="708" w:author="Doug Gross" w:date="2018-04-30T11:39:00Z">
        <w:r w:rsidR="0061031E">
          <w:rPr>
            <w:rFonts w:ascii="Calibri" w:hAnsi="Calibri"/>
            <w:spacing w:val="-6"/>
          </w:rPr>
          <w:t>has borne out</w:t>
        </w:r>
      </w:ins>
      <w:del w:id="709" w:author="Doug Gross" w:date="2018-04-30T11:39:00Z">
        <w:r w:rsidR="0081616C" w:rsidDel="0061031E">
          <w:rPr>
            <w:rFonts w:ascii="Calibri" w:hAnsi="Calibri"/>
            <w:spacing w:val="-6"/>
          </w:rPr>
          <w:delText>w</w:delText>
        </w:r>
      </w:del>
      <w:del w:id="710" w:author="Doug Gross" w:date="2018-04-30T11:38:00Z">
        <w:r w:rsidR="0081616C" w:rsidDel="0061031E">
          <w:rPr>
            <w:rFonts w:ascii="Calibri" w:hAnsi="Calibri"/>
            <w:spacing w:val="-6"/>
          </w:rPr>
          <w:delText>ith shippers and drivers</w:delText>
        </w:r>
      </w:del>
      <w:r w:rsidR="0081616C">
        <w:rPr>
          <w:rFonts w:ascii="Calibri" w:hAnsi="Calibri"/>
          <w:spacing w:val="-6"/>
        </w:rPr>
        <w:t xml:space="preserve"> </w:t>
      </w:r>
      <w:del w:id="711" w:author="Siedenburg" w:date="2018-04-06T10:20:00Z">
        <w:r w:rsidR="0081616C">
          <w:rPr>
            <w:rFonts w:ascii="Calibri" w:hAnsi="Calibri"/>
            <w:spacing w:val="-6"/>
            <w:lang w:val="es-ES_tradnl"/>
          </w:rPr>
          <w:delText>echo</w:delText>
        </w:r>
      </w:del>
      <w:ins w:id="712" w:author="Siedenburg" w:date="2018-04-06T10:20:00Z">
        <w:del w:id="713" w:author="Doug Gross" w:date="2018-04-30T11:39:00Z">
          <w:r w:rsidR="0081616C" w:rsidDel="0061031E">
            <w:rPr>
              <w:rFonts w:ascii="Calibri" w:hAnsi="Calibri"/>
              <w:spacing w:val="-6"/>
            </w:rPr>
            <w:delText>substantiate</w:delText>
          </w:r>
        </w:del>
      </w:ins>
      <w:del w:id="714" w:author="Doug Gross" w:date="2018-04-30T11:39:00Z">
        <w:r w:rsidR="0081616C" w:rsidDel="0061031E">
          <w:rPr>
            <w:rFonts w:ascii="Calibri" w:hAnsi="Calibri"/>
            <w:spacing w:val="-6"/>
          </w:rPr>
          <w:delText xml:space="preserve"> </w:delText>
        </w:r>
      </w:del>
      <w:del w:id="715" w:author="Iragui, Charles" w:date="2018-04-03T08:36:00Z">
        <w:r w:rsidR="0081616C">
          <w:rPr>
            <w:rFonts w:ascii="Calibri" w:hAnsi="Calibri"/>
            <w:spacing w:val="-6"/>
            <w:lang w:val="it-IT"/>
          </w:rPr>
          <w:delText>Stratton</w:delText>
        </w:r>
        <w:r w:rsidR="0081616C">
          <w:rPr>
            <w:rFonts w:ascii="Calibri" w:hAnsi="Calibri"/>
            <w:spacing w:val="-6"/>
          </w:rPr>
          <w:delText xml:space="preserve">’s </w:delText>
        </w:r>
      </w:del>
      <w:ins w:id="716" w:author="Iragui, Charles" w:date="2018-04-03T08:36:00Z">
        <w:r w:rsidR="0081616C">
          <w:rPr>
            <w:rFonts w:ascii="Calibri" w:hAnsi="Calibri"/>
            <w:spacing w:val="-6"/>
          </w:rPr>
          <w:t xml:space="preserve">Woody’s </w:t>
        </w:r>
      </w:ins>
      <w:ins w:id="717" w:author="Doug Gross" w:date="2018-04-30T11:39:00Z">
        <w:r w:rsidR="0061031E">
          <w:rPr>
            <w:rFonts w:ascii="Calibri" w:hAnsi="Calibri"/>
            <w:spacing w:val="-6"/>
          </w:rPr>
          <w:t xml:space="preserve">initial </w:t>
        </w:r>
      </w:ins>
      <w:r w:rsidR="0081616C">
        <w:rPr>
          <w:rFonts w:ascii="Calibri" w:hAnsi="Calibri"/>
          <w:spacing w:val="-6"/>
        </w:rPr>
        <w:t>observations</w:t>
      </w:r>
      <w:ins w:id="718" w:author="Doug Gross" w:date="2018-04-30T11:40:00Z">
        <w:r w:rsidR="0036535E">
          <w:rPr>
            <w:rFonts w:ascii="Calibri" w:hAnsi="Calibri"/>
            <w:spacing w:val="-6"/>
          </w:rPr>
          <w:t>:</w:t>
        </w:r>
      </w:ins>
      <w:del w:id="719" w:author="Doug Gross" w:date="2018-04-30T11:40:00Z">
        <w:r w:rsidR="0081616C" w:rsidDel="0036535E">
          <w:rPr>
            <w:rFonts w:ascii="Calibri" w:hAnsi="Calibri"/>
            <w:spacing w:val="-6"/>
          </w:rPr>
          <w:delText>.</w:delText>
        </w:r>
      </w:del>
      <w:r w:rsidR="0081616C">
        <w:rPr>
          <w:rFonts w:ascii="Calibri" w:hAnsi="Calibri"/>
          <w:spacing w:val="-6"/>
        </w:rPr>
        <w:t xml:space="preserve"> The lack of transparency </w:t>
      </w:r>
      <w:del w:id="720" w:author="Iragui, Charles" w:date="2018-04-03T08:36:00Z">
        <w:r w:rsidR="0081616C">
          <w:rPr>
            <w:rFonts w:ascii="Calibri" w:hAnsi="Calibri"/>
            <w:spacing w:val="-6"/>
            <w:lang w:val="fr-FR"/>
          </w:rPr>
          <w:delText xml:space="preserve">&amp; confusion </w:delText>
        </w:r>
      </w:del>
      <w:r w:rsidR="0081616C">
        <w:rPr>
          <w:rFonts w:ascii="Calibri" w:hAnsi="Calibri"/>
          <w:spacing w:val="-6"/>
        </w:rPr>
        <w:t>between</w:t>
      </w:r>
      <w:ins w:id="721" w:author="Doug Gross" w:date="2018-04-30T11:40:00Z">
        <w:r w:rsidR="0036535E">
          <w:rPr>
            <w:rFonts w:ascii="Calibri" w:hAnsi="Calibri"/>
            <w:spacing w:val="-6"/>
          </w:rPr>
          <w:t xml:space="preserve"> and among shippers, truck drivers, and freight brokers</w:t>
        </w:r>
      </w:ins>
      <w:r w:rsidR="0081616C">
        <w:rPr>
          <w:rFonts w:ascii="Calibri" w:hAnsi="Calibri"/>
          <w:spacing w:val="-6"/>
        </w:rPr>
        <w:t xml:space="preserve"> </w:t>
      </w:r>
      <w:del w:id="722" w:author="Doug Gross" w:date="2018-04-30T11:40:00Z">
        <w:r w:rsidR="0081616C" w:rsidDel="0036535E">
          <w:rPr>
            <w:rFonts w:ascii="Calibri" w:hAnsi="Calibri"/>
            <w:spacing w:val="-6"/>
          </w:rPr>
          <w:delText xml:space="preserve">these three audiences </w:delText>
        </w:r>
      </w:del>
      <w:r w:rsidR="0081616C">
        <w:rPr>
          <w:rFonts w:ascii="Calibri" w:hAnsi="Calibri"/>
          <w:spacing w:val="-6"/>
        </w:rPr>
        <w:t xml:space="preserve">leads </w:t>
      </w:r>
      <w:ins w:id="723" w:author="Doug Gross" w:date="2018-04-30T11:41:00Z">
        <w:r w:rsidR="0036535E">
          <w:rPr>
            <w:rFonts w:ascii="Calibri" w:hAnsi="Calibri"/>
            <w:spacing w:val="-6"/>
          </w:rPr>
          <w:t xml:space="preserve">directly </w:t>
        </w:r>
      </w:ins>
      <w:r w:rsidR="0081616C">
        <w:rPr>
          <w:rFonts w:ascii="Calibri" w:hAnsi="Calibri"/>
          <w:spacing w:val="-6"/>
        </w:rPr>
        <w:t>to</w:t>
      </w:r>
      <w:ins w:id="724" w:author="Iragui, Charles" w:date="2018-04-03T08:37:00Z">
        <w:r w:rsidR="0081616C">
          <w:rPr>
            <w:rFonts w:ascii="Calibri" w:hAnsi="Calibri"/>
            <w:spacing w:val="-6"/>
          </w:rPr>
          <w:t xml:space="preserve"> </w:t>
        </w:r>
      </w:ins>
      <w:ins w:id="725" w:author="Doug Gross" w:date="2018-04-30T11:41:00Z">
        <w:r w:rsidR="0036535E">
          <w:rPr>
            <w:rFonts w:ascii="Calibri" w:hAnsi="Calibri"/>
            <w:spacing w:val="-6"/>
          </w:rPr>
          <w:t xml:space="preserve">service </w:t>
        </w:r>
      </w:ins>
      <w:ins w:id="726" w:author="Iragui, Charles" w:date="2018-04-03T08:37:00Z">
        <w:r w:rsidR="0081616C">
          <w:rPr>
            <w:rFonts w:ascii="Calibri" w:hAnsi="Calibri"/>
            <w:spacing w:val="-6"/>
          </w:rPr>
          <w:t>failure</w:t>
        </w:r>
      </w:ins>
      <w:ins w:id="727" w:author="Doug Gross" w:date="2018-04-30T11:41:00Z">
        <w:r w:rsidR="0036535E">
          <w:rPr>
            <w:rFonts w:ascii="Calibri" w:hAnsi="Calibri"/>
            <w:spacing w:val="-6"/>
          </w:rPr>
          <w:t>s and high levels of</w:t>
        </w:r>
      </w:ins>
      <w:ins w:id="728" w:author="Iragui, Charles" w:date="2018-04-03T08:37:00Z">
        <w:del w:id="729" w:author="Doug Gross" w:date="2018-04-30T11:41:00Z">
          <w:r w:rsidR="0081616C" w:rsidDel="0036535E">
            <w:rPr>
              <w:rFonts w:ascii="Calibri" w:hAnsi="Calibri"/>
              <w:spacing w:val="-6"/>
            </w:rPr>
            <w:delText>,</w:delText>
          </w:r>
        </w:del>
      </w:ins>
      <w:r w:rsidR="0081616C">
        <w:rPr>
          <w:rFonts w:ascii="Calibri" w:hAnsi="Calibri"/>
          <w:spacing w:val="-6"/>
        </w:rPr>
        <w:t xml:space="preserve"> distrust</w:t>
      </w:r>
      <w:ins w:id="730" w:author="Doug Gross" w:date="2018-04-30T11:41:00Z">
        <w:r w:rsidR="0036535E">
          <w:rPr>
            <w:rFonts w:ascii="Calibri" w:hAnsi="Calibri"/>
            <w:spacing w:val="-6"/>
          </w:rPr>
          <w:t xml:space="preserve"> and </w:t>
        </w:r>
      </w:ins>
      <w:ins w:id="731" w:author="Doug Gross" w:date="2018-04-30T19:37:00Z">
        <w:r w:rsidR="00A74951">
          <w:rPr>
            <w:rFonts w:ascii="Calibri" w:hAnsi="Calibri"/>
            <w:spacing w:val="-6"/>
          </w:rPr>
          <w:t>dissati</w:t>
        </w:r>
        <w:r w:rsidR="00D857D0">
          <w:rPr>
            <w:rFonts w:ascii="Calibri" w:hAnsi="Calibri"/>
            <w:spacing w:val="-6"/>
          </w:rPr>
          <w:t>sfaction</w:t>
        </w:r>
      </w:ins>
      <w:ins w:id="732" w:author="Siedenburg" w:date="2018-04-06T10:21:00Z">
        <w:del w:id="733" w:author="Doug Gross" w:date="2018-04-30T11:41:00Z">
          <w:r w:rsidR="0081616C" w:rsidDel="0036535E">
            <w:rPr>
              <w:rFonts w:ascii="Calibri" w:hAnsi="Calibri"/>
              <w:spacing w:val="-6"/>
            </w:rPr>
            <w:delText>,</w:delText>
          </w:r>
        </w:del>
        <w:del w:id="734" w:author="Doug Gross" w:date="2018-04-30T19:37:00Z">
          <w:r w:rsidR="0081616C" w:rsidDel="00A74951">
            <w:rPr>
              <w:rFonts w:ascii="Calibri" w:hAnsi="Calibri"/>
              <w:spacing w:val="-6"/>
            </w:rPr>
            <w:delText xml:space="preserve"> stress</w:delText>
          </w:r>
        </w:del>
      </w:ins>
      <w:ins w:id="735" w:author="Doug Gross" w:date="2018-04-30T11:44:00Z">
        <w:r w:rsidR="0036535E">
          <w:rPr>
            <w:rFonts w:ascii="Calibri" w:hAnsi="Calibri"/>
            <w:spacing w:val="-6"/>
          </w:rPr>
          <w:t>, e</w:t>
        </w:r>
      </w:ins>
      <w:ins w:id="736" w:author="Doug Gross" w:date="2018-04-30T11:45:00Z">
        <w:r w:rsidR="0036535E">
          <w:rPr>
            <w:rFonts w:ascii="Calibri" w:hAnsi="Calibri"/>
            <w:spacing w:val="-6"/>
          </w:rPr>
          <w:t>specially</w:t>
        </w:r>
      </w:ins>
      <w:ins w:id="737" w:author="Doug Gross" w:date="2018-04-30T11:41:00Z">
        <w:r w:rsidR="0036535E">
          <w:rPr>
            <w:rFonts w:ascii="Calibri" w:hAnsi="Calibri"/>
            <w:spacing w:val="-6"/>
          </w:rPr>
          <w:t xml:space="preserve"> </w:t>
        </w:r>
      </w:ins>
      <w:ins w:id="738" w:author="Doug Gross" w:date="2018-05-10T15:22:00Z">
        <w:r w:rsidR="00AE2F90">
          <w:rPr>
            <w:rFonts w:ascii="Calibri" w:hAnsi="Calibri"/>
            <w:spacing w:val="-6"/>
          </w:rPr>
          <w:t xml:space="preserve">between </w:t>
        </w:r>
      </w:ins>
      <w:ins w:id="739" w:author="Doug Gross" w:date="2018-04-30T11:45:00Z">
        <w:r w:rsidR="0036535E">
          <w:rPr>
            <w:rFonts w:ascii="Calibri" w:hAnsi="Calibri"/>
            <w:spacing w:val="-6"/>
          </w:rPr>
          <w:t>shipping clients and truck drivers.</w:t>
        </w:r>
      </w:ins>
      <w:ins w:id="740" w:author="Siedenburg" w:date="2018-04-06T10:21:00Z">
        <w:del w:id="741" w:author="Doug Gross" w:date="2018-04-30T11:41:00Z">
          <w:r w:rsidR="0081616C" w:rsidDel="0036535E">
            <w:rPr>
              <w:rFonts w:ascii="Calibri" w:hAnsi="Calibri"/>
              <w:spacing w:val="-6"/>
            </w:rPr>
            <w:delText>,</w:delText>
          </w:r>
        </w:del>
      </w:ins>
      <w:del w:id="742" w:author="Doug Gross" w:date="2018-04-30T11:41:00Z">
        <w:r w:rsidR="0081616C" w:rsidDel="0036535E">
          <w:rPr>
            <w:rFonts w:ascii="Calibri" w:hAnsi="Calibri"/>
            <w:spacing w:val="-6"/>
          </w:rPr>
          <w:delText xml:space="preserve"> and blame</w:delText>
        </w:r>
      </w:del>
      <w:del w:id="743" w:author="Doug Gross" w:date="2018-04-30T11:45:00Z">
        <w:r w:rsidR="0081616C" w:rsidDel="0036535E">
          <w:rPr>
            <w:rFonts w:ascii="Calibri" w:hAnsi="Calibri"/>
            <w:spacing w:val="-6"/>
          </w:rPr>
          <w:delText>.</w:delText>
        </w:r>
      </w:del>
      <w:r w:rsidR="0081616C">
        <w:rPr>
          <w:rFonts w:ascii="Calibri" w:hAnsi="Calibri"/>
          <w:spacing w:val="-6"/>
        </w:rPr>
        <w:t xml:space="preserve"> </w:t>
      </w:r>
    </w:p>
    <w:p w14:paraId="1839BF48" w14:textId="77777777" w:rsidR="00CF5879" w:rsidDel="00267351" w:rsidRDefault="00CF5879">
      <w:pPr>
        <w:pStyle w:val="Body"/>
        <w:rPr>
          <w:del w:id="744" w:author="Doug Gross" w:date="2018-04-30T11:53:00Z"/>
          <w:rFonts w:ascii="Calibri" w:eastAsia="Calibri" w:hAnsi="Calibri" w:cs="Calibri"/>
        </w:rPr>
      </w:pPr>
    </w:p>
    <w:p w14:paraId="7A6BDFE1" w14:textId="625B555A" w:rsidR="00CF5879" w:rsidDel="0061031E" w:rsidRDefault="0036535E">
      <w:pPr>
        <w:pStyle w:val="Body"/>
        <w:rPr>
          <w:del w:id="745" w:author="Doug Gross" w:date="2018-04-30T11:34:00Z"/>
          <w:rFonts w:ascii="Calibri" w:eastAsia="Calibri" w:hAnsi="Calibri" w:cs="Calibri"/>
          <w:spacing w:val="-6"/>
        </w:rPr>
      </w:pPr>
      <w:ins w:id="746" w:author="Doug Gross" w:date="2018-04-30T11:45:00Z">
        <w:r>
          <w:rPr>
            <w:rFonts w:ascii="Calibri" w:hAnsi="Calibri"/>
            <w:spacing w:val="-6"/>
          </w:rPr>
          <w:t xml:space="preserve">Both sides of </w:t>
        </w:r>
      </w:ins>
      <w:ins w:id="747" w:author="Siedenburg" w:date="2018-04-06T11:07:00Z">
        <w:del w:id="748" w:author="Doug Gross" w:date="2018-04-30T11:34:00Z">
          <w:r w:rsidR="0081616C" w:rsidDel="0061031E">
            <w:rPr>
              <w:rFonts w:ascii="Calibri" w:hAnsi="Calibri"/>
              <w:spacing w:val="-6"/>
            </w:rPr>
            <w:delText xml:space="preserve">[Move this “financial ask" paragraph to be the second-to-last paragraph of this Exec Summary] </w:delText>
          </w:r>
        </w:del>
      </w:ins>
      <w:del w:id="749" w:author="Doug Gross" w:date="2018-04-30T11:34:00Z">
        <w:r w:rsidR="0081616C" w:rsidDel="0061031E">
          <w:rPr>
            <w:rFonts w:ascii="Calibri" w:hAnsi="Calibri"/>
            <w:spacing w:val="-6"/>
          </w:rPr>
          <w:delText>For LOGI’s to develop it</w:delText>
        </w:r>
      </w:del>
      <w:ins w:id="750" w:author="Iragui, Charles" w:date="2018-04-03T08:37:00Z">
        <w:del w:id="751" w:author="Doug Gross" w:date="2018-04-30T11:34:00Z">
          <w:r w:rsidR="0081616C" w:rsidDel="0061031E">
            <w:rPr>
              <w:rFonts w:ascii="Calibri" w:hAnsi="Calibri"/>
              <w:spacing w:val="-6"/>
            </w:rPr>
            <w:delText>s</w:delText>
          </w:r>
        </w:del>
      </w:ins>
      <w:del w:id="752" w:author="Doug Gross" w:date="2018-04-30T11:34:00Z">
        <w:r w:rsidR="0081616C" w:rsidDel="0061031E">
          <w:rPr>
            <w:rFonts w:ascii="Calibri" w:hAnsi="Calibri"/>
            <w:spacing w:val="-6"/>
          </w:rPr>
          <w:delText xml:space="preserve"> minimum viable product,  we are requesting</w:delText>
        </w:r>
      </w:del>
      <w:ins w:id="753" w:author="Iragui, Charles" w:date="2018-04-03T08:38:00Z">
        <w:del w:id="754" w:author="Doug Gross" w:date="2018-04-30T11:34:00Z">
          <w:r w:rsidR="0081616C" w:rsidDel="0061031E">
            <w:rPr>
              <w:rFonts w:ascii="Calibri" w:hAnsi="Calibri"/>
              <w:spacing w:val="-6"/>
            </w:rPr>
            <w:delText>calculate a</w:delText>
          </w:r>
        </w:del>
      </w:ins>
      <w:del w:id="755" w:author="Doug Gross" w:date="2018-04-30T11:34:00Z">
        <w:r w:rsidR="0081616C" w:rsidDel="0061031E">
          <w:rPr>
            <w:rFonts w:ascii="Calibri" w:hAnsi="Calibri"/>
            <w:spacing w:val="-6"/>
          </w:rPr>
          <w:delText xml:space="preserve"> seed funding</w:delText>
        </w:r>
      </w:del>
      <w:ins w:id="756" w:author="Iragui, Charles" w:date="2018-04-03T08:39:00Z">
        <w:del w:id="757" w:author="Doug Gross" w:date="2018-04-30T11:34:00Z">
          <w:r w:rsidR="0081616C" w:rsidDel="0061031E">
            <w:rPr>
              <w:rFonts w:ascii="Calibri" w:hAnsi="Calibri"/>
              <w:spacing w:val="-6"/>
            </w:rPr>
            <w:delText xml:space="preserve"> need</w:delText>
          </w:r>
        </w:del>
      </w:ins>
      <w:del w:id="758" w:author="Doug Gross" w:date="2018-04-30T11:34:00Z">
        <w:r w:rsidR="0081616C" w:rsidDel="0061031E">
          <w:rPr>
            <w:rFonts w:ascii="Calibri" w:hAnsi="Calibri"/>
            <w:spacing w:val="-6"/>
          </w:rPr>
          <w:delText xml:space="preserve"> at </w:delText>
        </w:r>
      </w:del>
      <w:ins w:id="759" w:author="Iragui, Charles" w:date="2018-04-03T08:37:00Z">
        <w:del w:id="760" w:author="Doug Gross" w:date="2018-04-30T11:34:00Z">
          <w:r w:rsidR="0081616C" w:rsidDel="0061031E">
            <w:rPr>
              <w:rFonts w:ascii="Calibri" w:hAnsi="Calibri"/>
              <w:spacing w:val="-6"/>
            </w:rPr>
            <w:delText xml:space="preserve">of </w:delText>
          </w:r>
        </w:del>
      </w:ins>
      <w:del w:id="761" w:author="Doug Gross" w:date="2018-04-30T11:34:00Z">
        <w:r w:rsidR="0081616C" w:rsidDel="0061031E">
          <w:rPr>
            <w:rFonts w:ascii="Calibri" w:hAnsi="Calibri"/>
            <w:spacing w:val="-6"/>
          </w:rPr>
          <w:delText>$350,000</w:delText>
        </w:r>
      </w:del>
      <w:ins w:id="762" w:author="Iragui, Charles" w:date="2018-04-03T08:40:00Z">
        <w:del w:id="763" w:author="Doug Gross" w:date="2018-04-30T11:34:00Z">
          <w:r w:rsidR="0081616C" w:rsidDel="0061031E">
            <w:rPr>
              <w:rFonts w:ascii="Calibri" w:hAnsi="Calibri"/>
              <w:spacing w:val="-6"/>
            </w:rPr>
            <w:delText>K, to be</w:delText>
          </w:r>
        </w:del>
      </w:ins>
      <w:del w:id="764" w:author="Doug Gross" w:date="2018-04-30T11:34:00Z">
        <w:r w:rsidR="0081616C" w:rsidDel="0061031E">
          <w:rPr>
            <w:rFonts w:ascii="Calibri" w:hAnsi="Calibri"/>
            <w:spacing w:val="-6"/>
          </w:rPr>
          <w:delText xml:space="preserve"> dispersed over the course of 8 months. We anticipate the minimum viable product to process revenue 6 months after funding. Once our minimum viable product is developed</w:delText>
        </w:r>
      </w:del>
      <w:ins w:id="765" w:author="Iragui, Charles" w:date="2018-04-03T08:39:00Z">
        <w:del w:id="766" w:author="Doug Gross" w:date="2018-04-30T11:34:00Z">
          <w:r w:rsidR="0081616C" w:rsidDel="0061031E">
            <w:rPr>
              <w:rFonts w:ascii="Calibri" w:hAnsi="Calibri"/>
              <w:spacing w:val="-6"/>
            </w:rPr>
            <w:delText>,</w:delText>
          </w:r>
        </w:del>
      </w:ins>
      <w:del w:id="767" w:author="Doug Gross" w:date="2018-04-30T11:34:00Z">
        <w:r w:rsidR="0081616C" w:rsidDel="0061031E">
          <w:rPr>
            <w:rFonts w:ascii="Calibri" w:hAnsi="Calibri"/>
            <w:spacing w:val="-6"/>
          </w:rPr>
          <w:delText xml:space="preserve"> </w:delText>
        </w:r>
      </w:del>
      <w:ins w:id="768" w:author="Iragui, Charles" w:date="2018-04-03T08:41:00Z">
        <w:del w:id="769" w:author="Doug Gross" w:date="2018-04-30T11:34:00Z">
          <w:r w:rsidR="0081616C" w:rsidDel="0061031E">
            <w:rPr>
              <w:rFonts w:ascii="Calibri" w:hAnsi="Calibri"/>
              <w:spacing w:val="-6"/>
            </w:rPr>
            <w:delText xml:space="preserve">we will first seek </w:delText>
          </w:r>
        </w:del>
      </w:ins>
      <w:del w:id="770" w:author="Doug Gross" w:date="2018-04-30T11:34:00Z">
        <w:r w:rsidR="0081616C" w:rsidDel="0061031E">
          <w:rPr>
            <w:rFonts w:ascii="Calibri" w:hAnsi="Calibri"/>
            <w:spacing w:val="-6"/>
          </w:rPr>
          <w:delText xml:space="preserve">an additional investment of $5M for our system first phase of development </w:delText>
        </w:r>
      </w:del>
      <w:ins w:id="771" w:author="Iragui, Charles" w:date="2018-04-03T08:42:00Z">
        <w:del w:id="772" w:author="Doug Gross" w:date="2018-04-30T11:34:00Z">
          <w:r w:rsidR="0081616C" w:rsidDel="0061031E">
            <w:rPr>
              <w:rFonts w:ascii="Calibri" w:hAnsi="Calibri"/>
              <w:spacing w:val="-6"/>
              <w:lang w:val="fr-FR"/>
            </w:rPr>
            <w:delText xml:space="preserve">regional implementation </w:delText>
          </w:r>
        </w:del>
      </w:ins>
      <w:del w:id="773" w:author="Doug Gross" w:date="2018-04-30T11:34:00Z">
        <w:r w:rsidR="0081616C" w:rsidDel="0061031E">
          <w:rPr>
            <w:rFonts w:ascii="Calibri" w:hAnsi="Calibri"/>
            <w:spacing w:val="-6"/>
          </w:rPr>
          <w:delText xml:space="preserve">with embedded hardware, then to operate nationally we will seek an additional </w:delText>
        </w:r>
      </w:del>
      <w:ins w:id="774" w:author="Iragui, Charles" w:date="2018-04-03T08:43:00Z">
        <w:del w:id="775" w:author="Doug Gross" w:date="2018-04-30T11:34:00Z">
          <w:r w:rsidR="0081616C" w:rsidDel="0061031E">
            <w:rPr>
              <w:rFonts w:ascii="Calibri" w:hAnsi="Calibri"/>
              <w:spacing w:val="-6"/>
            </w:rPr>
            <w:delText xml:space="preserve"> and </w:delText>
          </w:r>
        </w:del>
      </w:ins>
      <w:del w:id="776" w:author="Doug Gross" w:date="2018-04-30T11:34:00Z">
        <w:r w:rsidR="0081616C" w:rsidDel="0061031E">
          <w:rPr>
            <w:rFonts w:ascii="Calibri" w:hAnsi="Calibri"/>
            <w:spacing w:val="-6"/>
          </w:rPr>
          <w:delText>$15M</w:delText>
        </w:r>
      </w:del>
      <w:ins w:id="777" w:author="Iragui, Charles" w:date="2018-04-03T08:43:00Z">
        <w:del w:id="778" w:author="Doug Gross" w:date="2018-04-30T11:34:00Z">
          <w:r w:rsidR="0081616C" w:rsidDel="0061031E">
            <w:rPr>
              <w:rFonts w:ascii="Calibri" w:hAnsi="Calibri"/>
              <w:spacing w:val="-6"/>
            </w:rPr>
            <w:delText xml:space="preserve"> to go national</w:delText>
          </w:r>
        </w:del>
      </w:ins>
      <w:del w:id="779" w:author="Doug Gross" w:date="2018-04-30T11:34:00Z">
        <w:r w:rsidR="0081616C" w:rsidDel="0061031E">
          <w:rPr>
            <w:rFonts w:ascii="Calibri" w:hAnsi="Calibri"/>
            <w:spacing w:val="-6"/>
          </w:rPr>
          <w:delText xml:space="preserve">. The $5M will allow LOGI to hire the necessary software engineering professionals to build out the </w:delText>
        </w:r>
      </w:del>
      <w:ins w:id="780" w:author="Iragui, Charles" w:date="2018-04-03T08:43:00Z">
        <w:del w:id="781" w:author="Doug Gross" w:date="2018-04-30T11:34:00Z">
          <w:r w:rsidR="0081616C" w:rsidDel="0061031E">
            <w:rPr>
              <w:rFonts w:ascii="Calibri" w:hAnsi="Calibri"/>
              <w:spacing w:val="-6"/>
              <w:lang w:val="fr-FR"/>
            </w:rPr>
            <w:delText xml:space="preserve">application </w:delText>
          </w:r>
        </w:del>
      </w:ins>
      <w:del w:id="782" w:author="Doug Gross" w:date="2018-04-30T11:34:00Z">
        <w:r w:rsidR="0081616C" w:rsidDel="0061031E">
          <w:rPr>
            <w:rFonts w:ascii="Calibri" w:hAnsi="Calibri"/>
            <w:spacing w:val="-6"/>
          </w:rPr>
          <w:delText>software and begin the engineering of the embedded hardware piece. The software build-out will managed by LOGI’s internal Chief Technology Officer and team. The platform will be built with predictive analytics as one of its core values. We will gather</w:delText>
        </w:r>
      </w:del>
      <w:ins w:id="783" w:author="Iragui, Charles" w:date="2018-04-03T08:44:00Z">
        <w:del w:id="784" w:author="Doug Gross" w:date="2018-04-30T11:34:00Z">
          <w:r w:rsidR="0081616C" w:rsidDel="0061031E">
            <w:rPr>
              <w:rFonts w:ascii="Calibri" w:hAnsi="Calibri"/>
              <w:spacing w:val="-6"/>
            </w:rPr>
            <w:delText>Incoming</w:delText>
          </w:r>
        </w:del>
      </w:ins>
      <w:del w:id="785" w:author="Doug Gross" w:date="2018-04-30T11:34:00Z">
        <w:r w:rsidR="0081616C" w:rsidDel="0061031E">
          <w:rPr>
            <w:rFonts w:ascii="Calibri" w:hAnsi="Calibri"/>
            <w:spacing w:val="-6"/>
            <w:lang w:val="it-IT"/>
          </w:rPr>
          <w:delText xml:space="preserve"> data </w:delText>
        </w:r>
        <w:r w:rsidR="0081616C" w:rsidDel="0061031E">
          <w:rPr>
            <w:rFonts w:ascii="Calibri" w:hAnsi="Calibri"/>
            <w:spacing w:val="-6"/>
          </w:rPr>
          <w:delText xml:space="preserve">to inform and improve </w:delText>
        </w:r>
      </w:del>
      <w:ins w:id="786" w:author="Iragui, Charles" w:date="2018-04-03T08:44:00Z">
        <w:del w:id="787" w:author="Doug Gross" w:date="2018-04-30T11:34:00Z">
          <w:r w:rsidR="0081616C" w:rsidDel="0061031E">
            <w:rPr>
              <w:rFonts w:ascii="Calibri" w:hAnsi="Calibri"/>
              <w:spacing w:val="-6"/>
            </w:rPr>
            <w:delText xml:space="preserve">will allow us to hone </w:delText>
          </w:r>
        </w:del>
      </w:ins>
      <w:del w:id="788" w:author="Doug Gross" w:date="2018-04-30T11:34:00Z">
        <w:r w:rsidR="0081616C" w:rsidDel="0061031E">
          <w:rPr>
            <w:rFonts w:ascii="Calibri" w:hAnsi="Calibri"/>
            <w:spacing w:val="-6"/>
          </w:rPr>
          <w:delText xml:space="preserve">our matching algorithms, pricing matrix, route optimization engine and troubleshooting tutorials. </w:delText>
        </w:r>
      </w:del>
    </w:p>
    <w:p w14:paraId="1778B9D2" w14:textId="77777777" w:rsidR="00CF5879" w:rsidDel="0061031E" w:rsidRDefault="00CF5879">
      <w:pPr>
        <w:pStyle w:val="Body"/>
        <w:rPr>
          <w:del w:id="789" w:author="Doug Gross" w:date="2018-04-30T11:34:00Z"/>
          <w:rFonts w:ascii="Calibri" w:eastAsia="Calibri" w:hAnsi="Calibri" w:cs="Calibri"/>
        </w:rPr>
      </w:pPr>
    </w:p>
    <w:p w14:paraId="7BD971F3" w14:textId="1FEA2320" w:rsidR="0036535E" w:rsidRDefault="0081616C">
      <w:pPr>
        <w:pStyle w:val="Body"/>
        <w:rPr>
          <w:ins w:id="790" w:author="Doug Gross" w:date="2018-04-30T11:43:00Z"/>
          <w:rFonts w:ascii="Calibri" w:hAnsi="Calibri"/>
          <w:spacing w:val="-6"/>
        </w:rPr>
      </w:pPr>
      <w:del w:id="791" w:author="Iragui, Charles" w:date="2018-04-03T08:46:00Z">
        <w:r>
          <w:rPr>
            <w:rFonts w:ascii="Calibri" w:hAnsi="Calibri"/>
            <w:spacing w:val="-6"/>
          </w:rPr>
          <w:delText>When correctly communicating the platform’s value propositions to its</w:delText>
        </w:r>
      </w:del>
      <w:r w:rsidR="00E54BCD">
        <w:rPr>
          <w:rFonts w:ascii="Calibri" w:hAnsi="Calibri"/>
          <w:spacing w:val="-6"/>
        </w:rPr>
        <w:t>Project</w:t>
      </w:r>
      <w:r w:rsidR="00E465C0">
        <w:rPr>
          <w:rFonts w:ascii="Calibri" w:hAnsi="Calibri"/>
          <w:spacing w:val="-6"/>
        </w:rPr>
        <w:t xml:space="preserve"> Freight</w:t>
      </w:r>
      <w:ins w:id="792" w:author="Iragui, Charles" w:date="2018-04-03T08:46:00Z">
        <w:r>
          <w:rPr>
            <w:rFonts w:ascii="Calibri" w:hAnsi="Calibri"/>
            <w:spacing w:val="-6"/>
          </w:rPr>
          <w:t>’s</w:t>
        </w:r>
      </w:ins>
      <w:r>
        <w:rPr>
          <w:rFonts w:ascii="Calibri" w:hAnsi="Calibri"/>
          <w:spacing w:val="-6"/>
          <w:lang w:val="pt-PT"/>
        </w:rPr>
        <w:t xml:space="preserve"> dual</w:t>
      </w:r>
      <w:ins w:id="793" w:author="Doug Gross" w:date="2018-04-30T11:45:00Z">
        <w:r w:rsidR="0036535E">
          <w:rPr>
            <w:rFonts w:ascii="Calibri" w:hAnsi="Calibri"/>
            <w:spacing w:val="-6"/>
            <w:lang w:val="pt-PT"/>
          </w:rPr>
          <w:t xml:space="preserve"> target</w:t>
        </w:r>
      </w:ins>
      <w:r>
        <w:rPr>
          <w:rFonts w:ascii="Calibri" w:hAnsi="Calibri"/>
          <w:spacing w:val="-6"/>
          <w:lang w:val="pt-PT"/>
        </w:rPr>
        <w:t xml:space="preserve"> </w:t>
      </w:r>
      <w:del w:id="794" w:author="Siedenburg" w:date="2018-04-06T11:03:00Z">
        <w:r>
          <w:rPr>
            <w:rFonts w:ascii="Calibri" w:hAnsi="Calibri"/>
            <w:spacing w:val="-6"/>
          </w:rPr>
          <w:delText>customers</w:delText>
        </w:r>
      </w:del>
      <w:ins w:id="795" w:author="Siedenburg" w:date="2018-04-06T11:03:00Z">
        <w:r>
          <w:rPr>
            <w:rFonts w:ascii="Calibri" w:hAnsi="Calibri"/>
            <w:spacing w:val="-6"/>
          </w:rPr>
          <w:t>market</w:t>
        </w:r>
      </w:ins>
      <w:ins w:id="796" w:author="Doug Gross" w:date="2018-04-30T11:42:00Z">
        <w:r w:rsidR="0036535E">
          <w:rPr>
            <w:rFonts w:ascii="Calibri" w:hAnsi="Calibri"/>
            <w:spacing w:val="-6"/>
          </w:rPr>
          <w:t xml:space="preserve"> – </w:t>
        </w:r>
      </w:ins>
      <w:ins w:id="797" w:author="Iragui, Charles" w:date="2018-04-03T08:47:00Z">
        <w:del w:id="798" w:author="Doug Gross" w:date="2018-04-30T11:42:00Z">
          <w:r w:rsidDel="0036535E">
            <w:rPr>
              <w:rFonts w:ascii="Calibri" w:hAnsi="Calibri"/>
              <w:spacing w:val="-6"/>
            </w:rPr>
            <w:delText xml:space="preserve">, </w:delText>
          </w:r>
        </w:del>
        <w:r>
          <w:rPr>
            <w:rFonts w:ascii="Calibri" w:hAnsi="Calibri"/>
            <w:spacing w:val="-6"/>
          </w:rPr>
          <w:t>shipping clients and truck</w:t>
        </w:r>
        <w:del w:id="799" w:author="Doug Gross" w:date="2018-05-10T15:22:00Z">
          <w:r w:rsidDel="00AE2F90">
            <w:rPr>
              <w:rFonts w:ascii="Calibri" w:hAnsi="Calibri"/>
              <w:spacing w:val="-6"/>
            </w:rPr>
            <w:delText>ers</w:delText>
          </w:r>
        </w:del>
      </w:ins>
      <w:ins w:id="800" w:author="Doug Gross" w:date="2018-04-30T11:42:00Z">
        <w:r w:rsidR="0036535E">
          <w:rPr>
            <w:rFonts w:ascii="Calibri" w:hAnsi="Calibri"/>
            <w:spacing w:val="-6"/>
          </w:rPr>
          <w:t xml:space="preserve"> drivers –</w:t>
        </w:r>
      </w:ins>
      <w:del w:id="801" w:author="Doug Gross" w:date="2018-04-30T11:42:00Z">
        <w:r w:rsidDel="0036535E">
          <w:rPr>
            <w:rFonts w:ascii="Calibri" w:hAnsi="Calibri"/>
            <w:spacing w:val="-6"/>
          </w:rPr>
          <w:delText>,</w:delText>
        </w:r>
      </w:del>
      <w:ins w:id="802" w:author="Carrie Love" w:date="2018-04-03T11:12:00Z">
        <w:r>
          <w:rPr>
            <w:rFonts w:ascii="Calibri" w:hAnsi="Calibri"/>
            <w:spacing w:val="-6"/>
          </w:rPr>
          <w:t xml:space="preserve"> </w:t>
        </w:r>
      </w:ins>
      <w:ins w:id="803" w:author="Iragui, Charles" w:date="2018-04-03T08:47:00Z">
        <w:del w:id="804" w:author="Doug Gross" w:date="2018-05-04T16:51:00Z">
          <w:r w:rsidDel="00646B9D">
            <w:rPr>
              <w:rFonts w:ascii="Calibri" w:hAnsi="Calibri"/>
              <w:spacing w:val="-6"/>
            </w:rPr>
            <w:delText>already</w:delText>
          </w:r>
        </w:del>
      </w:ins>
      <w:ins w:id="805" w:author="Doug Gross" w:date="2018-05-04T16:51:00Z">
        <w:r w:rsidR="00646B9D">
          <w:rPr>
            <w:rFonts w:ascii="Calibri" w:hAnsi="Calibri"/>
            <w:spacing w:val="-6"/>
          </w:rPr>
          <w:t>have long</w:t>
        </w:r>
      </w:ins>
      <w:ins w:id="806" w:author="Doug Gross" w:date="2018-04-30T11:42:00Z">
        <w:r w:rsidR="0036535E">
          <w:rPr>
            <w:rFonts w:ascii="Calibri" w:hAnsi="Calibri"/>
            <w:spacing w:val="-6"/>
          </w:rPr>
          <w:t xml:space="preserve"> </w:t>
        </w:r>
      </w:ins>
      <w:ins w:id="807" w:author="Carrie Love" w:date="2018-04-03T11:12:00Z">
        <w:del w:id="808" w:author="Doug Gross" w:date="2018-04-30T11:42:00Z">
          <w:r w:rsidDel="0036535E">
            <w:rPr>
              <w:rFonts w:ascii="Calibri" w:hAnsi="Calibri"/>
              <w:spacing w:val="-6"/>
            </w:rPr>
            <w:delText xml:space="preserve"> </w:delText>
          </w:r>
        </w:del>
      </w:ins>
      <w:r>
        <w:rPr>
          <w:rFonts w:ascii="Calibri" w:hAnsi="Calibri"/>
          <w:spacing w:val="-6"/>
        </w:rPr>
        <w:t>perceive</w:t>
      </w:r>
      <w:ins w:id="809" w:author="Doug Gross" w:date="2018-05-04T16:51:00Z">
        <w:r w:rsidR="00646B9D">
          <w:rPr>
            <w:rFonts w:ascii="Calibri" w:hAnsi="Calibri"/>
            <w:spacing w:val="-6"/>
          </w:rPr>
          <w:t>d</w:t>
        </w:r>
      </w:ins>
      <w:r>
        <w:rPr>
          <w:rFonts w:ascii="Calibri" w:hAnsi="Calibri"/>
          <w:spacing w:val="-6"/>
        </w:rPr>
        <w:t xml:space="preserve"> </w:t>
      </w:r>
      <w:ins w:id="810" w:author="Iragui, Charles" w:date="2018-04-03T08:47:00Z">
        <w:r>
          <w:rPr>
            <w:rFonts w:ascii="Calibri" w:hAnsi="Calibri"/>
            <w:spacing w:val="-6"/>
          </w:rPr>
          <w:t xml:space="preserve">the </w:t>
        </w:r>
        <w:del w:id="811" w:author="Siedenburg" w:date="2018-04-06T11:04:00Z">
          <w:r>
            <w:rPr>
              <w:rFonts w:ascii="Calibri" w:hAnsi="Calibri"/>
              <w:spacing w:val="-6"/>
            </w:rPr>
            <w:delText>value</w:delText>
          </w:r>
        </w:del>
      </w:ins>
      <w:ins w:id="812" w:author="Siedenburg" w:date="2018-04-06T11:04:00Z">
        <w:r>
          <w:rPr>
            <w:rFonts w:ascii="Calibri" w:hAnsi="Calibri"/>
            <w:spacing w:val="-6"/>
          </w:rPr>
          <w:t>need for</w:t>
        </w:r>
      </w:ins>
      <w:ins w:id="813" w:author="Iragui, Charles" w:date="2018-04-03T08:47:00Z">
        <w:del w:id="814" w:author="Siedenburg" w:date="2018-04-06T11:04:00Z">
          <w:r>
            <w:rPr>
              <w:rFonts w:ascii="Calibri" w:hAnsi="Calibri"/>
              <w:spacing w:val="-6"/>
            </w:rPr>
            <w:delText xml:space="preserve"> of</w:delText>
          </w:r>
        </w:del>
        <w:r>
          <w:rPr>
            <w:rFonts w:ascii="Calibri" w:hAnsi="Calibri"/>
            <w:spacing w:val="-6"/>
          </w:rPr>
          <w:t xml:space="preserve"> th</w:t>
        </w:r>
      </w:ins>
      <w:ins w:id="815" w:author="Doug Gross" w:date="2018-04-30T11:42:00Z">
        <w:r w:rsidR="0036535E">
          <w:rPr>
            <w:rFonts w:ascii="Calibri" w:hAnsi="Calibri"/>
            <w:spacing w:val="-6"/>
          </w:rPr>
          <w:t>e</w:t>
        </w:r>
      </w:ins>
      <w:ins w:id="816" w:author="Iragui, Charles" w:date="2018-04-03T08:47:00Z">
        <w:del w:id="817" w:author="Doug Gross" w:date="2018-04-30T11:42:00Z">
          <w:r w:rsidDel="0036535E">
            <w:rPr>
              <w:rFonts w:ascii="Calibri" w:hAnsi="Calibri"/>
              <w:spacing w:val="-6"/>
            </w:rPr>
            <w:delText>is</w:delText>
          </w:r>
        </w:del>
        <w:r>
          <w:rPr>
            <w:rFonts w:ascii="Calibri" w:hAnsi="Calibri"/>
            <w:spacing w:val="-6"/>
          </w:rPr>
          <w:t xml:space="preserve"> kind of platform</w:t>
        </w:r>
      </w:ins>
      <w:ins w:id="818" w:author="Doug Gross" w:date="2018-04-30T11:42:00Z">
        <w:r w:rsidR="0036535E">
          <w:rPr>
            <w:rFonts w:ascii="Calibri" w:hAnsi="Calibri"/>
            <w:spacing w:val="-6"/>
          </w:rPr>
          <w:t xml:space="preserve"> that </w:t>
        </w:r>
      </w:ins>
      <w:r w:rsidR="00E54BCD">
        <w:rPr>
          <w:rFonts w:ascii="Calibri" w:hAnsi="Calibri"/>
          <w:spacing w:val="-6"/>
        </w:rPr>
        <w:t>Project</w:t>
      </w:r>
      <w:r w:rsidR="00CA1A5B">
        <w:rPr>
          <w:rFonts w:ascii="Calibri" w:hAnsi="Calibri"/>
          <w:spacing w:val="-6"/>
        </w:rPr>
        <w:t xml:space="preserve"> Freight</w:t>
      </w:r>
      <w:ins w:id="819" w:author="Doug Gross" w:date="2018-04-30T11:43:00Z">
        <w:r w:rsidR="0036535E">
          <w:rPr>
            <w:rFonts w:ascii="Calibri" w:hAnsi="Calibri"/>
            <w:spacing w:val="-6"/>
          </w:rPr>
          <w:t xml:space="preserve"> seeks to introduce</w:t>
        </w:r>
      </w:ins>
      <w:del w:id="820" w:author="Doug Gross" w:date="2018-04-30T11:46:00Z">
        <w:r w:rsidDel="0036535E">
          <w:rPr>
            <w:rFonts w:ascii="Calibri" w:hAnsi="Calibri"/>
            <w:spacing w:val="-6"/>
          </w:rPr>
          <w:delText xml:space="preserve">. Our </w:delText>
        </w:r>
      </w:del>
      <w:ins w:id="821" w:author="Iragui, Charles" w:date="2018-04-03T08:48:00Z">
        <w:del w:id="822" w:author="Doug Gross" w:date="2018-04-30T11:46:00Z">
          <w:r w:rsidDel="0036535E">
            <w:rPr>
              <w:rFonts w:ascii="Calibri" w:hAnsi="Calibri"/>
              <w:spacing w:val="-6"/>
            </w:rPr>
            <w:delText xml:space="preserve">target </w:delText>
          </w:r>
        </w:del>
      </w:ins>
      <w:del w:id="823" w:author="Doug Gross" w:date="2018-04-30T11:46:00Z">
        <w:r w:rsidDel="0036535E">
          <w:rPr>
            <w:rFonts w:ascii="Calibri" w:hAnsi="Calibri"/>
            <w:spacing w:val="-6"/>
          </w:rPr>
          <w:delText>customers</w:delText>
        </w:r>
      </w:del>
      <w:ins w:id="824" w:author="Iragui, Charles" w:date="2018-04-03T08:48:00Z">
        <w:del w:id="825" w:author="Doug Gross" w:date="2018-04-30T11:46:00Z">
          <w:r w:rsidDel="0036535E">
            <w:rPr>
              <w:rFonts w:ascii="Calibri" w:hAnsi="Calibri"/>
              <w:spacing w:val="-6"/>
            </w:rPr>
            <w:delText>, on both the shipping and driv</w:delText>
          </w:r>
        </w:del>
        <w:del w:id="826" w:author="Doug Gross" w:date="2018-04-30T11:43:00Z">
          <w:r w:rsidDel="0036535E">
            <w:rPr>
              <w:rFonts w:ascii="Calibri" w:hAnsi="Calibri"/>
              <w:spacing w:val="-6"/>
            </w:rPr>
            <w:delText>ing</w:delText>
          </w:r>
        </w:del>
        <w:del w:id="827" w:author="Doug Gross" w:date="2018-04-30T11:46:00Z">
          <w:r w:rsidDel="0036535E">
            <w:rPr>
              <w:rFonts w:ascii="Calibri" w:hAnsi="Calibri"/>
              <w:spacing w:val="-6"/>
            </w:rPr>
            <w:delText xml:space="preserve"> sides,</w:delText>
          </w:r>
        </w:del>
      </w:ins>
      <w:del w:id="828" w:author="Doug Gross" w:date="2018-04-30T12:39:00Z">
        <w:r w:rsidDel="001621F5">
          <w:rPr>
            <w:rFonts w:ascii="Calibri" w:hAnsi="Calibri"/>
            <w:spacing w:val="-6"/>
          </w:rPr>
          <w:delText xml:space="preserve"> are actively </w:delText>
        </w:r>
      </w:del>
      <w:ins w:id="829" w:author="Iragui, Charles" w:date="2018-04-03T08:48:00Z">
        <w:del w:id="830" w:author="Doug Gross" w:date="2018-04-30T12:39:00Z">
          <w:r w:rsidDel="001621F5">
            <w:rPr>
              <w:rFonts w:ascii="Calibri" w:hAnsi="Calibri"/>
              <w:spacing w:val="-6"/>
            </w:rPr>
            <w:delText>seeking</w:delText>
          </w:r>
        </w:del>
      </w:ins>
      <w:del w:id="831" w:author="Doug Gross" w:date="2018-04-30T12:39:00Z">
        <w:r w:rsidDel="001621F5">
          <w:rPr>
            <w:rFonts w:ascii="Calibri" w:hAnsi="Calibri"/>
            <w:spacing w:val="-6"/>
          </w:rPr>
          <w:delText xml:space="preserve"> </w:delText>
        </w:r>
      </w:del>
      <w:del w:id="832" w:author="Doug Gross" w:date="2018-04-30T11:43:00Z">
        <w:r w:rsidDel="0036535E">
          <w:rPr>
            <w:rFonts w:ascii="Calibri" w:hAnsi="Calibri"/>
            <w:spacing w:val="-6"/>
          </w:rPr>
          <w:delText xml:space="preserve">a </w:delText>
        </w:r>
      </w:del>
      <w:del w:id="833" w:author="Doug Gross" w:date="2018-04-30T12:39:00Z">
        <w:r w:rsidDel="001621F5">
          <w:rPr>
            <w:rFonts w:ascii="Calibri" w:hAnsi="Calibri"/>
            <w:spacing w:val="-6"/>
          </w:rPr>
          <w:delText>better solution</w:delText>
        </w:r>
      </w:del>
      <w:r>
        <w:rPr>
          <w:rFonts w:ascii="Calibri" w:hAnsi="Calibri"/>
          <w:spacing w:val="-6"/>
        </w:rPr>
        <w:t xml:space="preserve">. </w:t>
      </w:r>
    </w:p>
    <w:p w14:paraId="684B8C1D" w14:textId="0816BFE2" w:rsidR="0036535E" w:rsidRDefault="0036535E">
      <w:pPr>
        <w:pStyle w:val="Body"/>
        <w:rPr>
          <w:ins w:id="834" w:author="Doug Gross" w:date="2018-04-30T11:49:00Z"/>
          <w:rFonts w:ascii="Calibri" w:hAnsi="Calibri"/>
          <w:spacing w:val="-6"/>
        </w:rPr>
      </w:pPr>
    </w:p>
    <w:p w14:paraId="6BCBE31E" w14:textId="5C49630D" w:rsidR="0036535E" w:rsidRPr="0036535E" w:rsidRDefault="0036535E" w:rsidP="00EA28D5">
      <w:pPr>
        <w:pStyle w:val="Body"/>
        <w:outlineLvl w:val="0"/>
        <w:rPr>
          <w:ins w:id="835" w:author="Doug Gross" w:date="2018-04-30T11:43:00Z"/>
          <w:rFonts w:ascii="Calibri" w:hAnsi="Calibri"/>
          <w:b/>
          <w:spacing w:val="-6"/>
          <w:rPrChange w:id="836" w:author="Doug Gross" w:date="2018-04-30T11:49:00Z">
            <w:rPr>
              <w:ins w:id="837" w:author="Doug Gross" w:date="2018-04-30T11:43:00Z"/>
              <w:rFonts w:ascii="Calibri" w:hAnsi="Calibri"/>
              <w:spacing w:val="-6"/>
            </w:rPr>
          </w:rPrChange>
        </w:rPr>
      </w:pPr>
      <w:ins w:id="838" w:author="Doug Gross" w:date="2018-04-30T11:49:00Z">
        <w:r w:rsidRPr="0036535E">
          <w:rPr>
            <w:rFonts w:ascii="Calibri" w:hAnsi="Calibri"/>
            <w:b/>
            <w:spacing w:val="-6"/>
            <w:rPrChange w:id="839" w:author="Doug Gross" w:date="2018-04-30T11:49:00Z">
              <w:rPr>
                <w:rFonts w:ascii="Calibri" w:hAnsi="Calibri"/>
                <w:spacing w:val="-6"/>
              </w:rPr>
            </w:rPrChange>
          </w:rPr>
          <w:t>How it Works</w:t>
        </w:r>
      </w:ins>
    </w:p>
    <w:p w14:paraId="3A9A3BBB" w14:textId="733C363C" w:rsidR="00267351" w:rsidRDefault="0036535E">
      <w:pPr>
        <w:pStyle w:val="Body"/>
        <w:rPr>
          <w:ins w:id="840" w:author="Doug Gross" w:date="2018-04-30T11:56:00Z"/>
          <w:rFonts w:ascii="Calibri" w:hAnsi="Calibri"/>
          <w:spacing w:val="-6"/>
        </w:rPr>
      </w:pPr>
      <w:ins w:id="841" w:author="Doug Gross" w:date="2018-04-30T11:46:00Z">
        <w:r>
          <w:rPr>
            <w:rFonts w:ascii="Calibri" w:hAnsi="Calibri"/>
            <w:spacing w:val="-6"/>
          </w:rPr>
          <w:t>For shipping clients, t</w:t>
        </w:r>
      </w:ins>
      <w:ins w:id="842" w:author="Iragui, Charles" w:date="2018-04-03T08:50:00Z">
        <w:del w:id="843" w:author="Doug Gross" w:date="2018-04-30T11:46:00Z">
          <w:r w:rsidR="0081616C" w:rsidDel="0036535E">
            <w:rPr>
              <w:rFonts w:ascii="Calibri" w:hAnsi="Calibri"/>
              <w:spacing w:val="-6"/>
            </w:rPr>
            <w:delText>T</w:delText>
          </w:r>
        </w:del>
        <w:r w:rsidR="0081616C">
          <w:rPr>
            <w:rFonts w:ascii="Calibri" w:hAnsi="Calibri"/>
            <w:spacing w:val="-6"/>
          </w:rPr>
          <w:t xml:space="preserve">he time </w:t>
        </w:r>
      </w:ins>
      <w:ins w:id="844" w:author="Doug Gross" w:date="2018-05-03T20:23:00Z">
        <w:r w:rsidR="00465E85">
          <w:rPr>
            <w:rFonts w:ascii="Calibri" w:hAnsi="Calibri"/>
            <w:spacing w:val="-6"/>
          </w:rPr>
          <w:t>in which</w:t>
        </w:r>
      </w:ins>
      <w:ins w:id="845" w:author="Iragui, Charles" w:date="2018-04-03T08:50:00Z">
        <w:del w:id="846" w:author="Doug Gross" w:date="2018-05-03T20:23:00Z">
          <w:r w:rsidR="0081616C" w:rsidDel="00465E85">
            <w:rPr>
              <w:rFonts w:ascii="Calibri" w:hAnsi="Calibri"/>
              <w:spacing w:val="-6"/>
            </w:rPr>
            <w:delText>that</w:delText>
          </w:r>
        </w:del>
        <w:r w:rsidR="0081616C">
          <w:rPr>
            <w:rFonts w:ascii="Calibri" w:hAnsi="Calibri"/>
            <w:spacing w:val="-6"/>
          </w:rPr>
          <w:t xml:space="preserve"> </w:t>
        </w:r>
      </w:ins>
      <w:ins w:id="847" w:author="Doug Gross" w:date="2018-04-30T11:46:00Z">
        <w:r>
          <w:rPr>
            <w:rFonts w:ascii="Calibri" w:hAnsi="Calibri"/>
            <w:spacing w:val="-6"/>
          </w:rPr>
          <w:t xml:space="preserve">their </w:t>
        </w:r>
      </w:ins>
      <w:ins w:id="848" w:author="Iragui, Charles" w:date="2018-04-03T08:50:00Z">
        <w:del w:id="849" w:author="Doug Gross" w:date="2018-04-30T11:43:00Z">
          <w:r w:rsidR="0081616C" w:rsidDel="0036535E">
            <w:rPr>
              <w:rFonts w:ascii="Calibri" w:hAnsi="Calibri"/>
              <w:spacing w:val="-6"/>
            </w:rPr>
            <w:delText xml:space="preserve">the </w:delText>
          </w:r>
        </w:del>
        <w:r w:rsidR="0081616C">
          <w:rPr>
            <w:rFonts w:ascii="Calibri" w:hAnsi="Calibri"/>
            <w:spacing w:val="-6"/>
          </w:rPr>
          <w:t>freight is in</w:t>
        </w:r>
      </w:ins>
      <w:ins w:id="850" w:author="Doug Gross" w:date="2018-04-30T11:46:00Z">
        <w:r>
          <w:rPr>
            <w:rFonts w:ascii="Calibri" w:hAnsi="Calibri"/>
            <w:spacing w:val="-6"/>
          </w:rPr>
          <w:t xml:space="preserve"> the</w:t>
        </w:r>
      </w:ins>
      <w:ins w:id="851" w:author="Iragui, Charles" w:date="2018-04-03T08:50:00Z">
        <w:r w:rsidR="0081616C">
          <w:rPr>
            <w:rFonts w:ascii="Calibri" w:hAnsi="Calibri"/>
            <w:spacing w:val="-6"/>
          </w:rPr>
          <w:t xml:space="preserve"> </w:t>
        </w:r>
        <w:del w:id="852" w:author="Doug Gross" w:date="2018-04-30T11:43:00Z">
          <w:r w:rsidR="0081616C" w:rsidDel="0036535E">
            <w:rPr>
              <w:rFonts w:ascii="Calibri" w:hAnsi="Calibri"/>
              <w:spacing w:val="-6"/>
            </w:rPr>
            <w:delText xml:space="preserve">the </w:delText>
          </w:r>
        </w:del>
        <w:r w:rsidR="0081616C">
          <w:rPr>
            <w:rFonts w:ascii="Calibri" w:hAnsi="Calibri"/>
            <w:spacing w:val="-6"/>
          </w:rPr>
          <w:t xml:space="preserve">possession of </w:t>
        </w:r>
      </w:ins>
      <w:ins w:id="853" w:author="Doug Gross" w:date="2018-04-30T11:49:00Z">
        <w:r>
          <w:rPr>
            <w:rFonts w:ascii="Calibri" w:hAnsi="Calibri"/>
            <w:spacing w:val="-6"/>
          </w:rPr>
          <w:t xml:space="preserve">the </w:t>
        </w:r>
      </w:ins>
      <w:ins w:id="854" w:author="Iragui, Charles" w:date="2018-04-03T08:50:00Z">
        <w:del w:id="855" w:author="Doug Gross" w:date="2018-04-30T11:46:00Z">
          <w:r w:rsidR="0081616C" w:rsidDel="0036535E">
            <w:rPr>
              <w:rFonts w:ascii="Calibri" w:hAnsi="Calibri"/>
              <w:spacing w:val="-6"/>
            </w:rPr>
            <w:delText xml:space="preserve">the </w:delText>
          </w:r>
        </w:del>
      </w:ins>
      <w:ins w:id="856" w:author="Doug Gross" w:date="2018-04-30T11:43:00Z">
        <w:r>
          <w:rPr>
            <w:rFonts w:ascii="Calibri" w:hAnsi="Calibri"/>
            <w:spacing w:val="-6"/>
          </w:rPr>
          <w:t xml:space="preserve">truck </w:t>
        </w:r>
      </w:ins>
      <w:ins w:id="857" w:author="Iragui, Charles" w:date="2018-04-03T08:50:00Z">
        <w:r w:rsidR="0081616C">
          <w:rPr>
            <w:rFonts w:ascii="Calibri" w:hAnsi="Calibri"/>
            <w:spacing w:val="-6"/>
          </w:rPr>
          <w:t xml:space="preserve">driver typically </w:t>
        </w:r>
      </w:ins>
      <w:ins w:id="858" w:author="Doug Gross" w:date="2018-04-30T11:47:00Z">
        <w:r>
          <w:rPr>
            <w:rFonts w:ascii="Calibri" w:hAnsi="Calibri"/>
            <w:spacing w:val="-6"/>
          </w:rPr>
          <w:t xml:space="preserve">represents the </w:t>
        </w:r>
      </w:ins>
      <w:ins w:id="859" w:author="Iragui, Charles" w:date="2018-04-03T08:50:00Z">
        <w:del w:id="860" w:author="Doug Gross" w:date="2018-04-30T11:47:00Z">
          <w:r w:rsidR="0081616C" w:rsidDel="0036535E">
            <w:rPr>
              <w:rFonts w:ascii="Calibri" w:hAnsi="Calibri"/>
              <w:spacing w:val="-6"/>
            </w:rPr>
            <w:delText xml:space="preserve">presents the </w:delText>
          </w:r>
        </w:del>
        <w:r w:rsidR="0081616C">
          <w:rPr>
            <w:rFonts w:ascii="Calibri" w:hAnsi="Calibri"/>
            <w:spacing w:val="-6"/>
          </w:rPr>
          <w:t xml:space="preserve">most </w:t>
        </w:r>
      </w:ins>
      <w:ins w:id="861" w:author="Doug Gross" w:date="2018-05-03T20:23:00Z">
        <w:r w:rsidR="00465E85">
          <w:rPr>
            <w:rFonts w:ascii="Calibri" w:hAnsi="Calibri"/>
            <w:spacing w:val="-6"/>
          </w:rPr>
          <w:t>trying phase</w:t>
        </w:r>
      </w:ins>
      <w:ins w:id="862" w:author="Iragui, Charles" w:date="2018-04-03T08:50:00Z">
        <w:del w:id="863" w:author="Doug Gross" w:date="2018-05-03T20:23:00Z">
          <w:r w:rsidR="0081616C" w:rsidDel="00465E85">
            <w:rPr>
              <w:rFonts w:ascii="Calibri" w:hAnsi="Calibri"/>
              <w:spacing w:val="-6"/>
            </w:rPr>
            <w:delText>challeng</w:delText>
          </w:r>
        </w:del>
      </w:ins>
      <w:ins w:id="864" w:author="Doug Gross" w:date="2018-04-30T11:44:00Z">
        <w:r>
          <w:rPr>
            <w:rFonts w:ascii="Calibri" w:hAnsi="Calibri"/>
            <w:spacing w:val="-6"/>
          </w:rPr>
          <w:t xml:space="preserve"> of the</w:t>
        </w:r>
      </w:ins>
      <w:ins w:id="865" w:author="Doug Gross" w:date="2018-05-03T20:23:00Z">
        <w:r w:rsidR="00465E85">
          <w:rPr>
            <w:rFonts w:ascii="Calibri" w:hAnsi="Calibri"/>
            <w:spacing w:val="-6"/>
          </w:rPr>
          <w:t xml:space="preserve"> shipping</w:t>
        </w:r>
      </w:ins>
      <w:ins w:id="866" w:author="Doug Gross" w:date="2018-04-30T11:44:00Z">
        <w:r>
          <w:rPr>
            <w:rFonts w:ascii="Calibri" w:hAnsi="Calibri"/>
            <w:spacing w:val="-6"/>
          </w:rPr>
          <w:t xml:space="preserve"> experience.</w:t>
        </w:r>
      </w:ins>
      <w:ins w:id="867" w:author="Doug Gross" w:date="2018-04-30T11:47:00Z">
        <w:r>
          <w:rPr>
            <w:rFonts w:ascii="Calibri" w:hAnsi="Calibri"/>
            <w:spacing w:val="-6"/>
          </w:rPr>
          <w:t xml:space="preserve"> Due to lack of transparency, shipping clients are generally</w:t>
        </w:r>
      </w:ins>
      <w:ins w:id="868" w:author="Doug Gross" w:date="2018-05-03T20:24:00Z">
        <w:r w:rsidR="00465E85">
          <w:rPr>
            <w:rFonts w:ascii="Calibri" w:hAnsi="Calibri"/>
            <w:spacing w:val="-6"/>
          </w:rPr>
          <w:t xml:space="preserve"> </w:t>
        </w:r>
      </w:ins>
      <w:ins w:id="869" w:author="Doug Gross" w:date="2018-04-30T11:49:00Z">
        <w:r>
          <w:rPr>
            <w:rFonts w:ascii="Calibri" w:hAnsi="Calibri"/>
            <w:spacing w:val="-6"/>
          </w:rPr>
          <w:t>“</w:t>
        </w:r>
      </w:ins>
      <w:ins w:id="870" w:author="Doug Gross" w:date="2018-05-03T20:24:00Z">
        <w:r w:rsidR="00465E85">
          <w:rPr>
            <w:rFonts w:ascii="Calibri" w:hAnsi="Calibri"/>
            <w:spacing w:val="-6"/>
          </w:rPr>
          <w:t>flying</w:t>
        </w:r>
      </w:ins>
      <w:ins w:id="871" w:author="Doug Gross" w:date="2018-04-30T11:49:00Z">
        <w:r>
          <w:rPr>
            <w:rFonts w:ascii="Calibri" w:hAnsi="Calibri"/>
            <w:spacing w:val="-6"/>
          </w:rPr>
          <w:t xml:space="preserve"> blind” and </w:t>
        </w:r>
      </w:ins>
      <w:ins w:id="872" w:author="Doug Gross" w:date="2018-05-03T20:24:00Z">
        <w:r w:rsidR="00465E85">
          <w:rPr>
            <w:rFonts w:ascii="Calibri" w:hAnsi="Calibri"/>
            <w:spacing w:val="-6"/>
          </w:rPr>
          <w:t>rendered</w:t>
        </w:r>
      </w:ins>
      <w:ins w:id="873" w:author="Doug Gross" w:date="2018-04-30T11:49:00Z">
        <w:r>
          <w:rPr>
            <w:rFonts w:ascii="Calibri" w:hAnsi="Calibri"/>
            <w:spacing w:val="-6"/>
          </w:rPr>
          <w:t xml:space="preserve"> </w:t>
        </w:r>
      </w:ins>
      <w:ins w:id="874" w:author="Doug Gross" w:date="2018-04-30T11:47:00Z">
        <w:r>
          <w:rPr>
            <w:rFonts w:ascii="Calibri" w:hAnsi="Calibri"/>
            <w:spacing w:val="-6"/>
          </w:rPr>
          <w:t xml:space="preserve">helpless </w:t>
        </w:r>
      </w:ins>
      <w:ins w:id="875" w:author="Doug Gross" w:date="2018-05-03T20:24:00Z">
        <w:r w:rsidR="00465E85">
          <w:rPr>
            <w:rFonts w:ascii="Calibri" w:hAnsi="Calibri"/>
            <w:spacing w:val="-6"/>
          </w:rPr>
          <w:t xml:space="preserve">to affect outcomes </w:t>
        </w:r>
      </w:ins>
      <w:ins w:id="876" w:author="Doug Gross" w:date="2018-04-30T11:48:00Z">
        <w:r>
          <w:rPr>
            <w:rFonts w:ascii="Calibri" w:hAnsi="Calibri"/>
            <w:spacing w:val="-6"/>
          </w:rPr>
          <w:t xml:space="preserve">during this critical </w:t>
        </w:r>
      </w:ins>
      <w:ins w:id="877" w:author="Doug Gross" w:date="2018-05-03T20:25:00Z">
        <w:r w:rsidR="00465E85">
          <w:rPr>
            <w:rFonts w:ascii="Calibri" w:hAnsi="Calibri"/>
            <w:spacing w:val="-6"/>
          </w:rPr>
          <w:t>p</w:t>
        </w:r>
      </w:ins>
      <w:ins w:id="878" w:author="Doug Gross" w:date="2018-05-10T15:23:00Z">
        <w:r w:rsidR="00AE2F90">
          <w:rPr>
            <w:rFonts w:ascii="Calibri" w:hAnsi="Calibri"/>
            <w:spacing w:val="-6"/>
          </w:rPr>
          <w:t>eriod</w:t>
        </w:r>
      </w:ins>
      <w:ins w:id="879" w:author="Doug Gross" w:date="2018-04-30T11:48:00Z">
        <w:r>
          <w:rPr>
            <w:rFonts w:ascii="Calibri" w:hAnsi="Calibri"/>
            <w:spacing w:val="-6"/>
          </w:rPr>
          <w:t>.</w:t>
        </w:r>
      </w:ins>
      <w:ins w:id="880" w:author="Doug Gross" w:date="2018-04-30T11:44:00Z">
        <w:r>
          <w:rPr>
            <w:rFonts w:ascii="Calibri" w:hAnsi="Calibri"/>
            <w:spacing w:val="-6"/>
          </w:rPr>
          <w:t xml:space="preserve"> </w:t>
        </w:r>
      </w:ins>
      <w:r w:rsidR="00E54BCD">
        <w:rPr>
          <w:rFonts w:ascii="Calibri" w:hAnsi="Calibri"/>
          <w:spacing w:val="-6"/>
        </w:rPr>
        <w:t>Project</w:t>
      </w:r>
      <w:r w:rsidR="00E465C0">
        <w:rPr>
          <w:rFonts w:ascii="Calibri" w:hAnsi="Calibri"/>
          <w:spacing w:val="-6"/>
        </w:rPr>
        <w:t xml:space="preserve"> Freight</w:t>
      </w:r>
      <w:ins w:id="881" w:author="Iragui, Charles" w:date="2018-04-03T08:50:00Z">
        <w:del w:id="882" w:author="Doug Gross" w:date="2018-04-30T11:44:00Z">
          <w:r w:rsidR="0081616C" w:rsidDel="0036535E">
            <w:rPr>
              <w:rFonts w:ascii="Calibri" w:hAnsi="Calibri"/>
              <w:spacing w:val="-6"/>
            </w:rPr>
            <w:delText>es</w:delText>
          </w:r>
        </w:del>
        <w:r w:rsidR="0081616C">
          <w:rPr>
            <w:rFonts w:ascii="Calibri" w:hAnsi="Calibri"/>
            <w:spacing w:val="-6"/>
          </w:rPr>
          <w:t xml:space="preserve"> </w:t>
        </w:r>
        <w:del w:id="883" w:author="Doug Gross" w:date="2018-04-30T11:44:00Z">
          <w:r w:rsidR="0081616C" w:rsidDel="0036535E">
            <w:rPr>
              <w:rFonts w:ascii="Calibri" w:hAnsi="Calibri"/>
              <w:spacing w:val="-6"/>
            </w:rPr>
            <w:delText>and w</w:delText>
          </w:r>
        </w:del>
      </w:ins>
      <w:del w:id="884" w:author="Doug Gross" w:date="2018-04-30T11:44:00Z">
        <w:r w:rsidR="0081616C" w:rsidDel="0036535E">
          <w:rPr>
            <w:rFonts w:ascii="Calibri" w:hAnsi="Calibri"/>
            <w:spacing w:val="-6"/>
          </w:rPr>
          <w:delText xml:space="preserve">e </w:delText>
        </w:r>
      </w:del>
      <w:r w:rsidR="0081616C">
        <w:rPr>
          <w:rFonts w:ascii="Calibri" w:hAnsi="Calibri"/>
          <w:spacing w:val="-6"/>
        </w:rPr>
        <w:t>will</w:t>
      </w:r>
      <w:ins w:id="885" w:author="Doug Gross" w:date="2018-04-30T11:44:00Z">
        <w:r>
          <w:rPr>
            <w:rFonts w:ascii="Calibri" w:hAnsi="Calibri"/>
            <w:spacing w:val="-6"/>
          </w:rPr>
          <w:t xml:space="preserve"> address this</w:t>
        </w:r>
      </w:ins>
      <w:r w:rsidR="0081616C">
        <w:rPr>
          <w:rFonts w:ascii="Calibri" w:hAnsi="Calibri"/>
          <w:spacing w:val="-6"/>
        </w:rPr>
        <w:t xml:space="preserve"> </w:t>
      </w:r>
      <w:del w:id="886" w:author="Doug Gross" w:date="2018-04-30T11:50:00Z">
        <w:r w:rsidR="0081616C" w:rsidDel="0036535E">
          <w:rPr>
            <w:rFonts w:ascii="Calibri" w:hAnsi="Calibri"/>
            <w:spacing w:val="-6"/>
          </w:rPr>
          <w:delText>be the front runner in</w:delText>
        </w:r>
      </w:del>
      <w:ins w:id="887" w:author="Doug Gross" w:date="2018-04-30T11:50:00Z">
        <w:r>
          <w:rPr>
            <w:rFonts w:ascii="Calibri" w:hAnsi="Calibri"/>
            <w:spacing w:val="-6"/>
          </w:rPr>
          <w:t>by</w:t>
        </w:r>
      </w:ins>
      <w:r w:rsidR="0081616C">
        <w:rPr>
          <w:rFonts w:ascii="Calibri" w:hAnsi="Calibri"/>
          <w:spacing w:val="-6"/>
        </w:rPr>
        <w:t xml:space="preserve"> </w:t>
      </w:r>
      <w:ins w:id="888" w:author="Doug Gross" w:date="2018-05-10T15:23:00Z">
        <w:r w:rsidR="00AE2F90">
          <w:rPr>
            <w:rFonts w:ascii="Calibri" w:hAnsi="Calibri"/>
            <w:spacing w:val="-6"/>
          </w:rPr>
          <w:t>building</w:t>
        </w:r>
      </w:ins>
      <w:del w:id="889" w:author="Doug Gross" w:date="2018-05-10T15:23:00Z">
        <w:r w:rsidR="0081616C" w:rsidDel="00AE2F90">
          <w:rPr>
            <w:rFonts w:ascii="Calibri" w:hAnsi="Calibri"/>
            <w:spacing w:val="-6"/>
          </w:rPr>
          <w:delText>creating</w:delText>
        </w:r>
      </w:del>
      <w:r w:rsidR="0081616C">
        <w:rPr>
          <w:rFonts w:ascii="Calibri" w:hAnsi="Calibri"/>
          <w:spacing w:val="-6"/>
        </w:rPr>
        <w:t xml:space="preserve"> </w:t>
      </w:r>
      <w:ins w:id="890" w:author="Iragui, Charles" w:date="2018-04-03T08:49:00Z">
        <w:r w:rsidR="0081616C">
          <w:rPr>
            <w:rFonts w:ascii="Calibri" w:hAnsi="Calibri"/>
            <w:spacing w:val="-6"/>
          </w:rPr>
          <w:t xml:space="preserve">a </w:t>
        </w:r>
      </w:ins>
      <w:r w:rsidR="0081616C">
        <w:rPr>
          <w:rFonts w:ascii="Calibri" w:hAnsi="Calibri"/>
          <w:spacing w:val="-6"/>
        </w:rPr>
        <w:t xml:space="preserve">solution </w:t>
      </w:r>
      <w:ins w:id="891" w:author="Doug Gross" w:date="2018-05-03T20:25:00Z">
        <w:r w:rsidR="00465E85">
          <w:rPr>
            <w:rFonts w:ascii="Calibri" w:hAnsi="Calibri"/>
            <w:spacing w:val="-6"/>
          </w:rPr>
          <w:t>that places equal emphasis on</w:t>
        </w:r>
      </w:ins>
      <w:ins w:id="892" w:author="Doug Gross" w:date="2018-04-30T11:50:00Z">
        <w:r w:rsidR="00267351">
          <w:rPr>
            <w:rFonts w:ascii="Calibri" w:hAnsi="Calibri"/>
            <w:spacing w:val="-6"/>
          </w:rPr>
          <w:t xml:space="preserve"> </w:t>
        </w:r>
      </w:ins>
      <w:del w:id="893" w:author="Doug Gross" w:date="2018-04-30T11:50:00Z">
        <w:r w:rsidR="0081616C" w:rsidDel="00267351">
          <w:rPr>
            <w:rFonts w:ascii="Calibri" w:hAnsi="Calibri"/>
            <w:spacing w:val="-6"/>
          </w:rPr>
          <w:delText xml:space="preserve">with </w:delText>
        </w:r>
      </w:del>
      <w:r w:rsidR="0081616C">
        <w:rPr>
          <w:rFonts w:ascii="Calibri" w:hAnsi="Calibri"/>
          <w:spacing w:val="-6"/>
        </w:rPr>
        <w:t xml:space="preserve">the </w:t>
      </w:r>
      <w:ins w:id="894" w:author="Doug Gross" w:date="2018-05-03T20:25:00Z">
        <w:r w:rsidR="00465E85">
          <w:rPr>
            <w:rFonts w:ascii="Calibri" w:hAnsi="Calibri"/>
            <w:spacing w:val="-6"/>
          </w:rPr>
          <w:t>experiences of both the</w:t>
        </w:r>
      </w:ins>
      <w:ins w:id="895" w:author="Doug Gross" w:date="2018-05-03T20:26:00Z">
        <w:r w:rsidR="00465E85">
          <w:rPr>
            <w:rFonts w:ascii="Calibri" w:hAnsi="Calibri"/>
            <w:spacing w:val="-6"/>
          </w:rPr>
          <w:t xml:space="preserve"> </w:t>
        </w:r>
      </w:ins>
      <w:ins w:id="896" w:author="Doug Gross" w:date="2018-05-03T20:25:00Z">
        <w:r w:rsidR="00465E85">
          <w:rPr>
            <w:rFonts w:ascii="Calibri" w:hAnsi="Calibri"/>
            <w:spacing w:val="-6"/>
          </w:rPr>
          <w:t xml:space="preserve">shipping client </w:t>
        </w:r>
      </w:ins>
      <w:ins w:id="897" w:author="Doug Gross" w:date="2018-05-03T20:26:00Z">
        <w:r w:rsidR="00465E85">
          <w:rPr>
            <w:rFonts w:ascii="Calibri" w:hAnsi="Calibri"/>
            <w:spacing w:val="-6"/>
          </w:rPr>
          <w:t xml:space="preserve">and the </w:t>
        </w:r>
      </w:ins>
      <w:ins w:id="898" w:author="Doug Gross" w:date="2018-04-30T11:50:00Z">
        <w:r w:rsidR="00267351">
          <w:rPr>
            <w:rFonts w:ascii="Calibri" w:hAnsi="Calibri"/>
            <w:spacing w:val="-6"/>
          </w:rPr>
          <w:t xml:space="preserve">truck </w:t>
        </w:r>
      </w:ins>
      <w:r w:rsidR="0081616C">
        <w:rPr>
          <w:rFonts w:ascii="Calibri" w:hAnsi="Calibri"/>
          <w:spacing w:val="-6"/>
        </w:rPr>
        <w:t>driver</w:t>
      </w:r>
      <w:ins w:id="899" w:author="Doug Gross" w:date="2018-05-03T20:26:00Z">
        <w:r w:rsidR="00465E85">
          <w:rPr>
            <w:rFonts w:ascii="Calibri" w:hAnsi="Calibri"/>
            <w:spacing w:val="-6"/>
          </w:rPr>
          <w:t xml:space="preserve"> – and in fa</w:t>
        </w:r>
      </w:ins>
      <w:ins w:id="900" w:author="Doug Gross" w:date="2018-05-03T20:27:00Z">
        <w:r w:rsidR="00465E85">
          <w:rPr>
            <w:rFonts w:ascii="Calibri" w:hAnsi="Calibri"/>
            <w:spacing w:val="-6"/>
          </w:rPr>
          <w:t>ct links the two directly via a common platform</w:t>
        </w:r>
      </w:ins>
      <w:ins w:id="901" w:author="Iragui, Charles" w:date="2018-04-03T08:49:00Z">
        <w:del w:id="902" w:author="Doug Gross" w:date="2018-05-03T20:25:00Z">
          <w:r w:rsidR="0081616C" w:rsidDel="00465E85">
            <w:rPr>
              <w:rFonts w:ascii="Calibri" w:hAnsi="Calibri"/>
              <w:spacing w:val="-6"/>
            </w:rPr>
            <w:delText xml:space="preserve"> experience</w:delText>
          </w:r>
        </w:del>
      </w:ins>
      <w:del w:id="903" w:author="Doug Gross" w:date="2018-05-03T20:25:00Z">
        <w:r w:rsidR="0081616C" w:rsidDel="00465E85">
          <w:rPr>
            <w:rFonts w:ascii="Calibri" w:hAnsi="Calibri"/>
            <w:spacing w:val="-6"/>
          </w:rPr>
          <w:delText xml:space="preserve"> </w:delText>
        </w:r>
      </w:del>
      <w:ins w:id="904" w:author="Doug Gross" w:date="2018-04-30T11:50:00Z">
        <w:r w:rsidR="00267351">
          <w:rPr>
            <w:rFonts w:ascii="Calibri" w:hAnsi="Calibri"/>
            <w:spacing w:val="-6"/>
          </w:rPr>
          <w:t xml:space="preserve">. </w:t>
        </w:r>
      </w:ins>
      <w:del w:id="905" w:author="Doug Gross" w:date="2018-04-30T11:51:00Z">
        <w:r w:rsidR="0081616C" w:rsidDel="00267351">
          <w:rPr>
            <w:rFonts w:ascii="Calibri" w:hAnsi="Calibri"/>
            <w:spacing w:val="-6"/>
          </w:rPr>
          <w:delText>as it</w:delText>
        </w:r>
      </w:del>
      <w:ins w:id="906" w:author="Iragui, Charles" w:date="2018-04-03T08:49:00Z">
        <w:del w:id="907" w:author="Doug Gross" w:date="2018-04-30T11:51:00Z">
          <w:r w:rsidR="0081616C" w:rsidDel="00267351">
            <w:rPr>
              <w:rFonts w:ascii="Calibri" w:hAnsi="Calibri"/>
              <w:spacing w:val="-6"/>
            </w:rPr>
            <w:delText>s</w:delText>
          </w:r>
        </w:del>
      </w:ins>
      <w:del w:id="908" w:author="Doug Gross" w:date="2018-04-30T11:51:00Z">
        <w:r w:rsidR="0081616C" w:rsidDel="00267351">
          <w:rPr>
            <w:rFonts w:ascii="Calibri" w:hAnsi="Calibri"/>
            <w:spacing w:val="-6"/>
          </w:rPr>
          <w:delText xml:space="preserve"> focus. </w:delText>
        </w:r>
      </w:del>
      <w:r w:rsidR="0081616C">
        <w:rPr>
          <w:rFonts w:ascii="Calibri" w:hAnsi="Calibri"/>
          <w:spacing w:val="-6"/>
        </w:rPr>
        <w:t xml:space="preserve">Our embedded hardware will </w:t>
      </w:r>
      <w:ins w:id="909" w:author="Doug Gross" w:date="2018-04-30T11:51:00Z">
        <w:r w:rsidR="00267351">
          <w:rPr>
            <w:rFonts w:ascii="Calibri" w:hAnsi="Calibri"/>
            <w:spacing w:val="-6"/>
          </w:rPr>
          <w:t xml:space="preserve">utilize </w:t>
        </w:r>
      </w:ins>
      <w:del w:id="910" w:author="Doug Gross" w:date="2018-04-30T11:51:00Z">
        <w:r w:rsidR="0081616C" w:rsidDel="00267351">
          <w:rPr>
            <w:rFonts w:ascii="Calibri" w:hAnsi="Calibri"/>
            <w:spacing w:val="-6"/>
          </w:rPr>
          <w:delText xml:space="preserve">have the capacity of </w:delText>
        </w:r>
      </w:del>
      <w:r w:rsidR="0081616C">
        <w:rPr>
          <w:rFonts w:ascii="Calibri" w:hAnsi="Calibri"/>
          <w:spacing w:val="-6"/>
        </w:rPr>
        <w:t>real</w:t>
      </w:r>
      <w:ins w:id="911" w:author="Doug Gross" w:date="2018-04-30T11:51:00Z">
        <w:r w:rsidR="00267351">
          <w:rPr>
            <w:rFonts w:ascii="Calibri" w:hAnsi="Calibri"/>
            <w:spacing w:val="-6"/>
          </w:rPr>
          <w:t>-</w:t>
        </w:r>
      </w:ins>
      <w:del w:id="912" w:author="Doug Gross" w:date="2018-04-30T11:51:00Z">
        <w:r w:rsidR="0081616C" w:rsidDel="00267351">
          <w:rPr>
            <w:rFonts w:ascii="Calibri" w:hAnsi="Calibri"/>
            <w:spacing w:val="-6"/>
          </w:rPr>
          <w:delText xml:space="preserve"> </w:delText>
        </w:r>
      </w:del>
      <w:r w:rsidR="0081616C">
        <w:rPr>
          <w:rFonts w:ascii="Calibri" w:hAnsi="Calibri"/>
          <w:spacing w:val="-6"/>
        </w:rPr>
        <w:t xml:space="preserve">time GPS tracking and </w:t>
      </w:r>
      <w:ins w:id="913" w:author="Iragui, Charles" w:date="2018-04-03T08:53:00Z">
        <w:r w:rsidR="0081616C">
          <w:rPr>
            <w:rFonts w:ascii="Calibri" w:hAnsi="Calibri"/>
            <w:spacing w:val="-6"/>
          </w:rPr>
          <w:t xml:space="preserve">continuous </w:t>
        </w:r>
      </w:ins>
      <w:ins w:id="914" w:author="Doug Gross" w:date="2018-04-30T11:51:00Z">
        <w:r w:rsidR="00267351">
          <w:rPr>
            <w:rFonts w:ascii="Calibri" w:hAnsi="Calibri"/>
            <w:spacing w:val="-6"/>
          </w:rPr>
          <w:t xml:space="preserve">environmental </w:t>
        </w:r>
      </w:ins>
      <w:ins w:id="915" w:author="Iragui, Charles" w:date="2018-04-03T08:53:00Z">
        <w:r w:rsidR="0081616C">
          <w:rPr>
            <w:rFonts w:ascii="Calibri" w:hAnsi="Calibri"/>
            <w:spacing w:val="-6"/>
          </w:rPr>
          <w:t>monitoring</w:t>
        </w:r>
        <w:del w:id="916" w:author="Doug Gross" w:date="2018-04-30T11:51:00Z">
          <w:r w:rsidR="0081616C" w:rsidDel="00267351">
            <w:rPr>
              <w:rFonts w:ascii="Calibri" w:hAnsi="Calibri"/>
              <w:spacing w:val="-6"/>
            </w:rPr>
            <w:delText xml:space="preserve"> </w:delText>
          </w:r>
        </w:del>
      </w:ins>
      <w:del w:id="917" w:author="Doug Gross" w:date="2018-04-30T11:51:00Z">
        <w:r w:rsidR="0081616C" w:rsidDel="00267351">
          <w:rPr>
            <w:rFonts w:ascii="Calibri" w:hAnsi="Calibri"/>
            <w:spacing w:val="-6"/>
          </w:rPr>
          <w:delText>of the shipment’s environment</w:delText>
        </w:r>
      </w:del>
      <w:r w:rsidR="0081616C">
        <w:rPr>
          <w:rFonts w:ascii="Calibri" w:hAnsi="Calibri"/>
          <w:spacing w:val="-6"/>
        </w:rPr>
        <w:t xml:space="preserve">. </w:t>
      </w:r>
      <w:ins w:id="918" w:author="Iragui, Charles" w:date="2018-04-03T08:54:00Z">
        <w:r w:rsidR="0081616C">
          <w:rPr>
            <w:rFonts w:ascii="Calibri" w:hAnsi="Calibri"/>
            <w:spacing w:val="-6"/>
          </w:rPr>
          <w:t>Data from the hardware will flow</w:t>
        </w:r>
      </w:ins>
      <w:ins w:id="919" w:author="Doug Gross" w:date="2018-04-30T11:51:00Z">
        <w:r w:rsidR="00267351">
          <w:rPr>
            <w:rFonts w:ascii="Calibri" w:hAnsi="Calibri"/>
            <w:spacing w:val="-6"/>
          </w:rPr>
          <w:t xml:space="preserve"> continuously to the </w:t>
        </w:r>
      </w:ins>
      <w:r w:rsidR="00E54BCD">
        <w:rPr>
          <w:rFonts w:ascii="Calibri" w:hAnsi="Calibri"/>
          <w:spacing w:val="-6"/>
        </w:rPr>
        <w:t>Project</w:t>
      </w:r>
      <w:r w:rsidR="00E465C0">
        <w:rPr>
          <w:rFonts w:ascii="Calibri" w:hAnsi="Calibri"/>
          <w:spacing w:val="-6"/>
        </w:rPr>
        <w:t xml:space="preserve"> Freight </w:t>
      </w:r>
      <w:ins w:id="920" w:author="Iragui, Charles" w:date="2018-04-03T08:54:00Z">
        <w:del w:id="921" w:author="Doug Gross" w:date="2018-04-30T11:51:00Z">
          <w:r w:rsidR="0081616C" w:rsidDel="00267351">
            <w:rPr>
              <w:rFonts w:ascii="Calibri" w:hAnsi="Calibri"/>
              <w:spacing w:val="-6"/>
            </w:rPr>
            <w:delText xml:space="preserve"> onto</w:delText>
          </w:r>
        </w:del>
      </w:ins>
      <w:del w:id="922" w:author="Doug Gross" w:date="2018-04-30T11:51:00Z">
        <w:r w:rsidR="0081616C" w:rsidDel="00267351">
          <w:rPr>
            <w:rFonts w:ascii="Calibri" w:hAnsi="Calibri"/>
            <w:spacing w:val="-6"/>
          </w:rPr>
          <w:delText xml:space="preserve"> our </w:delText>
        </w:r>
      </w:del>
      <w:r w:rsidR="0081616C">
        <w:rPr>
          <w:rFonts w:ascii="Calibri" w:hAnsi="Calibri"/>
          <w:spacing w:val="-6"/>
        </w:rPr>
        <w:t>platform</w:t>
      </w:r>
      <w:ins w:id="923" w:author="Iragui, Charles" w:date="2018-04-03T08:54:00Z">
        <w:r w:rsidR="0081616C">
          <w:rPr>
            <w:rFonts w:ascii="Calibri" w:hAnsi="Calibri"/>
            <w:spacing w:val="-6"/>
          </w:rPr>
          <w:t>,</w:t>
        </w:r>
      </w:ins>
      <w:r w:rsidR="0081616C">
        <w:rPr>
          <w:rFonts w:ascii="Calibri" w:hAnsi="Calibri"/>
          <w:spacing w:val="-6"/>
        </w:rPr>
        <w:t xml:space="preserve"> allowing </w:t>
      </w:r>
      <w:ins w:id="924" w:author="Doug Gross" w:date="2018-04-30T11:52:00Z">
        <w:r w:rsidR="00267351">
          <w:rPr>
            <w:rFonts w:ascii="Calibri" w:hAnsi="Calibri"/>
            <w:spacing w:val="-6"/>
          </w:rPr>
          <w:t xml:space="preserve">for </w:t>
        </w:r>
      </w:ins>
      <w:del w:id="925" w:author="Doug Gross" w:date="2018-04-30T11:52:00Z">
        <w:r w:rsidR="0081616C" w:rsidDel="00267351">
          <w:rPr>
            <w:rFonts w:ascii="Calibri" w:hAnsi="Calibri"/>
            <w:spacing w:val="-6"/>
          </w:rPr>
          <w:delText xml:space="preserve">extensive </w:delText>
        </w:r>
      </w:del>
      <w:r w:rsidR="0081616C">
        <w:rPr>
          <w:rFonts w:ascii="Calibri" w:hAnsi="Calibri"/>
          <w:spacing w:val="-6"/>
        </w:rPr>
        <w:t>real</w:t>
      </w:r>
      <w:ins w:id="926" w:author="Doug Gross" w:date="2018-04-30T11:52:00Z">
        <w:r w:rsidR="00267351">
          <w:rPr>
            <w:rFonts w:ascii="Calibri" w:hAnsi="Calibri"/>
            <w:spacing w:val="-6"/>
          </w:rPr>
          <w:t>-</w:t>
        </w:r>
      </w:ins>
      <w:del w:id="927" w:author="Doug Gross" w:date="2018-04-30T11:52:00Z">
        <w:r w:rsidR="0081616C" w:rsidDel="00267351">
          <w:rPr>
            <w:rFonts w:ascii="Calibri" w:hAnsi="Calibri"/>
            <w:spacing w:val="-6"/>
          </w:rPr>
          <w:delText xml:space="preserve"> </w:delText>
        </w:r>
      </w:del>
      <w:r w:rsidR="0081616C">
        <w:rPr>
          <w:rFonts w:ascii="Calibri" w:hAnsi="Calibri"/>
          <w:spacing w:val="-6"/>
        </w:rPr>
        <w:t xml:space="preserve">time </w:t>
      </w:r>
      <w:ins w:id="928" w:author="Doug Gross" w:date="2018-04-30T11:52:00Z">
        <w:r w:rsidR="00267351">
          <w:rPr>
            <w:rFonts w:ascii="Calibri" w:hAnsi="Calibri"/>
            <w:spacing w:val="-6"/>
          </w:rPr>
          <w:t xml:space="preserve">monitoring and </w:t>
        </w:r>
      </w:ins>
      <w:r w:rsidR="0081616C">
        <w:rPr>
          <w:rFonts w:ascii="Calibri" w:hAnsi="Calibri"/>
          <w:spacing w:val="-6"/>
        </w:rPr>
        <w:t xml:space="preserve">reporting </w:t>
      </w:r>
      <w:ins w:id="929" w:author="Doug Gross" w:date="2018-04-30T11:52:00Z">
        <w:r w:rsidR="00267351">
          <w:rPr>
            <w:rFonts w:ascii="Calibri" w:hAnsi="Calibri"/>
            <w:spacing w:val="-6"/>
          </w:rPr>
          <w:t>for</w:t>
        </w:r>
      </w:ins>
      <w:del w:id="930" w:author="Doug Gross" w:date="2018-04-30T11:52:00Z">
        <w:r w:rsidR="0081616C" w:rsidDel="00267351">
          <w:rPr>
            <w:rFonts w:ascii="Calibri" w:hAnsi="Calibri"/>
            <w:spacing w:val="-6"/>
          </w:rPr>
          <w:delText>to</w:delText>
        </w:r>
      </w:del>
      <w:r w:rsidR="0081616C">
        <w:rPr>
          <w:rFonts w:ascii="Calibri" w:hAnsi="Calibri"/>
          <w:spacing w:val="-6"/>
        </w:rPr>
        <w:t xml:space="preserve"> </w:t>
      </w:r>
      <w:ins w:id="931" w:author="Doug Gross" w:date="2018-05-03T20:27:00Z">
        <w:r w:rsidR="004C340C">
          <w:rPr>
            <w:rFonts w:ascii="Calibri" w:hAnsi="Calibri"/>
            <w:spacing w:val="-6"/>
          </w:rPr>
          <w:t>both</w:t>
        </w:r>
      </w:ins>
      <w:del w:id="932" w:author="Doug Gross" w:date="2018-05-03T20:27:00Z">
        <w:r w:rsidR="0081616C" w:rsidDel="004C340C">
          <w:rPr>
            <w:rFonts w:ascii="Calibri" w:hAnsi="Calibri"/>
            <w:spacing w:val="-6"/>
          </w:rPr>
          <w:delText>the</w:delText>
        </w:r>
      </w:del>
      <w:r w:rsidR="0081616C">
        <w:rPr>
          <w:rFonts w:ascii="Calibri" w:hAnsi="Calibri"/>
          <w:spacing w:val="-6"/>
        </w:rPr>
        <w:t xml:space="preserve"> </w:t>
      </w:r>
      <w:ins w:id="933" w:author="Iragui, Charles" w:date="2018-04-03T08:54:00Z">
        <w:r w:rsidR="0081616C">
          <w:rPr>
            <w:rFonts w:ascii="Calibri" w:hAnsi="Calibri"/>
            <w:spacing w:val="-6"/>
          </w:rPr>
          <w:t>shipping client</w:t>
        </w:r>
      </w:ins>
      <w:ins w:id="934" w:author="Doug Gross" w:date="2018-05-03T20:27:00Z">
        <w:r w:rsidR="004C340C">
          <w:rPr>
            <w:rFonts w:ascii="Calibri" w:hAnsi="Calibri"/>
            <w:spacing w:val="-6"/>
          </w:rPr>
          <w:t xml:space="preserve"> and </w:t>
        </w:r>
      </w:ins>
      <w:ins w:id="935" w:author="Doug Gross" w:date="2018-05-03T20:28:00Z">
        <w:r w:rsidR="004C340C">
          <w:rPr>
            <w:rFonts w:ascii="Calibri" w:hAnsi="Calibri"/>
            <w:spacing w:val="-6"/>
          </w:rPr>
          <w:t>truck driver</w:t>
        </w:r>
      </w:ins>
      <w:r w:rsidR="0081616C">
        <w:rPr>
          <w:rFonts w:ascii="Calibri" w:hAnsi="Calibri"/>
          <w:spacing w:val="-6"/>
        </w:rPr>
        <w:t>.</w:t>
      </w:r>
      <w:ins w:id="936" w:author="Doug Gross" w:date="2018-05-03T20:28:00Z">
        <w:r w:rsidR="004C340C">
          <w:rPr>
            <w:rFonts w:ascii="Calibri" w:hAnsi="Calibri"/>
            <w:spacing w:val="-6"/>
          </w:rPr>
          <w:t xml:space="preserve"> </w:t>
        </w:r>
        <w:proofErr w:type="gramStart"/>
        <w:r w:rsidR="004C340C">
          <w:rPr>
            <w:rFonts w:ascii="Calibri" w:hAnsi="Calibri"/>
            <w:spacing w:val="-6"/>
          </w:rPr>
          <w:t xml:space="preserve">Knowledge </w:t>
        </w:r>
      </w:ins>
      <w:r w:rsidR="0081616C">
        <w:rPr>
          <w:rFonts w:ascii="Calibri" w:hAnsi="Calibri"/>
          <w:spacing w:val="-6"/>
        </w:rPr>
        <w:t xml:space="preserve"> </w:t>
      </w:r>
      <w:ins w:id="937" w:author="Doug Gross" w:date="2018-05-03T20:28:00Z">
        <w:r w:rsidR="004C340C">
          <w:rPr>
            <w:rFonts w:ascii="Calibri" w:hAnsi="Calibri"/>
            <w:spacing w:val="-6"/>
          </w:rPr>
          <w:t>by</w:t>
        </w:r>
        <w:proofErr w:type="gramEnd"/>
        <w:r w:rsidR="004C340C">
          <w:rPr>
            <w:rFonts w:ascii="Calibri" w:hAnsi="Calibri"/>
            <w:spacing w:val="-6"/>
          </w:rPr>
          <w:t xml:space="preserve"> the truck driver </w:t>
        </w:r>
      </w:ins>
      <w:ins w:id="938" w:author="Doug Gross" w:date="2018-05-03T20:29:00Z">
        <w:r w:rsidR="004C340C">
          <w:rPr>
            <w:rFonts w:ascii="Calibri" w:hAnsi="Calibri"/>
            <w:spacing w:val="-6"/>
          </w:rPr>
          <w:t xml:space="preserve">of this </w:t>
        </w:r>
      </w:ins>
      <w:ins w:id="939" w:author="Doug Gross" w:date="2018-05-03T20:40:00Z">
        <w:r w:rsidR="00EB688D">
          <w:rPr>
            <w:rFonts w:ascii="Calibri" w:hAnsi="Calibri"/>
            <w:spacing w:val="-6"/>
          </w:rPr>
          <w:t xml:space="preserve">heightened </w:t>
        </w:r>
      </w:ins>
      <w:ins w:id="940" w:author="Doug Gross" w:date="2018-05-03T20:29:00Z">
        <w:r w:rsidR="004C340C">
          <w:rPr>
            <w:rFonts w:ascii="Calibri" w:hAnsi="Calibri"/>
            <w:spacing w:val="-6"/>
          </w:rPr>
          <w:t xml:space="preserve">level of visibility </w:t>
        </w:r>
      </w:ins>
      <w:ins w:id="941" w:author="Doug Gross" w:date="2018-05-03T20:41:00Z">
        <w:r w:rsidR="00EB688D">
          <w:rPr>
            <w:rFonts w:ascii="Calibri" w:hAnsi="Calibri"/>
            <w:spacing w:val="-6"/>
          </w:rPr>
          <w:t>on the part of</w:t>
        </w:r>
      </w:ins>
      <w:ins w:id="942" w:author="Doug Gross" w:date="2018-05-03T20:29:00Z">
        <w:r w:rsidR="004C340C">
          <w:rPr>
            <w:rFonts w:ascii="Calibri" w:hAnsi="Calibri"/>
            <w:spacing w:val="-6"/>
          </w:rPr>
          <w:t xml:space="preserve"> the client will have the effect of boos</w:t>
        </w:r>
      </w:ins>
      <w:ins w:id="943" w:author="Doug Gross" w:date="2018-05-03T20:30:00Z">
        <w:r w:rsidR="004C340C">
          <w:rPr>
            <w:rFonts w:ascii="Calibri" w:hAnsi="Calibri"/>
            <w:spacing w:val="-6"/>
          </w:rPr>
          <w:t xml:space="preserve">ting accountability and establishing new norms for customer service. </w:t>
        </w:r>
      </w:ins>
      <w:r w:rsidR="0081616C">
        <w:rPr>
          <w:rFonts w:ascii="Calibri" w:hAnsi="Calibri"/>
          <w:spacing w:val="-6"/>
        </w:rPr>
        <w:t>If</w:t>
      </w:r>
      <w:ins w:id="944" w:author="Iragui, Charles" w:date="2018-04-03T08:55:00Z">
        <w:r w:rsidR="0081616C">
          <w:rPr>
            <w:rFonts w:ascii="Calibri" w:hAnsi="Calibri"/>
            <w:spacing w:val="-6"/>
          </w:rPr>
          <w:t>, for instance,</w:t>
        </w:r>
      </w:ins>
      <w:r w:rsidR="0081616C">
        <w:rPr>
          <w:rFonts w:ascii="Calibri" w:hAnsi="Calibri"/>
          <w:spacing w:val="-6"/>
        </w:rPr>
        <w:t xml:space="preserve"> the shipment falls behind in its delivery schedule or</w:t>
      </w:r>
      <w:ins w:id="945" w:author="Doug Gross" w:date="2018-05-03T20:42:00Z">
        <w:r w:rsidR="00EB688D">
          <w:rPr>
            <w:rFonts w:ascii="Calibri" w:hAnsi="Calibri"/>
            <w:spacing w:val="-6"/>
          </w:rPr>
          <w:t xml:space="preserve"> the</w:t>
        </w:r>
      </w:ins>
      <w:ins w:id="946" w:author="Doug Gross" w:date="2018-04-30T11:52:00Z">
        <w:r w:rsidR="00267351">
          <w:rPr>
            <w:rFonts w:ascii="Calibri" w:hAnsi="Calibri"/>
            <w:spacing w:val="-6"/>
          </w:rPr>
          <w:t xml:space="preserve"> </w:t>
        </w:r>
      </w:ins>
      <w:ins w:id="947" w:author="Doug Gross" w:date="2018-05-03T20:41:00Z">
        <w:r w:rsidR="00EB688D">
          <w:rPr>
            <w:rFonts w:ascii="Calibri" w:hAnsi="Calibri"/>
            <w:spacing w:val="-6"/>
          </w:rPr>
          <w:t>temperature drift</w:t>
        </w:r>
      </w:ins>
      <w:ins w:id="948" w:author="Doug Gross" w:date="2018-05-03T20:42:00Z">
        <w:r w:rsidR="00EB688D">
          <w:rPr>
            <w:rFonts w:ascii="Calibri" w:hAnsi="Calibri"/>
            <w:spacing w:val="-6"/>
          </w:rPr>
          <w:t>s</w:t>
        </w:r>
      </w:ins>
      <w:ins w:id="949" w:author="Doug Gross" w:date="2018-05-03T20:41:00Z">
        <w:r w:rsidR="00EB688D">
          <w:rPr>
            <w:rFonts w:ascii="Calibri" w:hAnsi="Calibri"/>
            <w:spacing w:val="-6"/>
          </w:rPr>
          <w:t xml:space="preserve"> outside of </w:t>
        </w:r>
      </w:ins>
      <w:ins w:id="950" w:author="Doug Gross" w:date="2018-05-03T20:42:00Z">
        <w:r w:rsidR="00EB688D">
          <w:rPr>
            <w:rFonts w:ascii="Calibri" w:hAnsi="Calibri"/>
            <w:spacing w:val="-6"/>
          </w:rPr>
          <w:t xml:space="preserve">its </w:t>
        </w:r>
      </w:ins>
      <w:del w:id="951" w:author="Doug Gross" w:date="2018-05-03T20:42:00Z">
        <w:r w:rsidR="0081616C" w:rsidDel="00EB688D">
          <w:rPr>
            <w:rFonts w:ascii="Calibri" w:hAnsi="Calibri"/>
            <w:spacing w:val="-6"/>
          </w:rPr>
          <w:delText xml:space="preserve"> </w:delText>
        </w:r>
      </w:del>
      <w:ins w:id="952" w:author="Iragui, Charles" w:date="2018-04-03T08:55:00Z">
        <w:del w:id="953" w:author="Doug Gross" w:date="2018-05-03T20:41:00Z">
          <w:r w:rsidR="0081616C" w:rsidDel="00EB688D">
            <w:rPr>
              <w:rFonts w:ascii="Calibri" w:hAnsi="Calibri"/>
              <w:spacing w:val="-6"/>
            </w:rPr>
            <w:delText>its</w:delText>
          </w:r>
        </w:del>
        <w:del w:id="954" w:author="Doug Gross" w:date="2018-05-03T20:42:00Z">
          <w:r w:rsidR="0081616C" w:rsidDel="00EB688D">
            <w:rPr>
              <w:rFonts w:ascii="Calibri" w:hAnsi="Calibri"/>
              <w:spacing w:val="-6"/>
            </w:rPr>
            <w:delText xml:space="preserve"> </w:delText>
          </w:r>
        </w:del>
      </w:ins>
      <w:r w:rsidR="0081616C">
        <w:rPr>
          <w:rFonts w:ascii="Calibri" w:hAnsi="Calibri"/>
          <w:spacing w:val="-6"/>
        </w:rPr>
        <w:t xml:space="preserve">acceptable </w:t>
      </w:r>
      <w:del w:id="955" w:author="Doug Gross" w:date="2018-04-30T11:52:00Z">
        <w:r w:rsidR="0081616C" w:rsidDel="00267351">
          <w:rPr>
            <w:rFonts w:ascii="Calibri" w:hAnsi="Calibri"/>
            <w:spacing w:val="-6"/>
          </w:rPr>
          <w:delText xml:space="preserve">range of </w:delText>
        </w:r>
      </w:del>
      <w:del w:id="956" w:author="Doug Gross" w:date="2018-05-03T20:42:00Z">
        <w:r w:rsidR="0081616C" w:rsidDel="00EB688D">
          <w:rPr>
            <w:rFonts w:ascii="Calibri" w:hAnsi="Calibri"/>
            <w:spacing w:val="-6"/>
          </w:rPr>
          <w:delText>temperature</w:delText>
        </w:r>
      </w:del>
      <w:ins w:id="957" w:author="Doug Gross" w:date="2018-04-30T11:52:00Z">
        <w:r w:rsidR="00267351">
          <w:rPr>
            <w:rFonts w:ascii="Calibri" w:hAnsi="Calibri"/>
            <w:spacing w:val="-6"/>
          </w:rPr>
          <w:t>range</w:t>
        </w:r>
      </w:ins>
      <w:r w:rsidR="0081616C">
        <w:rPr>
          <w:rFonts w:ascii="Calibri" w:hAnsi="Calibri"/>
          <w:spacing w:val="-6"/>
        </w:rPr>
        <w:t xml:space="preserve">, </w:t>
      </w:r>
      <w:ins w:id="958" w:author="Iragui, Charles" w:date="2018-04-03T08:56:00Z">
        <w:r w:rsidR="0081616C">
          <w:rPr>
            <w:rFonts w:ascii="Calibri" w:hAnsi="Calibri"/>
            <w:spacing w:val="-6"/>
          </w:rPr>
          <w:t xml:space="preserve">the software will notify </w:t>
        </w:r>
      </w:ins>
      <w:r w:rsidR="0081616C">
        <w:rPr>
          <w:rFonts w:ascii="Calibri" w:hAnsi="Calibri"/>
          <w:spacing w:val="-6"/>
        </w:rPr>
        <w:t xml:space="preserve">both the shipper and </w:t>
      </w:r>
      <w:ins w:id="959" w:author="Iragui, Charles" w:date="2018-04-03T08:56:00Z">
        <w:r w:rsidR="0081616C">
          <w:rPr>
            <w:rFonts w:ascii="Calibri" w:hAnsi="Calibri"/>
            <w:spacing w:val="-6"/>
          </w:rPr>
          <w:t xml:space="preserve">the </w:t>
        </w:r>
      </w:ins>
      <w:r w:rsidR="0081616C">
        <w:rPr>
          <w:rFonts w:ascii="Calibri" w:hAnsi="Calibri"/>
          <w:spacing w:val="-6"/>
        </w:rPr>
        <w:t>driver</w:t>
      </w:r>
      <w:ins w:id="960" w:author="Doug Gross" w:date="2018-05-03T20:36:00Z">
        <w:r w:rsidR="004C340C">
          <w:rPr>
            <w:rFonts w:ascii="Calibri" w:hAnsi="Calibri"/>
            <w:spacing w:val="-6"/>
          </w:rPr>
          <w:t xml:space="preserve"> in real-time. This </w:t>
        </w:r>
      </w:ins>
      <w:ins w:id="961" w:author="Doug Gross" w:date="2018-05-04T16:52:00Z">
        <w:r w:rsidR="00646B9D">
          <w:rPr>
            <w:rFonts w:ascii="Calibri" w:hAnsi="Calibri"/>
            <w:spacing w:val="-6"/>
          </w:rPr>
          <w:t>heightened</w:t>
        </w:r>
      </w:ins>
      <w:ins w:id="962" w:author="Doug Gross" w:date="2018-04-30T11:54:00Z">
        <w:r w:rsidR="00267351">
          <w:rPr>
            <w:rFonts w:ascii="Calibri" w:hAnsi="Calibri"/>
            <w:spacing w:val="-6"/>
          </w:rPr>
          <w:t xml:space="preserve"> </w:t>
        </w:r>
      </w:ins>
      <w:ins w:id="963" w:author="Doug Gross" w:date="2018-04-30T11:53:00Z">
        <w:r w:rsidR="00267351">
          <w:rPr>
            <w:rFonts w:ascii="Calibri" w:hAnsi="Calibri"/>
            <w:spacing w:val="-6"/>
          </w:rPr>
          <w:t>visibility</w:t>
        </w:r>
      </w:ins>
      <w:ins w:id="964" w:author="Doug Gross" w:date="2018-04-30T11:54:00Z">
        <w:r w:rsidR="00267351">
          <w:rPr>
            <w:rFonts w:ascii="Calibri" w:hAnsi="Calibri"/>
            <w:spacing w:val="-6"/>
          </w:rPr>
          <w:t xml:space="preserve"> </w:t>
        </w:r>
      </w:ins>
      <w:ins w:id="965" w:author="Doug Gross" w:date="2018-05-03T20:37:00Z">
        <w:r w:rsidR="004C340C">
          <w:rPr>
            <w:rFonts w:ascii="Calibri" w:hAnsi="Calibri"/>
            <w:spacing w:val="-6"/>
          </w:rPr>
          <w:t>will</w:t>
        </w:r>
      </w:ins>
      <w:ins w:id="966" w:author="Doug Gross" w:date="2018-05-07T12:06:00Z">
        <w:r w:rsidR="00910784">
          <w:rPr>
            <w:rFonts w:ascii="Calibri" w:hAnsi="Calibri"/>
            <w:spacing w:val="-6"/>
          </w:rPr>
          <w:t xml:space="preserve"> </w:t>
        </w:r>
      </w:ins>
      <w:ins w:id="967" w:author="Doug Gross" w:date="2018-05-03T20:32:00Z">
        <w:r w:rsidR="004C340C">
          <w:rPr>
            <w:rFonts w:ascii="Calibri" w:hAnsi="Calibri"/>
            <w:spacing w:val="-6"/>
          </w:rPr>
          <w:t xml:space="preserve">foster </w:t>
        </w:r>
      </w:ins>
      <w:proofErr w:type="spellStart"/>
      <w:ins w:id="968" w:author="Doug Gross" w:date="2018-05-07T12:06:00Z">
        <w:r w:rsidR="00910784">
          <w:rPr>
            <w:rFonts w:ascii="Calibri" w:hAnsi="Calibri"/>
            <w:spacing w:val="-6"/>
          </w:rPr>
          <w:t>vigilent</w:t>
        </w:r>
        <w:proofErr w:type="spellEnd"/>
        <w:r w:rsidR="00910784">
          <w:rPr>
            <w:rFonts w:ascii="Calibri" w:hAnsi="Calibri"/>
            <w:spacing w:val="-6"/>
          </w:rPr>
          <w:t xml:space="preserve"> problem solving and issue mitigation </w:t>
        </w:r>
      </w:ins>
      <w:ins w:id="969" w:author="Doug Gross" w:date="2018-05-03T20:39:00Z">
        <w:r w:rsidR="00EB688D">
          <w:rPr>
            <w:rFonts w:ascii="Calibri" w:hAnsi="Calibri"/>
            <w:spacing w:val="-6"/>
          </w:rPr>
          <w:t>on the part of the truck drive</w:t>
        </w:r>
      </w:ins>
      <w:ins w:id="970" w:author="Doug Gross" w:date="2018-05-07T12:06:00Z">
        <w:r w:rsidR="00910784">
          <w:rPr>
            <w:rFonts w:ascii="Calibri" w:hAnsi="Calibri"/>
            <w:spacing w:val="-6"/>
          </w:rPr>
          <w:t>r</w:t>
        </w:r>
      </w:ins>
      <w:ins w:id="971" w:author="Doug Gross" w:date="2018-04-30T11:56:00Z">
        <w:r w:rsidR="00267351">
          <w:rPr>
            <w:rFonts w:ascii="Calibri" w:hAnsi="Calibri"/>
            <w:spacing w:val="-6"/>
          </w:rPr>
          <w:t>.</w:t>
        </w:r>
      </w:ins>
    </w:p>
    <w:p w14:paraId="0D7D632A" w14:textId="0E79F9D0" w:rsidR="00CF5879" w:rsidRDefault="0081616C">
      <w:pPr>
        <w:pStyle w:val="Body"/>
        <w:rPr>
          <w:rFonts w:ascii="Calibri" w:eastAsia="Calibri" w:hAnsi="Calibri" w:cs="Calibri"/>
          <w:spacing w:val="-6"/>
        </w:rPr>
      </w:pPr>
      <w:del w:id="972" w:author="Doug Gross" w:date="2018-04-30T11:52:00Z">
        <w:r w:rsidDel="00267351">
          <w:rPr>
            <w:rFonts w:ascii="Calibri" w:hAnsi="Calibri"/>
            <w:spacing w:val="-6"/>
          </w:rPr>
          <w:lastRenderedPageBreak/>
          <w:delText>.</w:delText>
        </w:r>
      </w:del>
      <w:del w:id="973" w:author="Doug Gross" w:date="2018-04-30T11:56:00Z">
        <w:r w:rsidDel="00267351">
          <w:rPr>
            <w:rFonts w:ascii="Calibri" w:hAnsi="Calibri"/>
            <w:spacing w:val="-6"/>
          </w:rPr>
          <w:delText xml:space="preserve"> </w:delText>
        </w:r>
      </w:del>
    </w:p>
    <w:p w14:paraId="1E520CBD" w14:textId="76F227ED" w:rsidR="00CF5879" w:rsidRPr="00267351" w:rsidRDefault="00267351" w:rsidP="00EA28D5">
      <w:pPr>
        <w:pStyle w:val="Body"/>
        <w:outlineLvl w:val="0"/>
        <w:rPr>
          <w:rFonts w:ascii="Calibri" w:eastAsia="Calibri" w:hAnsi="Calibri" w:cs="Calibri"/>
          <w:b/>
          <w:rPrChange w:id="974" w:author="Doug Gross" w:date="2018-04-30T11:57:00Z">
            <w:rPr>
              <w:rFonts w:ascii="Calibri" w:eastAsia="Calibri" w:hAnsi="Calibri" w:cs="Calibri"/>
            </w:rPr>
          </w:rPrChange>
        </w:rPr>
      </w:pPr>
      <w:ins w:id="975" w:author="Doug Gross" w:date="2018-04-30T11:57:00Z">
        <w:r w:rsidRPr="00267351">
          <w:rPr>
            <w:rFonts w:ascii="Calibri" w:eastAsia="Calibri" w:hAnsi="Calibri" w:cs="Calibri"/>
            <w:b/>
            <w:rPrChange w:id="976" w:author="Doug Gross" w:date="2018-04-30T11:57:00Z">
              <w:rPr>
                <w:rFonts w:ascii="Calibri" w:eastAsia="Calibri" w:hAnsi="Calibri" w:cs="Calibri"/>
              </w:rPr>
            </w:rPrChange>
          </w:rPr>
          <w:t>Who We Are</w:t>
        </w:r>
      </w:ins>
    </w:p>
    <w:p w14:paraId="4CBF7744" w14:textId="6B645A74" w:rsidR="00CF5879" w:rsidRDefault="0081616C">
      <w:pPr>
        <w:pStyle w:val="Body"/>
        <w:rPr>
          <w:ins w:id="977" w:author="Doug Gross" w:date="2018-04-30T11:34:00Z"/>
          <w:rFonts w:ascii="Calibri" w:hAnsi="Calibri"/>
          <w:spacing w:val="-6"/>
        </w:rPr>
      </w:pPr>
      <w:r>
        <w:rPr>
          <w:rFonts w:ascii="Calibri" w:hAnsi="Calibri"/>
          <w:spacing w:val="-6"/>
        </w:rPr>
        <w:t xml:space="preserve">Our founders, Woody Stratton and Carrie Love, are </w:t>
      </w:r>
      <w:ins w:id="978" w:author="Siedenburg" w:date="2018-04-06T11:05:00Z">
        <w:del w:id="979" w:author="Doug Gross" w:date="2018-05-03T20:43:00Z">
          <w:r w:rsidDel="00F62236">
            <w:rPr>
              <w:rFonts w:ascii="Calibri" w:hAnsi="Calibri"/>
              <w:spacing w:val="-6"/>
            </w:rPr>
            <w:delText>alr</w:delText>
          </w:r>
        </w:del>
        <w:del w:id="980" w:author="Doug Gross" w:date="2018-05-03T20:28:00Z">
          <w:r w:rsidDel="004C340C">
            <w:rPr>
              <w:rFonts w:ascii="Calibri" w:hAnsi="Calibri"/>
              <w:spacing w:val="-6"/>
            </w:rPr>
            <w:delText>e</w:delText>
          </w:r>
        </w:del>
        <w:del w:id="981" w:author="Doug Gross" w:date="2018-05-03T20:43:00Z">
          <w:r w:rsidDel="00F62236">
            <w:rPr>
              <w:rFonts w:ascii="Calibri" w:hAnsi="Calibri"/>
              <w:spacing w:val="-6"/>
            </w:rPr>
            <w:delText>ady</w:delText>
          </w:r>
        </w:del>
      </w:ins>
      <w:ins w:id="982" w:author="Doug Gross" w:date="2018-05-03T20:43:00Z">
        <w:r w:rsidR="00F62236">
          <w:rPr>
            <w:rFonts w:ascii="Calibri" w:hAnsi="Calibri"/>
            <w:spacing w:val="-6"/>
          </w:rPr>
          <w:t>both</w:t>
        </w:r>
      </w:ins>
      <w:ins w:id="983" w:author="Siedenburg" w:date="2018-04-06T11:05:00Z">
        <w:r>
          <w:rPr>
            <w:rFonts w:ascii="Calibri" w:hAnsi="Calibri"/>
            <w:spacing w:val="-6"/>
          </w:rPr>
          <w:t xml:space="preserve"> successful </w:t>
        </w:r>
      </w:ins>
      <w:proofErr w:type="spellStart"/>
      <w:ins w:id="984" w:author="Doug Gross" w:date="2018-05-03T20:43:00Z">
        <w:r w:rsidR="00F62236">
          <w:rPr>
            <w:rFonts w:ascii="Calibri" w:hAnsi="Calibri"/>
            <w:spacing w:val="-6"/>
          </w:rPr>
          <w:t>seriel</w:t>
        </w:r>
        <w:proofErr w:type="spellEnd"/>
        <w:r w:rsidR="00F62236">
          <w:rPr>
            <w:rFonts w:ascii="Calibri" w:hAnsi="Calibri"/>
            <w:spacing w:val="-6"/>
          </w:rPr>
          <w:t xml:space="preserve"> </w:t>
        </w:r>
      </w:ins>
      <w:r>
        <w:rPr>
          <w:rFonts w:ascii="Calibri" w:hAnsi="Calibri"/>
          <w:spacing w:val="-6"/>
          <w:lang w:val="fr-FR"/>
        </w:rPr>
        <w:t>entrepreneurs</w:t>
      </w:r>
      <w:del w:id="985" w:author="Siedenburg" w:date="2018-04-06T11:05:00Z">
        <w:r>
          <w:rPr>
            <w:rFonts w:ascii="Calibri" w:hAnsi="Calibri"/>
            <w:spacing w:val="-6"/>
          </w:rPr>
          <w:delText xml:space="preserve"> </w:delText>
        </w:r>
      </w:del>
      <w:ins w:id="986" w:author="Iragui, Charles" w:date="2018-04-03T08:57:00Z">
        <w:del w:id="987" w:author="Siedenburg" w:date="2018-04-06T11:05:00Z">
          <w:r>
            <w:rPr>
              <w:rFonts w:ascii="Calibri" w:hAnsi="Calibri"/>
              <w:spacing w:val="-6"/>
            </w:rPr>
            <w:delText xml:space="preserve">to </w:delText>
          </w:r>
        </w:del>
      </w:ins>
      <w:del w:id="988" w:author="Siedenburg" w:date="2018-04-06T11:05:00Z">
        <w:r>
          <w:rPr>
            <w:rFonts w:ascii="Calibri" w:hAnsi="Calibri"/>
            <w:spacing w:val="-6"/>
          </w:rPr>
          <w:delText>their core</w:delText>
        </w:r>
      </w:del>
      <w:r>
        <w:rPr>
          <w:rFonts w:ascii="Calibri" w:hAnsi="Calibri"/>
          <w:spacing w:val="-6"/>
        </w:rPr>
        <w:t>. They have founded and operated their own businesses</w:t>
      </w:r>
      <w:ins w:id="989" w:author="Iragui, Charles" w:date="2018-04-03T08:57:00Z">
        <w:r>
          <w:rPr>
            <w:rFonts w:ascii="Calibri" w:hAnsi="Calibri"/>
            <w:spacing w:val="-6"/>
          </w:rPr>
          <w:t xml:space="preserve">, with </w:t>
        </w:r>
      </w:ins>
      <w:r>
        <w:rPr>
          <w:rFonts w:ascii="Calibri" w:hAnsi="Calibri"/>
          <w:spacing w:val="-6"/>
          <w:lang w:val="fr-FR"/>
        </w:rPr>
        <w:t xml:space="preserve">services </w:t>
      </w:r>
      <w:ins w:id="990" w:author="Iragui, Charles" w:date="2018-04-03T08:58:00Z">
        <w:r>
          <w:rPr>
            <w:rFonts w:ascii="Calibri" w:hAnsi="Calibri"/>
            <w:spacing w:val="-6"/>
          </w:rPr>
          <w:t xml:space="preserve">including </w:t>
        </w:r>
      </w:ins>
      <w:r>
        <w:rPr>
          <w:rFonts w:ascii="Calibri" w:hAnsi="Calibri"/>
          <w:spacing w:val="-6"/>
        </w:rPr>
        <w:t>custom design and manufacturing, marketing and strategic planning</w:t>
      </w:r>
      <w:ins w:id="991" w:author="Doug Gross" w:date="2018-04-30T11:57:00Z">
        <w:r w:rsidR="007A2F3C">
          <w:rPr>
            <w:rFonts w:ascii="Calibri" w:hAnsi="Calibri"/>
            <w:spacing w:val="-6"/>
          </w:rPr>
          <w:t>,</w:t>
        </w:r>
      </w:ins>
      <w:ins w:id="992" w:author="Iragui, Charles" w:date="2018-04-03T08:58:00Z">
        <w:r>
          <w:rPr>
            <w:rFonts w:ascii="Calibri" w:hAnsi="Calibri"/>
            <w:spacing w:val="-6"/>
          </w:rPr>
          <w:t xml:space="preserve"> and</w:t>
        </w:r>
      </w:ins>
      <w:r>
        <w:rPr>
          <w:rFonts w:ascii="Calibri" w:hAnsi="Calibri"/>
          <w:spacing w:val="-6"/>
        </w:rPr>
        <w:t xml:space="preserve"> digital development. Clients have included Nike, Adidas, Columbia Sportswear</w:t>
      </w:r>
      <w:ins w:id="993" w:author="Iragui, Charles" w:date="2018-04-03T08:59:00Z">
        <w:r>
          <w:rPr>
            <w:rFonts w:ascii="Calibri" w:hAnsi="Calibri"/>
            <w:spacing w:val="-6"/>
            <w:lang w:val="pt-PT"/>
          </w:rPr>
          <w:t xml:space="preserve">, Intel, </w:t>
        </w:r>
        <w:del w:id="994" w:author="Doug Gross" w:date="2018-04-30T11:58:00Z">
          <w:r w:rsidDel="007A2F3C">
            <w:rPr>
              <w:rFonts w:ascii="Calibri" w:hAnsi="Calibri"/>
              <w:spacing w:val="-6"/>
              <w:lang w:val="pt-PT"/>
            </w:rPr>
            <w:delText>Nest</w:delText>
          </w:r>
        </w:del>
      </w:ins>
      <w:ins w:id="995" w:author="Doug Gross" w:date="2018-04-30T11:58:00Z">
        <w:r w:rsidR="007A2F3C">
          <w:rPr>
            <w:rFonts w:ascii="Calibri" w:hAnsi="Calibri"/>
            <w:spacing w:val="-6"/>
            <w:lang w:val="pt-PT"/>
          </w:rPr>
          <w:t>Google</w:t>
        </w:r>
      </w:ins>
      <w:r>
        <w:rPr>
          <w:rFonts w:ascii="Calibri" w:hAnsi="Calibri"/>
          <w:spacing w:val="-6"/>
        </w:rPr>
        <w:t xml:space="preserve">, </w:t>
      </w:r>
      <w:ins w:id="996" w:author="Iragui, Charles" w:date="2018-04-03T08:58:00Z">
        <w:r>
          <w:rPr>
            <w:rFonts w:ascii="Calibri" w:hAnsi="Calibri"/>
            <w:spacing w:val="-6"/>
          </w:rPr>
          <w:t xml:space="preserve">the </w:t>
        </w:r>
      </w:ins>
      <w:r>
        <w:rPr>
          <w:rFonts w:ascii="Calibri" w:hAnsi="Calibri"/>
          <w:spacing w:val="-6"/>
        </w:rPr>
        <w:t xml:space="preserve">Oregon Lottery, </w:t>
      </w:r>
      <w:ins w:id="997" w:author="Iragui, Charles" w:date="2018-04-03T08:58:00Z">
        <w:r>
          <w:rPr>
            <w:rFonts w:ascii="Calibri" w:hAnsi="Calibri"/>
            <w:spacing w:val="-6"/>
          </w:rPr>
          <w:t xml:space="preserve">the </w:t>
        </w:r>
      </w:ins>
      <w:r>
        <w:rPr>
          <w:rFonts w:ascii="Calibri" w:hAnsi="Calibri"/>
          <w:spacing w:val="-6"/>
        </w:rPr>
        <w:t xml:space="preserve">Oregon Health and Science University, </w:t>
      </w:r>
      <w:ins w:id="998" w:author="Iragui, Charles" w:date="2018-04-03T08:58:00Z">
        <w:r>
          <w:rPr>
            <w:rFonts w:ascii="Calibri" w:hAnsi="Calibri"/>
            <w:spacing w:val="-6"/>
          </w:rPr>
          <w:t xml:space="preserve">the Oregon </w:t>
        </w:r>
      </w:ins>
      <w:r>
        <w:rPr>
          <w:rFonts w:ascii="Calibri" w:hAnsi="Calibri"/>
          <w:spacing w:val="-6"/>
        </w:rPr>
        <w:t>Department of Transportation</w:t>
      </w:r>
      <w:ins w:id="999" w:author="Doug Gross" w:date="2018-04-30T11:58:00Z">
        <w:r w:rsidR="007A2F3C">
          <w:rPr>
            <w:rFonts w:ascii="Calibri" w:hAnsi="Calibri"/>
            <w:spacing w:val="-6"/>
          </w:rPr>
          <w:t>,</w:t>
        </w:r>
      </w:ins>
      <w:r>
        <w:rPr>
          <w:rFonts w:ascii="Calibri" w:hAnsi="Calibri"/>
          <w:spacing w:val="-6"/>
        </w:rPr>
        <w:t xml:space="preserve"> and </w:t>
      </w:r>
      <w:ins w:id="1000" w:author="Iragui, Charles" w:date="2018-04-03T08:59:00Z">
        <w:r>
          <w:rPr>
            <w:rFonts w:ascii="Calibri" w:hAnsi="Calibri"/>
            <w:spacing w:val="-6"/>
          </w:rPr>
          <w:t xml:space="preserve">the </w:t>
        </w:r>
      </w:ins>
      <w:r>
        <w:rPr>
          <w:rFonts w:ascii="Calibri" w:hAnsi="Calibri"/>
          <w:spacing w:val="-6"/>
        </w:rPr>
        <w:t xml:space="preserve">State of Oregon. </w:t>
      </w:r>
      <w:ins w:id="1001" w:author="Iragui, Charles" w:date="2018-04-03T09:00:00Z">
        <w:r>
          <w:rPr>
            <w:rFonts w:ascii="Calibri" w:hAnsi="Calibri"/>
            <w:spacing w:val="-6"/>
            <w:lang w:val="pt-PT"/>
          </w:rPr>
          <w:t>Individual p</w:t>
        </w:r>
      </w:ins>
      <w:proofErr w:type="spellStart"/>
      <w:r>
        <w:rPr>
          <w:rFonts w:ascii="Calibri" w:hAnsi="Calibri"/>
          <w:spacing w:val="-6"/>
        </w:rPr>
        <w:t>rojects</w:t>
      </w:r>
      <w:proofErr w:type="spellEnd"/>
      <w:r>
        <w:rPr>
          <w:rFonts w:ascii="Calibri" w:hAnsi="Calibri"/>
          <w:spacing w:val="-6"/>
        </w:rPr>
        <w:t xml:space="preserve"> have billed </w:t>
      </w:r>
      <w:ins w:id="1002" w:author="Doug Gross" w:date="2018-05-07T13:06:00Z">
        <w:r w:rsidR="004D6AA6">
          <w:rPr>
            <w:rFonts w:ascii="Calibri" w:hAnsi="Calibri"/>
            <w:spacing w:val="-6"/>
          </w:rPr>
          <w:t>f</w:t>
        </w:r>
      </w:ins>
      <w:ins w:id="1003" w:author="Doug Gross" w:date="2018-05-07T13:07:00Z">
        <w:r w:rsidR="004D6AA6">
          <w:rPr>
            <w:rFonts w:ascii="Calibri" w:hAnsi="Calibri"/>
            <w:spacing w:val="-6"/>
          </w:rPr>
          <w:t xml:space="preserve">or </w:t>
        </w:r>
      </w:ins>
      <w:r>
        <w:rPr>
          <w:rFonts w:ascii="Calibri" w:hAnsi="Calibri"/>
          <w:spacing w:val="-6"/>
        </w:rPr>
        <w:t xml:space="preserve">as much as $2.5M. Stratton and Love intend to create a community of users on both </w:t>
      </w:r>
      <w:ins w:id="1004" w:author="Doug Gross" w:date="2018-04-30T11:58:00Z">
        <w:r w:rsidR="007A2F3C">
          <w:rPr>
            <w:rFonts w:ascii="Calibri" w:hAnsi="Calibri"/>
            <w:spacing w:val="-6"/>
          </w:rPr>
          <w:t xml:space="preserve">the </w:t>
        </w:r>
      </w:ins>
      <w:ins w:id="1005" w:author="Iragui, Charles" w:date="2018-04-03T09:00:00Z">
        <w:r>
          <w:rPr>
            <w:rFonts w:ascii="Calibri" w:hAnsi="Calibri"/>
            <w:spacing w:val="-6"/>
          </w:rPr>
          <w:t xml:space="preserve">shipper and trucker </w:t>
        </w:r>
      </w:ins>
      <w:r>
        <w:rPr>
          <w:rFonts w:ascii="Calibri" w:hAnsi="Calibri"/>
          <w:spacing w:val="-6"/>
        </w:rPr>
        <w:t xml:space="preserve">sides of the </w:t>
      </w:r>
      <w:r w:rsidR="00E54BCD">
        <w:rPr>
          <w:rFonts w:ascii="Calibri" w:hAnsi="Calibri"/>
          <w:spacing w:val="-6"/>
        </w:rPr>
        <w:t>Project</w:t>
      </w:r>
      <w:r w:rsidR="00CA1A5B">
        <w:rPr>
          <w:rFonts w:ascii="Calibri" w:hAnsi="Calibri"/>
          <w:spacing w:val="-6"/>
        </w:rPr>
        <w:t xml:space="preserve"> Freight </w:t>
      </w:r>
      <w:r>
        <w:rPr>
          <w:rFonts w:ascii="Calibri" w:hAnsi="Calibri"/>
          <w:spacing w:val="-6"/>
        </w:rPr>
        <w:t xml:space="preserve">platform that will not only generate revenue from </w:t>
      </w:r>
      <w:ins w:id="1006" w:author="Iragui, Charles" w:date="2018-04-03T09:01:00Z">
        <w:r>
          <w:rPr>
            <w:rFonts w:ascii="Calibri" w:hAnsi="Calibri"/>
            <w:spacing w:val="-6"/>
          </w:rPr>
          <w:t xml:space="preserve">freight </w:t>
        </w:r>
      </w:ins>
      <w:r>
        <w:rPr>
          <w:rFonts w:ascii="Calibri" w:hAnsi="Calibri"/>
          <w:spacing w:val="-6"/>
        </w:rPr>
        <w:t xml:space="preserve">transactions, but also </w:t>
      </w:r>
      <w:ins w:id="1007" w:author="Iragui, Charles" w:date="2018-04-03T09:01:00Z">
        <w:r>
          <w:rPr>
            <w:rFonts w:ascii="Calibri" w:hAnsi="Calibri"/>
            <w:spacing w:val="-6"/>
          </w:rPr>
          <w:t xml:space="preserve">from </w:t>
        </w:r>
      </w:ins>
      <w:r>
        <w:rPr>
          <w:rFonts w:ascii="Calibri" w:hAnsi="Calibri"/>
          <w:spacing w:val="-6"/>
        </w:rPr>
        <w:t xml:space="preserve">advertisers.  </w:t>
      </w:r>
    </w:p>
    <w:p w14:paraId="2E902A76" w14:textId="72AB498D" w:rsidR="0061031E" w:rsidRDefault="0061031E">
      <w:pPr>
        <w:pStyle w:val="Body"/>
        <w:rPr>
          <w:ins w:id="1008" w:author="Doug Gross" w:date="2018-04-30T11:58:00Z"/>
          <w:rFonts w:ascii="Calibri" w:eastAsia="Calibri" w:hAnsi="Calibri" w:cs="Calibri"/>
          <w:spacing w:val="-6"/>
        </w:rPr>
      </w:pPr>
    </w:p>
    <w:p w14:paraId="30319305" w14:textId="65CF3F3E" w:rsidR="007A2F3C" w:rsidRPr="007A2F3C" w:rsidRDefault="007A2F3C" w:rsidP="00EA28D5">
      <w:pPr>
        <w:pStyle w:val="Body"/>
        <w:outlineLvl w:val="0"/>
        <w:rPr>
          <w:ins w:id="1009" w:author="Doug Gross" w:date="2018-04-30T11:34:00Z"/>
          <w:rFonts w:ascii="Calibri" w:eastAsia="Calibri" w:hAnsi="Calibri" w:cs="Calibri"/>
          <w:b/>
          <w:spacing w:val="-6"/>
          <w:rPrChange w:id="1010" w:author="Doug Gross" w:date="2018-04-30T11:58:00Z">
            <w:rPr>
              <w:ins w:id="1011" w:author="Doug Gross" w:date="2018-04-30T11:34:00Z"/>
              <w:rFonts w:ascii="Calibri" w:eastAsia="Calibri" w:hAnsi="Calibri" w:cs="Calibri"/>
              <w:spacing w:val="-6"/>
            </w:rPr>
          </w:rPrChange>
        </w:rPr>
      </w:pPr>
      <w:ins w:id="1012" w:author="Doug Gross" w:date="2018-04-30T11:58:00Z">
        <w:r w:rsidRPr="007A2F3C">
          <w:rPr>
            <w:rFonts w:ascii="Calibri" w:eastAsia="Calibri" w:hAnsi="Calibri" w:cs="Calibri"/>
            <w:b/>
            <w:spacing w:val="-6"/>
            <w:rPrChange w:id="1013" w:author="Doug Gross" w:date="2018-04-30T11:58:00Z">
              <w:rPr>
                <w:rFonts w:ascii="Calibri" w:eastAsia="Calibri" w:hAnsi="Calibri" w:cs="Calibri"/>
                <w:spacing w:val="-6"/>
              </w:rPr>
            </w:rPrChange>
          </w:rPr>
          <w:t>Capital Requirements</w:t>
        </w:r>
      </w:ins>
    </w:p>
    <w:p w14:paraId="799C0FCD" w14:textId="4C0AC4A2" w:rsidR="0061031E" w:rsidRDefault="0061031E" w:rsidP="0061031E">
      <w:pPr>
        <w:pStyle w:val="Body"/>
        <w:rPr>
          <w:ins w:id="1014" w:author="Doug Gross" w:date="2018-04-30T11:34:00Z"/>
          <w:rFonts w:ascii="Calibri" w:eastAsia="Calibri" w:hAnsi="Calibri" w:cs="Calibri"/>
          <w:spacing w:val="-6"/>
        </w:rPr>
      </w:pPr>
      <w:ins w:id="1015" w:author="Doug Gross" w:date="2018-04-30T11:34:00Z">
        <w:r>
          <w:rPr>
            <w:rFonts w:ascii="Calibri" w:hAnsi="Calibri"/>
            <w:spacing w:val="-6"/>
          </w:rPr>
          <w:t xml:space="preserve">For </w:t>
        </w:r>
      </w:ins>
      <w:r w:rsidR="00E54BCD">
        <w:rPr>
          <w:rFonts w:ascii="Calibri" w:hAnsi="Calibri"/>
          <w:spacing w:val="-6"/>
        </w:rPr>
        <w:t>Project</w:t>
      </w:r>
      <w:r w:rsidR="00E465C0">
        <w:rPr>
          <w:rFonts w:ascii="Calibri" w:hAnsi="Calibri"/>
          <w:spacing w:val="-6"/>
        </w:rPr>
        <w:t xml:space="preserve"> Freight</w:t>
      </w:r>
      <w:ins w:id="1016" w:author="Doug Gross" w:date="2018-04-30T11:34:00Z">
        <w:r>
          <w:rPr>
            <w:rFonts w:ascii="Calibri" w:hAnsi="Calibri"/>
            <w:spacing w:val="-6"/>
          </w:rPr>
          <w:t xml:space="preserve"> to develop </w:t>
        </w:r>
      </w:ins>
      <w:ins w:id="1017" w:author="Doug Gross" w:date="2018-04-30T12:41:00Z">
        <w:r w:rsidR="00BF2EE3">
          <w:rPr>
            <w:rFonts w:ascii="Calibri" w:hAnsi="Calibri"/>
            <w:spacing w:val="-6"/>
          </w:rPr>
          <w:t>a</w:t>
        </w:r>
      </w:ins>
      <w:ins w:id="1018" w:author="Doug Gross" w:date="2018-04-30T11:34:00Z">
        <w:r>
          <w:rPr>
            <w:rFonts w:ascii="Calibri" w:hAnsi="Calibri"/>
            <w:spacing w:val="-6"/>
          </w:rPr>
          <w:t xml:space="preserve"> minimum viable product, we </w:t>
        </w:r>
      </w:ins>
      <w:ins w:id="1019" w:author="Doug Gross" w:date="2018-04-30T11:59:00Z">
        <w:r w:rsidR="007A2F3C">
          <w:rPr>
            <w:rFonts w:ascii="Calibri" w:hAnsi="Calibri"/>
            <w:spacing w:val="-6"/>
          </w:rPr>
          <w:t>are seeking to raise</w:t>
        </w:r>
      </w:ins>
      <w:ins w:id="1020" w:author="Doug Gross" w:date="2018-04-30T11:34:00Z">
        <w:r>
          <w:rPr>
            <w:rFonts w:ascii="Calibri" w:hAnsi="Calibri"/>
            <w:spacing w:val="-6"/>
          </w:rPr>
          <w:t xml:space="preserve"> a seed funding </w:t>
        </w:r>
      </w:ins>
      <w:ins w:id="1021" w:author="Doug Gross" w:date="2018-04-30T11:59:00Z">
        <w:r w:rsidR="007A2F3C">
          <w:rPr>
            <w:rFonts w:ascii="Calibri" w:hAnsi="Calibri"/>
            <w:spacing w:val="-6"/>
          </w:rPr>
          <w:t>round</w:t>
        </w:r>
      </w:ins>
      <w:ins w:id="1022" w:author="Doug Gross" w:date="2018-04-30T11:34:00Z">
        <w:r>
          <w:rPr>
            <w:rFonts w:ascii="Calibri" w:hAnsi="Calibri"/>
            <w:spacing w:val="-6"/>
          </w:rPr>
          <w:t xml:space="preserve"> of $</w:t>
        </w:r>
      </w:ins>
      <w:r w:rsidR="00435116">
        <w:rPr>
          <w:rFonts w:ascii="Calibri" w:hAnsi="Calibri"/>
          <w:spacing w:val="-6"/>
        </w:rPr>
        <w:t>1M</w:t>
      </w:r>
      <w:ins w:id="1023" w:author="Doug Gross" w:date="2018-04-30T11:34:00Z">
        <w:r>
          <w:rPr>
            <w:rFonts w:ascii="Calibri" w:hAnsi="Calibri"/>
            <w:spacing w:val="-6"/>
          </w:rPr>
          <w:t xml:space="preserve">, to be dispersed over the course of </w:t>
        </w:r>
      </w:ins>
      <w:r w:rsidR="00435116">
        <w:rPr>
          <w:rFonts w:ascii="Calibri" w:hAnsi="Calibri"/>
          <w:spacing w:val="-6"/>
        </w:rPr>
        <w:t xml:space="preserve">twelve </w:t>
      </w:r>
      <w:ins w:id="1024" w:author="Doug Gross" w:date="2018-04-30T11:34:00Z">
        <w:r>
          <w:rPr>
            <w:rFonts w:ascii="Calibri" w:hAnsi="Calibri"/>
            <w:spacing w:val="-6"/>
          </w:rPr>
          <w:t xml:space="preserve">months. We anticipate the minimum viable product to </w:t>
        </w:r>
      </w:ins>
      <w:ins w:id="1025" w:author="Doug Gross" w:date="2018-04-30T12:00:00Z">
        <w:r w:rsidR="007D48EA">
          <w:rPr>
            <w:rFonts w:ascii="Calibri" w:hAnsi="Calibri"/>
            <w:spacing w:val="-6"/>
          </w:rPr>
          <w:t>generate</w:t>
        </w:r>
      </w:ins>
      <w:ins w:id="1026" w:author="Doug Gross" w:date="2018-04-30T11:34:00Z">
        <w:r>
          <w:rPr>
            <w:rFonts w:ascii="Calibri" w:hAnsi="Calibri"/>
            <w:spacing w:val="-6"/>
          </w:rPr>
          <w:t xml:space="preserve"> revenue </w:t>
        </w:r>
      </w:ins>
      <w:r w:rsidR="00435116">
        <w:rPr>
          <w:rFonts w:ascii="Calibri" w:hAnsi="Calibri"/>
          <w:spacing w:val="-6"/>
        </w:rPr>
        <w:t>8</w:t>
      </w:r>
      <w:ins w:id="1027" w:author="Doug Gross" w:date="2018-04-30T11:34:00Z">
        <w:r>
          <w:rPr>
            <w:rFonts w:ascii="Calibri" w:hAnsi="Calibri"/>
            <w:spacing w:val="-6"/>
          </w:rPr>
          <w:t xml:space="preserve"> months </w:t>
        </w:r>
      </w:ins>
      <w:ins w:id="1028" w:author="Doug Gross" w:date="2018-05-03T20:44:00Z">
        <w:r w:rsidR="00F62236">
          <w:rPr>
            <w:rFonts w:ascii="Calibri" w:hAnsi="Calibri"/>
            <w:spacing w:val="-6"/>
          </w:rPr>
          <w:t>post-</w:t>
        </w:r>
      </w:ins>
      <w:ins w:id="1029" w:author="Doug Gross" w:date="2018-04-30T11:34:00Z">
        <w:r>
          <w:rPr>
            <w:rFonts w:ascii="Calibri" w:hAnsi="Calibri"/>
            <w:spacing w:val="-6"/>
          </w:rPr>
          <w:t>funding. Once our minimum viable product is developed, we will seek an investment of $</w:t>
        </w:r>
      </w:ins>
      <w:r w:rsidR="00D15F0F">
        <w:rPr>
          <w:rFonts w:ascii="Calibri" w:hAnsi="Calibri"/>
          <w:spacing w:val="-6"/>
        </w:rPr>
        <w:t>1</w:t>
      </w:r>
      <w:r w:rsidR="00435116">
        <w:rPr>
          <w:rFonts w:ascii="Calibri" w:hAnsi="Calibri"/>
          <w:spacing w:val="-6"/>
        </w:rPr>
        <w:t>0</w:t>
      </w:r>
      <w:ins w:id="1030" w:author="Doug Gross" w:date="2018-04-30T11:34:00Z">
        <w:r>
          <w:rPr>
            <w:rFonts w:ascii="Calibri" w:hAnsi="Calibri"/>
            <w:spacing w:val="-6"/>
          </w:rPr>
          <w:t xml:space="preserve">M for </w:t>
        </w:r>
        <w:proofErr w:type="spellStart"/>
        <w:r>
          <w:rPr>
            <w:rFonts w:ascii="Calibri" w:hAnsi="Calibri"/>
            <w:spacing w:val="-6"/>
            <w:lang w:val="fr-FR"/>
          </w:rPr>
          <w:t>regional</w:t>
        </w:r>
        <w:proofErr w:type="spellEnd"/>
        <w:r>
          <w:rPr>
            <w:rFonts w:ascii="Calibri" w:hAnsi="Calibri"/>
            <w:spacing w:val="-6"/>
            <w:lang w:val="fr-FR"/>
          </w:rPr>
          <w:t xml:space="preserve"> </w:t>
        </w:r>
        <w:proofErr w:type="spellStart"/>
        <w:r>
          <w:rPr>
            <w:rFonts w:ascii="Calibri" w:hAnsi="Calibri"/>
            <w:spacing w:val="-6"/>
            <w:lang w:val="fr-FR"/>
          </w:rPr>
          <w:t>implementation</w:t>
        </w:r>
        <w:proofErr w:type="spellEnd"/>
        <w:r>
          <w:rPr>
            <w:rFonts w:ascii="Calibri" w:hAnsi="Calibri"/>
            <w:spacing w:val="-6"/>
            <w:lang w:val="fr-FR"/>
          </w:rPr>
          <w:t xml:space="preserve"> </w:t>
        </w:r>
        <w:r>
          <w:rPr>
            <w:rFonts w:ascii="Calibri" w:hAnsi="Calibri"/>
            <w:spacing w:val="-6"/>
          </w:rPr>
          <w:t>with embedded hardware</w:t>
        </w:r>
      </w:ins>
      <w:ins w:id="1031" w:author="Doug Gross" w:date="2018-04-30T12:01:00Z">
        <w:r w:rsidR="007D48EA">
          <w:rPr>
            <w:rFonts w:ascii="Calibri" w:hAnsi="Calibri"/>
            <w:spacing w:val="-6"/>
          </w:rPr>
          <w:t>, followed by</w:t>
        </w:r>
      </w:ins>
      <w:ins w:id="1032" w:author="Doug Gross" w:date="2018-04-30T11:34:00Z">
        <w:r>
          <w:rPr>
            <w:rFonts w:ascii="Calibri" w:hAnsi="Calibri"/>
            <w:spacing w:val="-6"/>
          </w:rPr>
          <w:t xml:space="preserve"> $</w:t>
        </w:r>
      </w:ins>
      <w:r w:rsidR="00C94632">
        <w:rPr>
          <w:rFonts w:ascii="Calibri" w:hAnsi="Calibri"/>
          <w:spacing w:val="-6"/>
        </w:rPr>
        <w:t>2</w:t>
      </w:r>
      <w:ins w:id="1033" w:author="Doug Gross" w:date="2018-04-30T11:34:00Z">
        <w:r>
          <w:rPr>
            <w:rFonts w:ascii="Calibri" w:hAnsi="Calibri"/>
            <w:spacing w:val="-6"/>
          </w:rPr>
          <w:t>5M to</w:t>
        </w:r>
      </w:ins>
      <w:ins w:id="1034" w:author="Doug Gross" w:date="2018-04-30T12:41:00Z">
        <w:r w:rsidR="00BF2EE3">
          <w:rPr>
            <w:rFonts w:ascii="Calibri" w:hAnsi="Calibri"/>
            <w:spacing w:val="-6"/>
          </w:rPr>
          <w:t xml:space="preserve"> take the platform</w:t>
        </w:r>
      </w:ins>
      <w:ins w:id="1035" w:author="Doug Gross" w:date="2018-04-30T11:34:00Z">
        <w:r>
          <w:rPr>
            <w:rFonts w:ascii="Calibri" w:hAnsi="Calibri"/>
            <w:spacing w:val="-6"/>
          </w:rPr>
          <w:t xml:space="preserve"> national. The $</w:t>
        </w:r>
      </w:ins>
      <w:r w:rsidR="00435116">
        <w:rPr>
          <w:rFonts w:ascii="Calibri" w:hAnsi="Calibri"/>
          <w:spacing w:val="-6"/>
        </w:rPr>
        <w:t>10</w:t>
      </w:r>
      <w:ins w:id="1036" w:author="Doug Gross" w:date="2018-04-30T11:34:00Z">
        <w:r>
          <w:rPr>
            <w:rFonts w:ascii="Calibri" w:hAnsi="Calibri"/>
            <w:spacing w:val="-6"/>
          </w:rPr>
          <w:t xml:space="preserve">M will allow </w:t>
        </w:r>
      </w:ins>
      <w:r w:rsidR="00E54BCD">
        <w:rPr>
          <w:rFonts w:ascii="Calibri" w:hAnsi="Calibri"/>
          <w:spacing w:val="-6"/>
        </w:rPr>
        <w:t>Project</w:t>
      </w:r>
      <w:r w:rsidR="00CA1A5B">
        <w:rPr>
          <w:rFonts w:ascii="Calibri" w:hAnsi="Calibri"/>
          <w:spacing w:val="-6"/>
        </w:rPr>
        <w:t xml:space="preserve"> Freight</w:t>
      </w:r>
      <w:ins w:id="1037" w:author="Doug Gross" w:date="2018-04-30T11:34:00Z">
        <w:r>
          <w:rPr>
            <w:rFonts w:ascii="Calibri" w:hAnsi="Calibri"/>
            <w:spacing w:val="-6"/>
          </w:rPr>
          <w:t xml:space="preserve"> to hire the necessary software engineering professionals to build out the </w:t>
        </w:r>
      </w:ins>
      <w:ins w:id="1038" w:author="Doug Gross" w:date="2018-05-03T20:45:00Z">
        <w:r w:rsidR="00F62236">
          <w:rPr>
            <w:rFonts w:ascii="Calibri" w:hAnsi="Calibri"/>
            <w:spacing w:val="-6"/>
          </w:rPr>
          <w:t>platform</w:t>
        </w:r>
      </w:ins>
      <w:ins w:id="1039" w:author="Doug Gross" w:date="2018-04-30T11:34:00Z">
        <w:r>
          <w:rPr>
            <w:rFonts w:ascii="Calibri" w:hAnsi="Calibri"/>
            <w:spacing w:val="-6"/>
            <w:lang w:val="fr-FR"/>
          </w:rPr>
          <w:t xml:space="preserve"> </w:t>
        </w:r>
        <w:r>
          <w:rPr>
            <w:rFonts w:ascii="Calibri" w:hAnsi="Calibri"/>
            <w:spacing w:val="-6"/>
          </w:rPr>
          <w:t xml:space="preserve">and </w:t>
        </w:r>
      </w:ins>
      <w:ins w:id="1040" w:author="Doug Gross" w:date="2018-04-30T12:02:00Z">
        <w:r w:rsidR="007D48EA">
          <w:rPr>
            <w:rFonts w:ascii="Calibri" w:hAnsi="Calibri"/>
            <w:spacing w:val="-6"/>
          </w:rPr>
          <w:t>integrate</w:t>
        </w:r>
      </w:ins>
      <w:ins w:id="1041" w:author="Doug Gross" w:date="2018-04-30T11:34:00Z">
        <w:r>
          <w:rPr>
            <w:rFonts w:ascii="Calibri" w:hAnsi="Calibri"/>
            <w:spacing w:val="-6"/>
          </w:rPr>
          <w:t xml:space="preserve"> the embedded hardware </w:t>
        </w:r>
      </w:ins>
      <w:ins w:id="1042" w:author="Doug Gross" w:date="2018-04-30T12:02:00Z">
        <w:r w:rsidR="007D48EA">
          <w:rPr>
            <w:rFonts w:ascii="Calibri" w:hAnsi="Calibri"/>
            <w:spacing w:val="-6"/>
          </w:rPr>
          <w:t>component</w:t>
        </w:r>
      </w:ins>
      <w:ins w:id="1043" w:author="Doug Gross" w:date="2018-04-30T11:34:00Z">
        <w:r>
          <w:rPr>
            <w:rFonts w:ascii="Calibri" w:hAnsi="Calibri"/>
            <w:spacing w:val="-6"/>
          </w:rPr>
          <w:t xml:space="preserve">. The </w:t>
        </w:r>
      </w:ins>
      <w:ins w:id="1044" w:author="Doug Gross" w:date="2018-05-03T20:45:00Z">
        <w:r w:rsidR="00F62236">
          <w:rPr>
            <w:rFonts w:ascii="Calibri" w:hAnsi="Calibri"/>
            <w:spacing w:val="-6"/>
          </w:rPr>
          <w:t>platform</w:t>
        </w:r>
      </w:ins>
      <w:ins w:id="1045" w:author="Doug Gross" w:date="2018-04-30T11:34:00Z">
        <w:r>
          <w:rPr>
            <w:rFonts w:ascii="Calibri" w:hAnsi="Calibri"/>
            <w:spacing w:val="-6"/>
          </w:rPr>
          <w:t xml:space="preserve"> build-out will</w:t>
        </w:r>
      </w:ins>
      <w:ins w:id="1046" w:author="Doug Gross" w:date="2018-04-30T12:02:00Z">
        <w:r w:rsidR="007D48EA">
          <w:rPr>
            <w:rFonts w:ascii="Calibri" w:hAnsi="Calibri"/>
            <w:spacing w:val="-6"/>
          </w:rPr>
          <w:t xml:space="preserve"> be</w:t>
        </w:r>
      </w:ins>
      <w:ins w:id="1047" w:author="Doug Gross" w:date="2018-04-30T11:34:00Z">
        <w:r>
          <w:rPr>
            <w:rFonts w:ascii="Calibri" w:hAnsi="Calibri"/>
            <w:spacing w:val="-6"/>
          </w:rPr>
          <w:t xml:space="preserve"> managed by </w:t>
        </w:r>
      </w:ins>
      <w:r w:rsidR="00E54BCD">
        <w:rPr>
          <w:rFonts w:ascii="Calibri" w:hAnsi="Calibri"/>
          <w:spacing w:val="-6"/>
        </w:rPr>
        <w:t>Project</w:t>
      </w:r>
      <w:r w:rsidR="00CA1A5B">
        <w:rPr>
          <w:rFonts w:ascii="Calibri" w:hAnsi="Calibri"/>
          <w:spacing w:val="-6"/>
        </w:rPr>
        <w:t xml:space="preserve"> Freight</w:t>
      </w:r>
      <w:ins w:id="1048" w:author="Doug Gross" w:date="2018-04-30T11:34:00Z">
        <w:r>
          <w:rPr>
            <w:rFonts w:ascii="Calibri" w:hAnsi="Calibri"/>
            <w:spacing w:val="-6"/>
          </w:rPr>
          <w:t>’s</w:t>
        </w:r>
      </w:ins>
      <w:ins w:id="1049" w:author="Doug Gross" w:date="2018-05-03T20:46:00Z">
        <w:r w:rsidR="00F62236">
          <w:rPr>
            <w:rFonts w:ascii="Calibri" w:hAnsi="Calibri"/>
            <w:spacing w:val="-6"/>
          </w:rPr>
          <w:t xml:space="preserve"> </w:t>
        </w:r>
      </w:ins>
      <w:ins w:id="1050" w:author="Doug Gross" w:date="2018-04-30T11:34:00Z">
        <w:r>
          <w:rPr>
            <w:rFonts w:ascii="Calibri" w:hAnsi="Calibri"/>
            <w:spacing w:val="-6"/>
          </w:rPr>
          <w:t>Chief Technology Officer</w:t>
        </w:r>
      </w:ins>
      <w:ins w:id="1051" w:author="Doug Gross" w:date="2018-05-03T20:46:00Z">
        <w:r w:rsidR="00F62236">
          <w:rPr>
            <w:rFonts w:ascii="Calibri" w:hAnsi="Calibri"/>
            <w:spacing w:val="-6"/>
          </w:rPr>
          <w:t xml:space="preserve">, who will be among the first strategic hires </w:t>
        </w:r>
      </w:ins>
      <w:ins w:id="1052" w:author="Doug Gross" w:date="2018-05-07T13:08:00Z">
        <w:r w:rsidR="004D6AA6">
          <w:rPr>
            <w:rFonts w:ascii="Calibri" w:hAnsi="Calibri"/>
            <w:spacing w:val="-6"/>
          </w:rPr>
          <w:t xml:space="preserve">made by </w:t>
        </w:r>
      </w:ins>
      <w:ins w:id="1053" w:author="Doug Gross" w:date="2018-05-03T20:46:00Z">
        <w:r w:rsidR="00F62236">
          <w:rPr>
            <w:rFonts w:ascii="Calibri" w:hAnsi="Calibri"/>
            <w:spacing w:val="-6"/>
          </w:rPr>
          <w:t>the company</w:t>
        </w:r>
      </w:ins>
      <w:ins w:id="1054" w:author="Doug Gross" w:date="2018-04-30T11:34:00Z">
        <w:r>
          <w:rPr>
            <w:rFonts w:ascii="Calibri" w:hAnsi="Calibri"/>
            <w:spacing w:val="-6"/>
          </w:rPr>
          <w:t xml:space="preserve">. </w:t>
        </w:r>
      </w:ins>
      <w:ins w:id="1055" w:author="Doug Gross" w:date="2018-04-30T12:04:00Z">
        <w:r w:rsidR="007D48EA">
          <w:rPr>
            <w:rFonts w:ascii="Calibri" w:hAnsi="Calibri"/>
            <w:spacing w:val="-6"/>
          </w:rPr>
          <w:t>Core to the</w:t>
        </w:r>
      </w:ins>
      <w:ins w:id="1056" w:author="Doug Gross" w:date="2018-04-30T11:34:00Z">
        <w:r>
          <w:rPr>
            <w:rFonts w:ascii="Calibri" w:hAnsi="Calibri"/>
            <w:spacing w:val="-6"/>
          </w:rPr>
          <w:t xml:space="preserve"> platform will </w:t>
        </w:r>
      </w:ins>
      <w:ins w:id="1057" w:author="Doug Gross" w:date="2018-04-30T12:04:00Z">
        <w:r w:rsidR="007D48EA">
          <w:rPr>
            <w:rFonts w:ascii="Calibri" w:hAnsi="Calibri"/>
            <w:spacing w:val="-6"/>
          </w:rPr>
          <w:t xml:space="preserve">be </w:t>
        </w:r>
      </w:ins>
      <w:ins w:id="1058" w:author="Doug Gross" w:date="2018-05-10T15:35:00Z">
        <w:r w:rsidR="00F00775">
          <w:rPr>
            <w:rFonts w:ascii="Calibri" w:hAnsi="Calibri"/>
            <w:spacing w:val="-6"/>
          </w:rPr>
          <w:t>the design</w:t>
        </w:r>
        <w:r w:rsidR="003A2CA7">
          <w:rPr>
            <w:rFonts w:ascii="Calibri" w:hAnsi="Calibri"/>
            <w:spacing w:val="-6"/>
          </w:rPr>
          <w:t xml:space="preserve"> and execution of </w:t>
        </w:r>
      </w:ins>
      <w:ins w:id="1059" w:author="Doug Gross" w:date="2018-04-30T12:04:00Z">
        <w:r w:rsidR="007D48EA">
          <w:rPr>
            <w:rFonts w:ascii="Calibri" w:hAnsi="Calibri"/>
            <w:spacing w:val="-6"/>
          </w:rPr>
          <w:t xml:space="preserve">a host of </w:t>
        </w:r>
      </w:ins>
      <w:ins w:id="1060" w:author="Doug Gross" w:date="2018-05-07T13:08:00Z">
        <w:r w:rsidR="00DB204A">
          <w:rPr>
            <w:rFonts w:ascii="Calibri" w:hAnsi="Calibri"/>
            <w:spacing w:val="-6"/>
          </w:rPr>
          <w:t xml:space="preserve">learning algorithms </w:t>
        </w:r>
      </w:ins>
      <w:ins w:id="1061" w:author="Doug Gross" w:date="2018-05-10T15:35:00Z">
        <w:r w:rsidR="003A2CA7">
          <w:rPr>
            <w:rFonts w:ascii="Calibri" w:hAnsi="Calibri"/>
            <w:spacing w:val="-6"/>
          </w:rPr>
          <w:t>engineered</w:t>
        </w:r>
      </w:ins>
      <w:ins w:id="1062" w:author="Doug Gross" w:date="2018-05-07T13:08:00Z">
        <w:r w:rsidR="00DB204A">
          <w:rPr>
            <w:rFonts w:ascii="Calibri" w:hAnsi="Calibri"/>
            <w:spacing w:val="-6"/>
          </w:rPr>
          <w:t xml:space="preserve"> to</w:t>
        </w:r>
      </w:ins>
      <w:ins w:id="1063" w:author="Doug Gross" w:date="2018-04-30T12:04:00Z">
        <w:r w:rsidR="007D48EA">
          <w:rPr>
            <w:rFonts w:ascii="Calibri" w:hAnsi="Calibri"/>
            <w:spacing w:val="-6"/>
          </w:rPr>
          <w:t xml:space="preserve"> improve over time</w:t>
        </w:r>
      </w:ins>
      <w:ins w:id="1064" w:author="Doug Gross" w:date="2018-05-03T20:47:00Z">
        <w:r w:rsidR="00F3679D">
          <w:rPr>
            <w:rFonts w:ascii="Calibri" w:hAnsi="Calibri"/>
            <w:spacing w:val="-6"/>
          </w:rPr>
          <w:t>. I</w:t>
        </w:r>
      </w:ins>
      <w:ins w:id="1065" w:author="Doug Gross" w:date="2018-04-30T12:04:00Z">
        <w:r w:rsidR="007D48EA">
          <w:rPr>
            <w:rFonts w:ascii="Calibri" w:hAnsi="Calibri"/>
            <w:spacing w:val="-6"/>
          </w:rPr>
          <w:t>ncreasing volumes of</w:t>
        </w:r>
      </w:ins>
      <w:ins w:id="1066" w:author="Doug Gross" w:date="2018-04-30T11:34:00Z">
        <w:r>
          <w:rPr>
            <w:rFonts w:ascii="Calibri" w:hAnsi="Calibri"/>
            <w:spacing w:val="-6"/>
            <w:lang w:val="it-IT"/>
          </w:rPr>
          <w:t xml:space="preserve"> data </w:t>
        </w:r>
        <w:r>
          <w:rPr>
            <w:rFonts w:ascii="Calibri" w:hAnsi="Calibri"/>
            <w:spacing w:val="-6"/>
          </w:rPr>
          <w:t>will allow us to hone</w:t>
        </w:r>
      </w:ins>
      <w:ins w:id="1067" w:author="Doug Gross" w:date="2018-04-30T12:05:00Z">
        <w:r w:rsidR="007D48EA">
          <w:rPr>
            <w:rFonts w:ascii="Calibri" w:hAnsi="Calibri"/>
            <w:spacing w:val="-6"/>
          </w:rPr>
          <w:t xml:space="preserve"> the platform’s</w:t>
        </w:r>
      </w:ins>
      <w:ins w:id="1068" w:author="Doug Gross" w:date="2018-04-30T11:34:00Z">
        <w:r>
          <w:rPr>
            <w:rFonts w:ascii="Calibri" w:hAnsi="Calibri"/>
            <w:spacing w:val="-6"/>
          </w:rPr>
          <w:t xml:space="preserve"> </w:t>
        </w:r>
      </w:ins>
      <w:ins w:id="1069" w:author="Doug Gross" w:date="2018-05-10T15:36:00Z">
        <w:r w:rsidR="003A2CA7">
          <w:rPr>
            <w:rFonts w:ascii="Calibri" w:hAnsi="Calibri"/>
            <w:spacing w:val="-6"/>
          </w:rPr>
          <w:t xml:space="preserve">underlying library of algorithms, including those responsible for the solution’s </w:t>
        </w:r>
      </w:ins>
      <w:ins w:id="1070" w:author="Doug Gross" w:date="2018-04-30T11:34:00Z">
        <w:r>
          <w:rPr>
            <w:rFonts w:ascii="Calibri" w:hAnsi="Calibri"/>
            <w:spacing w:val="-6"/>
          </w:rPr>
          <w:t xml:space="preserve">matching </w:t>
        </w:r>
      </w:ins>
      <w:ins w:id="1071" w:author="Doug Gross" w:date="2018-05-07T13:09:00Z">
        <w:r w:rsidR="00DB204A">
          <w:rPr>
            <w:rFonts w:ascii="Calibri" w:hAnsi="Calibri"/>
            <w:spacing w:val="-6"/>
          </w:rPr>
          <w:t>features</w:t>
        </w:r>
      </w:ins>
      <w:ins w:id="1072" w:author="Doug Gross" w:date="2018-04-30T11:34:00Z">
        <w:r>
          <w:rPr>
            <w:rFonts w:ascii="Calibri" w:hAnsi="Calibri"/>
            <w:spacing w:val="-6"/>
          </w:rPr>
          <w:t>, pricing matrix, route optimization engine</w:t>
        </w:r>
      </w:ins>
      <w:ins w:id="1073" w:author="Doug Gross" w:date="2018-04-30T12:04:00Z">
        <w:r w:rsidR="007D48EA">
          <w:rPr>
            <w:rFonts w:ascii="Calibri" w:hAnsi="Calibri"/>
            <w:spacing w:val="-6"/>
          </w:rPr>
          <w:t>,</w:t>
        </w:r>
      </w:ins>
      <w:ins w:id="1074" w:author="Doug Gross" w:date="2018-04-30T11:34:00Z">
        <w:r>
          <w:rPr>
            <w:rFonts w:ascii="Calibri" w:hAnsi="Calibri"/>
            <w:spacing w:val="-6"/>
          </w:rPr>
          <w:t xml:space="preserve"> and troubleshooting tutorials. </w:t>
        </w:r>
      </w:ins>
    </w:p>
    <w:p w14:paraId="6B5366CF" w14:textId="485057A9" w:rsidR="0061031E" w:rsidRDefault="0061031E">
      <w:pPr>
        <w:pStyle w:val="Body"/>
        <w:rPr>
          <w:ins w:id="1075" w:author="Doug Gross" w:date="2018-05-07T13:09:00Z"/>
          <w:rFonts w:ascii="Calibri" w:eastAsia="Calibri" w:hAnsi="Calibri" w:cs="Calibri"/>
          <w:spacing w:val="-6"/>
        </w:rPr>
      </w:pPr>
    </w:p>
    <w:p w14:paraId="4D3FD3B2" w14:textId="70512DBC" w:rsidR="00A33DB3" w:rsidRPr="00A33DB3" w:rsidRDefault="00A33DB3" w:rsidP="00EA28D5">
      <w:pPr>
        <w:pStyle w:val="Body"/>
        <w:outlineLvl w:val="0"/>
        <w:rPr>
          <w:rFonts w:ascii="Calibri" w:eastAsia="Calibri" w:hAnsi="Calibri" w:cs="Calibri"/>
          <w:b/>
          <w:spacing w:val="-6"/>
          <w:rPrChange w:id="1076" w:author="Doug Gross" w:date="2018-05-07T13:09:00Z">
            <w:rPr>
              <w:rFonts w:ascii="Calibri" w:eastAsia="Calibri" w:hAnsi="Calibri" w:cs="Calibri"/>
              <w:spacing w:val="-6"/>
            </w:rPr>
          </w:rPrChange>
        </w:rPr>
      </w:pPr>
      <w:ins w:id="1077" w:author="Doug Gross" w:date="2018-05-07T13:09:00Z">
        <w:r w:rsidRPr="00A33DB3">
          <w:rPr>
            <w:rFonts w:ascii="Calibri" w:eastAsia="Calibri" w:hAnsi="Calibri" w:cs="Calibri"/>
            <w:b/>
            <w:spacing w:val="-6"/>
            <w:rPrChange w:id="1078" w:author="Doug Gross" w:date="2018-05-07T13:09:00Z">
              <w:rPr>
                <w:rFonts w:ascii="Calibri" w:eastAsia="Calibri" w:hAnsi="Calibri" w:cs="Calibri"/>
                <w:spacing w:val="-6"/>
              </w:rPr>
            </w:rPrChange>
          </w:rPr>
          <w:t>Timing</w:t>
        </w:r>
      </w:ins>
    </w:p>
    <w:p w14:paraId="684F45EA" w14:textId="77777777" w:rsidR="00CF5879" w:rsidDel="0061031E" w:rsidRDefault="00CF5879">
      <w:pPr>
        <w:pStyle w:val="Body"/>
        <w:rPr>
          <w:del w:id="1079" w:author="Doug Gross" w:date="2018-04-30T11:35:00Z"/>
          <w:rFonts w:ascii="Calibri" w:eastAsia="Calibri" w:hAnsi="Calibri" w:cs="Calibri"/>
        </w:rPr>
      </w:pPr>
    </w:p>
    <w:p w14:paraId="6FA0D49C" w14:textId="573FE7EC" w:rsidR="00455047" w:rsidRDefault="0081616C">
      <w:pPr>
        <w:pStyle w:val="Body"/>
        <w:rPr>
          <w:ins w:id="1080" w:author="Doug Gross" w:date="2018-05-07T13:28:00Z"/>
          <w:rFonts w:ascii="Calibri" w:hAnsi="Calibri"/>
          <w:spacing w:val="-6"/>
        </w:rPr>
      </w:pPr>
      <w:ins w:id="1081" w:author="Iragui, Charles" w:date="2018-04-03T09:02:00Z">
        <w:r>
          <w:rPr>
            <w:rFonts w:ascii="Calibri" w:hAnsi="Calibri"/>
            <w:spacing w:val="-6"/>
          </w:rPr>
          <w:t xml:space="preserve">Now is the </w:t>
        </w:r>
      </w:ins>
      <w:r>
        <w:rPr>
          <w:rFonts w:ascii="Calibri" w:hAnsi="Calibri"/>
          <w:spacing w:val="-6"/>
        </w:rPr>
        <w:t xml:space="preserve">time to </w:t>
      </w:r>
      <w:proofErr w:type="spellStart"/>
      <w:ins w:id="1082" w:author="Iragui, Charles" w:date="2018-04-03T09:01:00Z">
        <w:r>
          <w:rPr>
            <w:rFonts w:ascii="Calibri" w:hAnsi="Calibri"/>
            <w:spacing w:val="-6"/>
            <w:lang w:val="de-DE"/>
          </w:rPr>
          <w:t>disrupt</w:t>
        </w:r>
        <w:proofErr w:type="spellEnd"/>
        <w:r>
          <w:rPr>
            <w:rFonts w:ascii="Calibri" w:hAnsi="Calibri"/>
            <w:spacing w:val="-6"/>
            <w:lang w:val="de-DE"/>
          </w:rPr>
          <w:t xml:space="preserve"> </w:t>
        </w:r>
      </w:ins>
      <w:r>
        <w:rPr>
          <w:rFonts w:ascii="Calibri" w:hAnsi="Calibri"/>
          <w:spacing w:val="-6"/>
        </w:rPr>
        <w:t xml:space="preserve">the </w:t>
      </w:r>
      <w:del w:id="1083" w:author="Doug Gross" w:date="2018-05-07T13:24:00Z">
        <w:r w:rsidDel="00455047">
          <w:rPr>
            <w:rFonts w:ascii="Calibri" w:hAnsi="Calibri"/>
            <w:spacing w:val="-6"/>
          </w:rPr>
          <w:delText xml:space="preserve">trucking </w:delText>
        </w:r>
      </w:del>
      <w:ins w:id="1084" w:author="Doug Gross" w:date="2018-05-07T13:24:00Z">
        <w:r w:rsidR="00455047">
          <w:rPr>
            <w:rFonts w:ascii="Calibri" w:hAnsi="Calibri"/>
            <w:spacing w:val="-6"/>
          </w:rPr>
          <w:t xml:space="preserve">LTL segment of the </w:t>
        </w:r>
      </w:ins>
      <w:ins w:id="1085" w:author="Doug Gross" w:date="2018-05-07T13:27:00Z">
        <w:r w:rsidR="00455047">
          <w:rPr>
            <w:rFonts w:ascii="Calibri" w:hAnsi="Calibri"/>
            <w:spacing w:val="-6"/>
          </w:rPr>
          <w:t>freight</w:t>
        </w:r>
      </w:ins>
      <w:ins w:id="1086" w:author="Doug Gross" w:date="2018-05-07T13:24:00Z">
        <w:r w:rsidR="00455047">
          <w:rPr>
            <w:rFonts w:ascii="Calibri" w:hAnsi="Calibri"/>
            <w:spacing w:val="-6"/>
          </w:rPr>
          <w:t xml:space="preserve"> </w:t>
        </w:r>
      </w:ins>
      <w:r>
        <w:rPr>
          <w:rFonts w:ascii="Calibri" w:hAnsi="Calibri"/>
          <w:spacing w:val="-6"/>
        </w:rPr>
        <w:t xml:space="preserve">industry. </w:t>
      </w:r>
      <w:ins w:id="1087" w:author="Doug Gross" w:date="2018-05-07T13:10:00Z">
        <w:r w:rsidR="008E4F91">
          <w:rPr>
            <w:rFonts w:ascii="Calibri" w:hAnsi="Calibri"/>
            <w:spacing w:val="-6"/>
          </w:rPr>
          <w:t xml:space="preserve">In launching its efforts </w:t>
        </w:r>
      </w:ins>
      <w:ins w:id="1088" w:author="Doug Gross" w:date="2018-05-07T13:17:00Z">
        <w:r w:rsidR="008E4F91">
          <w:rPr>
            <w:rFonts w:ascii="Calibri" w:hAnsi="Calibri"/>
            <w:spacing w:val="-6"/>
          </w:rPr>
          <w:t>in 2018</w:t>
        </w:r>
      </w:ins>
      <w:ins w:id="1089" w:author="Doug Gross" w:date="2018-05-07T13:10:00Z">
        <w:r w:rsidR="008E4F91">
          <w:rPr>
            <w:rFonts w:ascii="Calibri" w:hAnsi="Calibri"/>
            <w:spacing w:val="-6"/>
          </w:rPr>
          <w:t xml:space="preserve">, </w:t>
        </w:r>
      </w:ins>
      <w:r w:rsidR="00E54BCD">
        <w:rPr>
          <w:rFonts w:ascii="Calibri" w:hAnsi="Calibri"/>
          <w:spacing w:val="-6"/>
        </w:rPr>
        <w:t>Project</w:t>
      </w:r>
      <w:r w:rsidR="00CA1A5B">
        <w:rPr>
          <w:rFonts w:ascii="Calibri" w:hAnsi="Calibri"/>
          <w:spacing w:val="-6"/>
        </w:rPr>
        <w:t xml:space="preserve"> Freight </w:t>
      </w:r>
      <w:del w:id="1090" w:author="Doug Gross" w:date="2018-05-07T13:10:00Z">
        <w:r w:rsidDel="008E4F91">
          <w:rPr>
            <w:rFonts w:ascii="Calibri" w:hAnsi="Calibri"/>
            <w:spacing w:val="-6"/>
          </w:rPr>
          <w:delText>We</w:delText>
        </w:r>
      </w:del>
      <w:r>
        <w:rPr>
          <w:rFonts w:ascii="Calibri" w:hAnsi="Calibri"/>
          <w:spacing w:val="-6"/>
        </w:rPr>
        <w:t xml:space="preserve"> </w:t>
      </w:r>
      <w:ins w:id="1091" w:author="Doug Gross" w:date="2018-05-07T13:18:00Z">
        <w:r w:rsidR="008E4F91">
          <w:rPr>
            <w:rFonts w:ascii="Calibri" w:hAnsi="Calibri"/>
            <w:spacing w:val="-6"/>
          </w:rPr>
          <w:t xml:space="preserve">will </w:t>
        </w:r>
      </w:ins>
      <w:ins w:id="1092" w:author="Doug Gross" w:date="2018-05-07T13:25:00Z">
        <w:r w:rsidR="00455047">
          <w:rPr>
            <w:rFonts w:ascii="Calibri" w:hAnsi="Calibri"/>
            <w:spacing w:val="-6"/>
          </w:rPr>
          <w:t xml:space="preserve">secure </w:t>
        </w:r>
      </w:ins>
      <w:ins w:id="1093" w:author="Doug Gross" w:date="2018-05-07T13:18:00Z">
        <w:r w:rsidR="006327DC">
          <w:rPr>
            <w:rFonts w:ascii="Calibri" w:hAnsi="Calibri"/>
            <w:spacing w:val="-6"/>
          </w:rPr>
          <w:t xml:space="preserve">a unique first-mover advantage that will position the firm </w:t>
        </w:r>
      </w:ins>
      <w:ins w:id="1094" w:author="Doug Gross" w:date="2018-05-07T13:19:00Z">
        <w:r w:rsidR="006327DC">
          <w:rPr>
            <w:rFonts w:ascii="Calibri" w:hAnsi="Calibri"/>
            <w:spacing w:val="-6"/>
          </w:rPr>
          <w:t>for maximum</w:t>
        </w:r>
      </w:ins>
      <w:ins w:id="1095" w:author="Doug Gross" w:date="2018-05-07T13:25:00Z">
        <w:r w:rsidR="00455047">
          <w:rPr>
            <w:rFonts w:ascii="Calibri" w:hAnsi="Calibri"/>
            <w:spacing w:val="-6"/>
          </w:rPr>
          <w:t xml:space="preserve"> </w:t>
        </w:r>
      </w:ins>
      <w:ins w:id="1096" w:author="Doug Gross" w:date="2018-05-07T13:19:00Z">
        <w:r w:rsidR="006327DC">
          <w:rPr>
            <w:rFonts w:ascii="Calibri" w:hAnsi="Calibri"/>
            <w:spacing w:val="-6"/>
          </w:rPr>
          <w:t>competitive differentiation</w:t>
        </w:r>
      </w:ins>
      <w:ins w:id="1097" w:author="Doug Gross" w:date="2018-05-07T13:25:00Z">
        <w:r w:rsidR="00455047">
          <w:rPr>
            <w:rFonts w:ascii="Calibri" w:hAnsi="Calibri"/>
            <w:spacing w:val="-6"/>
          </w:rPr>
          <w:t xml:space="preserve"> and long term impact</w:t>
        </w:r>
      </w:ins>
      <w:ins w:id="1098" w:author="Doug Gross" w:date="2018-05-07T13:19:00Z">
        <w:r w:rsidR="006327DC">
          <w:rPr>
            <w:rFonts w:ascii="Calibri" w:hAnsi="Calibri"/>
            <w:spacing w:val="-6"/>
          </w:rPr>
          <w:t xml:space="preserve">. </w:t>
        </w:r>
      </w:ins>
      <w:r w:rsidR="00E54BCD">
        <w:rPr>
          <w:rFonts w:ascii="Calibri" w:hAnsi="Calibri"/>
          <w:spacing w:val="-6"/>
        </w:rPr>
        <w:t>Project</w:t>
      </w:r>
      <w:r w:rsidR="00CA1A5B">
        <w:rPr>
          <w:rFonts w:ascii="Calibri" w:hAnsi="Calibri"/>
          <w:spacing w:val="-6"/>
        </w:rPr>
        <w:t xml:space="preserve"> Freight</w:t>
      </w:r>
      <w:ins w:id="1099" w:author="Doug Gross" w:date="2018-05-07T13:19:00Z">
        <w:r w:rsidR="006327DC">
          <w:rPr>
            <w:rFonts w:ascii="Calibri" w:hAnsi="Calibri"/>
            <w:spacing w:val="-6"/>
          </w:rPr>
          <w:t xml:space="preserve"> will also be </w:t>
        </w:r>
      </w:ins>
      <w:del w:id="1100" w:author="Doug Gross" w:date="2018-05-07T13:19:00Z">
        <w:r w:rsidDel="006327DC">
          <w:rPr>
            <w:rFonts w:ascii="Calibri" w:hAnsi="Calibri"/>
            <w:spacing w:val="-6"/>
          </w:rPr>
          <w:delText xml:space="preserve">will be </w:delText>
        </w:r>
      </w:del>
      <w:ins w:id="1101" w:author="Iragui, Charles" w:date="2018-04-03T09:02:00Z">
        <w:r>
          <w:rPr>
            <w:rFonts w:ascii="Calibri" w:hAnsi="Calibri"/>
            <w:spacing w:val="-6"/>
          </w:rPr>
          <w:t xml:space="preserve">well </w:t>
        </w:r>
      </w:ins>
      <w:r>
        <w:rPr>
          <w:rFonts w:ascii="Calibri" w:hAnsi="Calibri"/>
          <w:spacing w:val="-6"/>
        </w:rPr>
        <w:t>ahead of the</w:t>
      </w:r>
      <w:ins w:id="1102" w:author="Doug Gross" w:date="2018-05-03T20:49:00Z">
        <w:r w:rsidR="00FF6D13">
          <w:rPr>
            <w:rFonts w:ascii="Calibri" w:hAnsi="Calibri"/>
            <w:spacing w:val="-6"/>
          </w:rPr>
          <w:t xml:space="preserve"> </w:t>
        </w:r>
        <w:r w:rsidR="003E3894">
          <w:rPr>
            <w:rFonts w:ascii="Calibri" w:hAnsi="Calibri"/>
            <w:spacing w:val="-6"/>
          </w:rPr>
          <w:t>comin</w:t>
        </w:r>
      </w:ins>
      <w:ins w:id="1103" w:author="Doug Gross" w:date="2018-05-03T20:50:00Z">
        <w:r w:rsidR="003E3894">
          <w:rPr>
            <w:rFonts w:ascii="Calibri" w:hAnsi="Calibri"/>
            <w:spacing w:val="-6"/>
          </w:rPr>
          <w:t xml:space="preserve">g </w:t>
        </w:r>
      </w:ins>
      <w:ins w:id="1104" w:author="Doug Gross" w:date="2018-05-03T20:49:00Z">
        <w:r w:rsidR="00FF6D13">
          <w:rPr>
            <w:rFonts w:ascii="Calibri" w:hAnsi="Calibri"/>
            <w:spacing w:val="-6"/>
          </w:rPr>
          <w:t>wave</w:t>
        </w:r>
      </w:ins>
      <w:del w:id="1105" w:author="Doug Gross" w:date="2018-05-03T20:49:00Z">
        <w:r w:rsidDel="00FF6D13">
          <w:rPr>
            <w:rFonts w:ascii="Calibri" w:hAnsi="Calibri"/>
            <w:spacing w:val="-6"/>
          </w:rPr>
          <w:delText xml:space="preserve"> widespread use</w:delText>
        </w:r>
      </w:del>
      <w:r>
        <w:rPr>
          <w:rFonts w:ascii="Calibri" w:hAnsi="Calibri"/>
          <w:spacing w:val="-6"/>
        </w:rPr>
        <w:t xml:space="preserve"> of autonomous trucking</w:t>
      </w:r>
      <w:ins w:id="1106" w:author="Doug Gross" w:date="2018-05-07T13:10:00Z">
        <w:r w:rsidR="008E4F91">
          <w:rPr>
            <w:rFonts w:ascii="Calibri" w:hAnsi="Calibri"/>
            <w:spacing w:val="-6"/>
          </w:rPr>
          <w:t>. I</w:t>
        </w:r>
      </w:ins>
      <w:ins w:id="1107" w:author="Doug Gross" w:date="2018-05-04T16:55:00Z">
        <w:r w:rsidR="00646B9D">
          <w:rPr>
            <w:rFonts w:ascii="Calibri" w:hAnsi="Calibri"/>
            <w:spacing w:val="-6"/>
          </w:rPr>
          <w:t>n fact</w:t>
        </w:r>
      </w:ins>
      <w:ins w:id="1108" w:author="Doug Gross" w:date="2018-05-07T13:10:00Z">
        <w:r w:rsidR="008E4F91">
          <w:rPr>
            <w:rFonts w:ascii="Calibri" w:hAnsi="Calibri"/>
            <w:spacing w:val="-6"/>
          </w:rPr>
          <w:t>,</w:t>
        </w:r>
      </w:ins>
      <w:ins w:id="1109" w:author="Doug Gross" w:date="2018-05-07T12:12:00Z">
        <w:r w:rsidR="008201EA">
          <w:rPr>
            <w:rFonts w:ascii="Calibri" w:hAnsi="Calibri"/>
            <w:spacing w:val="-6"/>
          </w:rPr>
          <w:t xml:space="preserve"> the intellectual property developed by</w:t>
        </w:r>
      </w:ins>
      <w:ins w:id="1110" w:author="Doug Gross" w:date="2018-05-04T16:55:00Z">
        <w:r w:rsidR="00646B9D">
          <w:rPr>
            <w:rFonts w:ascii="Calibri" w:hAnsi="Calibri"/>
            <w:spacing w:val="-6"/>
          </w:rPr>
          <w:t xml:space="preserve"> </w:t>
        </w:r>
      </w:ins>
      <w:r w:rsidR="00E54BCD">
        <w:rPr>
          <w:rFonts w:ascii="Calibri" w:hAnsi="Calibri"/>
          <w:spacing w:val="-6"/>
        </w:rPr>
        <w:t>Project</w:t>
      </w:r>
      <w:r w:rsidR="00CA1A5B">
        <w:rPr>
          <w:rFonts w:ascii="Calibri" w:hAnsi="Calibri"/>
          <w:spacing w:val="-6"/>
        </w:rPr>
        <w:t xml:space="preserve"> Freight</w:t>
      </w:r>
      <w:ins w:id="1111" w:author="Doug Gross" w:date="2018-05-07T12:12:00Z">
        <w:r w:rsidR="008201EA">
          <w:rPr>
            <w:rFonts w:ascii="Calibri" w:hAnsi="Calibri"/>
            <w:spacing w:val="-6"/>
          </w:rPr>
          <w:t xml:space="preserve"> will</w:t>
        </w:r>
      </w:ins>
      <w:ins w:id="1112" w:author="Doug Gross" w:date="2018-05-04T16:56:00Z">
        <w:r w:rsidR="00646B9D">
          <w:rPr>
            <w:rFonts w:ascii="Calibri" w:hAnsi="Calibri"/>
            <w:spacing w:val="-6"/>
          </w:rPr>
          <w:t xml:space="preserve"> </w:t>
        </w:r>
      </w:ins>
      <w:ins w:id="1113" w:author="Doug Gross" w:date="2018-05-07T12:13:00Z">
        <w:r w:rsidR="008201EA">
          <w:rPr>
            <w:rFonts w:ascii="Calibri" w:hAnsi="Calibri"/>
            <w:spacing w:val="-6"/>
          </w:rPr>
          <w:t xml:space="preserve">prove to be </w:t>
        </w:r>
      </w:ins>
      <w:ins w:id="1114" w:author="Doug Gross" w:date="2018-05-07T13:19:00Z">
        <w:r w:rsidR="006327DC">
          <w:rPr>
            <w:rFonts w:ascii="Calibri" w:hAnsi="Calibri"/>
            <w:spacing w:val="-6"/>
          </w:rPr>
          <w:t>accretive</w:t>
        </w:r>
      </w:ins>
      <w:ins w:id="1115" w:author="Doug Gross" w:date="2018-05-07T13:25:00Z">
        <w:r w:rsidR="00455047">
          <w:rPr>
            <w:rFonts w:ascii="Calibri" w:hAnsi="Calibri"/>
            <w:spacing w:val="-6"/>
          </w:rPr>
          <w:t xml:space="preserve"> to</w:t>
        </w:r>
      </w:ins>
      <w:ins w:id="1116" w:author="Doug Gross" w:date="2018-05-07T13:19:00Z">
        <w:r w:rsidR="006327DC">
          <w:rPr>
            <w:rFonts w:ascii="Calibri" w:hAnsi="Calibri"/>
            <w:spacing w:val="-6"/>
          </w:rPr>
          <w:t xml:space="preserve"> – even </w:t>
        </w:r>
      </w:ins>
      <w:ins w:id="1117" w:author="Doug Gross" w:date="2018-05-07T13:10:00Z">
        <w:r w:rsidR="008E4F91">
          <w:rPr>
            <w:rFonts w:ascii="Calibri" w:hAnsi="Calibri"/>
            <w:spacing w:val="-6"/>
          </w:rPr>
          <w:t>critical</w:t>
        </w:r>
      </w:ins>
      <w:ins w:id="1118" w:author="Doug Gross" w:date="2018-05-07T13:25:00Z">
        <w:r w:rsidR="00455047">
          <w:rPr>
            <w:rFonts w:ascii="Calibri" w:hAnsi="Calibri"/>
            <w:spacing w:val="-6"/>
          </w:rPr>
          <w:t xml:space="preserve"> to</w:t>
        </w:r>
      </w:ins>
      <w:ins w:id="1119" w:author="Doug Gross" w:date="2018-05-07T13:10:00Z">
        <w:r w:rsidR="008E4F91">
          <w:rPr>
            <w:rFonts w:ascii="Calibri" w:hAnsi="Calibri"/>
            <w:spacing w:val="-6"/>
          </w:rPr>
          <w:t xml:space="preserve"> </w:t>
        </w:r>
      </w:ins>
      <w:ins w:id="1120" w:author="Doug Gross" w:date="2018-05-07T13:19:00Z">
        <w:r w:rsidR="006327DC">
          <w:rPr>
            <w:rFonts w:ascii="Calibri" w:hAnsi="Calibri"/>
            <w:spacing w:val="-6"/>
          </w:rPr>
          <w:t xml:space="preserve">– </w:t>
        </w:r>
      </w:ins>
      <w:ins w:id="1121" w:author="Doug Gross" w:date="2018-05-07T12:14:00Z">
        <w:r w:rsidR="008201EA">
          <w:rPr>
            <w:rFonts w:ascii="Calibri" w:hAnsi="Calibri"/>
            <w:spacing w:val="-6"/>
          </w:rPr>
          <w:t>the success of autonomous trucking</w:t>
        </w:r>
      </w:ins>
      <w:ins w:id="1122" w:author="Doug Gross" w:date="2018-05-10T15:37:00Z">
        <w:r w:rsidR="003663B4">
          <w:rPr>
            <w:rFonts w:ascii="Calibri" w:hAnsi="Calibri"/>
            <w:spacing w:val="-6"/>
          </w:rPr>
          <w:t xml:space="preserve">. This will </w:t>
        </w:r>
      </w:ins>
      <w:ins w:id="1123" w:author="Doug Gross" w:date="2018-05-04T16:56:00Z">
        <w:r w:rsidR="00646B9D">
          <w:rPr>
            <w:rFonts w:ascii="Calibri" w:hAnsi="Calibri"/>
            <w:spacing w:val="-6"/>
          </w:rPr>
          <w:t>position the company</w:t>
        </w:r>
      </w:ins>
      <w:ins w:id="1124" w:author="Doug Gross" w:date="2018-05-07T13:10:00Z">
        <w:r w:rsidR="008E4F91">
          <w:rPr>
            <w:rFonts w:ascii="Calibri" w:hAnsi="Calibri"/>
            <w:spacing w:val="-6"/>
          </w:rPr>
          <w:t>’s i</w:t>
        </w:r>
      </w:ins>
      <w:ins w:id="1125" w:author="Doug Gross" w:date="2018-05-07T13:11:00Z">
        <w:r w:rsidR="008E4F91">
          <w:rPr>
            <w:rFonts w:ascii="Calibri" w:hAnsi="Calibri"/>
            <w:spacing w:val="-6"/>
          </w:rPr>
          <w:t>nvestors</w:t>
        </w:r>
      </w:ins>
      <w:ins w:id="1126" w:author="Doug Gross" w:date="2018-05-04T16:56:00Z">
        <w:r w:rsidR="00646B9D">
          <w:rPr>
            <w:rFonts w:ascii="Calibri" w:hAnsi="Calibri"/>
            <w:spacing w:val="-6"/>
          </w:rPr>
          <w:t xml:space="preserve"> </w:t>
        </w:r>
        <w:r w:rsidR="00CF0B29">
          <w:rPr>
            <w:rFonts w:ascii="Calibri" w:hAnsi="Calibri"/>
            <w:spacing w:val="-6"/>
          </w:rPr>
          <w:t>to profit</w:t>
        </w:r>
      </w:ins>
      <w:ins w:id="1127" w:author="Doug Gross" w:date="2018-05-07T13:26:00Z">
        <w:r w:rsidR="00455047">
          <w:rPr>
            <w:rFonts w:ascii="Calibri" w:hAnsi="Calibri"/>
            <w:spacing w:val="-6"/>
          </w:rPr>
          <w:t xml:space="preserve"> twice: Once from the initial dis</w:t>
        </w:r>
      </w:ins>
      <w:ins w:id="1128" w:author="Doug Gross" w:date="2018-05-07T13:27:00Z">
        <w:r w:rsidR="00455047">
          <w:rPr>
            <w:rFonts w:ascii="Calibri" w:hAnsi="Calibri"/>
            <w:spacing w:val="-6"/>
          </w:rPr>
          <w:t>ruption of the LTL freight industry; and a second time from</w:t>
        </w:r>
      </w:ins>
      <w:ins w:id="1129" w:author="Doug Gross" w:date="2018-05-04T16:56:00Z">
        <w:r w:rsidR="00CF0B29">
          <w:rPr>
            <w:rFonts w:ascii="Calibri" w:hAnsi="Calibri"/>
            <w:spacing w:val="-6"/>
          </w:rPr>
          <w:t xml:space="preserve"> </w:t>
        </w:r>
      </w:ins>
      <w:ins w:id="1130" w:author="Doug Gross" w:date="2018-05-07T13:11:00Z">
        <w:r w:rsidR="008E4F91">
          <w:rPr>
            <w:rFonts w:ascii="Calibri" w:hAnsi="Calibri"/>
            <w:spacing w:val="-6"/>
          </w:rPr>
          <w:t xml:space="preserve">the </w:t>
        </w:r>
      </w:ins>
      <w:ins w:id="1131" w:author="Doug Gross" w:date="2018-05-07T12:15:00Z">
        <w:r w:rsidR="008201EA">
          <w:rPr>
            <w:rFonts w:ascii="Calibri" w:hAnsi="Calibri"/>
            <w:spacing w:val="-6"/>
          </w:rPr>
          <w:t>eventual</w:t>
        </w:r>
      </w:ins>
      <w:ins w:id="1132" w:author="Doug Gross" w:date="2018-05-07T12:12:00Z">
        <w:r w:rsidR="008201EA">
          <w:rPr>
            <w:rFonts w:ascii="Calibri" w:hAnsi="Calibri"/>
            <w:spacing w:val="-6"/>
          </w:rPr>
          <w:t xml:space="preserve"> </w:t>
        </w:r>
      </w:ins>
      <w:ins w:id="1133" w:author="Doug Gross" w:date="2018-05-07T12:15:00Z">
        <w:r w:rsidR="00875D3B">
          <w:rPr>
            <w:rFonts w:ascii="Calibri" w:hAnsi="Calibri"/>
            <w:spacing w:val="-6"/>
          </w:rPr>
          <w:t>mainstream</w:t>
        </w:r>
      </w:ins>
      <w:ins w:id="1134" w:author="Doug Gross" w:date="2018-05-07T12:16:00Z">
        <w:r w:rsidR="00875D3B">
          <w:rPr>
            <w:rFonts w:ascii="Calibri" w:hAnsi="Calibri"/>
            <w:spacing w:val="-6"/>
          </w:rPr>
          <w:t>ing</w:t>
        </w:r>
      </w:ins>
      <w:ins w:id="1135" w:author="Doug Gross" w:date="2018-05-07T13:11:00Z">
        <w:r w:rsidR="008E4F91">
          <w:rPr>
            <w:rFonts w:ascii="Calibri" w:hAnsi="Calibri"/>
            <w:spacing w:val="-6"/>
          </w:rPr>
          <w:t xml:space="preserve"> of autonomous </w:t>
        </w:r>
      </w:ins>
      <w:ins w:id="1136" w:author="Doug Gross" w:date="2018-05-07T13:20:00Z">
        <w:r w:rsidR="006327DC">
          <w:rPr>
            <w:rFonts w:ascii="Calibri" w:hAnsi="Calibri"/>
            <w:spacing w:val="-6"/>
          </w:rPr>
          <w:t>driving technologies</w:t>
        </w:r>
      </w:ins>
      <w:del w:id="1137" w:author="Doug Gross" w:date="2018-05-03T20:50:00Z">
        <w:r w:rsidDel="003E3894">
          <w:rPr>
            <w:rFonts w:ascii="Calibri" w:hAnsi="Calibri"/>
            <w:spacing w:val="-6"/>
          </w:rPr>
          <w:delText xml:space="preserve"> within our </w:delText>
        </w:r>
      </w:del>
      <w:ins w:id="1138" w:author="Iragui, Charles" w:date="2018-04-03T09:02:00Z">
        <w:del w:id="1139" w:author="Doug Gross" w:date="2018-05-03T20:50:00Z">
          <w:r w:rsidDel="003E3894">
            <w:rPr>
              <w:rFonts w:ascii="Calibri" w:hAnsi="Calibri"/>
              <w:spacing w:val="-6"/>
            </w:rPr>
            <w:delText xml:space="preserve">initial </w:delText>
          </w:r>
        </w:del>
      </w:ins>
      <w:del w:id="1140" w:author="Doug Gross" w:date="2018-05-03T20:50:00Z">
        <w:r w:rsidDel="003E3894">
          <w:rPr>
            <w:rFonts w:ascii="Calibri" w:hAnsi="Calibri"/>
            <w:spacing w:val="-6"/>
          </w:rPr>
          <w:delText xml:space="preserve">target market of the </w:delText>
        </w:r>
      </w:del>
      <w:del w:id="1141" w:author="Doug Gross" w:date="2018-04-30T12:42:00Z">
        <w:r w:rsidDel="00BF2EE3">
          <w:rPr>
            <w:rFonts w:ascii="Calibri" w:hAnsi="Calibri"/>
            <w:spacing w:val="-6"/>
          </w:rPr>
          <w:delText xml:space="preserve">Less </w:delText>
        </w:r>
      </w:del>
      <w:ins w:id="1142" w:author="Iragui, Charles" w:date="2018-04-03T09:10:00Z">
        <w:del w:id="1143" w:author="Doug Gross" w:date="2018-04-30T12:05:00Z">
          <w:r w:rsidDel="007D48EA">
            <w:rPr>
              <w:rFonts w:ascii="Calibri" w:hAnsi="Calibri"/>
              <w:spacing w:val="-6"/>
            </w:rPr>
            <w:delText>t</w:delText>
          </w:r>
        </w:del>
        <w:del w:id="1144" w:author="Doug Gross" w:date="2018-04-30T12:42:00Z">
          <w:r w:rsidDel="00BF2EE3">
            <w:rPr>
              <w:rFonts w:ascii="Calibri" w:hAnsi="Calibri"/>
              <w:spacing w:val="-6"/>
            </w:rPr>
            <w:delText xml:space="preserve">han </w:delText>
          </w:r>
        </w:del>
      </w:ins>
      <w:del w:id="1145" w:author="Doug Gross" w:date="2018-04-30T12:42:00Z">
        <w:r w:rsidDel="00BF2EE3">
          <w:rPr>
            <w:rFonts w:ascii="Calibri" w:hAnsi="Calibri"/>
            <w:spacing w:val="-6"/>
          </w:rPr>
          <w:delText>Truckload (</w:delText>
        </w:r>
      </w:del>
      <w:del w:id="1146" w:author="Doug Gross" w:date="2018-05-03T20:50:00Z">
        <w:r w:rsidDel="003E3894">
          <w:rPr>
            <w:rFonts w:ascii="Calibri" w:hAnsi="Calibri"/>
            <w:spacing w:val="-6"/>
          </w:rPr>
          <w:delText>LTL</w:delText>
        </w:r>
      </w:del>
      <w:del w:id="1147" w:author="Doug Gross" w:date="2018-04-30T12:42:00Z">
        <w:r w:rsidDel="00BF2EE3">
          <w:rPr>
            <w:rFonts w:ascii="Calibri" w:hAnsi="Calibri"/>
            <w:spacing w:val="-6"/>
          </w:rPr>
          <w:delText>)</w:delText>
        </w:r>
      </w:del>
      <w:del w:id="1148" w:author="Doug Gross" w:date="2018-05-03T20:50:00Z">
        <w:r w:rsidDel="003E3894">
          <w:rPr>
            <w:rFonts w:ascii="Calibri" w:hAnsi="Calibri"/>
            <w:spacing w:val="-6"/>
          </w:rPr>
          <w:delText xml:space="preserve"> freight segment</w:delText>
        </w:r>
      </w:del>
      <w:r>
        <w:rPr>
          <w:rFonts w:ascii="Calibri" w:hAnsi="Calibri"/>
          <w:spacing w:val="-6"/>
        </w:rPr>
        <w:t xml:space="preserve">. </w:t>
      </w:r>
    </w:p>
    <w:p w14:paraId="6AB7BF65" w14:textId="77777777" w:rsidR="00455047" w:rsidRDefault="00455047">
      <w:pPr>
        <w:pStyle w:val="Body"/>
        <w:rPr>
          <w:ins w:id="1149" w:author="Doug Gross" w:date="2018-05-07T13:28:00Z"/>
          <w:rFonts w:ascii="Calibri" w:hAnsi="Calibri"/>
          <w:spacing w:val="-6"/>
        </w:rPr>
      </w:pPr>
      <w:bookmarkStart w:id="1150" w:name="_GoBack"/>
      <w:bookmarkEnd w:id="1150"/>
    </w:p>
    <w:p w14:paraId="443A1685" w14:textId="2FE660C5" w:rsidR="00CF5879" w:rsidRDefault="0081616C">
      <w:pPr>
        <w:pStyle w:val="Body"/>
        <w:rPr>
          <w:rFonts w:ascii="Calibri" w:eastAsia="Calibri" w:hAnsi="Calibri" w:cs="Calibri"/>
          <w:b/>
          <w:bCs/>
          <w:spacing w:val="-6"/>
        </w:rPr>
      </w:pPr>
      <w:r>
        <w:rPr>
          <w:rFonts w:ascii="Calibri" w:hAnsi="Calibri"/>
          <w:spacing w:val="-6"/>
        </w:rPr>
        <w:t xml:space="preserve">With </w:t>
      </w:r>
      <w:ins w:id="1151" w:author="Doug Gross" w:date="2018-04-30T12:07:00Z">
        <w:r w:rsidR="007D48EA">
          <w:rPr>
            <w:rFonts w:ascii="Calibri" w:hAnsi="Calibri"/>
            <w:spacing w:val="-6"/>
          </w:rPr>
          <w:t xml:space="preserve">our focus on </w:t>
        </w:r>
      </w:ins>
      <w:ins w:id="1152" w:author="Doug Gross" w:date="2018-05-07T13:15:00Z">
        <w:r w:rsidR="008E4F91">
          <w:rPr>
            <w:rFonts w:ascii="Calibri" w:hAnsi="Calibri"/>
            <w:spacing w:val="-6"/>
          </w:rPr>
          <w:t>learning</w:t>
        </w:r>
      </w:ins>
      <w:ins w:id="1153" w:author="Doug Gross" w:date="2018-04-30T12:07:00Z">
        <w:r w:rsidR="007D48EA">
          <w:rPr>
            <w:rFonts w:ascii="Calibri" w:hAnsi="Calibri"/>
            <w:spacing w:val="-6"/>
          </w:rPr>
          <w:t xml:space="preserve"> algorithms specific to </w:t>
        </w:r>
      </w:ins>
      <w:ins w:id="1154" w:author="Doug Gross" w:date="2018-05-07T13:11:00Z">
        <w:r w:rsidR="008E4F91">
          <w:rPr>
            <w:rFonts w:ascii="Calibri" w:hAnsi="Calibri"/>
            <w:spacing w:val="-6"/>
          </w:rPr>
          <w:t>th</w:t>
        </w:r>
      </w:ins>
      <w:ins w:id="1155" w:author="Doug Gross" w:date="2018-05-07T13:16:00Z">
        <w:r w:rsidR="008E4F91">
          <w:rPr>
            <w:rFonts w:ascii="Calibri" w:hAnsi="Calibri"/>
            <w:spacing w:val="-6"/>
          </w:rPr>
          <w:t>e optimization of</w:t>
        </w:r>
      </w:ins>
      <w:ins w:id="1156" w:author="Doug Gross" w:date="2018-05-07T13:15:00Z">
        <w:r w:rsidR="008E4F91">
          <w:rPr>
            <w:rFonts w:ascii="Calibri" w:hAnsi="Calibri"/>
            <w:spacing w:val="-6"/>
          </w:rPr>
          <w:t xml:space="preserve"> LTL</w:t>
        </w:r>
      </w:ins>
      <w:ins w:id="1157" w:author="Doug Gross" w:date="2018-05-07T13:11:00Z">
        <w:r w:rsidR="008E4F91">
          <w:rPr>
            <w:rFonts w:ascii="Calibri" w:hAnsi="Calibri"/>
            <w:spacing w:val="-6"/>
          </w:rPr>
          <w:t xml:space="preserve"> </w:t>
        </w:r>
      </w:ins>
      <w:ins w:id="1158" w:author="Doug Gross" w:date="2018-04-30T12:07:00Z">
        <w:r w:rsidR="007D48EA">
          <w:rPr>
            <w:rFonts w:ascii="Calibri" w:hAnsi="Calibri"/>
            <w:spacing w:val="-6"/>
          </w:rPr>
          <w:t>shipping, combined with what will evolve to be</w:t>
        </w:r>
      </w:ins>
      <w:ins w:id="1159" w:author="Doug Gross" w:date="2018-05-03T20:48:00Z">
        <w:r w:rsidR="00FF6D13">
          <w:rPr>
            <w:rFonts w:ascii="Calibri" w:hAnsi="Calibri"/>
            <w:spacing w:val="-6"/>
          </w:rPr>
          <w:t>come</w:t>
        </w:r>
      </w:ins>
      <w:ins w:id="1160" w:author="Doug Gross" w:date="2018-04-30T12:07:00Z">
        <w:r w:rsidR="007D48EA">
          <w:rPr>
            <w:rFonts w:ascii="Calibri" w:hAnsi="Calibri"/>
            <w:spacing w:val="-6"/>
          </w:rPr>
          <w:t xml:space="preserve"> a </w:t>
        </w:r>
      </w:ins>
      <w:ins w:id="1161" w:author="Doug Gross" w:date="2018-04-30T12:05:00Z">
        <w:r w:rsidR="007D48EA">
          <w:rPr>
            <w:rFonts w:ascii="Calibri" w:hAnsi="Calibri"/>
            <w:spacing w:val="-6"/>
          </w:rPr>
          <w:t>massive collec</w:t>
        </w:r>
      </w:ins>
      <w:ins w:id="1162" w:author="Doug Gross" w:date="2018-04-30T12:06:00Z">
        <w:r w:rsidR="007D48EA">
          <w:rPr>
            <w:rFonts w:ascii="Calibri" w:hAnsi="Calibri"/>
            <w:spacing w:val="-6"/>
          </w:rPr>
          <w:t xml:space="preserve">tion of </w:t>
        </w:r>
      </w:ins>
      <w:ins w:id="1163" w:author="Doug Gross" w:date="2018-05-07T13:12:00Z">
        <w:r w:rsidR="008E4F91">
          <w:rPr>
            <w:rFonts w:ascii="Calibri" w:hAnsi="Calibri"/>
            <w:spacing w:val="-6"/>
          </w:rPr>
          <w:t>logistics</w:t>
        </w:r>
      </w:ins>
      <w:ins w:id="1164" w:author="Doug Gross" w:date="2018-05-07T13:15:00Z">
        <w:r w:rsidR="008E4F91">
          <w:rPr>
            <w:rFonts w:ascii="Calibri" w:hAnsi="Calibri"/>
            <w:spacing w:val="-6"/>
          </w:rPr>
          <w:t>-focused</w:t>
        </w:r>
      </w:ins>
      <w:ins w:id="1165" w:author="Doug Gross" w:date="2018-04-30T12:07:00Z">
        <w:r w:rsidR="007D48EA">
          <w:rPr>
            <w:rFonts w:ascii="Calibri" w:hAnsi="Calibri"/>
            <w:spacing w:val="-6"/>
          </w:rPr>
          <w:t xml:space="preserve"> </w:t>
        </w:r>
      </w:ins>
      <w:ins w:id="1166" w:author="Doug Gross" w:date="2018-04-30T12:06:00Z">
        <w:r w:rsidR="007D48EA">
          <w:rPr>
            <w:rFonts w:ascii="Calibri" w:hAnsi="Calibri"/>
            <w:spacing w:val="-6"/>
          </w:rPr>
          <w:t>data</w:t>
        </w:r>
      </w:ins>
      <w:ins w:id="1167" w:author="Doug Gross" w:date="2018-04-30T12:08:00Z">
        <w:r w:rsidR="007D48EA">
          <w:rPr>
            <w:rFonts w:ascii="Calibri" w:hAnsi="Calibri"/>
            <w:spacing w:val="-6"/>
          </w:rPr>
          <w:t xml:space="preserve"> and </w:t>
        </w:r>
      </w:ins>
      <w:ins w:id="1168" w:author="Doug Gross" w:date="2018-05-07T13:16:00Z">
        <w:r w:rsidR="008E4F91">
          <w:rPr>
            <w:rFonts w:ascii="Calibri" w:hAnsi="Calibri"/>
            <w:spacing w:val="-6"/>
          </w:rPr>
          <w:t xml:space="preserve">freight </w:t>
        </w:r>
      </w:ins>
      <w:ins w:id="1169" w:author="Doug Gross" w:date="2018-04-30T12:08:00Z">
        <w:r w:rsidR="007D48EA">
          <w:rPr>
            <w:rFonts w:ascii="Calibri" w:hAnsi="Calibri"/>
            <w:spacing w:val="-6"/>
          </w:rPr>
          <w:t>related IP</w:t>
        </w:r>
      </w:ins>
      <w:ins w:id="1170" w:author="Doug Gross" w:date="2018-04-30T12:07:00Z">
        <w:r w:rsidR="007D48EA">
          <w:rPr>
            <w:rFonts w:ascii="Calibri" w:hAnsi="Calibri"/>
            <w:spacing w:val="-6"/>
          </w:rPr>
          <w:t xml:space="preserve">, </w:t>
        </w:r>
      </w:ins>
      <w:r w:rsidR="00E54BCD">
        <w:rPr>
          <w:rFonts w:ascii="Calibri" w:hAnsi="Calibri"/>
          <w:spacing w:val="-6"/>
        </w:rPr>
        <w:t>Project</w:t>
      </w:r>
      <w:r w:rsidR="00CA1A5B">
        <w:rPr>
          <w:rFonts w:ascii="Calibri" w:hAnsi="Calibri"/>
          <w:spacing w:val="-6"/>
        </w:rPr>
        <w:t xml:space="preserve"> Freight </w:t>
      </w:r>
      <w:del w:id="1171" w:author="Doug Gross" w:date="2018-04-30T12:05:00Z">
        <w:r w:rsidDel="007D48EA">
          <w:rPr>
            <w:rFonts w:ascii="Calibri" w:hAnsi="Calibri"/>
            <w:spacing w:val="-6"/>
          </w:rPr>
          <w:delText xml:space="preserve">our data </w:delText>
        </w:r>
      </w:del>
      <w:del w:id="1172" w:author="Doug Gross" w:date="2018-04-30T12:08:00Z">
        <w:r w:rsidDel="007D48EA">
          <w:rPr>
            <w:rFonts w:ascii="Calibri" w:hAnsi="Calibri"/>
            <w:spacing w:val="-6"/>
          </w:rPr>
          <w:delText>gathering</w:delText>
        </w:r>
      </w:del>
      <w:del w:id="1173" w:author="Doug Gross" w:date="2018-04-30T12:06:00Z">
        <w:r w:rsidDel="007D48EA">
          <w:rPr>
            <w:rFonts w:ascii="Calibri" w:hAnsi="Calibri"/>
            <w:spacing w:val="-6"/>
          </w:rPr>
          <w:delText xml:space="preserve"> and </w:delText>
        </w:r>
      </w:del>
      <w:del w:id="1174" w:author="Doug Gross" w:date="2018-04-30T12:07:00Z">
        <w:r w:rsidDel="007D48EA">
          <w:rPr>
            <w:rFonts w:ascii="Calibri" w:hAnsi="Calibri"/>
            <w:spacing w:val="-6"/>
          </w:rPr>
          <w:delText>predictive analytics</w:delText>
        </w:r>
      </w:del>
      <w:del w:id="1175" w:author="Doug Gross" w:date="2018-04-30T12:06:00Z">
        <w:r w:rsidDel="007D48EA">
          <w:rPr>
            <w:rFonts w:ascii="Calibri" w:hAnsi="Calibri"/>
            <w:spacing w:val="-6"/>
          </w:rPr>
          <w:delText xml:space="preserve"> </w:delText>
        </w:r>
      </w:del>
      <w:del w:id="1176" w:author="Doug Gross" w:date="2018-04-30T12:08:00Z">
        <w:r w:rsidDel="007D48EA">
          <w:rPr>
            <w:rFonts w:ascii="Calibri" w:hAnsi="Calibri"/>
            <w:spacing w:val="-6"/>
          </w:rPr>
          <w:delText xml:space="preserve">we </w:delText>
        </w:r>
      </w:del>
      <w:ins w:id="1177" w:author="Doug Gross" w:date="2018-05-07T13:13:00Z">
        <w:r w:rsidR="008E4F91">
          <w:rPr>
            <w:rFonts w:ascii="Calibri" w:hAnsi="Calibri"/>
            <w:spacing w:val="-6"/>
          </w:rPr>
          <w:t>seeks nothing less than to</w:t>
        </w:r>
      </w:ins>
      <w:ins w:id="1178" w:author="Iragui, Charles" w:date="2018-04-03T09:09:00Z">
        <w:del w:id="1179" w:author="Doug Gross" w:date="2018-05-07T13:13:00Z">
          <w:r w:rsidDel="008E4F91">
            <w:rPr>
              <w:rFonts w:ascii="Calibri" w:hAnsi="Calibri"/>
              <w:spacing w:val="-6"/>
            </w:rPr>
            <w:delText>anticipate</w:delText>
          </w:r>
        </w:del>
        <w:r>
          <w:rPr>
            <w:rFonts w:ascii="Calibri" w:hAnsi="Calibri"/>
            <w:spacing w:val="-6"/>
          </w:rPr>
          <w:t xml:space="preserve"> becom</w:t>
        </w:r>
      </w:ins>
      <w:ins w:id="1180" w:author="Doug Gross" w:date="2018-05-07T13:13:00Z">
        <w:r w:rsidR="008E4F91">
          <w:rPr>
            <w:rFonts w:ascii="Calibri" w:hAnsi="Calibri"/>
            <w:spacing w:val="-6"/>
          </w:rPr>
          <w:t>e</w:t>
        </w:r>
      </w:ins>
      <w:ins w:id="1181" w:author="Iragui, Charles" w:date="2018-04-03T09:09:00Z">
        <w:del w:id="1182" w:author="Doug Gross" w:date="2018-05-07T13:13:00Z">
          <w:r w:rsidDel="008E4F91">
            <w:rPr>
              <w:rFonts w:ascii="Calibri" w:hAnsi="Calibri"/>
              <w:spacing w:val="-6"/>
            </w:rPr>
            <w:delText>ing</w:delText>
          </w:r>
        </w:del>
        <w:r>
          <w:rPr>
            <w:rFonts w:ascii="Calibri" w:hAnsi="Calibri"/>
            <w:spacing w:val="-6"/>
          </w:rPr>
          <w:t xml:space="preserve"> </w:t>
        </w:r>
      </w:ins>
      <w:ins w:id="1183" w:author="Doug Gross" w:date="2018-05-07T13:12:00Z">
        <w:r w:rsidR="008E4F91">
          <w:rPr>
            <w:rFonts w:ascii="Calibri" w:hAnsi="Calibri"/>
            <w:spacing w:val="-6"/>
          </w:rPr>
          <w:t>the</w:t>
        </w:r>
      </w:ins>
      <w:ins w:id="1184" w:author="Doug Gross" w:date="2018-04-30T12:08:00Z">
        <w:r w:rsidR="007D48EA">
          <w:rPr>
            <w:rFonts w:ascii="Calibri" w:hAnsi="Calibri"/>
            <w:spacing w:val="-6"/>
          </w:rPr>
          <w:t xml:space="preserve"> </w:t>
        </w:r>
      </w:ins>
      <w:ins w:id="1185" w:author="Iragui, Charles" w:date="2018-04-03T09:09:00Z">
        <w:del w:id="1186" w:author="Doug Gross" w:date="2018-04-30T12:08:00Z">
          <w:r w:rsidDel="007D48EA">
            <w:rPr>
              <w:rFonts w:ascii="Calibri" w:hAnsi="Calibri"/>
              <w:spacing w:val="-6"/>
            </w:rPr>
            <w:delText xml:space="preserve">the </w:delText>
          </w:r>
        </w:del>
        <w:r>
          <w:rPr>
            <w:rFonts w:ascii="Calibri" w:hAnsi="Calibri"/>
            <w:spacing w:val="-6"/>
          </w:rPr>
          <w:t>lead</w:t>
        </w:r>
      </w:ins>
      <w:ins w:id="1187" w:author="Doug Gross" w:date="2018-04-30T12:10:00Z">
        <w:r w:rsidR="00AA5BD5">
          <w:rPr>
            <w:rFonts w:ascii="Calibri" w:hAnsi="Calibri"/>
            <w:spacing w:val="-6"/>
          </w:rPr>
          <w:t xml:space="preserve">ing force </w:t>
        </w:r>
      </w:ins>
      <w:ins w:id="1188" w:author="Doug Gross" w:date="2018-05-07T13:12:00Z">
        <w:r w:rsidR="008E4F91">
          <w:rPr>
            <w:rFonts w:ascii="Calibri" w:hAnsi="Calibri"/>
            <w:spacing w:val="-6"/>
          </w:rPr>
          <w:t>behind</w:t>
        </w:r>
      </w:ins>
      <w:ins w:id="1189" w:author="Iragui, Charles" w:date="2018-04-03T09:09:00Z">
        <w:del w:id="1190" w:author="Doug Gross" w:date="2018-04-30T12:10:00Z">
          <w:r w:rsidDel="00AA5BD5">
            <w:rPr>
              <w:rFonts w:ascii="Calibri" w:hAnsi="Calibri"/>
              <w:spacing w:val="-6"/>
            </w:rPr>
            <w:delText xml:space="preserve"> </w:delText>
          </w:r>
        </w:del>
      </w:ins>
      <w:ins w:id="1191" w:author="Doug Gross" w:date="2018-04-30T12:10:00Z">
        <w:r w:rsidR="00AA5BD5">
          <w:rPr>
            <w:rFonts w:ascii="Calibri" w:hAnsi="Calibri"/>
            <w:spacing w:val="-6"/>
          </w:rPr>
          <w:t xml:space="preserve"> </w:t>
        </w:r>
      </w:ins>
      <w:ins w:id="1192" w:author="Doug Gross" w:date="2018-05-07T13:21:00Z">
        <w:r w:rsidR="006327DC">
          <w:rPr>
            <w:rFonts w:ascii="Calibri" w:hAnsi="Calibri"/>
            <w:spacing w:val="-6"/>
          </w:rPr>
          <w:t xml:space="preserve">a new era </w:t>
        </w:r>
      </w:ins>
      <w:ins w:id="1193" w:author="Doug Gross" w:date="2018-05-07T13:22:00Z">
        <w:r w:rsidR="006327DC">
          <w:rPr>
            <w:rFonts w:ascii="Calibri" w:hAnsi="Calibri"/>
            <w:spacing w:val="-6"/>
          </w:rPr>
          <w:t>in</w:t>
        </w:r>
      </w:ins>
      <w:ins w:id="1194" w:author="Doug Gross" w:date="2018-05-07T13:21:00Z">
        <w:r w:rsidR="006327DC">
          <w:rPr>
            <w:rFonts w:ascii="Calibri" w:hAnsi="Calibri"/>
            <w:spacing w:val="-6"/>
          </w:rPr>
          <w:t xml:space="preserve"> </w:t>
        </w:r>
      </w:ins>
      <w:ins w:id="1195" w:author="Doug Gross" w:date="2018-05-07T13:22:00Z">
        <w:r w:rsidR="006327DC">
          <w:rPr>
            <w:rFonts w:ascii="Calibri" w:hAnsi="Calibri"/>
            <w:spacing w:val="-6"/>
          </w:rPr>
          <w:t>shipping</w:t>
        </w:r>
      </w:ins>
      <w:ins w:id="1196" w:author="Doug Gross" w:date="2018-05-07T13:23:00Z">
        <w:r w:rsidR="006327DC">
          <w:rPr>
            <w:rFonts w:ascii="Calibri" w:hAnsi="Calibri"/>
            <w:spacing w:val="-6"/>
          </w:rPr>
          <w:t xml:space="preserve">. This includes playing a </w:t>
        </w:r>
      </w:ins>
      <w:ins w:id="1197" w:author="Doug Gross" w:date="2018-05-04T16:57:00Z">
        <w:r w:rsidR="00CF0B29">
          <w:rPr>
            <w:rFonts w:ascii="Calibri" w:hAnsi="Calibri"/>
            <w:spacing w:val="-6"/>
          </w:rPr>
          <w:t>key</w:t>
        </w:r>
      </w:ins>
      <w:ins w:id="1198" w:author="Doug Gross" w:date="2018-04-30T12:11:00Z">
        <w:r w:rsidR="00AA5BD5">
          <w:rPr>
            <w:rFonts w:ascii="Calibri" w:hAnsi="Calibri"/>
            <w:spacing w:val="-6"/>
          </w:rPr>
          <w:t xml:space="preserve"> </w:t>
        </w:r>
      </w:ins>
      <w:ins w:id="1199" w:author="Doug Gross" w:date="2018-05-07T13:23:00Z">
        <w:r w:rsidR="006327DC">
          <w:rPr>
            <w:rFonts w:ascii="Calibri" w:hAnsi="Calibri"/>
            <w:spacing w:val="-6"/>
          </w:rPr>
          <w:t>role in</w:t>
        </w:r>
      </w:ins>
      <w:ins w:id="1200" w:author="Doug Gross" w:date="2018-05-07T13:13:00Z">
        <w:r w:rsidR="008E4F91">
          <w:rPr>
            <w:rFonts w:ascii="Calibri" w:hAnsi="Calibri"/>
            <w:spacing w:val="-6"/>
          </w:rPr>
          <w:t xml:space="preserve"> the success of </w:t>
        </w:r>
      </w:ins>
      <w:ins w:id="1201" w:author="Doug Gross" w:date="2018-04-30T12:11:00Z">
        <w:r w:rsidR="00AA5BD5">
          <w:rPr>
            <w:rFonts w:ascii="Calibri" w:hAnsi="Calibri"/>
            <w:spacing w:val="-6"/>
          </w:rPr>
          <w:t>the autonomous trucking revolution</w:t>
        </w:r>
      </w:ins>
      <w:ins w:id="1202" w:author="Doug Gross" w:date="2018-04-30T12:43:00Z">
        <w:r w:rsidR="00BF2EE3">
          <w:rPr>
            <w:rFonts w:ascii="Calibri" w:hAnsi="Calibri"/>
            <w:spacing w:val="-6"/>
          </w:rPr>
          <w:t>, as</w:t>
        </w:r>
      </w:ins>
      <w:ins w:id="1203" w:author="Doug Gross" w:date="2018-04-30T12:11:00Z">
        <w:r w:rsidR="00AA5BD5">
          <w:rPr>
            <w:rFonts w:ascii="Calibri" w:hAnsi="Calibri"/>
            <w:spacing w:val="-6"/>
          </w:rPr>
          <w:t xml:space="preserve"> and when </w:t>
        </w:r>
      </w:ins>
      <w:ins w:id="1204" w:author="Doug Gross" w:date="2018-05-07T13:23:00Z">
        <w:r w:rsidR="006327DC">
          <w:rPr>
            <w:rFonts w:ascii="Calibri" w:hAnsi="Calibri"/>
            <w:spacing w:val="-6"/>
          </w:rPr>
          <w:t>it</w:t>
        </w:r>
      </w:ins>
      <w:ins w:id="1205" w:author="Doug Gross" w:date="2018-04-30T12:11:00Z">
        <w:r w:rsidR="00AA5BD5">
          <w:rPr>
            <w:rFonts w:ascii="Calibri" w:hAnsi="Calibri"/>
            <w:spacing w:val="-6"/>
          </w:rPr>
          <w:t xml:space="preserve"> </w:t>
        </w:r>
      </w:ins>
      <w:ins w:id="1206" w:author="Doug Gross" w:date="2018-05-03T20:49:00Z">
        <w:r w:rsidR="00FF6D13">
          <w:rPr>
            <w:rFonts w:ascii="Calibri" w:hAnsi="Calibri"/>
            <w:spacing w:val="-6"/>
          </w:rPr>
          <w:t>manifests</w:t>
        </w:r>
      </w:ins>
      <w:ins w:id="1207" w:author="Doug Gross" w:date="2018-05-07T13:14:00Z">
        <w:r w:rsidR="008E4F91">
          <w:rPr>
            <w:rFonts w:ascii="Calibri" w:hAnsi="Calibri"/>
            <w:spacing w:val="-6"/>
          </w:rPr>
          <w:t xml:space="preserve"> </w:t>
        </w:r>
      </w:ins>
      <w:ins w:id="1208" w:author="Doug Gross" w:date="2018-05-07T13:23:00Z">
        <w:r w:rsidR="006327DC">
          <w:rPr>
            <w:rFonts w:ascii="Calibri" w:hAnsi="Calibri"/>
            <w:spacing w:val="-6"/>
          </w:rPr>
          <w:t xml:space="preserve">toward the end of </w:t>
        </w:r>
      </w:ins>
      <w:ins w:id="1209" w:author="Doug Gross" w:date="2018-05-07T13:14:00Z">
        <w:r w:rsidR="008E4F91">
          <w:rPr>
            <w:rFonts w:ascii="Calibri" w:hAnsi="Calibri"/>
            <w:spacing w:val="-6"/>
          </w:rPr>
          <w:t>the next decade</w:t>
        </w:r>
      </w:ins>
      <w:ins w:id="1210" w:author="Doug Gross" w:date="2018-04-30T12:11:00Z">
        <w:r w:rsidR="00AA5BD5">
          <w:rPr>
            <w:rFonts w:ascii="Calibri" w:hAnsi="Calibri"/>
            <w:spacing w:val="-6"/>
          </w:rPr>
          <w:t>.</w:t>
        </w:r>
      </w:ins>
      <w:ins w:id="1211" w:author="Iragui, Charles" w:date="2018-04-03T09:09:00Z">
        <w:del w:id="1212" w:author="Doug Gross" w:date="2018-04-30T12:08:00Z">
          <w:r w:rsidDel="007D48EA">
            <w:rPr>
              <w:rFonts w:ascii="Calibri" w:hAnsi="Calibri"/>
              <w:spacing w:val="-6"/>
            </w:rPr>
            <w:delText>constituency</w:delText>
          </w:r>
        </w:del>
        <w:del w:id="1213" w:author="Doug Gross" w:date="2018-04-30T12:12:00Z">
          <w:r w:rsidDel="00AA5BD5">
            <w:rPr>
              <w:rFonts w:ascii="Calibri" w:hAnsi="Calibri"/>
              <w:spacing w:val="-6"/>
            </w:rPr>
            <w:delText xml:space="preserve"> </w:delText>
          </w:r>
        </w:del>
      </w:ins>
      <w:del w:id="1214" w:author="Doug Gross" w:date="2018-04-30T12:12:00Z">
        <w:r w:rsidDel="00AA5BD5">
          <w:rPr>
            <w:rFonts w:ascii="Calibri" w:hAnsi="Calibri"/>
            <w:spacing w:val="-6"/>
          </w:rPr>
          <w:delText xml:space="preserve">in </w:delText>
        </w:r>
      </w:del>
      <w:del w:id="1215" w:author="Doug Gross" w:date="2018-04-30T12:11:00Z">
        <w:r w:rsidDel="00AA5BD5">
          <w:rPr>
            <w:rFonts w:ascii="Calibri" w:hAnsi="Calibri"/>
            <w:spacing w:val="-6"/>
          </w:rPr>
          <w:delText xml:space="preserve">the </w:delText>
        </w:r>
      </w:del>
      <w:del w:id="1216" w:author="Doug Gross" w:date="2018-04-30T12:08:00Z">
        <w:r w:rsidDel="007D48EA">
          <w:rPr>
            <w:rFonts w:ascii="Calibri" w:hAnsi="Calibri"/>
            <w:spacing w:val="-6"/>
          </w:rPr>
          <w:delText>development of</w:delText>
        </w:r>
      </w:del>
      <w:del w:id="1217" w:author="Doug Gross" w:date="2018-04-30T12:11:00Z">
        <w:r w:rsidDel="00AA5BD5">
          <w:rPr>
            <w:rFonts w:ascii="Calibri" w:hAnsi="Calibri"/>
            <w:spacing w:val="-6"/>
          </w:rPr>
          <w:delText xml:space="preserve"> driverless trucking</w:delText>
        </w:r>
      </w:del>
      <w:del w:id="1218" w:author="Doug Gross" w:date="2018-04-30T12:10:00Z">
        <w:r w:rsidDel="00AA5BD5">
          <w:rPr>
            <w:rFonts w:ascii="Calibri" w:hAnsi="Calibri"/>
            <w:spacing w:val="-6"/>
          </w:rPr>
          <w:delText xml:space="preserve"> within the </w:delText>
        </w:r>
      </w:del>
      <w:ins w:id="1219" w:author="Iragui, Charles" w:date="2018-04-03T09:10:00Z">
        <w:del w:id="1220" w:author="Doug Gross" w:date="2018-04-30T12:10:00Z">
          <w:r w:rsidDel="00AA5BD5">
            <w:rPr>
              <w:rFonts w:ascii="Calibri" w:hAnsi="Calibri"/>
              <w:spacing w:val="-6"/>
            </w:rPr>
            <w:delText>ha</w:delText>
          </w:r>
        </w:del>
      </w:ins>
      <w:del w:id="1221" w:author="Doug Gross" w:date="2018-04-30T12:10:00Z">
        <w:r w:rsidDel="00AA5BD5">
          <w:rPr>
            <w:rFonts w:ascii="Calibri" w:hAnsi="Calibri"/>
            <w:spacing w:val="-6"/>
          </w:rPr>
          <w:delText>r</w:delText>
        </w:r>
      </w:del>
      <w:ins w:id="1222" w:author="Iragui, Charles" w:date="2018-04-03T09:10:00Z">
        <w:del w:id="1223" w:author="Doug Gross" w:date="2018-04-30T12:10:00Z">
          <w:r w:rsidDel="00AA5BD5">
            <w:rPr>
              <w:rFonts w:ascii="Calibri" w:hAnsi="Calibri"/>
              <w:spacing w:val="-6"/>
            </w:rPr>
            <w:delText xml:space="preserve">d to standardize </w:delText>
          </w:r>
        </w:del>
      </w:ins>
      <w:del w:id="1224" w:author="Doug Gross" w:date="2018-04-30T12:10:00Z">
        <w:r w:rsidDel="00AA5BD5">
          <w:rPr>
            <w:rFonts w:ascii="Calibri" w:hAnsi="Calibri"/>
            <w:spacing w:val="-6"/>
          </w:rPr>
          <w:delText xml:space="preserve">LTL category. </w:delText>
        </w:r>
      </w:del>
    </w:p>
    <w:p w14:paraId="037ED778" w14:textId="77777777" w:rsidR="00CF5879" w:rsidRDefault="00CF5879">
      <w:pPr>
        <w:pStyle w:val="Body"/>
        <w:rPr>
          <w:rFonts w:ascii="Calibri" w:eastAsia="Calibri" w:hAnsi="Calibri" w:cs="Calibri"/>
        </w:rPr>
      </w:pPr>
    </w:p>
    <w:p w14:paraId="341CC054" w14:textId="77777777" w:rsidR="00CF5879" w:rsidRDefault="00CF5879">
      <w:pPr>
        <w:pStyle w:val="Body"/>
        <w:rPr>
          <w:rFonts w:ascii="Calibri" w:eastAsia="Calibri" w:hAnsi="Calibri" w:cs="Calibri"/>
        </w:rPr>
      </w:pPr>
    </w:p>
    <w:p w14:paraId="4E0B3706" w14:textId="77777777" w:rsidR="00CF5879" w:rsidRDefault="00CF5879">
      <w:pPr>
        <w:pStyle w:val="Body"/>
        <w:rPr>
          <w:rFonts w:ascii="Calibri" w:eastAsia="Calibri" w:hAnsi="Calibri" w:cs="Calibri"/>
        </w:rPr>
      </w:pPr>
    </w:p>
    <w:p w14:paraId="1F4AB939" w14:textId="77777777" w:rsidR="00CF5879" w:rsidRDefault="00CF5879">
      <w:pPr>
        <w:pStyle w:val="Body"/>
        <w:rPr>
          <w:rFonts w:ascii="Calibri" w:eastAsia="Calibri" w:hAnsi="Calibri" w:cs="Calibri"/>
        </w:rPr>
      </w:pPr>
    </w:p>
    <w:p w14:paraId="2039157B" w14:textId="63819E26" w:rsidR="00CF5879" w:rsidRDefault="00CF5879">
      <w:pPr>
        <w:pStyle w:val="Body"/>
        <w:rPr>
          <w:rFonts w:ascii="Calibri" w:eastAsia="Calibri" w:hAnsi="Calibri" w:cs="Calibri"/>
        </w:rPr>
      </w:pPr>
    </w:p>
    <w:p w14:paraId="7E9D0DD0" w14:textId="77777777" w:rsidR="005C5C47" w:rsidDel="00F601E5" w:rsidRDefault="005C5C47" w:rsidP="00EA28D5">
      <w:pPr>
        <w:pStyle w:val="Body"/>
        <w:outlineLvl w:val="0"/>
        <w:rPr>
          <w:del w:id="1225" w:author="Doug Gross" w:date="2018-05-07T13:28:00Z"/>
          <w:rFonts w:ascii="Calibri" w:eastAsia="Calibri" w:hAnsi="Calibri" w:cs="Calibri"/>
        </w:rPr>
      </w:pPr>
    </w:p>
    <w:p w14:paraId="48F9D046" w14:textId="77777777" w:rsidR="00CF5879" w:rsidDel="00F601E5" w:rsidRDefault="00CF5879" w:rsidP="00EA28D5">
      <w:pPr>
        <w:pStyle w:val="Body"/>
        <w:outlineLvl w:val="0"/>
        <w:rPr>
          <w:del w:id="1226" w:author="Doug Gross" w:date="2018-05-07T13:28:00Z"/>
          <w:rFonts w:ascii="Calibri" w:eastAsia="Calibri" w:hAnsi="Calibri" w:cs="Calibri"/>
        </w:rPr>
      </w:pPr>
    </w:p>
    <w:p w14:paraId="32B7D6EF" w14:textId="77777777" w:rsidR="00CF5879" w:rsidDel="00F601E5" w:rsidRDefault="00CF5879" w:rsidP="00EA28D5">
      <w:pPr>
        <w:pStyle w:val="Body"/>
        <w:outlineLvl w:val="0"/>
        <w:rPr>
          <w:del w:id="1227" w:author="Doug Gross" w:date="2018-05-07T13:28:00Z"/>
          <w:rFonts w:ascii="Calibri" w:eastAsia="Calibri" w:hAnsi="Calibri" w:cs="Calibri"/>
        </w:rPr>
      </w:pPr>
    </w:p>
    <w:p w14:paraId="51BD6FEE" w14:textId="77777777" w:rsidR="00CF5879" w:rsidDel="00F601E5" w:rsidRDefault="00CF5879" w:rsidP="00EA28D5">
      <w:pPr>
        <w:pStyle w:val="Body"/>
        <w:outlineLvl w:val="0"/>
        <w:rPr>
          <w:del w:id="1228" w:author="Doug Gross" w:date="2018-05-07T13:28:00Z"/>
          <w:rFonts w:ascii="Calibri" w:eastAsia="Calibri" w:hAnsi="Calibri" w:cs="Calibri"/>
        </w:rPr>
      </w:pPr>
    </w:p>
    <w:p w14:paraId="6B7BE6E2" w14:textId="77777777" w:rsidR="00CF5879" w:rsidDel="00F601E5" w:rsidRDefault="00CF5879" w:rsidP="00EA28D5">
      <w:pPr>
        <w:pStyle w:val="Body"/>
        <w:outlineLvl w:val="0"/>
        <w:rPr>
          <w:del w:id="1229" w:author="Doug Gross" w:date="2018-05-07T13:28:00Z"/>
          <w:rFonts w:ascii="Calibri" w:eastAsia="Calibri" w:hAnsi="Calibri" w:cs="Calibri"/>
        </w:rPr>
      </w:pPr>
    </w:p>
    <w:p w14:paraId="0B555BC0" w14:textId="77777777" w:rsidR="00CF5879" w:rsidDel="00F601E5" w:rsidRDefault="00CF5879" w:rsidP="00EA28D5">
      <w:pPr>
        <w:pStyle w:val="Body"/>
        <w:outlineLvl w:val="0"/>
        <w:rPr>
          <w:del w:id="1230" w:author="Doug Gross" w:date="2018-05-07T13:28:00Z"/>
          <w:rFonts w:ascii="Calibri" w:eastAsia="Calibri" w:hAnsi="Calibri" w:cs="Calibri"/>
        </w:rPr>
      </w:pPr>
    </w:p>
    <w:p w14:paraId="64AD7ABD" w14:textId="77777777" w:rsidR="00CF5879" w:rsidDel="00F601E5" w:rsidRDefault="00CF5879" w:rsidP="00EA28D5">
      <w:pPr>
        <w:pStyle w:val="Body"/>
        <w:outlineLvl w:val="0"/>
        <w:rPr>
          <w:del w:id="1231" w:author="Doug Gross" w:date="2018-05-07T13:28:00Z"/>
          <w:rFonts w:ascii="Calibri" w:eastAsia="Calibri" w:hAnsi="Calibri" w:cs="Calibri"/>
        </w:rPr>
      </w:pPr>
    </w:p>
    <w:p w14:paraId="6E4A8205" w14:textId="77777777" w:rsidR="00CF5879" w:rsidDel="00F601E5" w:rsidRDefault="00CF5879" w:rsidP="00EA28D5">
      <w:pPr>
        <w:pStyle w:val="Body"/>
        <w:outlineLvl w:val="0"/>
        <w:rPr>
          <w:del w:id="1232" w:author="Doug Gross" w:date="2018-05-07T13:28:00Z"/>
          <w:rFonts w:ascii="Calibri" w:eastAsia="Calibri" w:hAnsi="Calibri" w:cs="Calibri"/>
        </w:rPr>
      </w:pPr>
    </w:p>
    <w:p w14:paraId="3B6AE018" w14:textId="77777777" w:rsidR="00CF5879" w:rsidDel="00F601E5" w:rsidRDefault="00CF5879" w:rsidP="00EA28D5">
      <w:pPr>
        <w:pStyle w:val="Body"/>
        <w:outlineLvl w:val="0"/>
        <w:rPr>
          <w:del w:id="1233" w:author="Doug Gross" w:date="2018-05-07T13:28:00Z"/>
          <w:rFonts w:ascii="Calibri" w:eastAsia="Calibri" w:hAnsi="Calibri" w:cs="Calibri"/>
        </w:rPr>
      </w:pPr>
    </w:p>
    <w:p w14:paraId="0E23D050" w14:textId="77777777" w:rsidR="00CF5879" w:rsidDel="00F601E5" w:rsidRDefault="00CF5879" w:rsidP="00EA28D5">
      <w:pPr>
        <w:pStyle w:val="Body"/>
        <w:outlineLvl w:val="0"/>
        <w:rPr>
          <w:del w:id="1234" w:author="Doug Gross" w:date="2018-05-07T13:28:00Z"/>
          <w:rFonts w:ascii="Calibri" w:eastAsia="Calibri" w:hAnsi="Calibri" w:cs="Calibri"/>
        </w:rPr>
      </w:pPr>
    </w:p>
    <w:p w14:paraId="0EFB4D81" w14:textId="77777777" w:rsidR="00CF5879" w:rsidDel="00F601E5" w:rsidRDefault="00CF5879" w:rsidP="00EA28D5">
      <w:pPr>
        <w:pStyle w:val="Body"/>
        <w:outlineLvl w:val="0"/>
        <w:rPr>
          <w:del w:id="1235" w:author="Doug Gross" w:date="2018-05-07T13:28:00Z"/>
          <w:rFonts w:ascii="Calibri" w:eastAsia="Calibri" w:hAnsi="Calibri" w:cs="Calibri"/>
        </w:rPr>
      </w:pPr>
    </w:p>
    <w:p w14:paraId="59D9096E" w14:textId="77777777" w:rsidR="00CF5879" w:rsidDel="00F601E5" w:rsidRDefault="00CF5879" w:rsidP="00EA28D5">
      <w:pPr>
        <w:pStyle w:val="Body"/>
        <w:outlineLvl w:val="0"/>
        <w:rPr>
          <w:del w:id="1236" w:author="Doug Gross" w:date="2018-05-07T13:28:00Z"/>
          <w:rFonts w:ascii="Calibri" w:eastAsia="Calibri" w:hAnsi="Calibri" w:cs="Calibri"/>
        </w:rPr>
      </w:pPr>
    </w:p>
    <w:p w14:paraId="764BAA4F" w14:textId="77777777" w:rsidR="00CF5879" w:rsidDel="00F601E5" w:rsidRDefault="00CF5879" w:rsidP="00EA28D5">
      <w:pPr>
        <w:pStyle w:val="Body"/>
        <w:outlineLvl w:val="0"/>
        <w:rPr>
          <w:del w:id="1237" w:author="Doug Gross" w:date="2018-05-07T13:28:00Z"/>
          <w:rFonts w:ascii="Calibri" w:eastAsia="Calibri" w:hAnsi="Calibri" w:cs="Calibri"/>
        </w:rPr>
      </w:pPr>
    </w:p>
    <w:p w14:paraId="4FD18160" w14:textId="77777777" w:rsidR="00CF5879" w:rsidDel="00F601E5" w:rsidRDefault="00CF5879" w:rsidP="00EA28D5">
      <w:pPr>
        <w:pStyle w:val="Body"/>
        <w:outlineLvl w:val="0"/>
        <w:rPr>
          <w:ins w:id="1238" w:author="Carrie Love" w:date="2018-04-03T11:20:00Z"/>
          <w:del w:id="1239" w:author="Doug Gross" w:date="2018-05-07T13:28:00Z"/>
          <w:rFonts w:ascii="Calibri" w:eastAsia="Calibri" w:hAnsi="Calibri" w:cs="Calibri"/>
        </w:rPr>
      </w:pPr>
    </w:p>
    <w:p w14:paraId="11D241DF" w14:textId="77777777" w:rsidR="009163A9" w:rsidDel="00F601E5" w:rsidRDefault="009163A9" w:rsidP="00EA28D5">
      <w:pPr>
        <w:pStyle w:val="Body"/>
        <w:outlineLvl w:val="0"/>
        <w:rPr>
          <w:del w:id="1240" w:author="Doug Gross" w:date="2018-05-07T13:28:00Z"/>
          <w:rFonts w:ascii="Calibri" w:eastAsia="Calibri" w:hAnsi="Calibri" w:cs="Calibri"/>
        </w:rPr>
      </w:pPr>
    </w:p>
    <w:p w14:paraId="14462373" w14:textId="77777777" w:rsidR="00CF5879" w:rsidRDefault="0081616C" w:rsidP="00EA28D5">
      <w:pPr>
        <w:pStyle w:val="Body"/>
        <w:outlineLvl w:val="0"/>
        <w:rPr>
          <w:rFonts w:ascii="Calibri" w:eastAsia="Calibri" w:hAnsi="Calibri" w:cs="Calibri"/>
          <w:b/>
          <w:bCs/>
          <w:spacing w:val="-6"/>
        </w:rPr>
      </w:pPr>
      <w:r>
        <w:rPr>
          <w:rFonts w:ascii="Calibri" w:hAnsi="Calibri"/>
          <w:b/>
          <w:bCs/>
          <w:spacing w:val="-6"/>
        </w:rPr>
        <w:t>Company Description</w:t>
      </w:r>
    </w:p>
    <w:p w14:paraId="61CABA55" w14:textId="77777777" w:rsidR="00CF5879" w:rsidRDefault="00CF5879">
      <w:pPr>
        <w:pStyle w:val="Body"/>
        <w:rPr>
          <w:rFonts w:ascii="Calibri" w:eastAsia="Calibri" w:hAnsi="Calibri" w:cs="Calibri"/>
        </w:rPr>
      </w:pPr>
    </w:p>
    <w:p w14:paraId="370C908E" w14:textId="0FC49F5A" w:rsidR="00575409" w:rsidRDefault="00CA1A5B">
      <w:pPr>
        <w:pStyle w:val="Body"/>
        <w:rPr>
          <w:ins w:id="1241" w:author="Doug Gross" w:date="2018-05-07T13:30:00Z"/>
          <w:rFonts w:ascii="Calibri" w:hAnsi="Calibri"/>
          <w:spacing w:val="-6"/>
        </w:rPr>
      </w:pPr>
      <w:r>
        <w:rPr>
          <w:rFonts w:ascii="Calibri" w:hAnsi="Calibri"/>
          <w:spacing w:val="-6"/>
        </w:rPr>
        <w:t xml:space="preserve">The development of </w:t>
      </w:r>
      <w:r w:rsidR="00E54BCD">
        <w:rPr>
          <w:rFonts w:ascii="Calibri" w:hAnsi="Calibri"/>
          <w:spacing w:val="-6"/>
        </w:rPr>
        <w:t>Project</w:t>
      </w:r>
      <w:r>
        <w:rPr>
          <w:rFonts w:ascii="Calibri" w:hAnsi="Calibri"/>
          <w:spacing w:val="-6"/>
        </w:rPr>
        <w:t xml:space="preserve"> Freight </w:t>
      </w:r>
      <w:r w:rsidR="0081616C">
        <w:rPr>
          <w:rFonts w:ascii="Calibri" w:hAnsi="Calibri"/>
          <w:spacing w:val="-6"/>
        </w:rPr>
        <w:t xml:space="preserve">starts with a problem, a shipping </w:t>
      </w:r>
      <w:del w:id="1242" w:author="Iragui, Charles" w:date="2018-04-03T09:11:00Z">
        <w:r w:rsidR="0081616C">
          <w:rPr>
            <w:rFonts w:ascii="Calibri" w:hAnsi="Calibri"/>
            <w:spacing w:val="-6"/>
          </w:rPr>
          <w:delText xml:space="preserve">&amp; </w:delText>
        </w:r>
      </w:del>
      <w:ins w:id="1243" w:author="Iragui, Charles" w:date="2018-04-03T09:11:00Z">
        <w:r w:rsidR="0081616C">
          <w:rPr>
            <w:rFonts w:ascii="Calibri" w:hAnsi="Calibri"/>
            <w:spacing w:val="-6"/>
          </w:rPr>
          <w:t xml:space="preserve">and </w:t>
        </w:r>
      </w:ins>
      <w:r w:rsidR="0081616C">
        <w:rPr>
          <w:rFonts w:ascii="Calibri" w:hAnsi="Calibri"/>
          <w:spacing w:val="-6"/>
        </w:rPr>
        <w:t xml:space="preserve">delivery problem. On behalf of his </w:t>
      </w:r>
      <w:ins w:id="1244" w:author="Iragui, Charles" w:date="2018-04-03T09:11:00Z">
        <w:r w:rsidR="0081616C">
          <w:rPr>
            <w:rFonts w:ascii="Calibri" w:hAnsi="Calibri"/>
            <w:spacing w:val="-6"/>
          </w:rPr>
          <w:t xml:space="preserve">national brand </w:t>
        </w:r>
      </w:ins>
      <w:r w:rsidR="0081616C">
        <w:rPr>
          <w:rFonts w:ascii="Calibri" w:hAnsi="Calibri"/>
          <w:spacing w:val="-6"/>
        </w:rPr>
        <w:t xml:space="preserve">clients, Axiom Custom Products’ </w:t>
      </w:r>
      <w:del w:id="1245" w:author="Iragui, Charles" w:date="2018-04-03T09:11:00Z">
        <w:r w:rsidR="0081616C">
          <w:rPr>
            <w:rFonts w:ascii="Calibri" w:hAnsi="Calibri"/>
            <w:spacing w:val="-6"/>
          </w:rPr>
          <w:delText>Owner</w:delText>
        </w:r>
      </w:del>
      <w:ins w:id="1246" w:author="Iragui, Charles" w:date="2018-04-03T09:11:00Z">
        <w:r w:rsidR="0081616C">
          <w:rPr>
            <w:rFonts w:ascii="Calibri" w:hAnsi="Calibri"/>
            <w:spacing w:val="-6"/>
          </w:rPr>
          <w:t>owner</w:t>
        </w:r>
      </w:ins>
      <w:r w:rsidR="0081616C">
        <w:rPr>
          <w:rFonts w:ascii="Calibri" w:hAnsi="Calibri"/>
          <w:spacing w:val="-6"/>
        </w:rPr>
        <w:t xml:space="preserve">, Woody Stratton, </w:t>
      </w:r>
      <w:ins w:id="1247" w:author="Doug Gross" w:date="2018-05-07T13:31:00Z">
        <w:r w:rsidR="00575409">
          <w:rPr>
            <w:rFonts w:ascii="Calibri" w:hAnsi="Calibri"/>
            <w:spacing w:val="-6"/>
          </w:rPr>
          <w:t xml:space="preserve">regularly </w:t>
        </w:r>
      </w:ins>
      <w:r w:rsidR="0081616C">
        <w:rPr>
          <w:rFonts w:ascii="Calibri" w:hAnsi="Calibri"/>
          <w:spacing w:val="-6"/>
        </w:rPr>
        <w:t xml:space="preserve">ships </w:t>
      </w:r>
      <w:del w:id="1248" w:author="Iragui, Charles" w:date="2018-04-03T09:11:00Z">
        <w:r w:rsidR="0081616C">
          <w:rPr>
            <w:rFonts w:ascii="Calibri" w:hAnsi="Calibri"/>
            <w:spacing w:val="-6"/>
          </w:rPr>
          <w:delText xml:space="preserve">multiple projects </w:delText>
        </w:r>
      </w:del>
      <w:ins w:id="1249" w:author="Iragui, Charles" w:date="2018-04-03T09:12:00Z">
        <w:r w:rsidR="0081616C">
          <w:rPr>
            <w:rFonts w:ascii="Calibri" w:hAnsi="Calibri"/>
            <w:spacing w:val="-6"/>
          </w:rPr>
          <w:t xml:space="preserve">objects </w:t>
        </w:r>
      </w:ins>
      <w:r w:rsidR="0081616C">
        <w:rPr>
          <w:rFonts w:ascii="Calibri" w:hAnsi="Calibri"/>
          <w:spacing w:val="-6"/>
        </w:rPr>
        <w:t xml:space="preserve">across the globe. These </w:t>
      </w:r>
      <w:ins w:id="1250" w:author="Doug Gross" w:date="2018-05-10T15:41:00Z">
        <w:r w:rsidR="003663B4">
          <w:rPr>
            <w:rFonts w:ascii="Calibri" w:hAnsi="Calibri"/>
            <w:spacing w:val="-6"/>
          </w:rPr>
          <w:t xml:space="preserve">objects require </w:t>
        </w:r>
      </w:ins>
      <w:r w:rsidR="0081616C">
        <w:rPr>
          <w:rFonts w:ascii="Calibri" w:hAnsi="Calibri"/>
          <w:spacing w:val="-6"/>
        </w:rPr>
        <w:t>ship</w:t>
      </w:r>
      <w:ins w:id="1251" w:author="Doug Gross" w:date="2018-05-10T15:41:00Z">
        <w:r w:rsidR="003663B4">
          <w:rPr>
            <w:rFonts w:ascii="Calibri" w:hAnsi="Calibri"/>
            <w:spacing w:val="-6"/>
          </w:rPr>
          <w:t xml:space="preserve">ping </w:t>
        </w:r>
        <w:proofErr w:type="spellStart"/>
        <w:r w:rsidR="003663B4">
          <w:rPr>
            <w:rFonts w:ascii="Calibri" w:hAnsi="Calibri"/>
            <w:spacing w:val="-6"/>
          </w:rPr>
          <w:t>arrangments</w:t>
        </w:r>
        <w:proofErr w:type="spellEnd"/>
        <w:r w:rsidR="003663B4">
          <w:rPr>
            <w:rFonts w:ascii="Calibri" w:hAnsi="Calibri"/>
            <w:spacing w:val="-6"/>
          </w:rPr>
          <w:t xml:space="preserve"> that</w:t>
        </w:r>
      </w:ins>
      <w:del w:id="1252" w:author="Doug Gross" w:date="2018-05-10T15:41:00Z">
        <w:r w:rsidR="0081616C" w:rsidDel="003663B4">
          <w:rPr>
            <w:rFonts w:ascii="Calibri" w:hAnsi="Calibri"/>
            <w:spacing w:val="-6"/>
          </w:rPr>
          <w:delText>ments</w:delText>
        </w:r>
      </w:del>
      <w:r w:rsidR="0081616C">
        <w:rPr>
          <w:rFonts w:ascii="Calibri" w:hAnsi="Calibri"/>
          <w:spacing w:val="-6"/>
        </w:rPr>
        <w:t xml:space="preserve"> are </w:t>
      </w:r>
      <w:del w:id="1253" w:author="Iragui, Charles" w:date="2018-04-03T09:12:00Z">
        <w:r w:rsidR="0081616C">
          <w:rPr>
            <w:rFonts w:ascii="Calibri" w:hAnsi="Calibri"/>
            <w:spacing w:val="-6"/>
          </w:rPr>
          <w:delText xml:space="preserve">not </w:delText>
        </w:r>
      </w:del>
      <w:ins w:id="1254" w:author="Iragui, Charles" w:date="2018-04-03T09:12:00Z">
        <w:r w:rsidR="0081616C">
          <w:rPr>
            <w:rFonts w:ascii="Calibri" w:hAnsi="Calibri"/>
            <w:spacing w:val="-6"/>
          </w:rPr>
          <w:t xml:space="preserve">neither </w:t>
        </w:r>
      </w:ins>
      <w:ins w:id="1255" w:author="Doug Gross" w:date="2018-05-07T13:29:00Z">
        <w:r w:rsidR="00575409">
          <w:rPr>
            <w:rFonts w:ascii="Calibri" w:hAnsi="Calibri"/>
            <w:spacing w:val="-6"/>
          </w:rPr>
          <w:t>inexpensive</w:t>
        </w:r>
      </w:ins>
      <w:del w:id="1256" w:author="Doug Gross" w:date="2018-05-07T13:29:00Z">
        <w:r w:rsidR="0081616C" w:rsidDel="00575409">
          <w:rPr>
            <w:rFonts w:ascii="Calibri" w:hAnsi="Calibri"/>
            <w:spacing w:val="-6"/>
          </w:rPr>
          <w:delText>affordable</w:delText>
        </w:r>
      </w:del>
      <w:r w:rsidR="0081616C">
        <w:rPr>
          <w:rFonts w:ascii="Calibri" w:hAnsi="Calibri"/>
          <w:spacing w:val="-6"/>
        </w:rPr>
        <w:t xml:space="preserve"> nor standard. </w:t>
      </w:r>
      <w:ins w:id="1257" w:author="Doug Gross" w:date="2018-05-10T15:41:00Z">
        <w:r w:rsidR="003663B4">
          <w:rPr>
            <w:rFonts w:ascii="Calibri" w:hAnsi="Calibri"/>
            <w:spacing w:val="-6"/>
          </w:rPr>
          <w:t xml:space="preserve">As the </w:t>
        </w:r>
      </w:ins>
      <w:ins w:id="1258" w:author="Doug Gross" w:date="2018-05-10T15:42:00Z">
        <w:r w:rsidR="003663B4">
          <w:rPr>
            <w:rFonts w:ascii="Calibri" w:hAnsi="Calibri"/>
            <w:spacing w:val="-6"/>
          </w:rPr>
          <w:t>objects</w:t>
        </w:r>
      </w:ins>
      <w:del w:id="1259" w:author="Doug Gross" w:date="2018-05-10T15:41:00Z">
        <w:r w:rsidR="0081616C" w:rsidDel="003663B4">
          <w:rPr>
            <w:rFonts w:ascii="Calibri" w:hAnsi="Calibri"/>
            <w:spacing w:val="-6"/>
          </w:rPr>
          <w:delText>They</w:delText>
        </w:r>
      </w:del>
      <w:r w:rsidR="0081616C">
        <w:rPr>
          <w:rFonts w:ascii="Calibri" w:hAnsi="Calibri"/>
          <w:spacing w:val="-6"/>
        </w:rPr>
        <w:t xml:space="preserve"> </w:t>
      </w:r>
      <w:ins w:id="1260" w:author="Doug Gross" w:date="2018-05-10T15:42:00Z">
        <w:r w:rsidR="003663B4">
          <w:rPr>
            <w:rFonts w:ascii="Calibri" w:hAnsi="Calibri"/>
            <w:spacing w:val="-6"/>
          </w:rPr>
          <w:t xml:space="preserve">are </w:t>
        </w:r>
      </w:ins>
      <w:ins w:id="1261" w:author="Doug Gross" w:date="2018-05-07T13:31:00Z">
        <w:r w:rsidR="00575409">
          <w:rPr>
            <w:rFonts w:ascii="Calibri" w:hAnsi="Calibri"/>
            <w:spacing w:val="-6"/>
          </w:rPr>
          <w:t xml:space="preserve">typically </w:t>
        </w:r>
      </w:ins>
      <w:ins w:id="1262" w:author="Doug Gross" w:date="2018-05-10T15:42:00Z">
        <w:r w:rsidR="003663B4">
          <w:rPr>
            <w:rFonts w:ascii="Calibri" w:hAnsi="Calibri"/>
            <w:spacing w:val="-6"/>
          </w:rPr>
          <w:t>central to</w:t>
        </w:r>
      </w:ins>
      <w:del w:id="1263" w:author="Doug Gross" w:date="2018-05-07T13:31:00Z">
        <w:r w:rsidR="0081616C" w:rsidDel="00575409">
          <w:rPr>
            <w:rFonts w:ascii="Calibri" w:hAnsi="Calibri"/>
            <w:spacing w:val="-6"/>
          </w:rPr>
          <w:delText>are</w:delText>
        </w:r>
      </w:del>
      <w:r w:rsidR="0081616C">
        <w:rPr>
          <w:rFonts w:ascii="Calibri" w:hAnsi="Calibri"/>
          <w:spacing w:val="-6"/>
        </w:rPr>
        <w:t xml:space="preserve"> high </w:t>
      </w:r>
      <w:del w:id="1264" w:author="Iragui, Charles" w:date="2018-04-03T09:13:00Z">
        <w:r w:rsidR="0081616C">
          <w:rPr>
            <w:rFonts w:ascii="Calibri" w:hAnsi="Calibri"/>
            <w:spacing w:val="-6"/>
          </w:rPr>
          <w:delText xml:space="preserve">cost </w:delText>
        </w:r>
      </w:del>
      <w:ins w:id="1265" w:author="Iragui, Charles" w:date="2018-04-03T09:13:00Z">
        <w:r w:rsidR="0081616C">
          <w:rPr>
            <w:rFonts w:ascii="Calibri" w:hAnsi="Calibri"/>
            <w:spacing w:val="-6"/>
          </w:rPr>
          <w:t>value</w:t>
        </w:r>
      </w:ins>
      <w:ins w:id="1266" w:author="Doug Gross" w:date="2018-05-10T15:42:00Z">
        <w:r w:rsidR="003663B4">
          <w:rPr>
            <w:rFonts w:ascii="Calibri" w:hAnsi="Calibri"/>
            <w:spacing w:val="-6"/>
          </w:rPr>
          <w:t xml:space="preserve"> corporate events and</w:t>
        </w:r>
      </w:ins>
      <w:ins w:id="1267" w:author="Doug Gross" w:date="2018-05-07T13:31:00Z">
        <w:r w:rsidR="00575409">
          <w:rPr>
            <w:rFonts w:ascii="Calibri" w:hAnsi="Calibri"/>
            <w:spacing w:val="-6"/>
          </w:rPr>
          <w:t xml:space="preserve"> mission critical</w:t>
        </w:r>
      </w:ins>
      <w:ins w:id="1268" w:author="Iragui, Charles" w:date="2018-04-03T09:13:00Z">
        <w:r w:rsidR="0081616C">
          <w:rPr>
            <w:rFonts w:ascii="Calibri" w:hAnsi="Calibri"/>
            <w:spacing w:val="-6"/>
          </w:rPr>
          <w:t xml:space="preserve"> </w:t>
        </w:r>
      </w:ins>
      <w:ins w:id="1269" w:author="Doug Gross" w:date="2018-05-07T13:32:00Z">
        <w:r w:rsidR="00575409">
          <w:rPr>
            <w:rFonts w:ascii="Calibri" w:hAnsi="Calibri"/>
            <w:spacing w:val="-6"/>
          </w:rPr>
          <w:t>corpo</w:t>
        </w:r>
      </w:ins>
      <w:ins w:id="1270" w:author="Doug Gross" w:date="2018-05-10T15:43:00Z">
        <w:r w:rsidR="003663B4">
          <w:rPr>
            <w:rFonts w:ascii="Calibri" w:hAnsi="Calibri"/>
            <w:spacing w:val="-6"/>
          </w:rPr>
          <w:t>rate</w:t>
        </w:r>
      </w:ins>
      <w:ins w:id="1271" w:author="Doug Gross" w:date="2018-05-07T13:32:00Z">
        <w:r w:rsidR="00575409">
          <w:rPr>
            <w:rFonts w:ascii="Calibri" w:hAnsi="Calibri"/>
            <w:spacing w:val="-6"/>
          </w:rPr>
          <w:t xml:space="preserve"> </w:t>
        </w:r>
      </w:ins>
      <w:r w:rsidR="0081616C">
        <w:rPr>
          <w:rFonts w:ascii="Calibri" w:hAnsi="Calibri"/>
          <w:spacing w:val="-6"/>
        </w:rPr>
        <w:t>projects</w:t>
      </w:r>
      <w:ins w:id="1272" w:author="Doug Gross" w:date="2018-05-07T13:32:00Z">
        <w:r w:rsidR="00575409">
          <w:rPr>
            <w:rFonts w:ascii="Calibri" w:hAnsi="Calibri"/>
            <w:spacing w:val="-6"/>
          </w:rPr>
          <w:t>,</w:t>
        </w:r>
      </w:ins>
      <w:ins w:id="1273" w:author="Doug Gross" w:date="2018-05-10T15:43:00Z">
        <w:r w:rsidR="003663B4">
          <w:rPr>
            <w:rFonts w:ascii="Calibri" w:hAnsi="Calibri"/>
            <w:spacing w:val="-6"/>
          </w:rPr>
          <w:t xml:space="preserve"> </w:t>
        </w:r>
      </w:ins>
      <w:ins w:id="1274" w:author="Doug Gross" w:date="2018-05-10T15:44:00Z">
        <w:r w:rsidR="003663B4">
          <w:rPr>
            <w:rFonts w:ascii="Calibri" w:hAnsi="Calibri"/>
            <w:spacing w:val="-6"/>
          </w:rPr>
          <w:t xml:space="preserve">their shipping </w:t>
        </w:r>
      </w:ins>
      <w:ins w:id="1275" w:author="Doug Gross" w:date="2018-05-10T15:43:00Z">
        <w:r w:rsidR="003663B4">
          <w:rPr>
            <w:rFonts w:ascii="Calibri" w:hAnsi="Calibri"/>
            <w:spacing w:val="-6"/>
          </w:rPr>
          <w:t xml:space="preserve">arrangements are generally characterized by </w:t>
        </w:r>
      </w:ins>
      <w:del w:id="1276" w:author="Doug Gross" w:date="2018-05-10T15:43:00Z">
        <w:r w:rsidR="0081616C" w:rsidDel="003663B4">
          <w:rPr>
            <w:rFonts w:ascii="Calibri" w:hAnsi="Calibri"/>
            <w:spacing w:val="-6"/>
          </w:rPr>
          <w:delText xml:space="preserve"> </w:delText>
        </w:r>
      </w:del>
      <w:del w:id="1277" w:author="Iragui, Charles" w:date="2018-04-03T09:13:00Z">
        <w:r w:rsidR="0081616C">
          <w:rPr>
            <w:rFonts w:ascii="Calibri" w:hAnsi="Calibri"/>
            <w:spacing w:val="-6"/>
          </w:rPr>
          <w:delText xml:space="preserve">that resulted into expensive shipments </w:delText>
        </w:r>
      </w:del>
      <w:del w:id="1278" w:author="Doug Gross" w:date="2018-05-07T13:32:00Z">
        <w:r w:rsidR="0081616C" w:rsidDel="00575409">
          <w:rPr>
            <w:rFonts w:ascii="Calibri" w:hAnsi="Calibri"/>
            <w:spacing w:val="-6"/>
          </w:rPr>
          <w:delText xml:space="preserve">with </w:delText>
        </w:r>
      </w:del>
      <w:del w:id="1279" w:author="Iragui, Charles" w:date="2018-04-03T09:13:00Z">
        <w:r w:rsidR="0081616C">
          <w:rPr>
            <w:rFonts w:ascii="Calibri" w:hAnsi="Calibri"/>
            <w:spacing w:val="-6"/>
          </w:rPr>
          <w:delText xml:space="preserve">must </w:delText>
        </w:r>
      </w:del>
      <w:ins w:id="1280" w:author="Iragui, Charles" w:date="2018-04-03T09:13:00Z">
        <w:r w:rsidR="0081616C">
          <w:rPr>
            <w:rFonts w:ascii="Calibri" w:hAnsi="Calibri"/>
            <w:spacing w:val="-6"/>
          </w:rPr>
          <w:t xml:space="preserve">inflexible </w:t>
        </w:r>
      </w:ins>
      <w:r w:rsidR="0081616C">
        <w:rPr>
          <w:rFonts w:ascii="Calibri" w:hAnsi="Calibri"/>
          <w:spacing w:val="-6"/>
        </w:rPr>
        <w:t>deliver</w:t>
      </w:r>
      <w:ins w:id="1281" w:author="Doug Gross" w:date="2018-05-10T15:44:00Z">
        <w:r w:rsidR="003663B4">
          <w:rPr>
            <w:rFonts w:ascii="Calibri" w:hAnsi="Calibri"/>
            <w:spacing w:val="-6"/>
          </w:rPr>
          <w:t>y</w:t>
        </w:r>
      </w:ins>
      <w:r w:rsidR="0081616C">
        <w:rPr>
          <w:rFonts w:ascii="Calibri" w:hAnsi="Calibri"/>
          <w:spacing w:val="-6"/>
        </w:rPr>
        <w:t xml:space="preserve"> dates and times</w:t>
      </w:r>
      <w:ins w:id="1282" w:author="Doug Gross" w:date="2018-05-10T15:44:00Z">
        <w:r w:rsidR="003663B4">
          <w:rPr>
            <w:rFonts w:ascii="Calibri" w:hAnsi="Calibri"/>
            <w:spacing w:val="-6"/>
          </w:rPr>
          <w:t xml:space="preserve">, and </w:t>
        </w:r>
      </w:ins>
      <w:ins w:id="1283" w:author="Doug Gross" w:date="2018-05-10T15:49:00Z">
        <w:r w:rsidR="00CE4ABB">
          <w:rPr>
            <w:rFonts w:ascii="Calibri" w:hAnsi="Calibri"/>
            <w:spacing w:val="-6"/>
          </w:rPr>
          <w:t xml:space="preserve">often </w:t>
        </w:r>
      </w:ins>
      <w:ins w:id="1284" w:author="Doug Gross" w:date="2018-05-10T15:48:00Z">
        <w:r w:rsidR="00CE4ABB">
          <w:rPr>
            <w:rFonts w:ascii="Calibri" w:hAnsi="Calibri"/>
            <w:spacing w:val="-6"/>
          </w:rPr>
          <w:t xml:space="preserve">by </w:t>
        </w:r>
      </w:ins>
      <w:ins w:id="1285" w:author="Doug Gross" w:date="2018-05-10T15:47:00Z">
        <w:r w:rsidR="00CE4ABB">
          <w:rPr>
            <w:rFonts w:ascii="Calibri" w:hAnsi="Calibri"/>
            <w:spacing w:val="-6"/>
          </w:rPr>
          <w:t xml:space="preserve">the need </w:t>
        </w:r>
      </w:ins>
      <w:ins w:id="1286" w:author="Doug Gross" w:date="2018-05-10T15:48:00Z">
        <w:r w:rsidR="00CE4ABB">
          <w:rPr>
            <w:rFonts w:ascii="Calibri" w:hAnsi="Calibri"/>
            <w:spacing w:val="-6"/>
          </w:rPr>
          <w:t>to maintain</w:t>
        </w:r>
      </w:ins>
      <w:ins w:id="1287" w:author="Doug Gross" w:date="2018-05-10T15:46:00Z">
        <w:r w:rsidR="00F407A3">
          <w:rPr>
            <w:rFonts w:ascii="Calibri" w:hAnsi="Calibri"/>
            <w:spacing w:val="-6"/>
          </w:rPr>
          <w:t xml:space="preserve"> special</w:t>
        </w:r>
      </w:ins>
      <w:ins w:id="1288" w:author="Doug Gross" w:date="2018-05-10T15:44:00Z">
        <w:r w:rsidR="003663B4">
          <w:rPr>
            <w:rFonts w:ascii="Calibri" w:hAnsi="Calibri"/>
            <w:spacing w:val="-6"/>
          </w:rPr>
          <w:t xml:space="preserve"> environmental</w:t>
        </w:r>
      </w:ins>
      <w:ins w:id="1289" w:author="Doug Gross" w:date="2018-05-10T15:46:00Z">
        <w:r w:rsidR="00F407A3">
          <w:rPr>
            <w:rFonts w:ascii="Calibri" w:hAnsi="Calibri"/>
            <w:spacing w:val="-6"/>
          </w:rPr>
          <w:t xml:space="preserve"> conditions</w:t>
        </w:r>
      </w:ins>
      <w:r w:rsidR="0081616C">
        <w:rPr>
          <w:rFonts w:ascii="Calibri" w:hAnsi="Calibri"/>
          <w:spacing w:val="-6"/>
        </w:rPr>
        <w:t xml:space="preserve">. </w:t>
      </w:r>
    </w:p>
    <w:p w14:paraId="73B0A119" w14:textId="77777777" w:rsidR="00575409" w:rsidRDefault="00575409">
      <w:pPr>
        <w:pStyle w:val="Body"/>
        <w:rPr>
          <w:ins w:id="1290" w:author="Doug Gross" w:date="2018-05-07T13:30:00Z"/>
          <w:rFonts w:ascii="Calibri" w:hAnsi="Calibri"/>
          <w:spacing w:val="-6"/>
        </w:rPr>
      </w:pPr>
    </w:p>
    <w:p w14:paraId="470114C9" w14:textId="2DC01832" w:rsidR="00D857D0" w:rsidRDefault="00575409">
      <w:pPr>
        <w:pStyle w:val="Body"/>
        <w:rPr>
          <w:ins w:id="1291" w:author="Doug Gross" w:date="2018-05-07T13:30:00Z"/>
          <w:rFonts w:ascii="Calibri" w:hAnsi="Calibri"/>
          <w:spacing w:val="-6"/>
        </w:rPr>
      </w:pPr>
      <w:ins w:id="1292" w:author="Doug Gross" w:date="2018-05-07T13:32:00Z">
        <w:r>
          <w:rPr>
            <w:rFonts w:ascii="Calibri" w:hAnsi="Calibri"/>
            <w:spacing w:val="-6"/>
          </w:rPr>
          <w:t>Over</w:t>
        </w:r>
      </w:ins>
      <w:del w:id="1293" w:author="Doug Gross" w:date="2018-05-07T13:32:00Z">
        <w:r w:rsidR="0081616C" w:rsidDel="00575409">
          <w:rPr>
            <w:rFonts w:ascii="Calibri" w:hAnsi="Calibri"/>
            <w:spacing w:val="-6"/>
          </w:rPr>
          <w:delText>Through</w:delText>
        </w:r>
      </w:del>
      <w:r w:rsidR="0081616C">
        <w:rPr>
          <w:rFonts w:ascii="Calibri" w:hAnsi="Calibri"/>
          <w:spacing w:val="-6"/>
        </w:rPr>
        <w:t xml:space="preserve"> the years </w:t>
      </w:r>
      <w:del w:id="1294" w:author="Iragui, Charles" w:date="2018-04-03T09:14:00Z">
        <w:r w:rsidR="0081616C">
          <w:rPr>
            <w:rFonts w:ascii="Calibri" w:hAnsi="Calibri"/>
            <w:spacing w:val="-6"/>
            <w:lang w:val="it-IT"/>
          </w:rPr>
          <w:delText xml:space="preserve">Stratton </w:delText>
        </w:r>
      </w:del>
      <w:proofErr w:type="spellStart"/>
      <w:ins w:id="1295" w:author="Iragui, Charles" w:date="2018-04-03T09:29:00Z">
        <w:r w:rsidR="0081616C">
          <w:rPr>
            <w:rFonts w:ascii="Calibri" w:hAnsi="Calibri"/>
            <w:spacing w:val="-6"/>
            <w:lang w:val="it-IT"/>
          </w:rPr>
          <w:t>Stratton</w:t>
        </w:r>
        <w:proofErr w:type="spellEnd"/>
        <w:r w:rsidR="0081616C">
          <w:rPr>
            <w:rFonts w:ascii="Calibri" w:hAnsi="Calibri"/>
            <w:spacing w:val="-6"/>
            <w:lang w:val="it-IT"/>
          </w:rPr>
          <w:t xml:space="preserve"> </w:t>
        </w:r>
      </w:ins>
      <w:ins w:id="1296" w:author="Doug Gross" w:date="2018-05-07T13:32:00Z">
        <w:r>
          <w:rPr>
            <w:rFonts w:ascii="Calibri" w:hAnsi="Calibri"/>
            <w:spacing w:val="-6"/>
          </w:rPr>
          <w:t xml:space="preserve">has </w:t>
        </w:r>
      </w:ins>
      <w:del w:id="1297" w:author="Doug Gross" w:date="2018-05-07T13:32:00Z">
        <w:r w:rsidR="0081616C" w:rsidDel="00575409">
          <w:rPr>
            <w:rFonts w:ascii="Calibri" w:hAnsi="Calibri"/>
            <w:spacing w:val="-6"/>
          </w:rPr>
          <w:delText xml:space="preserve">began to </w:delText>
        </w:r>
      </w:del>
      <w:r w:rsidR="0081616C">
        <w:rPr>
          <w:rFonts w:ascii="Calibri" w:hAnsi="Calibri"/>
          <w:spacing w:val="-6"/>
        </w:rPr>
        <w:t>collect</w:t>
      </w:r>
      <w:ins w:id="1298" w:author="Doug Gross" w:date="2018-05-07T13:32:00Z">
        <w:r>
          <w:rPr>
            <w:rFonts w:ascii="Calibri" w:hAnsi="Calibri"/>
            <w:spacing w:val="-6"/>
          </w:rPr>
          <w:t>ed</w:t>
        </w:r>
      </w:ins>
      <w:r w:rsidR="0081616C">
        <w:rPr>
          <w:rFonts w:ascii="Calibri" w:hAnsi="Calibri"/>
          <w:spacing w:val="-6"/>
        </w:rPr>
        <w:t xml:space="preserve"> </w:t>
      </w:r>
      <w:ins w:id="1299" w:author="Iragui, Charles" w:date="2018-04-03T09:14:00Z">
        <w:r w:rsidR="0081616C">
          <w:rPr>
            <w:rFonts w:ascii="Calibri" w:hAnsi="Calibri"/>
            <w:spacing w:val="-6"/>
          </w:rPr>
          <w:t xml:space="preserve">his own list of failed delivery </w:t>
        </w:r>
      </w:ins>
      <w:r w:rsidR="0081616C">
        <w:rPr>
          <w:rFonts w:ascii="Calibri" w:hAnsi="Calibri"/>
          <w:spacing w:val="-6"/>
        </w:rPr>
        <w:t>horror stories</w:t>
      </w:r>
      <w:del w:id="1300" w:author="Iragui, Charles" w:date="2018-04-03T09:14:00Z">
        <w:r w:rsidR="0081616C">
          <w:rPr>
            <w:rFonts w:ascii="Calibri" w:hAnsi="Calibri"/>
            <w:spacing w:val="-6"/>
          </w:rPr>
          <w:delText xml:space="preserve"> of failed deliveries</w:delText>
        </w:r>
      </w:del>
      <w:r w:rsidR="0081616C">
        <w:rPr>
          <w:rFonts w:ascii="Calibri" w:hAnsi="Calibri"/>
          <w:spacing w:val="-6"/>
        </w:rPr>
        <w:t>. On</w:t>
      </w:r>
      <w:ins w:id="1301" w:author="Iragui, Charles" w:date="2018-04-03T09:15:00Z">
        <w:r w:rsidR="0081616C">
          <w:rPr>
            <w:rFonts w:ascii="Calibri" w:hAnsi="Calibri"/>
            <w:spacing w:val="-6"/>
          </w:rPr>
          <w:t>c</w:t>
        </w:r>
      </w:ins>
      <w:r w:rsidR="0081616C">
        <w:rPr>
          <w:rFonts w:ascii="Calibri" w:hAnsi="Calibri"/>
          <w:spacing w:val="-6"/>
        </w:rPr>
        <w:t>e</w:t>
      </w:r>
      <w:del w:id="1302" w:author="Iragui, Charles" w:date="2018-04-03T09:15:00Z">
        <w:r w:rsidR="0081616C">
          <w:rPr>
            <w:rFonts w:ascii="Calibri" w:hAnsi="Calibri"/>
            <w:spacing w:val="-6"/>
            <w:lang w:val="it-IT"/>
          </w:rPr>
          <w:delText xml:space="preserve"> narrative</w:delText>
        </w:r>
      </w:del>
      <w:r w:rsidR="0081616C">
        <w:rPr>
          <w:rFonts w:ascii="Calibri" w:hAnsi="Calibri"/>
          <w:spacing w:val="-6"/>
        </w:rPr>
        <w:t xml:space="preserve">, </w:t>
      </w:r>
      <w:del w:id="1303" w:author="Iragui, Charles" w:date="2018-04-03T09:15:00Z">
        <w:r w:rsidR="0081616C">
          <w:rPr>
            <w:rFonts w:ascii="Calibri" w:hAnsi="Calibri"/>
            <w:spacing w:val="-6"/>
          </w:rPr>
          <w:delText xml:space="preserve">there was </w:delText>
        </w:r>
      </w:del>
      <w:r w:rsidR="0081616C">
        <w:rPr>
          <w:rFonts w:ascii="Calibri" w:hAnsi="Calibri"/>
          <w:spacing w:val="-6"/>
        </w:rPr>
        <w:t xml:space="preserve">a smashed crate </w:t>
      </w:r>
      <w:ins w:id="1304" w:author="Iragui, Charles" w:date="2018-04-03T09:15:00Z">
        <w:r w:rsidR="0081616C">
          <w:rPr>
            <w:rFonts w:ascii="Calibri" w:hAnsi="Calibri"/>
            <w:spacing w:val="-6"/>
          </w:rPr>
          <w:t xml:space="preserve">was </w:t>
        </w:r>
      </w:ins>
      <w:r w:rsidR="0081616C">
        <w:rPr>
          <w:rFonts w:ascii="Calibri" w:hAnsi="Calibri"/>
          <w:spacing w:val="-6"/>
        </w:rPr>
        <w:t>delivered onto the receiver’</w:t>
      </w:r>
      <w:r w:rsidR="0081616C">
        <w:rPr>
          <w:rFonts w:ascii="Calibri" w:hAnsi="Calibri"/>
          <w:spacing w:val="-6"/>
          <w:lang w:val="sv-SE"/>
        </w:rPr>
        <w:t xml:space="preserve">s dock </w:t>
      </w:r>
      <w:ins w:id="1305" w:author="Iragui, Charles" w:date="2018-04-03T09:16:00Z">
        <w:r w:rsidR="0081616C">
          <w:rPr>
            <w:rFonts w:ascii="Calibri" w:hAnsi="Calibri"/>
            <w:spacing w:val="-6"/>
          </w:rPr>
          <w:t>in pieces</w:t>
        </w:r>
      </w:ins>
      <w:del w:id="1306" w:author="Iragui, Charles" w:date="2018-04-03T09:16:00Z">
        <w:r w:rsidR="0081616C">
          <w:rPr>
            <w:rFonts w:ascii="Calibri" w:hAnsi="Calibri"/>
            <w:spacing w:val="-6"/>
          </w:rPr>
          <w:delText>showing signs of extensive damage</w:delText>
        </w:r>
      </w:del>
      <w:ins w:id="1307" w:author="Iragui, Charles" w:date="2018-04-03T09:16:00Z">
        <w:r w:rsidR="0081616C">
          <w:rPr>
            <w:rFonts w:ascii="Calibri" w:hAnsi="Calibri"/>
            <w:spacing w:val="-6"/>
          </w:rPr>
          <w:t>,</w:t>
        </w:r>
      </w:ins>
      <w:r w:rsidR="0081616C">
        <w:rPr>
          <w:rFonts w:ascii="Calibri" w:hAnsi="Calibri"/>
          <w:spacing w:val="-6"/>
        </w:rPr>
        <w:t xml:space="preserve"> possibly from falling off the back of the truck</w:t>
      </w:r>
      <w:del w:id="1308" w:author="Iragui, Charles" w:date="2018-04-03T09:17:00Z">
        <w:r w:rsidR="0081616C">
          <w:rPr>
            <w:rFonts w:ascii="Calibri" w:hAnsi="Calibri"/>
            <w:spacing w:val="-6"/>
          </w:rPr>
          <w:delText xml:space="preserve"> leaving the Axiom’s project in pieces</w:delText>
        </w:r>
      </w:del>
      <w:r w:rsidR="0081616C">
        <w:rPr>
          <w:rFonts w:ascii="Calibri" w:hAnsi="Calibri"/>
          <w:spacing w:val="-6"/>
        </w:rPr>
        <w:t xml:space="preserve">. The driver </w:t>
      </w:r>
      <w:ins w:id="1309" w:author="Doug Gross" w:date="2018-05-07T13:30:00Z">
        <w:r>
          <w:rPr>
            <w:rFonts w:ascii="Calibri" w:hAnsi="Calibri"/>
            <w:spacing w:val="-6"/>
          </w:rPr>
          <w:t>claimed that</w:t>
        </w:r>
      </w:ins>
      <w:del w:id="1310" w:author="Doug Gross" w:date="2018-05-07T13:30:00Z">
        <w:r w:rsidR="0081616C" w:rsidDel="00575409">
          <w:rPr>
            <w:rFonts w:ascii="Calibri" w:hAnsi="Calibri"/>
            <w:spacing w:val="-6"/>
          </w:rPr>
          <w:delText>said</w:delText>
        </w:r>
      </w:del>
      <w:r w:rsidR="0081616C">
        <w:rPr>
          <w:rFonts w:ascii="Calibri" w:hAnsi="Calibri"/>
          <w:spacing w:val="-6"/>
        </w:rPr>
        <w:t xml:space="preserve"> nothing had occurred during </w:t>
      </w:r>
      <w:del w:id="1311" w:author="Iragui, Charles" w:date="2018-04-03T09:17:00Z">
        <w:r w:rsidR="0081616C">
          <w:rPr>
            <w:rFonts w:ascii="Calibri" w:hAnsi="Calibri"/>
            <w:spacing w:val="-6"/>
          </w:rPr>
          <w:delText xml:space="preserve">their </w:delText>
        </w:r>
      </w:del>
      <w:ins w:id="1312" w:author="Iragui, Charles" w:date="2018-04-03T09:17:00Z">
        <w:r w:rsidR="0081616C">
          <w:rPr>
            <w:rFonts w:ascii="Calibri" w:hAnsi="Calibri"/>
            <w:spacing w:val="-6"/>
          </w:rPr>
          <w:t xml:space="preserve">his </w:t>
        </w:r>
      </w:ins>
      <w:r w:rsidR="0081616C">
        <w:rPr>
          <w:rFonts w:ascii="Calibri" w:hAnsi="Calibri"/>
          <w:spacing w:val="-6"/>
        </w:rPr>
        <w:t>possession of the shipment and that this was the condition</w:t>
      </w:r>
      <w:ins w:id="1313" w:author="Doug Gross" w:date="2018-04-30T19:40:00Z">
        <w:r w:rsidR="00D857D0">
          <w:rPr>
            <w:rFonts w:ascii="Calibri" w:hAnsi="Calibri"/>
            <w:spacing w:val="-6"/>
          </w:rPr>
          <w:t xml:space="preserve"> of the goods</w:t>
        </w:r>
      </w:ins>
      <w:r w:rsidR="0081616C">
        <w:rPr>
          <w:rFonts w:ascii="Calibri" w:hAnsi="Calibri"/>
          <w:spacing w:val="-6"/>
        </w:rPr>
        <w:t xml:space="preserve"> at the time </w:t>
      </w:r>
      <w:ins w:id="1314" w:author="Doug Gross" w:date="2018-05-10T15:50:00Z">
        <w:r w:rsidR="00CE4ABB">
          <w:rPr>
            <w:rFonts w:ascii="Calibri" w:hAnsi="Calibri"/>
            <w:spacing w:val="-6"/>
          </w:rPr>
          <w:t xml:space="preserve">that </w:t>
        </w:r>
      </w:ins>
      <w:ins w:id="1315" w:author="Doug Gross" w:date="2018-05-07T13:33:00Z">
        <w:r>
          <w:rPr>
            <w:rFonts w:ascii="Calibri" w:hAnsi="Calibri"/>
            <w:spacing w:val="-6"/>
          </w:rPr>
          <w:t xml:space="preserve">he received them. </w:t>
        </w:r>
      </w:ins>
      <w:del w:id="1316" w:author="Iragui, Charles" w:date="2018-04-03T09:18:00Z">
        <w:r w:rsidR="0081616C">
          <w:rPr>
            <w:rFonts w:ascii="Calibri" w:hAnsi="Calibri"/>
            <w:spacing w:val="-6"/>
          </w:rPr>
          <w:delText>of pick-up</w:delText>
        </w:r>
      </w:del>
      <w:ins w:id="1317" w:author="Iragui, Charles" w:date="2018-04-03T09:18:00Z">
        <w:del w:id="1318" w:author="Doug Gross" w:date="2018-05-07T13:33:00Z">
          <w:r w:rsidR="0081616C" w:rsidDel="00575409">
            <w:rPr>
              <w:rFonts w:ascii="Calibri" w:hAnsi="Calibri"/>
              <w:spacing w:val="-6"/>
            </w:rPr>
            <w:delText xml:space="preserve">the shipment was </w:delText>
          </w:r>
        </w:del>
        <w:del w:id="1319" w:author="Siedenburg" w:date="2018-04-06T11:08:00Z">
          <w:r w:rsidR="0081616C">
            <w:rPr>
              <w:rFonts w:ascii="Calibri" w:hAnsi="Calibri"/>
              <w:spacing w:val="-6"/>
            </w:rPr>
            <w:delText>relayed</w:delText>
          </w:r>
        </w:del>
      </w:ins>
      <w:ins w:id="1320" w:author="Siedenburg" w:date="2018-04-06T11:08:00Z">
        <w:del w:id="1321" w:author="Doug Gross" w:date="2018-04-30T19:40:00Z">
          <w:r w:rsidR="0081616C" w:rsidDel="00D857D0">
            <w:rPr>
              <w:rFonts w:ascii="Calibri" w:hAnsi="Calibri"/>
              <w:spacing w:val="-6"/>
            </w:rPr>
            <w:delText>given</w:delText>
          </w:r>
        </w:del>
      </w:ins>
      <w:ins w:id="1322" w:author="Iragui, Charles" w:date="2018-04-03T09:18:00Z">
        <w:del w:id="1323" w:author="Doug Gross" w:date="2018-04-30T19:40:00Z">
          <w:r w:rsidR="0081616C" w:rsidDel="00D857D0">
            <w:rPr>
              <w:rFonts w:ascii="Calibri" w:hAnsi="Calibri"/>
              <w:spacing w:val="-6"/>
            </w:rPr>
            <w:delText xml:space="preserve"> to</w:delText>
          </w:r>
        </w:del>
        <w:del w:id="1324" w:author="Doug Gross" w:date="2018-04-30T19:42:00Z">
          <w:r w:rsidR="0081616C" w:rsidDel="00D857D0">
            <w:rPr>
              <w:rFonts w:ascii="Calibri" w:hAnsi="Calibri"/>
              <w:spacing w:val="-6"/>
            </w:rPr>
            <w:delText xml:space="preserve"> him</w:delText>
          </w:r>
        </w:del>
      </w:ins>
      <w:del w:id="1325" w:author="Doug Gross" w:date="2018-05-07T13:33:00Z">
        <w:r w:rsidR="0081616C" w:rsidDel="00575409">
          <w:rPr>
            <w:rFonts w:ascii="Calibri" w:hAnsi="Calibri"/>
            <w:spacing w:val="-6"/>
          </w:rPr>
          <w:delText xml:space="preserve">. </w:delText>
        </w:r>
      </w:del>
    </w:p>
    <w:p w14:paraId="687C3AAB" w14:textId="77777777" w:rsidR="00575409" w:rsidRDefault="00575409">
      <w:pPr>
        <w:pStyle w:val="Body"/>
        <w:rPr>
          <w:ins w:id="1326" w:author="Doug Gross" w:date="2018-04-30T19:42:00Z"/>
          <w:rFonts w:ascii="Calibri" w:hAnsi="Calibri"/>
          <w:spacing w:val="-6"/>
        </w:rPr>
      </w:pPr>
    </w:p>
    <w:p w14:paraId="7501AB50" w14:textId="3D6CEF56" w:rsidR="00D857D0" w:rsidRDefault="0081616C">
      <w:pPr>
        <w:pStyle w:val="Body"/>
        <w:rPr>
          <w:ins w:id="1327" w:author="Doug Gross" w:date="2018-04-30T19:46:00Z"/>
          <w:rFonts w:ascii="Calibri" w:hAnsi="Calibri"/>
          <w:spacing w:val="-6"/>
        </w:rPr>
      </w:pPr>
      <w:del w:id="1328" w:author="Doug Gross" w:date="2018-04-30T19:44:00Z">
        <w:r w:rsidDel="00D857D0">
          <w:rPr>
            <w:rFonts w:ascii="Calibri" w:hAnsi="Calibri"/>
            <w:spacing w:val="-6"/>
          </w:rPr>
          <w:delText>Another time</w:delText>
        </w:r>
      </w:del>
      <w:ins w:id="1329" w:author="Doug Gross" w:date="2018-04-30T19:44:00Z">
        <w:r w:rsidR="00D857D0">
          <w:rPr>
            <w:rFonts w:ascii="Calibri" w:hAnsi="Calibri"/>
            <w:spacing w:val="-6"/>
          </w:rPr>
          <w:t>On another occasion</w:t>
        </w:r>
      </w:ins>
      <w:ins w:id="1330" w:author="Siedenburg" w:date="2018-04-06T11:08:00Z">
        <w:r>
          <w:rPr>
            <w:rFonts w:ascii="Calibri" w:hAnsi="Calibri"/>
            <w:spacing w:val="-6"/>
          </w:rPr>
          <w:t>,</w:t>
        </w:r>
      </w:ins>
      <w:r>
        <w:rPr>
          <w:rFonts w:ascii="Calibri" w:hAnsi="Calibri"/>
          <w:spacing w:val="-6"/>
        </w:rPr>
        <w:t xml:space="preserve"> a driver </w:t>
      </w:r>
      <w:ins w:id="1331" w:author="Doug Gross" w:date="2018-05-07T13:34:00Z">
        <w:r w:rsidR="00575409">
          <w:rPr>
            <w:rFonts w:ascii="Calibri" w:hAnsi="Calibri"/>
            <w:spacing w:val="-6"/>
          </w:rPr>
          <w:t>responsible for</w:t>
        </w:r>
      </w:ins>
      <w:del w:id="1332" w:author="Doug Gross" w:date="2018-05-07T13:34:00Z">
        <w:r w:rsidDel="00575409">
          <w:rPr>
            <w:rFonts w:ascii="Calibri" w:hAnsi="Calibri"/>
            <w:spacing w:val="-6"/>
          </w:rPr>
          <w:delText>with</w:delText>
        </w:r>
      </w:del>
      <w:r>
        <w:rPr>
          <w:rFonts w:ascii="Calibri" w:hAnsi="Calibri"/>
          <w:spacing w:val="-6"/>
        </w:rPr>
        <w:t xml:space="preserve"> a </w:t>
      </w:r>
      <w:ins w:id="1333" w:author="Siedenburg" w:date="2018-04-06T11:08:00Z">
        <w:r>
          <w:rPr>
            <w:rFonts w:ascii="Calibri" w:hAnsi="Calibri"/>
            <w:spacing w:val="-6"/>
          </w:rPr>
          <w:t>“</w:t>
        </w:r>
      </w:ins>
      <w:r>
        <w:rPr>
          <w:rFonts w:ascii="Calibri" w:hAnsi="Calibri"/>
          <w:spacing w:val="-6"/>
        </w:rPr>
        <w:t>must deliver</w:t>
      </w:r>
      <w:ins w:id="1334" w:author="Siedenburg" w:date="2018-04-06T11:08:00Z">
        <w:r>
          <w:rPr>
            <w:rFonts w:ascii="Calibri" w:hAnsi="Calibri"/>
            <w:spacing w:val="-6"/>
          </w:rPr>
          <w:t>”</w:t>
        </w:r>
      </w:ins>
      <w:r>
        <w:rPr>
          <w:rFonts w:ascii="Calibri" w:hAnsi="Calibri"/>
          <w:spacing w:val="-6"/>
        </w:rPr>
        <w:t xml:space="preserve"> shipment</w:t>
      </w:r>
      <w:ins w:id="1335" w:author="Doug Gross" w:date="2018-04-30T19:44:00Z">
        <w:r w:rsidR="00D857D0">
          <w:rPr>
            <w:rFonts w:ascii="Calibri" w:hAnsi="Calibri"/>
            <w:spacing w:val="-6"/>
          </w:rPr>
          <w:t xml:space="preserve">, evidently diverted </w:t>
        </w:r>
      </w:ins>
      <w:ins w:id="1336" w:author="Doug Gross" w:date="2018-05-10T15:51:00Z">
        <w:r w:rsidR="00CE4ABB">
          <w:rPr>
            <w:rFonts w:ascii="Calibri" w:hAnsi="Calibri"/>
            <w:spacing w:val="-6"/>
          </w:rPr>
          <w:t>by another</w:t>
        </w:r>
      </w:ins>
      <w:ins w:id="1337" w:author="Doug Gross" w:date="2018-04-30T19:44:00Z">
        <w:r w:rsidR="00D857D0">
          <w:rPr>
            <w:rFonts w:ascii="Calibri" w:hAnsi="Calibri"/>
            <w:spacing w:val="-6"/>
          </w:rPr>
          <w:t xml:space="preserve"> job in </w:t>
        </w:r>
      </w:ins>
      <w:ins w:id="1338" w:author="Doug Gross" w:date="2018-05-10T15:51:00Z">
        <w:r w:rsidR="00CE4ABB">
          <w:rPr>
            <w:rFonts w:ascii="Calibri" w:hAnsi="Calibri"/>
            <w:spacing w:val="-6"/>
          </w:rPr>
          <w:t>a different</w:t>
        </w:r>
      </w:ins>
      <w:ins w:id="1339" w:author="Doug Gross" w:date="2018-04-30T19:44:00Z">
        <w:r w:rsidR="00D857D0">
          <w:rPr>
            <w:rFonts w:ascii="Calibri" w:hAnsi="Calibri"/>
            <w:spacing w:val="-6"/>
          </w:rPr>
          <w:t xml:space="preserve"> </w:t>
        </w:r>
      </w:ins>
      <w:ins w:id="1340" w:author="Doug Gross" w:date="2018-04-30T19:45:00Z">
        <w:r w:rsidR="00D857D0">
          <w:rPr>
            <w:rFonts w:ascii="Calibri" w:hAnsi="Calibri"/>
            <w:spacing w:val="-6"/>
          </w:rPr>
          <w:t>state,</w:t>
        </w:r>
      </w:ins>
      <w:r>
        <w:rPr>
          <w:rFonts w:ascii="Calibri" w:hAnsi="Calibri"/>
          <w:spacing w:val="-6"/>
        </w:rPr>
        <w:t xml:space="preserve"> unhooked his trailer, left his load on the side of the road</w:t>
      </w:r>
      <w:del w:id="1341" w:author="Doug Gross" w:date="2018-04-30T19:45:00Z">
        <w:r w:rsidDel="00D857D0">
          <w:rPr>
            <w:rFonts w:ascii="Calibri" w:hAnsi="Calibri"/>
            <w:spacing w:val="-6"/>
          </w:rPr>
          <w:delText xml:space="preserve">, diverted to </w:delText>
        </w:r>
      </w:del>
      <w:ins w:id="1342" w:author="Iragui, Charles" w:date="2018-04-03T09:20:00Z">
        <w:del w:id="1343" w:author="Doug Gross" w:date="2018-04-30T19:45:00Z">
          <w:r w:rsidDel="00D857D0">
            <w:rPr>
              <w:rFonts w:ascii="Calibri" w:hAnsi="Calibri"/>
              <w:spacing w:val="-6"/>
            </w:rPr>
            <w:delText xml:space="preserve">a job in </w:delText>
          </w:r>
        </w:del>
      </w:ins>
      <w:del w:id="1344" w:author="Doug Gross" w:date="2018-04-30T19:45:00Z">
        <w:r w:rsidDel="00D857D0">
          <w:rPr>
            <w:rFonts w:ascii="Calibri" w:hAnsi="Calibri"/>
            <w:spacing w:val="-6"/>
          </w:rPr>
          <w:delText>another state</w:delText>
        </w:r>
      </w:del>
      <w:del w:id="1345" w:author="Iragui, Charles" w:date="2018-04-03T09:21:00Z">
        <w:r>
          <w:rPr>
            <w:rFonts w:ascii="Calibri" w:hAnsi="Calibri"/>
            <w:spacing w:val="-6"/>
          </w:rPr>
          <w:delText xml:space="preserve"> off route</w:delText>
        </w:r>
      </w:del>
      <w:r>
        <w:rPr>
          <w:rFonts w:ascii="Calibri" w:hAnsi="Calibri"/>
          <w:spacing w:val="-6"/>
        </w:rPr>
        <w:t xml:space="preserve">, </w:t>
      </w:r>
      <w:del w:id="1346" w:author="Iragui, Charles" w:date="2018-04-03T09:21:00Z">
        <w:r>
          <w:rPr>
            <w:rFonts w:ascii="Calibri" w:hAnsi="Calibri"/>
            <w:spacing w:val="-6"/>
            <w:lang w:val="nl-NL"/>
          </w:rPr>
          <w:delText xml:space="preserve">dodging </w:delText>
        </w:r>
      </w:del>
      <w:ins w:id="1347" w:author="Iragui, Charles" w:date="2018-04-03T09:21:00Z">
        <w:r>
          <w:rPr>
            <w:rFonts w:ascii="Calibri" w:hAnsi="Calibri"/>
            <w:spacing w:val="-6"/>
          </w:rPr>
          <w:t xml:space="preserve">dodged </w:t>
        </w:r>
      </w:ins>
      <w:r>
        <w:rPr>
          <w:rFonts w:ascii="Calibri" w:hAnsi="Calibri"/>
          <w:spacing w:val="-6"/>
        </w:rPr>
        <w:t>phone calls from the 3</w:t>
      </w:r>
      <w:r>
        <w:rPr>
          <w:rFonts w:ascii="Calibri" w:hAnsi="Calibri"/>
          <w:spacing w:val="-6"/>
          <w:vertAlign w:val="superscript"/>
        </w:rPr>
        <w:t>rd</w:t>
      </w:r>
      <w:r>
        <w:rPr>
          <w:rFonts w:ascii="Calibri" w:hAnsi="Calibri"/>
          <w:spacing w:val="-6"/>
        </w:rPr>
        <w:t xml:space="preserve"> party freight broker, and </w:t>
      </w:r>
      <w:del w:id="1348" w:author="Iragui, Charles" w:date="2018-04-03T09:21:00Z">
        <w:r>
          <w:rPr>
            <w:rFonts w:ascii="Calibri" w:hAnsi="Calibri"/>
            <w:spacing w:val="-6"/>
          </w:rPr>
          <w:delText xml:space="preserve">then </w:delText>
        </w:r>
      </w:del>
      <w:ins w:id="1349" w:author="Iragui, Charles" w:date="2018-04-03T09:21:00Z">
        <w:r>
          <w:rPr>
            <w:rFonts w:ascii="Calibri" w:hAnsi="Calibri"/>
            <w:spacing w:val="-6"/>
          </w:rPr>
          <w:t xml:space="preserve">ultimately </w:t>
        </w:r>
      </w:ins>
      <w:r>
        <w:rPr>
          <w:rFonts w:ascii="Calibri" w:hAnsi="Calibri"/>
          <w:spacing w:val="-6"/>
        </w:rPr>
        <w:t xml:space="preserve">missed the </w:t>
      </w:r>
      <w:del w:id="1350" w:author="Iragui, Charles" w:date="2018-04-03T09:30:00Z">
        <w:r>
          <w:rPr>
            <w:rFonts w:ascii="Calibri" w:hAnsi="Calibri"/>
            <w:spacing w:val="-6"/>
          </w:rPr>
          <w:delText xml:space="preserve">must </w:delText>
        </w:r>
      </w:del>
      <w:ins w:id="1351" w:author="Iragui, Charles" w:date="2018-04-03T09:30:00Z">
        <w:r>
          <w:rPr>
            <w:rFonts w:ascii="Calibri" w:hAnsi="Calibri"/>
            <w:spacing w:val="-6"/>
          </w:rPr>
          <w:t>must-</w:t>
        </w:r>
      </w:ins>
      <w:r>
        <w:rPr>
          <w:rFonts w:ascii="Calibri" w:hAnsi="Calibri"/>
          <w:spacing w:val="-6"/>
        </w:rPr>
        <w:t>make delivery time</w:t>
      </w:r>
      <w:del w:id="1352" w:author="Iragui, Charles" w:date="2018-04-03T09:30:00Z">
        <w:r>
          <w:rPr>
            <w:rFonts w:ascii="Calibri" w:hAnsi="Calibri"/>
            <w:spacing w:val="-6"/>
          </w:rPr>
          <w:delText xml:space="preserve"> </w:delText>
        </w:r>
      </w:del>
      <w:r>
        <w:rPr>
          <w:rFonts w:ascii="Calibri" w:hAnsi="Calibri"/>
          <w:spacing w:val="-6"/>
        </w:rPr>
        <w:t>frame</w:t>
      </w:r>
      <w:del w:id="1353" w:author="Iragui, Charles" w:date="2018-04-03T09:21:00Z">
        <w:r>
          <w:rPr>
            <w:rFonts w:ascii="Calibri" w:hAnsi="Calibri"/>
            <w:spacing w:val="-6"/>
          </w:rPr>
          <w:delText xml:space="preserve"> altogether</w:delText>
        </w:r>
      </w:del>
      <w:r>
        <w:rPr>
          <w:rFonts w:ascii="Calibri" w:hAnsi="Calibri"/>
          <w:spacing w:val="-6"/>
        </w:rPr>
        <w:t xml:space="preserve">. </w:t>
      </w:r>
    </w:p>
    <w:p w14:paraId="56419A25" w14:textId="77777777" w:rsidR="00D857D0" w:rsidRDefault="00D857D0">
      <w:pPr>
        <w:pStyle w:val="Body"/>
        <w:rPr>
          <w:ins w:id="1354" w:author="Doug Gross" w:date="2018-04-30T19:46:00Z"/>
          <w:rFonts w:ascii="Calibri" w:hAnsi="Calibri"/>
          <w:spacing w:val="-6"/>
        </w:rPr>
      </w:pPr>
    </w:p>
    <w:p w14:paraId="4B925C51" w14:textId="4CB8E060" w:rsidR="00545509" w:rsidRDefault="0081616C">
      <w:pPr>
        <w:pStyle w:val="Body"/>
        <w:rPr>
          <w:ins w:id="1355" w:author="Doug Gross" w:date="2018-04-30T19:50:00Z"/>
          <w:rFonts w:ascii="Calibri" w:hAnsi="Calibri"/>
          <w:spacing w:val="-6"/>
        </w:rPr>
      </w:pPr>
      <w:del w:id="1356" w:author="Iragui, Charles" w:date="2018-04-03T09:25:00Z">
        <w:r>
          <w:rPr>
            <w:rFonts w:ascii="Calibri" w:hAnsi="Calibri"/>
            <w:spacing w:val="-6"/>
          </w:rPr>
          <w:delText xml:space="preserve">When </w:delText>
        </w:r>
      </w:del>
      <w:ins w:id="1357" w:author="Iragui, Charles" w:date="2018-04-03T09:25:00Z">
        <w:r>
          <w:rPr>
            <w:rFonts w:ascii="Calibri" w:hAnsi="Calibri"/>
            <w:spacing w:val="-6"/>
          </w:rPr>
          <w:t xml:space="preserve">The last straw for Stratton was when </w:t>
        </w:r>
      </w:ins>
      <w:r>
        <w:rPr>
          <w:rFonts w:ascii="Calibri" w:hAnsi="Calibri"/>
          <w:spacing w:val="-6"/>
        </w:rPr>
        <w:t>a</w:t>
      </w:r>
      <w:ins w:id="1358" w:author="Doug Gross" w:date="2018-04-30T19:47:00Z">
        <w:r w:rsidR="00D857D0">
          <w:rPr>
            <w:rFonts w:ascii="Calibri" w:hAnsi="Calibri"/>
            <w:spacing w:val="-6"/>
          </w:rPr>
          <w:t>nother</w:t>
        </w:r>
      </w:ins>
      <w:r>
        <w:rPr>
          <w:rFonts w:ascii="Calibri" w:hAnsi="Calibri"/>
          <w:spacing w:val="-6"/>
        </w:rPr>
        <w:t xml:space="preserve"> truck</w:t>
      </w:r>
      <w:ins w:id="1359" w:author="Doug Gross" w:date="2018-04-30T19:47:00Z">
        <w:r w:rsidR="00D857D0">
          <w:rPr>
            <w:rFonts w:ascii="Calibri" w:hAnsi="Calibri"/>
            <w:spacing w:val="-6"/>
          </w:rPr>
          <w:t xml:space="preserve"> driver failed to notify him </w:t>
        </w:r>
      </w:ins>
      <w:ins w:id="1360" w:author="Doug Gross" w:date="2018-05-07T13:42:00Z">
        <w:r w:rsidR="00332456">
          <w:rPr>
            <w:rFonts w:ascii="Calibri" w:hAnsi="Calibri"/>
            <w:spacing w:val="-6"/>
          </w:rPr>
          <w:t>(</w:t>
        </w:r>
      </w:ins>
      <w:ins w:id="1361" w:author="Doug Gross" w:date="2018-04-30T19:47:00Z">
        <w:r w:rsidR="00D857D0">
          <w:rPr>
            <w:rFonts w:ascii="Calibri" w:hAnsi="Calibri"/>
            <w:spacing w:val="-6"/>
          </w:rPr>
          <w:t>or the 3</w:t>
        </w:r>
        <w:r w:rsidR="00D857D0" w:rsidRPr="00D857D0">
          <w:rPr>
            <w:rFonts w:ascii="Calibri" w:hAnsi="Calibri"/>
            <w:spacing w:val="-6"/>
            <w:vertAlign w:val="superscript"/>
            <w:rPrChange w:id="1362" w:author="Doug Gross" w:date="2018-04-30T19:47:00Z">
              <w:rPr>
                <w:rFonts w:ascii="Calibri" w:hAnsi="Calibri"/>
                <w:spacing w:val="-6"/>
              </w:rPr>
            </w:rPrChange>
          </w:rPr>
          <w:t>rd</w:t>
        </w:r>
        <w:r w:rsidR="00D857D0">
          <w:rPr>
            <w:rFonts w:ascii="Calibri" w:hAnsi="Calibri"/>
            <w:spacing w:val="-6"/>
          </w:rPr>
          <w:t xml:space="preserve"> party freight broker</w:t>
        </w:r>
      </w:ins>
      <w:ins w:id="1363" w:author="Doug Gross" w:date="2018-05-07T13:42:00Z">
        <w:r w:rsidR="00332456">
          <w:rPr>
            <w:rFonts w:ascii="Calibri" w:hAnsi="Calibri"/>
            <w:spacing w:val="-6"/>
          </w:rPr>
          <w:t>)</w:t>
        </w:r>
      </w:ins>
      <w:ins w:id="1364" w:author="Doug Gross" w:date="2018-04-30T19:47:00Z">
        <w:r w:rsidR="00545509">
          <w:rPr>
            <w:rFonts w:ascii="Calibri" w:hAnsi="Calibri"/>
            <w:spacing w:val="-6"/>
          </w:rPr>
          <w:t xml:space="preserve"> after his </w:t>
        </w:r>
      </w:ins>
      <w:ins w:id="1365" w:author="Doug Gross" w:date="2018-04-30T19:48:00Z">
        <w:r w:rsidR="00545509">
          <w:rPr>
            <w:rFonts w:ascii="Calibri" w:hAnsi="Calibri"/>
            <w:spacing w:val="-6"/>
          </w:rPr>
          <w:t>truck</w:t>
        </w:r>
      </w:ins>
      <w:r>
        <w:rPr>
          <w:rFonts w:ascii="Calibri" w:hAnsi="Calibri"/>
          <w:spacing w:val="-6"/>
        </w:rPr>
        <w:t xml:space="preserve"> </w:t>
      </w:r>
      <w:del w:id="1366" w:author="Doug Gross" w:date="2018-04-30T19:48:00Z">
        <w:r w:rsidDel="00545509">
          <w:rPr>
            <w:rFonts w:ascii="Calibri" w:hAnsi="Calibri"/>
            <w:spacing w:val="-6"/>
          </w:rPr>
          <w:delText xml:space="preserve">picked up </w:delText>
        </w:r>
      </w:del>
      <w:del w:id="1367" w:author="Doug Gross" w:date="2018-04-30T19:46:00Z">
        <w:r w:rsidDel="00D857D0">
          <w:rPr>
            <w:rFonts w:ascii="Calibri" w:hAnsi="Calibri"/>
            <w:spacing w:val="-6"/>
          </w:rPr>
          <w:delText>a</w:delText>
        </w:r>
      </w:del>
      <w:ins w:id="1368" w:author="Iragui, Charles" w:date="2018-04-03T09:22:00Z">
        <w:del w:id="1369" w:author="Doug Gross" w:date="2018-04-30T19:46:00Z">
          <w:r w:rsidDel="00D857D0">
            <w:rPr>
              <w:rFonts w:ascii="Calibri" w:hAnsi="Calibri"/>
              <w:spacing w:val="-6"/>
            </w:rPr>
            <w:delText>nother</w:delText>
          </w:r>
        </w:del>
      </w:ins>
      <w:del w:id="1370" w:author="Doug Gross" w:date="2018-04-30T19:46:00Z">
        <w:r w:rsidDel="00D857D0">
          <w:rPr>
            <w:rFonts w:ascii="Calibri" w:hAnsi="Calibri"/>
            <w:spacing w:val="-6"/>
          </w:rPr>
          <w:delText xml:space="preserve"> </w:delText>
        </w:r>
      </w:del>
      <w:del w:id="1371" w:author="Doug Gross" w:date="2018-04-30T19:48:00Z">
        <w:r w:rsidDel="00545509">
          <w:rPr>
            <w:rFonts w:ascii="Calibri" w:hAnsi="Calibri"/>
            <w:spacing w:val="-6"/>
          </w:rPr>
          <w:delText xml:space="preserve">shipment only to </w:delText>
        </w:r>
      </w:del>
      <w:r>
        <w:rPr>
          <w:rFonts w:ascii="Calibri" w:hAnsi="Calibri"/>
          <w:spacing w:val="-6"/>
        </w:rPr>
        <w:t>br</w:t>
      </w:r>
      <w:ins w:id="1372" w:author="Doug Gross" w:date="2018-04-30T19:48:00Z">
        <w:r w:rsidR="00545509">
          <w:rPr>
            <w:rFonts w:ascii="Calibri" w:hAnsi="Calibri"/>
            <w:spacing w:val="-6"/>
          </w:rPr>
          <w:t xml:space="preserve">oke </w:t>
        </w:r>
      </w:ins>
      <w:del w:id="1373" w:author="Doug Gross" w:date="2018-04-30T19:48:00Z">
        <w:r w:rsidDel="00545509">
          <w:rPr>
            <w:rFonts w:ascii="Calibri" w:hAnsi="Calibri"/>
            <w:spacing w:val="-6"/>
          </w:rPr>
          <w:delText>eak</w:delText>
        </w:r>
      </w:del>
      <w:r>
        <w:rPr>
          <w:rFonts w:ascii="Calibri" w:hAnsi="Calibri"/>
          <w:spacing w:val="-6"/>
        </w:rPr>
        <w:t xml:space="preserve">down </w:t>
      </w:r>
      <w:ins w:id="1374" w:author="Doug Gross" w:date="2018-04-30T19:48:00Z">
        <w:r w:rsidR="00545509">
          <w:rPr>
            <w:rFonts w:ascii="Calibri" w:hAnsi="Calibri"/>
            <w:spacing w:val="-6"/>
          </w:rPr>
          <w:t xml:space="preserve">only </w:t>
        </w:r>
      </w:ins>
      <w:r>
        <w:rPr>
          <w:rFonts w:ascii="Calibri" w:hAnsi="Calibri"/>
          <w:spacing w:val="-6"/>
        </w:rPr>
        <w:t>a few miles from Axiom’</w:t>
      </w:r>
      <w:r>
        <w:rPr>
          <w:rFonts w:ascii="Calibri" w:hAnsi="Calibri"/>
          <w:spacing w:val="-6"/>
          <w:lang w:val="sv-SE"/>
        </w:rPr>
        <w:t>s dock</w:t>
      </w:r>
      <w:ins w:id="1375" w:author="Siedenburg" w:date="2018-04-06T11:09:00Z">
        <w:del w:id="1376" w:author="Doug Gross" w:date="2018-04-30T19:48:00Z">
          <w:r w:rsidDel="00545509">
            <w:rPr>
              <w:rFonts w:ascii="Calibri" w:hAnsi="Calibri"/>
              <w:spacing w:val="-6"/>
            </w:rPr>
            <w:delText xml:space="preserve">, </w:delText>
          </w:r>
        </w:del>
      </w:ins>
      <w:del w:id="1377" w:author="Siedenburg" w:date="2018-04-06T11:09:00Z">
        <w:r>
          <w:rPr>
            <w:rFonts w:ascii="Calibri" w:hAnsi="Calibri"/>
            <w:spacing w:val="-6"/>
          </w:rPr>
          <w:delText xml:space="preserve"> </w:delText>
        </w:r>
      </w:del>
      <w:del w:id="1378" w:author="Iragui, Charles" w:date="2018-04-03T09:22:00Z">
        <w:r>
          <w:rPr>
            <w:rFonts w:ascii="Calibri" w:hAnsi="Calibri"/>
            <w:spacing w:val="-6"/>
            <w:lang w:val="nl-NL"/>
          </w:rPr>
          <w:delText xml:space="preserve">front door </w:delText>
        </w:r>
      </w:del>
      <w:del w:id="1379" w:author="Siedenburg" w:date="2018-04-06T11:09:00Z">
        <w:r>
          <w:rPr>
            <w:rFonts w:ascii="Calibri" w:hAnsi="Calibri"/>
            <w:spacing w:val="-6"/>
          </w:rPr>
          <w:delText xml:space="preserve">and </w:delText>
        </w:r>
      </w:del>
      <w:del w:id="1380" w:author="Iragui, Charles" w:date="2018-04-03T09:22:00Z">
        <w:r>
          <w:rPr>
            <w:rFonts w:ascii="Calibri" w:hAnsi="Calibri"/>
            <w:spacing w:val="-6"/>
          </w:rPr>
          <w:delText xml:space="preserve">didn’t </w:delText>
        </w:r>
      </w:del>
      <w:ins w:id="1381" w:author="Iragui, Charles" w:date="2018-04-03T09:25:00Z">
        <w:del w:id="1382" w:author="Doug Gross" w:date="2018-04-30T19:48:00Z">
          <w:r w:rsidDel="00545509">
            <w:rPr>
              <w:rFonts w:ascii="Calibri" w:hAnsi="Calibri"/>
              <w:spacing w:val="-6"/>
            </w:rPr>
            <w:delText xml:space="preserve">but did not </w:delText>
          </w:r>
        </w:del>
      </w:ins>
      <w:del w:id="1383" w:author="Doug Gross" w:date="2018-04-30T19:48:00Z">
        <w:r w:rsidDel="00545509">
          <w:rPr>
            <w:rFonts w:ascii="Calibri" w:hAnsi="Calibri"/>
            <w:spacing w:val="-6"/>
          </w:rPr>
          <w:delText xml:space="preserve">notify </w:delText>
        </w:r>
      </w:del>
      <w:del w:id="1384" w:author="Iragui, Charles" w:date="2018-04-03T09:26:00Z">
        <w:r>
          <w:rPr>
            <w:rFonts w:ascii="Calibri" w:hAnsi="Calibri"/>
            <w:spacing w:val="-6"/>
          </w:rPr>
          <w:delText xml:space="preserve">them </w:delText>
        </w:r>
      </w:del>
      <w:ins w:id="1385" w:author="Iragui, Charles" w:date="2018-04-03T09:26:00Z">
        <w:del w:id="1386" w:author="Doug Gross" w:date="2018-04-30T19:48:00Z">
          <w:r w:rsidDel="00545509">
            <w:rPr>
              <w:rFonts w:ascii="Calibri" w:hAnsi="Calibri"/>
              <w:spacing w:val="-6"/>
            </w:rPr>
            <w:delText xml:space="preserve">him </w:delText>
          </w:r>
        </w:del>
      </w:ins>
      <w:del w:id="1387" w:author="Doug Gross" w:date="2018-04-30T19:48:00Z">
        <w:r w:rsidDel="00545509">
          <w:rPr>
            <w:rFonts w:ascii="Calibri" w:hAnsi="Calibri"/>
            <w:spacing w:val="-6"/>
          </w:rPr>
          <w:delText>or the 3</w:delText>
        </w:r>
        <w:r w:rsidDel="00545509">
          <w:rPr>
            <w:rFonts w:ascii="Calibri" w:hAnsi="Calibri"/>
            <w:spacing w:val="-6"/>
            <w:vertAlign w:val="superscript"/>
          </w:rPr>
          <w:delText>rd</w:delText>
        </w:r>
        <w:r w:rsidDel="00545509">
          <w:rPr>
            <w:rFonts w:ascii="Calibri" w:hAnsi="Calibri"/>
            <w:spacing w:val="-6"/>
          </w:rPr>
          <w:delText xml:space="preserve"> party freight broker</w:delText>
        </w:r>
      </w:del>
      <w:del w:id="1388" w:author="Iragui, Charles" w:date="2018-04-03T09:25:00Z">
        <w:r>
          <w:rPr>
            <w:rFonts w:ascii="Calibri" w:hAnsi="Calibri"/>
            <w:spacing w:val="-6"/>
          </w:rPr>
          <w:delText>, it was the last and final straw for Stratton</w:delText>
        </w:r>
      </w:del>
      <w:r>
        <w:rPr>
          <w:rFonts w:ascii="Calibri" w:hAnsi="Calibri"/>
          <w:spacing w:val="-6"/>
        </w:rPr>
        <w:t xml:space="preserve">. The driver </w:t>
      </w:r>
      <w:del w:id="1389" w:author="Iragui, Charles" w:date="2018-04-03T09:23:00Z">
        <w:r>
          <w:rPr>
            <w:rFonts w:ascii="Calibri" w:hAnsi="Calibri"/>
            <w:spacing w:val="-6"/>
          </w:rPr>
          <w:delText xml:space="preserve">did not ask </w:delText>
        </w:r>
      </w:del>
      <w:ins w:id="1390" w:author="Iragui, Charles" w:date="2018-04-03T09:23:00Z">
        <w:r>
          <w:rPr>
            <w:rFonts w:ascii="Calibri" w:hAnsi="Calibri"/>
            <w:spacing w:val="-6"/>
          </w:rPr>
          <w:t xml:space="preserve">had not asked </w:t>
        </w:r>
      </w:ins>
      <w:r>
        <w:rPr>
          <w:rFonts w:ascii="Calibri" w:hAnsi="Calibri"/>
          <w:spacing w:val="-6"/>
        </w:rPr>
        <w:t xml:space="preserve">for help and </w:t>
      </w:r>
      <w:ins w:id="1391" w:author="Iragui, Charles" w:date="2018-04-03T09:23:00Z">
        <w:r>
          <w:rPr>
            <w:rFonts w:ascii="Calibri" w:hAnsi="Calibri"/>
            <w:spacing w:val="-6"/>
            <w:lang w:val="it-IT"/>
          </w:rPr>
          <w:t xml:space="preserve">so </w:t>
        </w:r>
      </w:ins>
      <w:r>
        <w:rPr>
          <w:rFonts w:ascii="Calibri" w:hAnsi="Calibri"/>
          <w:spacing w:val="-6"/>
        </w:rPr>
        <w:t>fell a full day behind on the delivery</w:t>
      </w:r>
      <w:del w:id="1392" w:author="Iragui, Charles" w:date="2018-04-03T09:24:00Z">
        <w:r>
          <w:rPr>
            <w:rFonts w:ascii="Calibri" w:hAnsi="Calibri"/>
            <w:spacing w:val="-6"/>
          </w:rPr>
          <w:delText xml:space="preserve"> to Los Angeles</w:delText>
        </w:r>
      </w:del>
      <w:r>
        <w:rPr>
          <w:rFonts w:ascii="Calibri" w:hAnsi="Calibri"/>
          <w:spacing w:val="-6"/>
        </w:rPr>
        <w:t xml:space="preserve">. The project missed the delivery </w:t>
      </w:r>
      <w:ins w:id="1393" w:author="Iragui, Charles" w:date="2018-04-03T09:26:00Z">
        <w:r>
          <w:rPr>
            <w:rFonts w:ascii="Calibri" w:hAnsi="Calibri"/>
            <w:spacing w:val="-6"/>
          </w:rPr>
          <w:t xml:space="preserve">time </w:t>
        </w:r>
      </w:ins>
      <w:r>
        <w:rPr>
          <w:rFonts w:ascii="Calibri" w:hAnsi="Calibri"/>
          <w:spacing w:val="-6"/>
        </w:rPr>
        <w:t>by 18 hours</w:t>
      </w:r>
      <w:ins w:id="1394" w:author="Doug Gross" w:date="2018-04-30T19:48:00Z">
        <w:r w:rsidR="00545509">
          <w:rPr>
            <w:rFonts w:ascii="Calibri" w:hAnsi="Calibri"/>
            <w:spacing w:val="-6"/>
          </w:rPr>
          <w:t>,</w:t>
        </w:r>
      </w:ins>
      <w:r>
        <w:rPr>
          <w:rFonts w:ascii="Calibri" w:hAnsi="Calibri"/>
          <w:spacing w:val="-6"/>
        </w:rPr>
        <w:t xml:space="preserve"> leaving Axiom’s Install Team a fraction of the time </w:t>
      </w:r>
      <w:ins w:id="1395" w:author="Doug Gross" w:date="2018-04-30T19:48:00Z">
        <w:r w:rsidR="00545509">
          <w:rPr>
            <w:rFonts w:ascii="Calibri" w:hAnsi="Calibri"/>
            <w:spacing w:val="-6"/>
          </w:rPr>
          <w:t>required</w:t>
        </w:r>
      </w:ins>
      <w:del w:id="1396" w:author="Doug Gross" w:date="2018-04-30T19:48:00Z">
        <w:r w:rsidDel="00545509">
          <w:rPr>
            <w:rFonts w:ascii="Calibri" w:hAnsi="Calibri"/>
            <w:spacing w:val="-6"/>
          </w:rPr>
          <w:delText>needed</w:delText>
        </w:r>
      </w:del>
      <w:r>
        <w:rPr>
          <w:rFonts w:ascii="Calibri" w:hAnsi="Calibri"/>
          <w:spacing w:val="-6"/>
        </w:rPr>
        <w:t xml:space="preserve"> for the project’s build-out. </w:t>
      </w:r>
    </w:p>
    <w:p w14:paraId="2FA931B9" w14:textId="77777777" w:rsidR="00545509" w:rsidRDefault="00545509">
      <w:pPr>
        <w:pStyle w:val="Body"/>
        <w:rPr>
          <w:ins w:id="1397" w:author="Doug Gross" w:date="2018-04-30T19:50:00Z"/>
          <w:rFonts w:ascii="Calibri" w:hAnsi="Calibri"/>
          <w:spacing w:val="-6"/>
          <w:lang w:val="it-IT"/>
        </w:rPr>
      </w:pPr>
    </w:p>
    <w:p w14:paraId="395B3AA0" w14:textId="68754C3B" w:rsidR="00CF5879" w:rsidDel="00545509" w:rsidRDefault="0081616C">
      <w:pPr>
        <w:pStyle w:val="Body"/>
        <w:rPr>
          <w:del w:id="1398" w:author="Doug Gross" w:date="2018-04-30T19:50:00Z"/>
          <w:rFonts w:ascii="Calibri" w:eastAsia="Calibri" w:hAnsi="Calibri" w:cs="Calibri"/>
          <w:spacing w:val="-6"/>
        </w:rPr>
      </w:pPr>
      <w:del w:id="1399" w:author="Iragui, Charles" w:date="2018-04-03T09:27:00Z">
        <w:r>
          <w:rPr>
            <w:rFonts w:ascii="Calibri" w:hAnsi="Calibri"/>
            <w:spacing w:val="-6"/>
            <w:lang w:val="it-IT"/>
          </w:rPr>
          <w:delText>To complicate matters</w:delText>
        </w:r>
      </w:del>
      <w:ins w:id="1400" w:author="Iragui, Charles" w:date="2018-04-03T09:27:00Z">
        <w:r>
          <w:rPr>
            <w:rFonts w:ascii="Calibri" w:hAnsi="Calibri"/>
            <w:spacing w:val="-6"/>
          </w:rPr>
          <w:t xml:space="preserve">Now </w:t>
        </w:r>
      </w:ins>
      <w:ins w:id="1401" w:author="Doug Gross" w:date="2018-05-10T15:52:00Z">
        <w:r w:rsidR="00CE4ABB">
          <w:rPr>
            <w:rFonts w:ascii="Calibri" w:hAnsi="Calibri"/>
            <w:spacing w:val="-6"/>
          </w:rPr>
          <w:t xml:space="preserve">squarely </w:t>
        </w:r>
      </w:ins>
      <w:ins w:id="1402" w:author="Iragui, Charles" w:date="2018-04-03T09:27:00Z">
        <w:r>
          <w:rPr>
            <w:rFonts w:ascii="Calibri" w:hAnsi="Calibri"/>
            <w:spacing w:val="-6"/>
          </w:rPr>
          <w:t>focused on th</w:t>
        </w:r>
      </w:ins>
      <w:ins w:id="1403" w:author="Doug Gross" w:date="2018-05-10T15:52:00Z">
        <w:r w:rsidR="00CE4ABB">
          <w:rPr>
            <w:rFonts w:ascii="Calibri" w:hAnsi="Calibri"/>
            <w:spacing w:val="-6"/>
          </w:rPr>
          <w:t>e shipping</w:t>
        </w:r>
      </w:ins>
      <w:ins w:id="1404" w:author="Iragui, Charles" w:date="2018-04-03T09:27:00Z">
        <w:del w:id="1405" w:author="Doug Gross" w:date="2018-05-10T15:52:00Z">
          <w:r w:rsidDel="00CE4ABB">
            <w:rPr>
              <w:rFonts w:ascii="Calibri" w:hAnsi="Calibri"/>
              <w:spacing w:val="-6"/>
            </w:rPr>
            <w:delText>is</w:delText>
          </w:r>
        </w:del>
        <w:r>
          <w:rPr>
            <w:rFonts w:ascii="Calibri" w:hAnsi="Calibri"/>
            <w:spacing w:val="-6"/>
          </w:rPr>
          <w:t xml:space="preserve"> problem</w:t>
        </w:r>
      </w:ins>
      <w:r>
        <w:rPr>
          <w:rFonts w:ascii="Calibri" w:hAnsi="Calibri"/>
          <w:spacing w:val="-6"/>
        </w:rPr>
        <w:t xml:space="preserve">, Stratton and his </w:t>
      </w:r>
      <w:del w:id="1406" w:author="Doug Gross" w:date="2018-05-10T15:52:00Z">
        <w:r w:rsidDel="00CE4ABB">
          <w:rPr>
            <w:rFonts w:ascii="Calibri" w:hAnsi="Calibri"/>
            <w:spacing w:val="-6"/>
          </w:rPr>
          <w:delText xml:space="preserve">shipping </w:delText>
        </w:r>
      </w:del>
      <w:r>
        <w:rPr>
          <w:rFonts w:ascii="Calibri" w:hAnsi="Calibri"/>
          <w:spacing w:val="-6"/>
        </w:rPr>
        <w:t xml:space="preserve">staff began to notice truck drivers arriving </w:t>
      </w:r>
      <w:del w:id="1407" w:author="Iragui, Charles" w:date="2018-04-03T09:27:00Z">
        <w:r>
          <w:rPr>
            <w:rFonts w:ascii="Calibri" w:hAnsi="Calibri"/>
            <w:spacing w:val="-6"/>
          </w:rPr>
          <w:delText xml:space="preserve">to </w:delText>
        </w:r>
      </w:del>
      <w:ins w:id="1408" w:author="Iragui, Charles" w:date="2018-04-03T09:27:00Z">
        <w:r>
          <w:rPr>
            <w:rFonts w:ascii="Calibri" w:hAnsi="Calibri"/>
            <w:spacing w:val="-6"/>
          </w:rPr>
          <w:t xml:space="preserve">at </w:t>
        </w:r>
      </w:ins>
      <w:r>
        <w:rPr>
          <w:rFonts w:ascii="Calibri" w:hAnsi="Calibri"/>
          <w:spacing w:val="-6"/>
        </w:rPr>
        <w:t>Axiom without proper paperwork for their shipment</w:t>
      </w:r>
      <w:ins w:id="1409" w:author="Iragui, Charles" w:date="2018-04-03T09:27:00Z">
        <w:r>
          <w:rPr>
            <w:rFonts w:ascii="Calibri" w:hAnsi="Calibri"/>
            <w:spacing w:val="-6"/>
          </w:rPr>
          <w:t xml:space="preserve">, </w:t>
        </w:r>
      </w:ins>
      <w:del w:id="1410" w:author="Iragui, Charles" w:date="2018-04-03T09:27:00Z">
        <w:r>
          <w:rPr>
            <w:rFonts w:ascii="Calibri" w:hAnsi="Calibri"/>
            <w:spacing w:val="-6"/>
          </w:rPr>
          <w:delText xml:space="preserve">. At times drivers did </w:delText>
        </w:r>
      </w:del>
      <w:ins w:id="1411" w:author="Iragui, Charles" w:date="2018-04-03T09:27:00Z">
        <w:r>
          <w:rPr>
            <w:rFonts w:ascii="Calibri" w:hAnsi="Calibri"/>
            <w:spacing w:val="-6"/>
          </w:rPr>
          <w:t xml:space="preserve">sometimes </w:t>
        </w:r>
      </w:ins>
      <w:del w:id="1412" w:author="Doug Gross" w:date="2018-05-07T13:43:00Z">
        <w:r w:rsidDel="00332456">
          <w:rPr>
            <w:rFonts w:ascii="Calibri" w:hAnsi="Calibri"/>
            <w:spacing w:val="-6"/>
          </w:rPr>
          <w:delText>not even know</w:delText>
        </w:r>
      </w:del>
      <w:ins w:id="1413" w:author="Iragui, Charles" w:date="2018-04-03T09:28:00Z">
        <w:del w:id="1414" w:author="Doug Gross" w:date="2018-05-07T13:43:00Z">
          <w:r w:rsidDel="00332456">
            <w:rPr>
              <w:rFonts w:ascii="Calibri" w:hAnsi="Calibri"/>
              <w:spacing w:val="-6"/>
            </w:rPr>
            <w:delText>ing</w:delText>
          </w:r>
        </w:del>
      </w:ins>
      <w:ins w:id="1415" w:author="Doug Gross" w:date="2018-05-07T13:43:00Z">
        <w:r w:rsidR="00332456">
          <w:rPr>
            <w:rFonts w:ascii="Calibri" w:hAnsi="Calibri"/>
            <w:spacing w:val="-6"/>
          </w:rPr>
          <w:t>completely unaware of</w:t>
        </w:r>
      </w:ins>
      <w:r>
        <w:rPr>
          <w:rFonts w:ascii="Calibri" w:hAnsi="Calibri"/>
          <w:spacing w:val="-6"/>
        </w:rPr>
        <w:t xml:space="preserve"> what shipment they were </w:t>
      </w:r>
      <w:ins w:id="1416" w:author="Doug Gross" w:date="2018-05-07T13:43:00Z">
        <w:r w:rsidR="00332456">
          <w:rPr>
            <w:rFonts w:ascii="Calibri" w:hAnsi="Calibri"/>
            <w:spacing w:val="-6"/>
          </w:rPr>
          <w:t xml:space="preserve">supposed to be </w:t>
        </w:r>
      </w:ins>
      <w:r>
        <w:rPr>
          <w:rFonts w:ascii="Calibri" w:hAnsi="Calibri"/>
          <w:spacing w:val="-6"/>
        </w:rPr>
        <w:t>picking up</w:t>
      </w:r>
      <w:del w:id="1417" w:author="Iragui, Charles" w:date="2018-04-03T09:28:00Z">
        <w:r>
          <w:rPr>
            <w:rFonts w:ascii="Calibri" w:hAnsi="Calibri"/>
            <w:spacing w:val="-6"/>
          </w:rPr>
          <w:delText xml:space="preserve"> from Axiom’</w:delText>
        </w:r>
        <w:r>
          <w:rPr>
            <w:rFonts w:ascii="Calibri" w:hAnsi="Calibri"/>
            <w:spacing w:val="-6"/>
            <w:lang w:val="sv-SE"/>
          </w:rPr>
          <w:delText>s dock</w:delText>
        </w:r>
      </w:del>
      <w:r>
        <w:rPr>
          <w:rFonts w:ascii="Calibri" w:hAnsi="Calibri"/>
          <w:spacing w:val="-6"/>
        </w:rPr>
        <w:t>.</w:t>
      </w:r>
      <w:ins w:id="1418" w:author="Doug Gross" w:date="2018-04-30T19:50:00Z">
        <w:r w:rsidR="00545509">
          <w:rPr>
            <w:rFonts w:ascii="Calibri" w:hAnsi="Calibri"/>
            <w:spacing w:val="-6"/>
          </w:rPr>
          <w:t xml:space="preserve"> </w:t>
        </w:r>
      </w:ins>
    </w:p>
    <w:p w14:paraId="7BE4ED9A" w14:textId="77777777" w:rsidR="00CF5879" w:rsidDel="00545509" w:rsidRDefault="00CF5879">
      <w:pPr>
        <w:pStyle w:val="Body"/>
        <w:rPr>
          <w:del w:id="1419" w:author="Doug Gross" w:date="2018-04-30T19:50:00Z"/>
          <w:rFonts w:ascii="Calibri" w:eastAsia="Calibri" w:hAnsi="Calibri" w:cs="Calibri"/>
        </w:rPr>
      </w:pPr>
    </w:p>
    <w:p w14:paraId="30BEC765" w14:textId="020A95B4" w:rsidR="00545509" w:rsidRDefault="0081616C">
      <w:pPr>
        <w:pStyle w:val="Body"/>
        <w:rPr>
          <w:ins w:id="1420" w:author="Doug Gross" w:date="2018-04-30T19:50:00Z"/>
          <w:rFonts w:ascii="Calibri" w:hAnsi="Calibri"/>
          <w:spacing w:val="-6"/>
        </w:rPr>
      </w:pPr>
      <w:r>
        <w:rPr>
          <w:rFonts w:ascii="Calibri" w:hAnsi="Calibri"/>
          <w:spacing w:val="-6"/>
        </w:rPr>
        <w:t>Frustrated that a solution for transparen</w:t>
      </w:r>
      <w:ins w:id="1421" w:author="Iragui, Charles" w:date="2018-04-03T09:28:00Z">
        <w:r>
          <w:rPr>
            <w:rFonts w:ascii="Calibri" w:hAnsi="Calibri"/>
            <w:spacing w:val="-6"/>
          </w:rPr>
          <w:t>t</w:t>
        </w:r>
      </w:ins>
      <w:del w:id="1422" w:author="Iragui, Charles" w:date="2018-04-03T09:28:00Z">
        <w:r>
          <w:rPr>
            <w:rFonts w:ascii="Calibri" w:hAnsi="Calibri"/>
            <w:spacing w:val="-6"/>
          </w:rPr>
          <w:delText>cy</w:delText>
        </w:r>
      </w:del>
      <w:r>
        <w:rPr>
          <w:rFonts w:ascii="Calibri" w:hAnsi="Calibri"/>
          <w:spacing w:val="-6"/>
        </w:rPr>
        <w:t xml:space="preserve"> trucking wasn’t available</w:t>
      </w:r>
      <w:ins w:id="1423" w:author="Doug Gross" w:date="2018-05-07T13:43:00Z">
        <w:r w:rsidR="00332456">
          <w:rPr>
            <w:rFonts w:ascii="Calibri" w:hAnsi="Calibri"/>
            <w:spacing w:val="-6"/>
          </w:rPr>
          <w:t>,</w:t>
        </w:r>
      </w:ins>
      <w:r>
        <w:rPr>
          <w:rFonts w:ascii="Calibri" w:hAnsi="Calibri"/>
          <w:spacing w:val="-6"/>
        </w:rPr>
        <w:t xml:space="preserve"> and irritated </w:t>
      </w:r>
      <w:ins w:id="1424" w:author="Iragui, Charles" w:date="2018-04-03T09:28:00Z">
        <w:r>
          <w:rPr>
            <w:rFonts w:ascii="Calibri" w:hAnsi="Calibri"/>
            <w:spacing w:val="-6"/>
          </w:rPr>
          <w:t xml:space="preserve">with </w:t>
        </w:r>
      </w:ins>
      <w:del w:id="1425" w:author="Siedenburg" w:date="2018-04-06T11:11:00Z">
        <w:r>
          <w:rPr>
            <w:rFonts w:ascii="Calibri" w:hAnsi="Calibri"/>
            <w:spacing w:val="-6"/>
          </w:rPr>
          <w:delText xml:space="preserve">a </w:delText>
        </w:r>
      </w:del>
      <w:r>
        <w:rPr>
          <w:rFonts w:ascii="Calibri" w:hAnsi="Calibri"/>
          <w:spacing w:val="-6"/>
        </w:rPr>
        <w:t>3</w:t>
      </w:r>
      <w:r>
        <w:rPr>
          <w:rFonts w:ascii="Calibri" w:hAnsi="Calibri"/>
          <w:spacing w:val="-6"/>
          <w:vertAlign w:val="superscript"/>
        </w:rPr>
        <w:t>rd</w:t>
      </w:r>
      <w:r>
        <w:rPr>
          <w:rFonts w:ascii="Calibri" w:hAnsi="Calibri"/>
          <w:spacing w:val="-6"/>
        </w:rPr>
        <w:t xml:space="preserve"> party freight broker</w:t>
      </w:r>
      <w:ins w:id="1426" w:author="Siedenburg" w:date="2018-04-06T11:11:00Z">
        <w:r>
          <w:rPr>
            <w:rFonts w:ascii="Calibri" w:hAnsi="Calibri"/>
            <w:spacing w:val="-6"/>
          </w:rPr>
          <w:t>s</w:t>
        </w:r>
      </w:ins>
      <w:r>
        <w:rPr>
          <w:rFonts w:ascii="Calibri" w:hAnsi="Calibri"/>
          <w:spacing w:val="-6"/>
        </w:rPr>
        <w:t xml:space="preserve"> </w:t>
      </w:r>
      <w:ins w:id="1427" w:author="Doug Gross" w:date="2018-05-07T13:44:00Z">
        <w:r w:rsidR="00332456">
          <w:rPr>
            <w:rFonts w:ascii="Calibri" w:hAnsi="Calibri"/>
            <w:spacing w:val="-6"/>
          </w:rPr>
          <w:t xml:space="preserve">who sat </w:t>
        </w:r>
      </w:ins>
      <w:del w:id="1428" w:author="Iragui, Charles" w:date="2018-04-03T09:28:00Z">
        <w:r>
          <w:rPr>
            <w:rFonts w:ascii="Calibri" w:hAnsi="Calibri"/>
            <w:spacing w:val="-6"/>
          </w:rPr>
          <w:delText xml:space="preserve">generally sat </w:delText>
        </w:r>
      </w:del>
      <w:ins w:id="1429" w:author="Doug Gross" w:date="2018-05-07T13:44:00Z">
        <w:r w:rsidR="00332456">
          <w:rPr>
            <w:rFonts w:ascii="Calibri" w:hAnsi="Calibri"/>
            <w:spacing w:val="-6"/>
          </w:rPr>
          <w:t>unsympathetically</w:t>
        </w:r>
      </w:ins>
      <w:ins w:id="1430" w:author="Iragui, Charles" w:date="2018-04-03T09:28:00Z">
        <w:del w:id="1431" w:author="Doug Gross" w:date="2018-05-07T13:44:00Z">
          <w:r w:rsidDel="00332456">
            <w:rPr>
              <w:rFonts w:ascii="Calibri" w:hAnsi="Calibri"/>
              <w:spacing w:val="-6"/>
            </w:rPr>
            <w:delText>sitting</w:delText>
          </w:r>
        </w:del>
        <w:r>
          <w:rPr>
            <w:rFonts w:ascii="Calibri" w:hAnsi="Calibri"/>
            <w:spacing w:val="-6"/>
          </w:rPr>
          <w:t xml:space="preserve"> </w:t>
        </w:r>
      </w:ins>
      <w:del w:id="1432" w:author="Iragui, Charles" w:date="2018-04-03T09:28:00Z">
        <w:r>
          <w:rPr>
            <w:rFonts w:ascii="Calibri" w:hAnsi="Calibri"/>
            <w:spacing w:val="-6"/>
          </w:rPr>
          <w:delText xml:space="preserve">in </w:delText>
        </w:r>
      </w:del>
      <w:r>
        <w:rPr>
          <w:rFonts w:ascii="Calibri" w:hAnsi="Calibri"/>
          <w:spacing w:val="-6"/>
        </w:rPr>
        <w:t xml:space="preserve">between </w:t>
      </w:r>
      <w:ins w:id="1433" w:author="Iragui, Charles" w:date="2018-04-03T09:29:00Z">
        <w:r>
          <w:rPr>
            <w:rFonts w:ascii="Calibri" w:hAnsi="Calibri"/>
            <w:spacing w:val="-6"/>
          </w:rPr>
          <w:t xml:space="preserve">him and </w:t>
        </w:r>
      </w:ins>
      <w:r>
        <w:rPr>
          <w:rFonts w:ascii="Calibri" w:hAnsi="Calibri"/>
          <w:spacing w:val="-6"/>
        </w:rPr>
        <w:t>the driver</w:t>
      </w:r>
      <w:ins w:id="1434" w:author="Doug Gross" w:date="2018-05-07T13:44:00Z">
        <w:r w:rsidR="00332456">
          <w:rPr>
            <w:rFonts w:ascii="Calibri" w:hAnsi="Calibri"/>
            <w:spacing w:val="-6"/>
          </w:rPr>
          <w:t>s</w:t>
        </w:r>
      </w:ins>
      <w:del w:id="1435" w:author="Iragui, Charles" w:date="2018-04-03T09:29:00Z">
        <w:r>
          <w:rPr>
            <w:rFonts w:ascii="Calibri" w:hAnsi="Calibri"/>
            <w:spacing w:val="-6"/>
          </w:rPr>
          <w:delText xml:space="preserve"> and the shipper</w:delText>
        </w:r>
      </w:del>
      <w:r>
        <w:rPr>
          <w:rFonts w:ascii="Calibri" w:hAnsi="Calibri"/>
          <w:spacing w:val="-6"/>
        </w:rPr>
        <w:t>, Stratton began to outline a</w:t>
      </w:r>
      <w:ins w:id="1436" w:author="Doug Gross" w:date="2018-05-07T13:44:00Z">
        <w:r w:rsidR="00332456">
          <w:rPr>
            <w:rFonts w:ascii="Calibri" w:hAnsi="Calibri"/>
            <w:spacing w:val="-6"/>
          </w:rPr>
          <w:t xml:space="preserve"> </w:t>
        </w:r>
      </w:ins>
      <w:del w:id="1437" w:author="Doug Gross" w:date="2018-05-07T13:44:00Z">
        <w:r w:rsidDel="00332456">
          <w:rPr>
            <w:rFonts w:ascii="Calibri" w:hAnsi="Calibri"/>
            <w:spacing w:val="-6"/>
          </w:rPr>
          <w:delText xml:space="preserve">n online </w:delText>
        </w:r>
      </w:del>
      <w:r>
        <w:rPr>
          <w:rFonts w:ascii="Calibri" w:hAnsi="Calibri"/>
          <w:spacing w:val="-6"/>
        </w:rPr>
        <w:t>solution</w:t>
      </w:r>
      <w:ins w:id="1438" w:author="Doug Gross" w:date="2018-04-30T19:50:00Z">
        <w:r w:rsidR="00545509">
          <w:rPr>
            <w:rFonts w:ascii="Calibri" w:hAnsi="Calibri"/>
            <w:spacing w:val="-6"/>
          </w:rPr>
          <w:t xml:space="preserve"> – a solution that would ultimately become</w:t>
        </w:r>
      </w:ins>
      <w:ins w:id="1439" w:author="Siedenburg" w:date="2018-04-06T11:12:00Z">
        <w:del w:id="1440" w:author="Doug Gross" w:date="2018-04-30T19:49:00Z">
          <w:r w:rsidDel="00545509">
            <w:rPr>
              <w:rFonts w:ascii="Calibri" w:hAnsi="Calibri"/>
              <w:spacing w:val="-6"/>
            </w:rPr>
            <w:delText>,</w:delText>
          </w:r>
        </w:del>
      </w:ins>
      <w:r>
        <w:rPr>
          <w:rFonts w:ascii="Calibri" w:hAnsi="Calibri"/>
          <w:spacing w:val="-6"/>
        </w:rPr>
        <w:t xml:space="preserve"> </w:t>
      </w:r>
      <w:del w:id="1441" w:author="Doug Gross" w:date="2018-04-30T19:49:00Z">
        <w:r w:rsidDel="00545509">
          <w:rPr>
            <w:rFonts w:ascii="Calibri" w:hAnsi="Calibri"/>
            <w:spacing w:val="-6"/>
          </w:rPr>
          <w:delText xml:space="preserve">named </w:delText>
        </w:r>
      </w:del>
      <w:r w:rsidR="00E54BCD">
        <w:rPr>
          <w:rFonts w:ascii="Calibri" w:hAnsi="Calibri"/>
          <w:spacing w:val="-6"/>
        </w:rPr>
        <w:t>Project</w:t>
      </w:r>
      <w:r w:rsidR="00CA1A5B">
        <w:rPr>
          <w:rFonts w:ascii="Calibri" w:hAnsi="Calibri"/>
          <w:spacing w:val="-6"/>
        </w:rPr>
        <w:t xml:space="preserve"> Freight</w:t>
      </w:r>
      <w:r>
        <w:rPr>
          <w:rFonts w:ascii="Calibri" w:hAnsi="Calibri"/>
          <w:spacing w:val="-6"/>
        </w:rPr>
        <w:t xml:space="preserve">. </w:t>
      </w:r>
    </w:p>
    <w:p w14:paraId="2F97AA0D" w14:textId="77777777" w:rsidR="00545509" w:rsidRDefault="00545509">
      <w:pPr>
        <w:pStyle w:val="Body"/>
        <w:rPr>
          <w:ins w:id="1442" w:author="Doug Gross" w:date="2018-04-30T19:50:00Z"/>
          <w:rFonts w:ascii="Calibri" w:hAnsi="Calibri"/>
          <w:spacing w:val="-6"/>
        </w:rPr>
      </w:pPr>
    </w:p>
    <w:p w14:paraId="187C3937" w14:textId="7C24ABC2" w:rsidR="00CF5879" w:rsidRDefault="00CE4ABB">
      <w:pPr>
        <w:pStyle w:val="Body"/>
        <w:rPr>
          <w:rFonts w:ascii="Calibri" w:eastAsia="Calibri" w:hAnsi="Calibri" w:cs="Calibri"/>
          <w:spacing w:val="-6"/>
        </w:rPr>
      </w:pPr>
      <w:ins w:id="1443" w:author="Doug Gross" w:date="2018-05-10T15:54:00Z">
        <w:r>
          <w:rPr>
            <w:rFonts w:ascii="Calibri" w:hAnsi="Calibri"/>
            <w:spacing w:val="-6"/>
          </w:rPr>
          <w:t>The vision for</w:t>
        </w:r>
      </w:ins>
      <w:r w:rsidR="00CA1A5B">
        <w:rPr>
          <w:rFonts w:ascii="Calibri" w:hAnsi="Calibri"/>
          <w:spacing w:val="-6"/>
        </w:rPr>
        <w:t xml:space="preserve"> </w:t>
      </w:r>
      <w:r w:rsidR="00E54BCD">
        <w:rPr>
          <w:rFonts w:ascii="Calibri" w:hAnsi="Calibri"/>
          <w:spacing w:val="-6"/>
        </w:rPr>
        <w:t>Project</w:t>
      </w:r>
      <w:r w:rsidR="00CA1A5B">
        <w:rPr>
          <w:rFonts w:ascii="Calibri" w:hAnsi="Calibri"/>
          <w:spacing w:val="-6"/>
        </w:rPr>
        <w:t xml:space="preserve"> Freight </w:t>
      </w:r>
      <w:ins w:id="1444" w:author="Doug Gross" w:date="2018-05-10T15:54:00Z">
        <w:r>
          <w:rPr>
            <w:rFonts w:ascii="Calibri" w:hAnsi="Calibri"/>
            <w:spacing w:val="-6"/>
          </w:rPr>
          <w:t>started with the concept of a central, digital platform that</w:t>
        </w:r>
      </w:ins>
      <w:r w:rsidR="0081616C">
        <w:rPr>
          <w:rFonts w:ascii="Calibri" w:hAnsi="Calibri"/>
          <w:spacing w:val="-6"/>
        </w:rPr>
        <w:t xml:space="preserve"> would </w:t>
      </w:r>
      <w:ins w:id="1445" w:author="Doug Gross" w:date="2018-05-10T15:54:00Z">
        <w:r>
          <w:rPr>
            <w:rFonts w:ascii="Calibri" w:hAnsi="Calibri"/>
            <w:spacing w:val="-6"/>
          </w:rPr>
          <w:t xml:space="preserve">serve to </w:t>
        </w:r>
      </w:ins>
      <w:r w:rsidR="0081616C">
        <w:rPr>
          <w:rFonts w:ascii="Calibri" w:hAnsi="Calibri"/>
          <w:spacing w:val="-6"/>
        </w:rPr>
        <w:t>match qualified truck drivers with must-deliver shipments</w:t>
      </w:r>
      <w:ins w:id="1446" w:author="Doug Gross" w:date="2018-05-10T15:55:00Z">
        <w:r>
          <w:rPr>
            <w:rFonts w:ascii="Calibri" w:hAnsi="Calibri"/>
            <w:spacing w:val="-6"/>
          </w:rPr>
          <w:t>, and thereby</w:t>
        </w:r>
        <w:r w:rsidR="00433F4D">
          <w:rPr>
            <w:rFonts w:ascii="Calibri" w:hAnsi="Calibri"/>
            <w:spacing w:val="-6"/>
          </w:rPr>
          <w:t xml:space="preserve"> obviate the need for </w:t>
        </w:r>
      </w:ins>
      <w:del w:id="1447" w:author="Doug Gross" w:date="2018-05-10T15:55:00Z">
        <w:r w:rsidR="0081616C" w:rsidDel="00433F4D">
          <w:rPr>
            <w:rFonts w:ascii="Calibri" w:hAnsi="Calibri"/>
            <w:spacing w:val="-6"/>
          </w:rPr>
          <w:delText xml:space="preserve"> without the use of </w:delText>
        </w:r>
      </w:del>
      <w:r w:rsidR="0081616C">
        <w:rPr>
          <w:rFonts w:ascii="Calibri" w:hAnsi="Calibri"/>
          <w:spacing w:val="-6"/>
        </w:rPr>
        <w:t>a freight broker. The system would be designed to allow for direct communication between driver and shipper</w:t>
      </w:r>
      <w:ins w:id="1448" w:author="Doug Gross" w:date="2018-04-30T19:50:00Z">
        <w:r w:rsidR="00545509">
          <w:rPr>
            <w:rFonts w:ascii="Calibri" w:hAnsi="Calibri"/>
            <w:spacing w:val="-6"/>
          </w:rPr>
          <w:t>,</w:t>
        </w:r>
      </w:ins>
      <w:r w:rsidR="0081616C">
        <w:rPr>
          <w:rFonts w:ascii="Calibri" w:hAnsi="Calibri"/>
          <w:spacing w:val="-6"/>
        </w:rPr>
        <w:t xml:space="preserve"> encouraging accountability, </w:t>
      </w:r>
      <w:ins w:id="1449" w:author="Doug Gross" w:date="2018-04-30T19:51:00Z">
        <w:r w:rsidR="00545509">
          <w:rPr>
            <w:rFonts w:ascii="Calibri" w:hAnsi="Calibri"/>
            <w:spacing w:val="-6"/>
          </w:rPr>
          <w:t xml:space="preserve">and </w:t>
        </w:r>
      </w:ins>
      <w:ins w:id="1450" w:author="Doug Gross" w:date="2018-05-07T13:45:00Z">
        <w:r w:rsidR="00332456">
          <w:rPr>
            <w:rFonts w:ascii="Calibri" w:hAnsi="Calibri"/>
            <w:spacing w:val="-6"/>
          </w:rPr>
          <w:t xml:space="preserve">providing </w:t>
        </w:r>
      </w:ins>
      <w:ins w:id="1451" w:author="Doug Gross" w:date="2018-04-30T19:51:00Z">
        <w:r w:rsidR="00545509">
          <w:rPr>
            <w:rFonts w:ascii="Calibri" w:hAnsi="Calibri"/>
            <w:spacing w:val="-6"/>
          </w:rPr>
          <w:t xml:space="preserve">additional </w:t>
        </w:r>
      </w:ins>
      <w:del w:id="1452" w:author="Doug Gross" w:date="2018-04-30T19:51:00Z">
        <w:r w:rsidR="0081616C" w:rsidDel="00545509">
          <w:rPr>
            <w:rFonts w:ascii="Calibri" w:hAnsi="Calibri"/>
            <w:spacing w:val="-6"/>
          </w:rPr>
          <w:delText xml:space="preserve">more </w:delText>
        </w:r>
      </w:del>
      <w:r w:rsidR="0081616C">
        <w:rPr>
          <w:rFonts w:ascii="Calibri" w:hAnsi="Calibri"/>
          <w:spacing w:val="-6"/>
        </w:rPr>
        <w:t xml:space="preserve">options and </w:t>
      </w:r>
      <w:ins w:id="1453" w:author="Doug Gross" w:date="2018-04-30T19:51:00Z">
        <w:r w:rsidR="00545509">
          <w:rPr>
            <w:rFonts w:ascii="Calibri" w:hAnsi="Calibri"/>
            <w:spacing w:val="-6"/>
          </w:rPr>
          <w:t xml:space="preserve">increased </w:t>
        </w:r>
      </w:ins>
      <w:r w:rsidR="0081616C">
        <w:rPr>
          <w:rFonts w:ascii="Calibri" w:hAnsi="Calibri"/>
          <w:spacing w:val="-6"/>
        </w:rPr>
        <w:t>control</w:t>
      </w:r>
      <w:ins w:id="1454" w:author="Doug Gross" w:date="2018-04-30T19:51:00Z">
        <w:r w:rsidR="00545509">
          <w:rPr>
            <w:rFonts w:ascii="Calibri" w:hAnsi="Calibri"/>
            <w:spacing w:val="-6"/>
          </w:rPr>
          <w:t xml:space="preserve"> for the shipper</w:t>
        </w:r>
      </w:ins>
      <w:r w:rsidR="0081616C">
        <w:rPr>
          <w:rFonts w:ascii="Calibri" w:hAnsi="Calibri"/>
          <w:spacing w:val="-6"/>
        </w:rPr>
        <w:t>. Also</w:t>
      </w:r>
      <w:r w:rsidR="00CA1A5B">
        <w:rPr>
          <w:rFonts w:ascii="Calibri" w:hAnsi="Calibri"/>
          <w:spacing w:val="-6"/>
        </w:rPr>
        <w:t xml:space="preserve">, </w:t>
      </w:r>
      <w:r w:rsidR="00E54BCD">
        <w:rPr>
          <w:rFonts w:ascii="Calibri" w:hAnsi="Calibri"/>
          <w:spacing w:val="-6"/>
        </w:rPr>
        <w:t>Project</w:t>
      </w:r>
      <w:r w:rsidR="00CA1A5B">
        <w:rPr>
          <w:rFonts w:ascii="Calibri" w:hAnsi="Calibri"/>
          <w:spacing w:val="-6"/>
        </w:rPr>
        <w:t xml:space="preserve"> Freight</w:t>
      </w:r>
      <w:r w:rsidR="0081616C">
        <w:rPr>
          <w:rFonts w:ascii="Calibri" w:hAnsi="Calibri"/>
          <w:spacing w:val="-6"/>
        </w:rPr>
        <w:t xml:space="preserve"> would ensure </w:t>
      </w:r>
      <w:ins w:id="1455" w:author="Doug Gross" w:date="2018-05-07T13:45:00Z">
        <w:r w:rsidR="00332456">
          <w:rPr>
            <w:rFonts w:ascii="Calibri" w:hAnsi="Calibri"/>
            <w:spacing w:val="-6"/>
          </w:rPr>
          <w:t xml:space="preserve">that all of </w:t>
        </w:r>
      </w:ins>
      <w:r w:rsidR="0081616C">
        <w:rPr>
          <w:rFonts w:ascii="Calibri" w:hAnsi="Calibri"/>
          <w:spacing w:val="-6"/>
        </w:rPr>
        <w:t>the shipment’s paperwork</w:t>
      </w:r>
      <w:ins w:id="1456" w:author="Doug Gross" w:date="2018-05-07T13:45:00Z">
        <w:r w:rsidR="00332456">
          <w:rPr>
            <w:rFonts w:ascii="Calibri" w:hAnsi="Calibri"/>
            <w:spacing w:val="-6"/>
          </w:rPr>
          <w:t xml:space="preserve"> </w:t>
        </w:r>
      </w:ins>
      <w:ins w:id="1457" w:author="Doug Gross" w:date="2018-05-07T13:46:00Z">
        <w:r w:rsidR="00332456">
          <w:rPr>
            <w:rFonts w:ascii="Calibri" w:hAnsi="Calibri"/>
            <w:spacing w:val="-6"/>
          </w:rPr>
          <w:t>–</w:t>
        </w:r>
      </w:ins>
      <w:ins w:id="1458" w:author="Doug Gross" w:date="2018-05-07T13:45:00Z">
        <w:r w:rsidR="00332456">
          <w:rPr>
            <w:rFonts w:ascii="Calibri" w:hAnsi="Calibri"/>
            <w:spacing w:val="-6"/>
          </w:rPr>
          <w:t xml:space="preserve"> </w:t>
        </w:r>
      </w:ins>
      <w:ins w:id="1459" w:author="Doug Gross" w:date="2018-05-07T13:46:00Z">
        <w:r w:rsidR="00332456">
          <w:rPr>
            <w:rFonts w:ascii="Calibri" w:hAnsi="Calibri"/>
            <w:spacing w:val="-6"/>
          </w:rPr>
          <w:t xml:space="preserve">an administrative nightmare for shipper and trucker alike – would </w:t>
        </w:r>
      </w:ins>
      <w:ins w:id="1460" w:author="Doug Gross" w:date="2018-05-10T15:57:00Z">
        <w:r w:rsidR="00433F4D">
          <w:rPr>
            <w:rFonts w:ascii="Calibri" w:hAnsi="Calibri"/>
            <w:spacing w:val="-6"/>
          </w:rPr>
          <w:t>be create</w:t>
        </w:r>
      </w:ins>
      <w:ins w:id="1461" w:author="Doug Gross" w:date="2018-05-10T15:59:00Z">
        <w:r w:rsidR="00433F4D">
          <w:rPr>
            <w:rFonts w:ascii="Calibri" w:hAnsi="Calibri"/>
            <w:spacing w:val="-6"/>
          </w:rPr>
          <w:t>d</w:t>
        </w:r>
      </w:ins>
      <w:ins w:id="1462" w:author="Doug Gross" w:date="2018-05-10T15:57:00Z">
        <w:r w:rsidR="00433F4D">
          <w:rPr>
            <w:rFonts w:ascii="Calibri" w:hAnsi="Calibri"/>
            <w:spacing w:val="-6"/>
          </w:rPr>
          <w:t>, placed</w:t>
        </w:r>
      </w:ins>
      <w:ins w:id="1463" w:author="Doug Gross" w:date="2018-05-07T13:46:00Z">
        <w:r w:rsidR="00332456">
          <w:rPr>
            <w:rFonts w:ascii="Calibri" w:hAnsi="Calibri"/>
            <w:spacing w:val="-6"/>
          </w:rPr>
          <w:t xml:space="preserve"> in</w:t>
        </w:r>
      </w:ins>
      <w:ins w:id="1464" w:author="Doug Gross" w:date="2018-05-10T15:58:00Z">
        <w:r w:rsidR="00433F4D">
          <w:rPr>
            <w:rFonts w:ascii="Calibri" w:hAnsi="Calibri"/>
            <w:spacing w:val="-6"/>
          </w:rPr>
          <w:t xml:space="preserve"> proper</w:t>
        </w:r>
      </w:ins>
      <w:ins w:id="1465" w:author="Doug Gross" w:date="2018-05-07T13:46:00Z">
        <w:r w:rsidR="00332456">
          <w:rPr>
            <w:rFonts w:ascii="Calibri" w:hAnsi="Calibri"/>
            <w:spacing w:val="-6"/>
          </w:rPr>
          <w:t xml:space="preserve"> order</w:t>
        </w:r>
      </w:ins>
      <w:ins w:id="1466" w:author="Doug Gross" w:date="2018-05-10T15:58:00Z">
        <w:r w:rsidR="00433F4D">
          <w:rPr>
            <w:rFonts w:ascii="Calibri" w:hAnsi="Calibri"/>
            <w:spacing w:val="-6"/>
          </w:rPr>
          <w:t>,</w:t>
        </w:r>
      </w:ins>
      <w:ins w:id="1467" w:author="Doug Gross" w:date="2018-05-07T13:47:00Z">
        <w:r w:rsidR="00332456">
          <w:rPr>
            <w:rFonts w:ascii="Calibri" w:hAnsi="Calibri"/>
            <w:spacing w:val="-6"/>
          </w:rPr>
          <w:t xml:space="preserve"> and</w:t>
        </w:r>
      </w:ins>
      <w:ins w:id="1468" w:author="Doug Gross" w:date="2018-05-10T15:58:00Z">
        <w:r w:rsidR="00433F4D">
          <w:rPr>
            <w:rFonts w:ascii="Calibri" w:hAnsi="Calibri"/>
            <w:spacing w:val="-6"/>
          </w:rPr>
          <w:t xml:space="preserve"> </w:t>
        </w:r>
      </w:ins>
      <w:ins w:id="1469" w:author="Doug Gross" w:date="2018-05-07T13:47:00Z">
        <w:r w:rsidR="00332456">
          <w:rPr>
            <w:rFonts w:ascii="Calibri" w:hAnsi="Calibri"/>
            <w:spacing w:val="-6"/>
          </w:rPr>
          <w:t xml:space="preserve">made </w:t>
        </w:r>
      </w:ins>
      <w:ins w:id="1470" w:author="Doug Gross" w:date="2018-05-10T15:57:00Z">
        <w:r w:rsidR="00433F4D">
          <w:rPr>
            <w:rFonts w:ascii="Calibri" w:hAnsi="Calibri"/>
            <w:spacing w:val="-6"/>
          </w:rPr>
          <w:t>digitally</w:t>
        </w:r>
      </w:ins>
      <w:ins w:id="1471" w:author="Doug Gross" w:date="2018-05-07T13:47:00Z">
        <w:r w:rsidR="00332456">
          <w:rPr>
            <w:rFonts w:ascii="Calibri" w:hAnsi="Calibri"/>
            <w:spacing w:val="-6"/>
          </w:rPr>
          <w:t xml:space="preserve"> accessible</w:t>
        </w:r>
      </w:ins>
      <w:ins w:id="1472" w:author="Doug Gross" w:date="2018-05-10T15:58:00Z">
        <w:r w:rsidR="00433F4D">
          <w:rPr>
            <w:rFonts w:ascii="Calibri" w:hAnsi="Calibri"/>
            <w:spacing w:val="-6"/>
          </w:rPr>
          <w:t xml:space="preserve"> to both shipper and trucker driver</w:t>
        </w:r>
      </w:ins>
      <w:ins w:id="1473" w:author="Doug Gross" w:date="2018-05-07T13:47:00Z">
        <w:r w:rsidR="00332456">
          <w:rPr>
            <w:rFonts w:ascii="Calibri" w:hAnsi="Calibri"/>
            <w:spacing w:val="-6"/>
          </w:rPr>
          <w:t xml:space="preserve">. This would </w:t>
        </w:r>
      </w:ins>
      <w:del w:id="1474" w:author="Doug Gross" w:date="2018-05-07T13:47:00Z">
        <w:r w:rsidR="0081616C" w:rsidDel="00332456">
          <w:rPr>
            <w:rFonts w:ascii="Calibri" w:hAnsi="Calibri"/>
            <w:spacing w:val="-6"/>
          </w:rPr>
          <w:delText xml:space="preserve">, </w:delText>
        </w:r>
      </w:del>
      <w:ins w:id="1475" w:author="Doug Gross" w:date="2018-04-30T19:51:00Z">
        <w:r w:rsidR="00545509">
          <w:rPr>
            <w:rFonts w:ascii="Calibri" w:hAnsi="Calibri"/>
            <w:spacing w:val="-6"/>
          </w:rPr>
          <w:t>includ</w:t>
        </w:r>
      </w:ins>
      <w:ins w:id="1476" w:author="Doug Gross" w:date="2018-05-07T13:47:00Z">
        <w:r w:rsidR="00332456">
          <w:rPr>
            <w:rFonts w:ascii="Calibri" w:hAnsi="Calibri"/>
            <w:spacing w:val="-6"/>
          </w:rPr>
          <w:t>e</w:t>
        </w:r>
      </w:ins>
      <w:ins w:id="1477" w:author="Doug Gross" w:date="2018-04-30T19:51:00Z">
        <w:r w:rsidR="00545509">
          <w:rPr>
            <w:rFonts w:ascii="Calibri" w:hAnsi="Calibri"/>
            <w:spacing w:val="-6"/>
          </w:rPr>
          <w:t xml:space="preserve"> </w:t>
        </w:r>
      </w:ins>
      <w:del w:id="1478" w:author="Doug Gross" w:date="2018-04-30T19:51:00Z">
        <w:r w:rsidR="0081616C" w:rsidDel="00545509">
          <w:rPr>
            <w:rFonts w:ascii="Calibri" w:hAnsi="Calibri"/>
            <w:spacing w:val="-6"/>
          </w:rPr>
          <w:delText xml:space="preserve">like </w:delText>
        </w:r>
      </w:del>
      <w:r w:rsidR="0081616C">
        <w:rPr>
          <w:rFonts w:ascii="Calibri" w:hAnsi="Calibri"/>
          <w:spacing w:val="-6"/>
        </w:rPr>
        <w:t>the</w:t>
      </w:r>
      <w:ins w:id="1479" w:author="Doug Gross" w:date="2018-05-07T13:47:00Z">
        <w:r w:rsidR="00332456">
          <w:rPr>
            <w:rFonts w:ascii="Calibri" w:hAnsi="Calibri"/>
            <w:spacing w:val="-6"/>
          </w:rPr>
          <w:t xml:space="preserve"> </w:t>
        </w:r>
        <w:proofErr w:type="spellStart"/>
        <w:r w:rsidR="00332456">
          <w:rPr>
            <w:rFonts w:ascii="Calibri" w:hAnsi="Calibri"/>
            <w:spacing w:val="-6"/>
          </w:rPr>
          <w:t>all</w:t>
        </w:r>
      </w:ins>
      <w:ins w:id="1480" w:author="Doug Gross" w:date="2018-05-07T13:48:00Z">
        <w:r w:rsidR="00332456">
          <w:rPr>
            <w:rFonts w:ascii="Calibri" w:hAnsi="Calibri"/>
            <w:spacing w:val="-6"/>
          </w:rPr>
          <w:t xml:space="preserve"> important</w:t>
        </w:r>
      </w:ins>
      <w:proofErr w:type="spellEnd"/>
      <w:r w:rsidR="00435116">
        <w:rPr>
          <w:rFonts w:ascii="Calibri" w:hAnsi="Calibri"/>
          <w:spacing w:val="-6"/>
        </w:rPr>
        <w:t xml:space="preserve"> Bill of Lading,</w:t>
      </w:r>
      <w:r w:rsidR="0081616C">
        <w:rPr>
          <w:rFonts w:ascii="Calibri" w:hAnsi="Calibri"/>
          <w:spacing w:val="-6"/>
        </w:rPr>
        <w:t xml:space="preserve"> </w:t>
      </w:r>
      <w:ins w:id="1481" w:author="Doug Gross" w:date="2018-05-07T13:47:00Z">
        <w:r w:rsidR="00332456">
          <w:rPr>
            <w:rFonts w:ascii="Calibri" w:hAnsi="Calibri"/>
            <w:spacing w:val="-6"/>
          </w:rPr>
          <w:t>P</w:t>
        </w:r>
      </w:ins>
      <w:del w:id="1482" w:author="Doug Gross" w:date="2018-05-07T13:47:00Z">
        <w:r w:rsidR="0081616C" w:rsidDel="00332456">
          <w:rPr>
            <w:rFonts w:ascii="Calibri" w:hAnsi="Calibri"/>
            <w:spacing w:val="-6"/>
          </w:rPr>
          <w:delText>p</w:delText>
        </w:r>
      </w:del>
      <w:r w:rsidR="0081616C">
        <w:rPr>
          <w:rFonts w:ascii="Calibri" w:hAnsi="Calibri"/>
          <w:spacing w:val="-6"/>
        </w:rPr>
        <w:t xml:space="preserve">acking </w:t>
      </w:r>
      <w:ins w:id="1483" w:author="Doug Gross" w:date="2018-05-07T13:47:00Z">
        <w:r w:rsidR="00332456">
          <w:rPr>
            <w:rFonts w:ascii="Calibri" w:hAnsi="Calibri"/>
            <w:spacing w:val="-6"/>
          </w:rPr>
          <w:t>S</w:t>
        </w:r>
      </w:ins>
      <w:del w:id="1484" w:author="Doug Gross" w:date="2018-05-07T13:47:00Z">
        <w:r w:rsidR="0081616C" w:rsidDel="00332456">
          <w:rPr>
            <w:rFonts w:ascii="Calibri" w:hAnsi="Calibri"/>
            <w:spacing w:val="-6"/>
          </w:rPr>
          <w:delText>s</w:delText>
        </w:r>
      </w:del>
      <w:r w:rsidR="0081616C">
        <w:rPr>
          <w:rFonts w:ascii="Calibri" w:hAnsi="Calibri"/>
          <w:spacing w:val="-6"/>
        </w:rPr>
        <w:t>lip</w:t>
      </w:r>
      <w:r w:rsidR="00435116">
        <w:rPr>
          <w:rFonts w:ascii="Calibri" w:hAnsi="Calibri"/>
          <w:spacing w:val="-6"/>
        </w:rPr>
        <w:t xml:space="preserve"> and Delivery Receipt</w:t>
      </w:r>
      <w:r w:rsidR="0081616C">
        <w:rPr>
          <w:rFonts w:ascii="Calibri" w:hAnsi="Calibri"/>
          <w:spacing w:val="-6"/>
        </w:rPr>
        <w:t xml:space="preserve">, </w:t>
      </w:r>
      <w:r w:rsidR="00435116">
        <w:rPr>
          <w:rFonts w:ascii="Calibri" w:hAnsi="Calibri"/>
          <w:spacing w:val="-6"/>
        </w:rPr>
        <w:t>all</w:t>
      </w:r>
      <w:ins w:id="1485" w:author="Doug Gross" w:date="2018-05-07T13:48:00Z">
        <w:r w:rsidR="00332456">
          <w:rPr>
            <w:rFonts w:ascii="Calibri" w:hAnsi="Calibri"/>
            <w:spacing w:val="-6"/>
          </w:rPr>
          <w:t xml:space="preserve"> of </w:t>
        </w:r>
      </w:ins>
      <w:ins w:id="1486" w:author="Doug Gross" w:date="2018-05-07T13:47:00Z">
        <w:r w:rsidR="00332456">
          <w:rPr>
            <w:rFonts w:ascii="Calibri" w:hAnsi="Calibri"/>
            <w:spacing w:val="-6"/>
          </w:rPr>
          <w:t xml:space="preserve">which </w:t>
        </w:r>
      </w:ins>
      <w:r w:rsidR="0081616C">
        <w:rPr>
          <w:rFonts w:ascii="Calibri" w:hAnsi="Calibri"/>
          <w:spacing w:val="-6"/>
        </w:rPr>
        <w:t xml:space="preserve">would be </w:t>
      </w:r>
      <w:del w:id="1487" w:author="Doug Gross" w:date="2018-05-10T15:59:00Z">
        <w:r w:rsidR="0081616C" w:rsidDel="00433F4D">
          <w:rPr>
            <w:rFonts w:ascii="Calibri" w:hAnsi="Calibri"/>
            <w:spacing w:val="-6"/>
          </w:rPr>
          <w:delText xml:space="preserve">created </w:delText>
        </w:r>
      </w:del>
      <w:ins w:id="1488" w:author="Doug Gross" w:date="2018-05-10T15:59:00Z">
        <w:r w:rsidR="00433F4D">
          <w:rPr>
            <w:rFonts w:ascii="Calibri" w:hAnsi="Calibri"/>
            <w:spacing w:val="-6"/>
          </w:rPr>
          <w:t xml:space="preserve">rendered </w:t>
        </w:r>
      </w:ins>
      <w:r w:rsidR="0081616C">
        <w:rPr>
          <w:rFonts w:ascii="Calibri" w:hAnsi="Calibri"/>
          <w:spacing w:val="-6"/>
        </w:rPr>
        <w:t>automatically based on the shipment</w:t>
      </w:r>
      <w:ins w:id="1489" w:author="Doug Gross" w:date="2018-04-30T19:51:00Z">
        <w:r w:rsidR="00545509">
          <w:rPr>
            <w:rFonts w:ascii="Calibri" w:hAnsi="Calibri"/>
            <w:spacing w:val="-6"/>
          </w:rPr>
          <w:t>’s</w:t>
        </w:r>
      </w:ins>
      <w:r w:rsidR="0081616C">
        <w:rPr>
          <w:rFonts w:ascii="Calibri" w:hAnsi="Calibri"/>
          <w:spacing w:val="-6"/>
        </w:rPr>
        <w:t xml:space="preserve"> specifications</w:t>
      </w:r>
      <w:ins w:id="1490" w:author="Iragui, Charles" w:date="2018-04-03T09:31:00Z">
        <w:r w:rsidR="0081616C">
          <w:rPr>
            <w:rFonts w:ascii="Calibri" w:hAnsi="Calibri"/>
            <w:spacing w:val="-6"/>
          </w:rPr>
          <w:t>,</w:t>
        </w:r>
      </w:ins>
      <w:r w:rsidR="0081616C">
        <w:rPr>
          <w:rFonts w:ascii="Calibri" w:hAnsi="Calibri"/>
          <w:spacing w:val="-6"/>
        </w:rPr>
        <w:t xml:space="preserve"> </w:t>
      </w:r>
      <w:ins w:id="1491" w:author="Doug Gross" w:date="2018-05-07T13:47:00Z">
        <w:r w:rsidR="00332456">
          <w:rPr>
            <w:rFonts w:ascii="Calibri" w:hAnsi="Calibri"/>
            <w:spacing w:val="-6"/>
          </w:rPr>
          <w:t xml:space="preserve">and made </w:t>
        </w:r>
      </w:ins>
      <w:ins w:id="1492" w:author="Doug Gross" w:date="2018-05-07T13:48:00Z">
        <w:r w:rsidR="00332456">
          <w:rPr>
            <w:rFonts w:ascii="Calibri" w:hAnsi="Calibri"/>
            <w:spacing w:val="-6"/>
          </w:rPr>
          <w:t xml:space="preserve">available </w:t>
        </w:r>
      </w:ins>
      <w:r w:rsidR="0081616C">
        <w:rPr>
          <w:rFonts w:ascii="Calibri" w:hAnsi="Calibri"/>
          <w:spacing w:val="-6"/>
        </w:rPr>
        <w:t xml:space="preserve">electronically </w:t>
      </w:r>
      <w:del w:id="1493" w:author="Doug Gross" w:date="2018-05-07T13:48:00Z">
        <w:r w:rsidR="0081616C" w:rsidDel="00332456">
          <w:rPr>
            <w:rFonts w:ascii="Calibri" w:hAnsi="Calibri"/>
            <w:spacing w:val="-6"/>
          </w:rPr>
          <w:delText xml:space="preserve">accessible </w:delText>
        </w:r>
      </w:del>
      <w:r w:rsidR="0081616C">
        <w:rPr>
          <w:rFonts w:ascii="Calibri" w:hAnsi="Calibri"/>
          <w:spacing w:val="-6"/>
        </w:rPr>
        <w:t xml:space="preserve">to all parties </w:t>
      </w:r>
      <w:del w:id="1494" w:author="Doug Gross" w:date="2018-05-07T13:48:00Z">
        <w:r w:rsidR="0081616C" w:rsidDel="00332456">
          <w:rPr>
            <w:rFonts w:ascii="Calibri" w:hAnsi="Calibri"/>
            <w:spacing w:val="-6"/>
          </w:rPr>
          <w:delText>for every shipment</w:delText>
        </w:r>
      </w:del>
      <w:ins w:id="1495" w:author="Doug Gross" w:date="2018-04-30T19:52:00Z">
        <w:r w:rsidR="00545509">
          <w:rPr>
            <w:rFonts w:ascii="Calibri" w:hAnsi="Calibri"/>
            <w:spacing w:val="-6"/>
          </w:rPr>
          <w:t>at the click of a mouse</w:t>
        </w:r>
      </w:ins>
      <w:r w:rsidR="0081616C">
        <w:rPr>
          <w:rFonts w:ascii="Calibri" w:hAnsi="Calibri"/>
          <w:spacing w:val="-6"/>
        </w:rPr>
        <w:t xml:space="preserve">. </w:t>
      </w:r>
    </w:p>
    <w:p w14:paraId="70ABA7A7" w14:textId="77777777" w:rsidR="00CF5879" w:rsidRDefault="00CF5879">
      <w:pPr>
        <w:pStyle w:val="Body"/>
        <w:rPr>
          <w:rFonts w:ascii="Calibri" w:eastAsia="Calibri" w:hAnsi="Calibri" w:cs="Calibri"/>
        </w:rPr>
      </w:pPr>
    </w:p>
    <w:p w14:paraId="044BA61C" w14:textId="552AF44E" w:rsidR="00CF5879" w:rsidDel="00545509" w:rsidRDefault="0081616C">
      <w:pPr>
        <w:pStyle w:val="Body"/>
        <w:rPr>
          <w:del w:id="1496" w:author="Doug Gross" w:date="2018-04-30T19:54:00Z"/>
          <w:rFonts w:ascii="Calibri" w:eastAsia="Calibri" w:hAnsi="Calibri" w:cs="Calibri"/>
          <w:spacing w:val="-6"/>
        </w:rPr>
      </w:pPr>
      <w:r>
        <w:rPr>
          <w:rFonts w:ascii="Calibri" w:hAnsi="Calibri"/>
          <w:spacing w:val="-6"/>
        </w:rPr>
        <w:lastRenderedPageBreak/>
        <w:t xml:space="preserve">Trucking is an industry made up of small businesses. As of June 2017, the Federal Motor Carrier Safety Administration noted </w:t>
      </w:r>
      <w:ins w:id="1497" w:author="Doug Gross" w:date="2018-05-07T13:49:00Z">
        <w:r w:rsidR="0093293F">
          <w:rPr>
            <w:rFonts w:ascii="Calibri" w:hAnsi="Calibri"/>
            <w:spacing w:val="-6"/>
          </w:rPr>
          <w:t xml:space="preserve">that </w:t>
        </w:r>
      </w:ins>
      <w:r>
        <w:rPr>
          <w:rFonts w:ascii="Calibri" w:hAnsi="Calibri"/>
          <w:spacing w:val="-6"/>
        </w:rPr>
        <w:t>there are over 775,000</w:t>
      </w:r>
      <w:ins w:id="1498" w:author="Doug Gross" w:date="2018-05-07T13:49:00Z">
        <w:r w:rsidR="0093293F" w:rsidRPr="0093293F">
          <w:rPr>
            <w:rFonts w:ascii="Calibri" w:hAnsi="Calibri"/>
            <w:spacing w:val="-6"/>
          </w:rPr>
          <w:t xml:space="preserve"> </w:t>
        </w:r>
        <w:r w:rsidR="0093293F">
          <w:rPr>
            <w:rFonts w:ascii="Calibri" w:hAnsi="Calibri"/>
            <w:spacing w:val="-6"/>
          </w:rPr>
          <w:t>“For Hire Motor Carriers” in the United States.</w:t>
        </w:r>
      </w:ins>
      <w:r>
        <w:rPr>
          <w:rFonts w:ascii="Calibri" w:eastAsia="Calibri" w:hAnsi="Calibri" w:cs="Calibri"/>
          <w:spacing w:val="-6"/>
          <w:vertAlign w:val="superscript"/>
        </w:rPr>
        <w:footnoteReference w:id="4"/>
      </w:r>
      <w:r>
        <w:rPr>
          <w:rFonts w:ascii="Calibri" w:hAnsi="Calibri"/>
          <w:spacing w:val="-6"/>
        </w:rPr>
        <w:t xml:space="preserve"> </w:t>
      </w:r>
      <w:del w:id="1499" w:author="Doug Gross" w:date="2018-05-07T13:49:00Z">
        <w:r w:rsidDel="0093293F">
          <w:rPr>
            <w:rFonts w:ascii="Calibri" w:hAnsi="Calibri"/>
            <w:spacing w:val="-6"/>
          </w:rPr>
          <w:delText>For Hire Motor Carriers in the United States</w:delText>
        </w:r>
      </w:del>
      <w:ins w:id="1500" w:author="Doug Gross" w:date="2018-04-30T19:52:00Z">
        <w:r w:rsidR="00545509">
          <w:rPr>
            <w:rFonts w:ascii="Calibri" w:hAnsi="Calibri"/>
            <w:spacing w:val="-6"/>
          </w:rPr>
          <w:t xml:space="preserve">Ninety one percent </w:t>
        </w:r>
      </w:ins>
      <w:del w:id="1501" w:author="Doug Gross" w:date="2018-04-30T19:52:00Z">
        <w:r w:rsidDel="00545509">
          <w:rPr>
            <w:rFonts w:ascii="Calibri" w:hAnsi="Calibri"/>
            <w:spacing w:val="-6"/>
          </w:rPr>
          <w:delText xml:space="preserve">, </w:delText>
        </w:r>
      </w:del>
      <w:del w:id="1502" w:author="Doug Gross" w:date="2018-04-30T19:53:00Z">
        <w:r w:rsidDel="00545509">
          <w:rPr>
            <w:rFonts w:ascii="Calibri" w:hAnsi="Calibri"/>
            <w:spacing w:val="-6"/>
          </w:rPr>
          <w:delText xml:space="preserve">91% </w:delText>
        </w:r>
      </w:del>
      <w:r>
        <w:rPr>
          <w:rFonts w:ascii="Calibri" w:hAnsi="Calibri"/>
          <w:spacing w:val="-6"/>
        </w:rPr>
        <w:t>of these motor carriers operate 1-6 trucks</w:t>
      </w:r>
      <w:ins w:id="1503" w:author="Doug Gross" w:date="2018-05-07T13:49:00Z">
        <w:r w:rsidR="00DC7549">
          <w:rPr>
            <w:rFonts w:ascii="Calibri" w:hAnsi="Calibri"/>
            <w:spacing w:val="-6"/>
          </w:rPr>
          <w:t>.</w:t>
        </w:r>
      </w:ins>
      <w:r>
        <w:rPr>
          <w:rFonts w:ascii="Calibri" w:eastAsia="Calibri" w:hAnsi="Calibri" w:cs="Calibri"/>
          <w:spacing w:val="-6"/>
          <w:vertAlign w:val="superscript"/>
        </w:rPr>
        <w:footnoteReference w:id="5"/>
      </w:r>
      <w:del w:id="1504" w:author="Doug Gross" w:date="2018-05-07T13:49:00Z">
        <w:r w:rsidDel="00DC7549">
          <w:rPr>
            <w:rFonts w:ascii="Calibri" w:hAnsi="Calibri"/>
            <w:spacing w:val="-6"/>
          </w:rPr>
          <w:delText>.</w:delText>
        </w:r>
      </w:del>
      <w:r w:rsidR="00CA1A5B">
        <w:rPr>
          <w:rFonts w:ascii="Calibri" w:hAnsi="Calibri"/>
          <w:spacing w:val="-6"/>
        </w:rPr>
        <w:t xml:space="preserve"> </w:t>
      </w:r>
      <w:r w:rsidR="00E54BCD">
        <w:rPr>
          <w:rFonts w:ascii="Calibri" w:hAnsi="Calibri"/>
          <w:spacing w:val="-6"/>
        </w:rPr>
        <w:t>Project</w:t>
      </w:r>
      <w:r w:rsidR="00CA1A5B">
        <w:rPr>
          <w:rFonts w:ascii="Calibri" w:hAnsi="Calibri"/>
          <w:spacing w:val="-6"/>
        </w:rPr>
        <w:t xml:space="preserve"> Freight </w:t>
      </w:r>
      <w:r>
        <w:rPr>
          <w:rFonts w:ascii="Calibri" w:hAnsi="Calibri"/>
          <w:spacing w:val="-6"/>
        </w:rPr>
        <w:t xml:space="preserve">will target these independent truck drivers and small owner/operators. This group of drivers primarily works in the </w:t>
      </w:r>
      <w:del w:id="1505" w:author="Doug Gross" w:date="2018-05-10T16:28:00Z">
        <w:r w:rsidDel="00EB76AD">
          <w:rPr>
            <w:rFonts w:ascii="Calibri" w:hAnsi="Calibri"/>
            <w:spacing w:val="-6"/>
          </w:rPr>
          <w:delText xml:space="preserve">Less </w:delText>
        </w:r>
      </w:del>
      <w:del w:id="1506" w:author="Doug Gross" w:date="2018-05-07T13:50:00Z">
        <w:r w:rsidDel="00DC7549">
          <w:rPr>
            <w:rFonts w:ascii="Calibri" w:hAnsi="Calibri"/>
            <w:spacing w:val="-6"/>
          </w:rPr>
          <w:delText>t</w:delText>
        </w:r>
      </w:del>
      <w:del w:id="1507" w:author="Doug Gross" w:date="2018-05-10T16:28:00Z">
        <w:r w:rsidDel="00EB76AD">
          <w:rPr>
            <w:rFonts w:ascii="Calibri" w:hAnsi="Calibri"/>
            <w:spacing w:val="-6"/>
          </w:rPr>
          <w:delText>han Truckload (</w:delText>
        </w:r>
      </w:del>
      <w:r>
        <w:rPr>
          <w:rFonts w:ascii="Calibri" w:hAnsi="Calibri"/>
          <w:spacing w:val="-6"/>
        </w:rPr>
        <w:t>LTL</w:t>
      </w:r>
      <w:del w:id="1508" w:author="Doug Gross" w:date="2018-05-10T16:28:00Z">
        <w:r w:rsidDel="00EB76AD">
          <w:rPr>
            <w:rFonts w:ascii="Calibri" w:hAnsi="Calibri"/>
            <w:spacing w:val="-6"/>
          </w:rPr>
          <w:delText>)</w:delText>
        </w:r>
      </w:del>
      <w:r>
        <w:rPr>
          <w:rFonts w:ascii="Calibri" w:hAnsi="Calibri"/>
          <w:spacing w:val="-6"/>
        </w:rPr>
        <w:t xml:space="preserve"> segment of the </w:t>
      </w:r>
      <w:ins w:id="1509" w:author="Doug Gross" w:date="2018-05-07T13:50:00Z">
        <w:r w:rsidR="00DC7549">
          <w:rPr>
            <w:rFonts w:ascii="Calibri" w:hAnsi="Calibri"/>
            <w:spacing w:val="-6"/>
          </w:rPr>
          <w:t xml:space="preserve">freight </w:t>
        </w:r>
      </w:ins>
      <w:r>
        <w:rPr>
          <w:rFonts w:ascii="Calibri" w:hAnsi="Calibri"/>
          <w:spacing w:val="-6"/>
        </w:rPr>
        <w:t xml:space="preserve">market. In 2017 the LTL market </w:t>
      </w:r>
      <w:ins w:id="1510" w:author="Doug Gross" w:date="2018-04-30T19:53:00Z">
        <w:r w:rsidR="00545509">
          <w:rPr>
            <w:rFonts w:ascii="Calibri" w:hAnsi="Calibri"/>
            <w:spacing w:val="-6"/>
          </w:rPr>
          <w:t xml:space="preserve">saw </w:t>
        </w:r>
      </w:ins>
      <w:del w:id="1511" w:author="Doug Gross" w:date="2018-04-30T19:53:00Z">
        <w:r w:rsidDel="00545509">
          <w:rPr>
            <w:rFonts w:ascii="Calibri" w:hAnsi="Calibri"/>
            <w:spacing w:val="-6"/>
          </w:rPr>
          <w:delText xml:space="preserve">estimates </w:delText>
        </w:r>
      </w:del>
      <w:r>
        <w:rPr>
          <w:rFonts w:ascii="Calibri" w:hAnsi="Calibri"/>
          <w:spacing w:val="-6"/>
        </w:rPr>
        <w:t>annual revenue</w:t>
      </w:r>
      <w:ins w:id="1512" w:author="Doug Gross" w:date="2018-04-30T19:53:00Z">
        <w:r w:rsidR="00545509">
          <w:rPr>
            <w:rFonts w:ascii="Calibri" w:hAnsi="Calibri"/>
            <w:spacing w:val="-6"/>
          </w:rPr>
          <w:t>s</w:t>
        </w:r>
      </w:ins>
      <w:r>
        <w:rPr>
          <w:rFonts w:ascii="Calibri" w:hAnsi="Calibri"/>
          <w:spacing w:val="-6"/>
        </w:rPr>
        <w:t xml:space="preserve"> </w:t>
      </w:r>
      <w:ins w:id="1513" w:author="Doug Gross" w:date="2018-04-30T19:53:00Z">
        <w:r w:rsidR="00545509">
          <w:rPr>
            <w:rFonts w:ascii="Calibri" w:hAnsi="Calibri"/>
            <w:spacing w:val="-6"/>
          </w:rPr>
          <w:t>of</w:t>
        </w:r>
      </w:ins>
      <w:del w:id="1514" w:author="Doug Gross" w:date="2018-04-30T19:53:00Z">
        <w:r w:rsidDel="00545509">
          <w:rPr>
            <w:rFonts w:ascii="Calibri" w:hAnsi="Calibri"/>
            <w:spacing w:val="-6"/>
          </w:rPr>
          <w:delText>at</w:delText>
        </w:r>
      </w:del>
      <w:r>
        <w:rPr>
          <w:rFonts w:ascii="Calibri" w:hAnsi="Calibri"/>
          <w:spacing w:val="-6"/>
        </w:rPr>
        <w:t xml:space="preserve"> $58</w:t>
      </w:r>
      <w:ins w:id="1515" w:author="Doug Gross" w:date="2018-05-07T13:50:00Z">
        <w:r w:rsidR="00DC7549">
          <w:rPr>
            <w:rFonts w:ascii="Calibri" w:hAnsi="Calibri"/>
            <w:spacing w:val="-6"/>
          </w:rPr>
          <w:t>B.</w:t>
        </w:r>
      </w:ins>
      <w:ins w:id="1516" w:author="Doug Gross" w:date="2018-04-30T19:53:00Z">
        <w:r w:rsidR="00545509">
          <w:rPr>
            <w:rFonts w:ascii="Calibri" w:hAnsi="Calibri"/>
            <w:spacing w:val="-6"/>
          </w:rPr>
          <w:t xml:space="preserve"> </w:t>
        </w:r>
      </w:ins>
      <w:del w:id="1517" w:author="Doug Gross" w:date="2018-05-07T13:50:00Z">
        <w:r w:rsidDel="00DC7549">
          <w:rPr>
            <w:rFonts w:ascii="Calibri" w:hAnsi="Calibri"/>
            <w:spacing w:val="-6"/>
          </w:rPr>
          <w:delText xml:space="preserve">B. </w:delText>
        </w:r>
      </w:del>
      <w:r>
        <w:rPr>
          <w:rFonts w:ascii="Calibri" w:hAnsi="Calibri"/>
          <w:spacing w:val="-6"/>
        </w:rPr>
        <w:t>The independent truck driver</w:t>
      </w:r>
      <w:ins w:id="1518" w:author="Doug Gross" w:date="2018-04-30T19:53:00Z">
        <w:r w:rsidR="00545509">
          <w:rPr>
            <w:rFonts w:ascii="Calibri" w:hAnsi="Calibri"/>
            <w:spacing w:val="-6"/>
          </w:rPr>
          <w:t>s</w:t>
        </w:r>
      </w:ins>
      <w:r>
        <w:rPr>
          <w:rFonts w:ascii="Calibri" w:hAnsi="Calibri"/>
          <w:spacing w:val="-6"/>
        </w:rPr>
        <w:t xml:space="preserve"> supporting the LTL segment rely heavily </w:t>
      </w:r>
      <w:ins w:id="1519" w:author="Doug Gross" w:date="2018-05-07T13:51:00Z">
        <w:r w:rsidR="005C5493">
          <w:rPr>
            <w:rFonts w:ascii="Calibri" w:hAnsi="Calibri"/>
            <w:spacing w:val="-6"/>
          </w:rPr>
          <w:t>u</w:t>
        </w:r>
      </w:ins>
      <w:ins w:id="1520" w:author="Doug Gross" w:date="2018-05-07T13:52:00Z">
        <w:r w:rsidR="005C5493">
          <w:rPr>
            <w:rFonts w:ascii="Calibri" w:hAnsi="Calibri"/>
            <w:spacing w:val="-6"/>
          </w:rPr>
          <w:t>p</w:t>
        </w:r>
      </w:ins>
      <w:r>
        <w:rPr>
          <w:rFonts w:ascii="Calibri" w:hAnsi="Calibri"/>
          <w:spacing w:val="-6"/>
        </w:rPr>
        <w:t xml:space="preserve">on freight brokers to provide </w:t>
      </w:r>
      <w:del w:id="1521" w:author="Iragui, Charles" w:date="2018-04-03T09:32:00Z">
        <w:r>
          <w:rPr>
            <w:rFonts w:ascii="Calibri" w:hAnsi="Calibri"/>
            <w:spacing w:val="-6"/>
          </w:rPr>
          <w:delText xml:space="preserve">their </w:delText>
        </w:r>
      </w:del>
      <w:ins w:id="1522" w:author="Iragui, Charles" w:date="2018-04-03T09:32:00Z">
        <w:r>
          <w:rPr>
            <w:rFonts w:ascii="Calibri" w:hAnsi="Calibri"/>
            <w:spacing w:val="-6"/>
          </w:rPr>
          <w:t xml:space="preserve">them </w:t>
        </w:r>
      </w:ins>
      <w:ins w:id="1523" w:author="Doug Gross" w:date="2018-04-30T19:54:00Z">
        <w:r w:rsidR="00545509">
          <w:rPr>
            <w:rFonts w:ascii="Calibri" w:hAnsi="Calibri"/>
            <w:spacing w:val="-6"/>
          </w:rPr>
          <w:t xml:space="preserve">with </w:t>
        </w:r>
      </w:ins>
      <w:r>
        <w:rPr>
          <w:rFonts w:ascii="Calibri" w:hAnsi="Calibri"/>
          <w:spacing w:val="-6"/>
        </w:rPr>
        <w:t>work. When demand is high</w:t>
      </w:r>
      <w:ins w:id="1524" w:author="Doug Gross" w:date="2018-05-10T16:28:00Z">
        <w:r w:rsidR="0087348C">
          <w:rPr>
            <w:rFonts w:ascii="Calibri" w:hAnsi="Calibri"/>
            <w:spacing w:val="-6"/>
          </w:rPr>
          <w:t xml:space="preserve"> and capacity low</w:t>
        </w:r>
      </w:ins>
      <w:r>
        <w:rPr>
          <w:rFonts w:ascii="Calibri" w:hAnsi="Calibri"/>
          <w:spacing w:val="-6"/>
        </w:rPr>
        <w:t>, the</w:t>
      </w:r>
      <w:ins w:id="1525" w:author="Doug Gross" w:date="2018-05-07T13:52:00Z">
        <w:r w:rsidR="005C5493">
          <w:rPr>
            <w:rFonts w:ascii="Calibri" w:hAnsi="Calibri"/>
            <w:spacing w:val="-6"/>
          </w:rPr>
          <w:t>se independent truck drivers</w:t>
        </w:r>
      </w:ins>
      <w:del w:id="1526" w:author="Doug Gross" w:date="2018-05-07T13:52:00Z">
        <w:r w:rsidDel="005C5493">
          <w:rPr>
            <w:rFonts w:ascii="Calibri" w:hAnsi="Calibri"/>
            <w:spacing w:val="-6"/>
          </w:rPr>
          <w:delText>y</w:delText>
        </w:r>
      </w:del>
      <w:r>
        <w:rPr>
          <w:rFonts w:ascii="Calibri" w:hAnsi="Calibri"/>
          <w:spacing w:val="-6"/>
        </w:rPr>
        <w:t xml:space="preserve"> also fill in for the larger freight companies </w:t>
      </w:r>
      <w:ins w:id="1527" w:author="Doug Gross" w:date="2018-04-30T19:54:00Z">
        <w:r w:rsidR="00545509">
          <w:rPr>
            <w:rFonts w:ascii="Calibri" w:hAnsi="Calibri"/>
            <w:spacing w:val="-6"/>
          </w:rPr>
          <w:t>such as</w:t>
        </w:r>
      </w:ins>
      <w:del w:id="1528" w:author="Doug Gross" w:date="2018-04-30T19:54:00Z">
        <w:r w:rsidDel="00545509">
          <w:rPr>
            <w:rFonts w:ascii="Calibri" w:hAnsi="Calibri"/>
            <w:spacing w:val="-6"/>
          </w:rPr>
          <w:delText>like</w:delText>
        </w:r>
      </w:del>
      <w:r>
        <w:rPr>
          <w:rFonts w:ascii="Calibri" w:hAnsi="Calibri"/>
          <w:spacing w:val="-6"/>
        </w:rPr>
        <w:t xml:space="preserve"> JB Hunt, Schneider</w:t>
      </w:r>
      <w:ins w:id="1529" w:author="Doug Gross" w:date="2018-04-30T19:54:00Z">
        <w:r w:rsidR="00545509">
          <w:rPr>
            <w:rFonts w:ascii="Calibri" w:hAnsi="Calibri"/>
            <w:spacing w:val="-6"/>
          </w:rPr>
          <w:t xml:space="preserve">, </w:t>
        </w:r>
      </w:ins>
      <w:del w:id="1530" w:author="Doug Gross" w:date="2018-04-30T19:54:00Z">
        <w:r w:rsidDel="00545509">
          <w:rPr>
            <w:rFonts w:ascii="Calibri" w:hAnsi="Calibri"/>
            <w:spacing w:val="-6"/>
          </w:rPr>
          <w:delText xml:space="preserve"> </w:delText>
        </w:r>
      </w:del>
      <w:r>
        <w:rPr>
          <w:rFonts w:ascii="Calibri" w:hAnsi="Calibri"/>
          <w:spacing w:val="-6"/>
        </w:rPr>
        <w:t>and Swift Cargo. Both options leave the independent truck drivers dis</w:t>
      </w:r>
      <w:ins w:id="1531" w:author="Iragui, Charles" w:date="2018-04-03T09:32:00Z">
        <w:r>
          <w:rPr>
            <w:rFonts w:ascii="Calibri" w:hAnsi="Calibri"/>
            <w:spacing w:val="-6"/>
          </w:rPr>
          <w:t>en</w:t>
        </w:r>
      </w:ins>
      <w:r>
        <w:rPr>
          <w:rFonts w:ascii="Calibri" w:hAnsi="Calibri"/>
          <w:spacing w:val="-6"/>
        </w:rPr>
        <w:t xml:space="preserve">franchised, </w:t>
      </w:r>
      <w:del w:id="1532" w:author="Iragui, Charles" w:date="2018-04-03T09:33:00Z">
        <w:r>
          <w:rPr>
            <w:rFonts w:ascii="Calibri" w:hAnsi="Calibri"/>
            <w:spacing w:val="-6"/>
          </w:rPr>
          <w:delText>not allowing for</w:delText>
        </w:r>
      </w:del>
      <w:ins w:id="1533" w:author="Iragui, Charles" w:date="2018-04-03T09:33:00Z">
        <w:r>
          <w:rPr>
            <w:rFonts w:ascii="Calibri" w:hAnsi="Calibri"/>
            <w:spacing w:val="-6"/>
          </w:rPr>
          <w:t>and lacking</w:t>
        </w:r>
      </w:ins>
      <w:r>
        <w:rPr>
          <w:rFonts w:ascii="Calibri" w:hAnsi="Calibri"/>
          <w:spacing w:val="-6"/>
        </w:rPr>
        <w:t xml:space="preserve"> </w:t>
      </w:r>
      <w:ins w:id="1534" w:author="Doug Gross" w:date="2018-05-10T16:29:00Z">
        <w:r w:rsidR="0087348C">
          <w:rPr>
            <w:rFonts w:ascii="Calibri" w:hAnsi="Calibri"/>
            <w:spacing w:val="-6"/>
          </w:rPr>
          <w:t xml:space="preserve">for </w:t>
        </w:r>
      </w:ins>
      <w:r>
        <w:rPr>
          <w:rFonts w:ascii="Calibri" w:hAnsi="Calibri"/>
          <w:spacing w:val="-6"/>
        </w:rPr>
        <w:t>consistency, stability</w:t>
      </w:r>
      <w:ins w:id="1535" w:author="Doug Gross" w:date="2018-05-07T13:52:00Z">
        <w:r w:rsidR="005C5493">
          <w:rPr>
            <w:rFonts w:ascii="Calibri" w:hAnsi="Calibri"/>
            <w:spacing w:val="-6"/>
          </w:rPr>
          <w:t xml:space="preserve">, and </w:t>
        </w:r>
      </w:ins>
      <w:del w:id="1536" w:author="Doug Gross" w:date="2018-05-07T13:52:00Z">
        <w:r w:rsidDel="005C5493">
          <w:rPr>
            <w:rFonts w:ascii="Calibri" w:hAnsi="Calibri"/>
            <w:spacing w:val="-6"/>
          </w:rPr>
          <w:delText xml:space="preserve"> or </w:delText>
        </w:r>
      </w:del>
      <w:r>
        <w:rPr>
          <w:rFonts w:ascii="Calibri" w:hAnsi="Calibri"/>
          <w:spacing w:val="-6"/>
        </w:rPr>
        <w:t>professional growth</w:t>
      </w:r>
      <w:del w:id="1537" w:author="Doug Gross" w:date="2018-05-10T16:29:00Z">
        <w:r w:rsidDel="0087348C">
          <w:rPr>
            <w:rFonts w:ascii="Calibri" w:hAnsi="Calibri"/>
            <w:spacing w:val="-6"/>
          </w:rPr>
          <w:delText xml:space="preserve"> in their work</w:delText>
        </w:r>
      </w:del>
      <w:r>
        <w:rPr>
          <w:rFonts w:ascii="Calibri" w:hAnsi="Calibri"/>
          <w:spacing w:val="-6"/>
        </w:rPr>
        <w:t xml:space="preserve">. </w:t>
      </w:r>
    </w:p>
    <w:p w14:paraId="65303E23" w14:textId="77777777" w:rsidR="00CF5879" w:rsidDel="00545509" w:rsidRDefault="00CF5879">
      <w:pPr>
        <w:pStyle w:val="Body"/>
        <w:rPr>
          <w:del w:id="1538" w:author="Doug Gross" w:date="2018-04-30T19:54:00Z"/>
          <w:rFonts w:ascii="Calibri" w:eastAsia="Calibri" w:hAnsi="Calibri" w:cs="Calibri"/>
        </w:rPr>
      </w:pPr>
    </w:p>
    <w:p w14:paraId="06CCA6E0" w14:textId="77777777" w:rsidR="00CF5879" w:rsidRDefault="00CF5879">
      <w:pPr>
        <w:pStyle w:val="Body"/>
        <w:rPr>
          <w:rFonts w:ascii="Calibri" w:eastAsia="Calibri" w:hAnsi="Calibri" w:cs="Calibri"/>
        </w:rPr>
      </w:pPr>
    </w:p>
    <w:p w14:paraId="742A90E6" w14:textId="77777777" w:rsidR="00CF5879" w:rsidRDefault="00CF5879">
      <w:pPr>
        <w:pStyle w:val="Body"/>
        <w:rPr>
          <w:rFonts w:ascii="Calibri" w:eastAsia="Calibri" w:hAnsi="Calibri" w:cs="Calibri"/>
        </w:rPr>
      </w:pPr>
    </w:p>
    <w:p w14:paraId="2005CA3B" w14:textId="6428D7E2" w:rsidR="00CF5879" w:rsidRPr="00545509" w:rsidRDefault="00F4069A" w:rsidP="00EA28D5">
      <w:pPr>
        <w:pStyle w:val="Body"/>
        <w:outlineLvl w:val="0"/>
        <w:rPr>
          <w:rFonts w:ascii="Calibri" w:eastAsia="Calibri" w:hAnsi="Calibri" w:cs="Calibri"/>
          <w:b/>
          <w:spacing w:val="-6"/>
          <w:rPrChange w:id="1539" w:author="Doug Gross" w:date="2018-04-30T19:54:00Z">
            <w:rPr>
              <w:rFonts w:ascii="Calibri" w:eastAsia="Calibri" w:hAnsi="Calibri" w:cs="Calibri"/>
              <w:spacing w:val="-6"/>
            </w:rPr>
          </w:rPrChange>
        </w:rPr>
      </w:pPr>
      <w:ins w:id="1540" w:author="Doug Gross" w:date="2018-04-30T20:02:00Z">
        <w:r>
          <w:rPr>
            <w:rFonts w:ascii="Calibri" w:hAnsi="Calibri"/>
            <w:b/>
            <w:spacing w:val="-6"/>
          </w:rPr>
          <w:t>Benefits f</w:t>
        </w:r>
      </w:ins>
      <w:ins w:id="1541" w:author="Iragui, Charles" w:date="2018-04-03T10:12:00Z">
        <w:del w:id="1542" w:author="Doug Gross" w:date="2018-04-30T20:02:00Z">
          <w:r w:rsidR="0081616C" w:rsidRPr="00545509" w:rsidDel="00F4069A">
            <w:rPr>
              <w:rFonts w:ascii="Calibri" w:hAnsi="Calibri"/>
              <w:b/>
              <w:spacing w:val="-6"/>
              <w:rPrChange w:id="1543" w:author="Doug Gross" w:date="2018-04-30T19:54:00Z">
                <w:rPr>
                  <w:rFonts w:ascii="Calibri" w:hAnsi="Calibri"/>
                  <w:spacing w:val="-6"/>
                </w:rPr>
              </w:rPrChange>
            </w:rPr>
            <w:delText>F</w:delText>
          </w:r>
        </w:del>
        <w:r w:rsidR="0081616C" w:rsidRPr="00545509">
          <w:rPr>
            <w:rFonts w:ascii="Calibri" w:hAnsi="Calibri"/>
            <w:b/>
            <w:spacing w:val="-6"/>
            <w:rPrChange w:id="1544" w:author="Doug Gross" w:date="2018-04-30T19:54:00Z">
              <w:rPr>
                <w:rFonts w:ascii="Calibri" w:hAnsi="Calibri"/>
                <w:spacing w:val="-6"/>
              </w:rPr>
            </w:rPrChange>
          </w:rPr>
          <w:t>or Drivers:</w:t>
        </w:r>
      </w:ins>
    </w:p>
    <w:p w14:paraId="192C0AE2" w14:textId="16B50AE7" w:rsidR="00CF5879" w:rsidRDefault="0081616C">
      <w:pPr>
        <w:pStyle w:val="Body"/>
        <w:rPr>
          <w:rFonts w:ascii="Calibri" w:eastAsia="Calibri" w:hAnsi="Calibri" w:cs="Calibri"/>
        </w:rPr>
      </w:pPr>
      <w:del w:id="1545" w:author="Iragui, Charles" w:date="2018-04-03T09:34:00Z">
        <w:r>
          <w:rPr>
            <w:rFonts w:ascii="Calibri" w:hAnsi="Calibri"/>
            <w:spacing w:val="-6"/>
          </w:rPr>
          <w:delText>The solution</w:delText>
        </w:r>
      </w:del>
      <w:r w:rsidR="00CA1A5B" w:rsidRPr="00CA1A5B">
        <w:rPr>
          <w:rFonts w:ascii="Calibri" w:hAnsi="Calibri"/>
          <w:spacing w:val="-6"/>
        </w:rPr>
        <w:t xml:space="preserve"> </w:t>
      </w:r>
      <w:r w:rsidR="00E54BCD">
        <w:rPr>
          <w:rFonts w:ascii="Calibri" w:hAnsi="Calibri"/>
          <w:spacing w:val="-6"/>
        </w:rPr>
        <w:t>Project</w:t>
      </w:r>
      <w:r w:rsidR="00CA1A5B">
        <w:rPr>
          <w:rFonts w:ascii="Calibri" w:hAnsi="Calibri"/>
          <w:spacing w:val="-6"/>
        </w:rPr>
        <w:t xml:space="preserve"> Freight</w:t>
      </w:r>
      <w:r>
        <w:rPr>
          <w:rFonts w:ascii="Calibri" w:hAnsi="Calibri"/>
          <w:spacing w:val="-6"/>
        </w:rPr>
        <w:t>’s aim is to eliminate the freight broker</w:t>
      </w:r>
      <w:ins w:id="1546" w:author="Iragui, Charles" w:date="2018-04-03T09:34:00Z">
        <w:r>
          <w:rPr>
            <w:rFonts w:ascii="Calibri" w:hAnsi="Calibri"/>
            <w:spacing w:val="-6"/>
          </w:rPr>
          <w:t>,</w:t>
        </w:r>
      </w:ins>
      <w:r>
        <w:rPr>
          <w:rFonts w:ascii="Calibri" w:hAnsi="Calibri"/>
          <w:spacing w:val="-6"/>
        </w:rPr>
        <w:t xml:space="preserve"> allowing </w:t>
      </w:r>
      <w:ins w:id="1547" w:author="Doug Gross" w:date="2018-04-30T19:55:00Z">
        <w:r w:rsidR="00545509">
          <w:rPr>
            <w:rFonts w:ascii="Calibri" w:hAnsi="Calibri"/>
            <w:spacing w:val="-6"/>
          </w:rPr>
          <w:t xml:space="preserve">truck </w:t>
        </w:r>
      </w:ins>
      <w:del w:id="1548" w:author="Doug Gross" w:date="2018-04-30T19:55:00Z">
        <w:r w:rsidDel="00545509">
          <w:rPr>
            <w:rFonts w:ascii="Calibri" w:hAnsi="Calibri"/>
            <w:spacing w:val="-6"/>
          </w:rPr>
          <w:delText xml:space="preserve">the </w:delText>
        </w:r>
      </w:del>
      <w:r>
        <w:rPr>
          <w:rFonts w:ascii="Calibri" w:hAnsi="Calibri"/>
          <w:spacing w:val="-6"/>
        </w:rPr>
        <w:t>drivers to</w:t>
      </w:r>
      <w:ins w:id="1549" w:author="Iragui, Charles" w:date="2018-04-03T09:35:00Z">
        <w:r>
          <w:rPr>
            <w:rFonts w:ascii="Calibri" w:hAnsi="Calibri"/>
            <w:spacing w:val="-6"/>
          </w:rPr>
          <w:t xml:space="preserve"> both</w:t>
        </w:r>
      </w:ins>
      <w:r>
        <w:rPr>
          <w:rFonts w:ascii="Calibri" w:hAnsi="Calibri"/>
          <w:spacing w:val="-6"/>
        </w:rPr>
        <w:t xml:space="preserve"> make more money per delivery </w:t>
      </w:r>
      <w:del w:id="1550" w:author="Iragui, Charles" w:date="2018-04-03T09:35:00Z">
        <w:r>
          <w:rPr>
            <w:rFonts w:ascii="Calibri" w:hAnsi="Calibri"/>
            <w:spacing w:val="-6"/>
          </w:rPr>
          <w:delText>but more importantly</w:delText>
        </w:r>
      </w:del>
      <w:ins w:id="1551" w:author="Iragui, Charles" w:date="2018-04-03T09:35:00Z">
        <w:r>
          <w:rPr>
            <w:rFonts w:ascii="Calibri" w:hAnsi="Calibri"/>
            <w:spacing w:val="-6"/>
          </w:rPr>
          <w:t xml:space="preserve">and </w:t>
        </w:r>
        <w:del w:id="1552" w:author="Doug Gross" w:date="2018-04-30T19:55:00Z">
          <w:r w:rsidDel="00545509">
            <w:rPr>
              <w:rFonts w:ascii="Calibri" w:hAnsi="Calibri"/>
              <w:spacing w:val="-6"/>
            </w:rPr>
            <w:delText>to</w:delText>
          </w:r>
        </w:del>
      </w:ins>
      <w:del w:id="1553" w:author="Doug Gross" w:date="2018-04-30T19:55:00Z">
        <w:r w:rsidDel="00545509">
          <w:rPr>
            <w:rFonts w:ascii="Calibri" w:hAnsi="Calibri"/>
            <w:spacing w:val="-6"/>
          </w:rPr>
          <w:delText xml:space="preserve"> </w:delText>
        </w:r>
      </w:del>
      <w:del w:id="1554" w:author="Iragui, Charles" w:date="2018-04-03T09:35:00Z">
        <w:r>
          <w:rPr>
            <w:rFonts w:ascii="Calibri" w:hAnsi="Calibri"/>
            <w:spacing w:val="-6"/>
          </w:rPr>
          <w:delText xml:space="preserve">have direct communication </w:delText>
        </w:r>
      </w:del>
      <w:ins w:id="1555" w:author="Iragui, Charles" w:date="2018-04-03T09:35:00Z">
        <w:r>
          <w:rPr>
            <w:rFonts w:ascii="Calibri" w:hAnsi="Calibri"/>
            <w:spacing w:val="-6"/>
          </w:rPr>
          <w:t xml:space="preserve">communicate directly </w:t>
        </w:r>
      </w:ins>
      <w:r>
        <w:rPr>
          <w:rFonts w:ascii="Calibri" w:hAnsi="Calibri"/>
          <w:spacing w:val="-6"/>
        </w:rPr>
        <w:t xml:space="preserve">with </w:t>
      </w:r>
      <w:del w:id="1556" w:author="Doug Gross" w:date="2018-04-30T19:55:00Z">
        <w:r w:rsidDel="00545509">
          <w:rPr>
            <w:rFonts w:ascii="Calibri" w:hAnsi="Calibri"/>
            <w:spacing w:val="-6"/>
          </w:rPr>
          <w:delText xml:space="preserve">the </w:delText>
        </w:r>
      </w:del>
      <w:r>
        <w:rPr>
          <w:rFonts w:ascii="Calibri" w:hAnsi="Calibri"/>
          <w:spacing w:val="-6"/>
        </w:rPr>
        <w:t>shipper</w:t>
      </w:r>
      <w:ins w:id="1557" w:author="Doug Gross" w:date="2018-04-30T19:55:00Z">
        <w:r w:rsidR="00545509">
          <w:rPr>
            <w:rFonts w:ascii="Calibri" w:hAnsi="Calibri"/>
            <w:spacing w:val="-6"/>
          </w:rPr>
          <w:t>s</w:t>
        </w:r>
      </w:ins>
      <w:r>
        <w:rPr>
          <w:rFonts w:ascii="Calibri" w:hAnsi="Calibri"/>
          <w:spacing w:val="-6"/>
        </w:rPr>
        <w:t xml:space="preserve">. Not only will </w:t>
      </w:r>
      <w:del w:id="1558" w:author="Iragui, Charles" w:date="2018-04-03T09:35:00Z">
        <w:r>
          <w:rPr>
            <w:rFonts w:ascii="Calibri" w:hAnsi="Calibri"/>
            <w:spacing w:val="-6"/>
          </w:rPr>
          <w:delText xml:space="preserve">this </w:delText>
        </w:r>
      </w:del>
      <w:ins w:id="1559" w:author="Iragui, Charles" w:date="2018-04-03T09:35:00Z">
        <w:r>
          <w:rPr>
            <w:rFonts w:ascii="Calibri" w:hAnsi="Calibri"/>
            <w:spacing w:val="-6"/>
          </w:rPr>
          <w:t xml:space="preserve">the </w:t>
        </w:r>
      </w:ins>
      <w:r w:rsidR="00E54BCD">
        <w:rPr>
          <w:rFonts w:ascii="Calibri" w:hAnsi="Calibri"/>
          <w:spacing w:val="-6"/>
        </w:rPr>
        <w:t>Project</w:t>
      </w:r>
      <w:r w:rsidR="00CA1A5B">
        <w:rPr>
          <w:rFonts w:ascii="Calibri" w:hAnsi="Calibri"/>
          <w:spacing w:val="-6"/>
        </w:rPr>
        <w:t xml:space="preserve"> Freight</w:t>
      </w:r>
      <w:ins w:id="1560" w:author="Iragui, Charles" w:date="2018-04-03T09:35:00Z">
        <w:r>
          <w:rPr>
            <w:rFonts w:ascii="Calibri" w:hAnsi="Calibri"/>
            <w:spacing w:val="-6"/>
          </w:rPr>
          <w:t xml:space="preserve"> </w:t>
        </w:r>
      </w:ins>
      <w:r>
        <w:rPr>
          <w:rFonts w:ascii="Calibri" w:hAnsi="Calibri"/>
          <w:spacing w:val="-6"/>
        </w:rPr>
        <w:t xml:space="preserve">platform allow for </w:t>
      </w:r>
      <w:del w:id="1561" w:author="Doug Gross" w:date="2018-04-30T19:55:00Z">
        <w:r w:rsidDel="00545509">
          <w:rPr>
            <w:rFonts w:ascii="Calibri" w:hAnsi="Calibri"/>
            <w:spacing w:val="-6"/>
          </w:rPr>
          <w:delText xml:space="preserve">the </w:delText>
        </w:r>
      </w:del>
      <w:r>
        <w:rPr>
          <w:rFonts w:ascii="Calibri" w:hAnsi="Calibri"/>
          <w:spacing w:val="-6"/>
        </w:rPr>
        <w:t>direct access to the shipping c</w:t>
      </w:r>
      <w:ins w:id="1562" w:author="Doug Gross" w:date="2018-04-30T19:55:00Z">
        <w:r w:rsidR="00545509">
          <w:rPr>
            <w:rFonts w:ascii="Calibri" w:hAnsi="Calibri"/>
            <w:spacing w:val="-6"/>
          </w:rPr>
          <w:t>lient</w:t>
        </w:r>
      </w:ins>
      <w:del w:id="1563" w:author="Doug Gross" w:date="2018-04-30T19:55:00Z">
        <w:r w:rsidDel="00545509">
          <w:rPr>
            <w:rFonts w:ascii="Calibri" w:hAnsi="Calibri"/>
            <w:spacing w:val="-6"/>
          </w:rPr>
          <w:delText>ustomer</w:delText>
        </w:r>
      </w:del>
      <w:r>
        <w:rPr>
          <w:rFonts w:ascii="Calibri" w:hAnsi="Calibri"/>
          <w:spacing w:val="-6"/>
        </w:rPr>
        <w:t xml:space="preserve">, it </w:t>
      </w:r>
      <w:ins w:id="1564" w:author="Doug Gross" w:date="2018-04-30T19:55:00Z">
        <w:r w:rsidR="00545509">
          <w:rPr>
            <w:rFonts w:ascii="Calibri" w:hAnsi="Calibri"/>
            <w:spacing w:val="-6"/>
          </w:rPr>
          <w:t xml:space="preserve">will </w:t>
        </w:r>
      </w:ins>
      <w:ins w:id="1565" w:author="Doug Gross" w:date="2018-05-07T13:53:00Z">
        <w:r w:rsidR="009F2D32">
          <w:rPr>
            <w:rFonts w:ascii="Calibri" w:hAnsi="Calibri"/>
            <w:spacing w:val="-6"/>
          </w:rPr>
          <w:t xml:space="preserve">also </w:t>
        </w:r>
      </w:ins>
      <w:r>
        <w:rPr>
          <w:rFonts w:ascii="Calibri" w:hAnsi="Calibri"/>
          <w:spacing w:val="-6"/>
        </w:rPr>
        <w:t>allow</w:t>
      </w:r>
      <w:del w:id="1566" w:author="Doug Gross" w:date="2018-04-30T19:55:00Z">
        <w:r w:rsidDel="00545509">
          <w:rPr>
            <w:rFonts w:ascii="Calibri" w:hAnsi="Calibri"/>
            <w:spacing w:val="-6"/>
          </w:rPr>
          <w:delText>s</w:delText>
        </w:r>
      </w:del>
      <w:r>
        <w:rPr>
          <w:rFonts w:ascii="Calibri" w:hAnsi="Calibri"/>
          <w:spacing w:val="-6"/>
        </w:rPr>
        <w:t xml:space="preserve"> </w:t>
      </w:r>
      <w:del w:id="1567" w:author="Iragui, Charles" w:date="2018-04-03T09:36:00Z">
        <w:r>
          <w:rPr>
            <w:rFonts w:ascii="Calibri" w:hAnsi="Calibri"/>
            <w:spacing w:val="-6"/>
          </w:rPr>
          <w:delText xml:space="preserve">the </w:delText>
        </w:r>
      </w:del>
      <w:r>
        <w:rPr>
          <w:rFonts w:ascii="Calibri" w:hAnsi="Calibri"/>
          <w:spacing w:val="-6"/>
        </w:rPr>
        <w:t>driver</w:t>
      </w:r>
      <w:ins w:id="1568" w:author="Iragui, Charles" w:date="2018-04-03T09:36:00Z">
        <w:r>
          <w:rPr>
            <w:rFonts w:ascii="Calibri" w:hAnsi="Calibri"/>
            <w:spacing w:val="-6"/>
          </w:rPr>
          <w:t>s</w:t>
        </w:r>
      </w:ins>
      <w:r>
        <w:rPr>
          <w:rFonts w:ascii="Calibri" w:hAnsi="Calibri"/>
          <w:spacing w:val="-6"/>
        </w:rPr>
        <w:t xml:space="preserve"> to promote the</w:t>
      </w:r>
      <w:ins w:id="1569" w:author="Doug Gross" w:date="2018-05-07T13:53:00Z">
        <w:r w:rsidR="009F2D32">
          <w:rPr>
            <w:rFonts w:ascii="Calibri" w:hAnsi="Calibri"/>
            <w:spacing w:val="-6"/>
          </w:rPr>
          <w:t xml:space="preserve">ir services in a highly targeted </w:t>
        </w:r>
      </w:ins>
      <w:ins w:id="1570" w:author="Doug Gross" w:date="2018-05-07T13:54:00Z">
        <w:r w:rsidR="009F2D32">
          <w:rPr>
            <w:rFonts w:ascii="Calibri" w:hAnsi="Calibri"/>
            <w:spacing w:val="-6"/>
          </w:rPr>
          <w:t>way</w:t>
        </w:r>
      </w:ins>
      <w:del w:id="1571" w:author="Doug Gross" w:date="2018-05-07T13:53:00Z">
        <w:r w:rsidDel="009F2D32">
          <w:rPr>
            <w:rFonts w:ascii="Calibri" w:hAnsi="Calibri"/>
            <w:spacing w:val="-6"/>
          </w:rPr>
          <w:delText>mselves</w:delText>
        </w:r>
      </w:del>
      <w:r>
        <w:rPr>
          <w:rFonts w:ascii="Calibri" w:hAnsi="Calibri"/>
          <w:spacing w:val="-6"/>
        </w:rPr>
        <w:t xml:space="preserve">. They </w:t>
      </w:r>
      <w:ins w:id="1572" w:author="Doug Gross" w:date="2018-05-07T13:54:00Z">
        <w:r w:rsidR="009F2D32">
          <w:rPr>
            <w:rFonts w:ascii="Calibri" w:hAnsi="Calibri"/>
            <w:spacing w:val="-6"/>
          </w:rPr>
          <w:t>will be able to</w:t>
        </w:r>
      </w:ins>
      <w:del w:id="1573" w:author="Doug Gross" w:date="2018-05-07T13:54:00Z">
        <w:r w:rsidDel="009F2D32">
          <w:rPr>
            <w:rFonts w:ascii="Calibri" w:hAnsi="Calibri"/>
            <w:spacing w:val="-6"/>
          </w:rPr>
          <w:delText>can</w:delText>
        </w:r>
      </w:del>
      <w:r>
        <w:rPr>
          <w:rFonts w:ascii="Calibri" w:hAnsi="Calibri"/>
          <w:spacing w:val="-6"/>
        </w:rPr>
        <w:t xml:space="preserve"> create a</w:t>
      </w:r>
      <w:ins w:id="1574" w:author="Doug Gross" w:date="2018-05-07T13:54:00Z">
        <w:r w:rsidR="009F2D32">
          <w:rPr>
            <w:rFonts w:ascii="Calibri" w:hAnsi="Calibri"/>
            <w:spacing w:val="-6"/>
          </w:rPr>
          <w:t xml:space="preserve"> detailed</w:t>
        </w:r>
      </w:ins>
      <w:r>
        <w:rPr>
          <w:rFonts w:ascii="Calibri" w:hAnsi="Calibri"/>
          <w:spacing w:val="-6"/>
        </w:rPr>
        <w:t xml:space="preserve"> </w:t>
      </w:r>
      <w:ins w:id="1575" w:author="Doug Gross" w:date="2018-05-07T13:54:00Z">
        <w:r w:rsidR="009F2D32">
          <w:rPr>
            <w:rFonts w:ascii="Calibri" w:hAnsi="Calibri"/>
            <w:spacing w:val="-6"/>
          </w:rPr>
          <w:t>on</w:t>
        </w:r>
      </w:ins>
      <w:ins w:id="1576" w:author="Doug Gross" w:date="2018-05-07T13:55:00Z">
        <w:r w:rsidR="009F2D32">
          <w:rPr>
            <w:rFonts w:ascii="Calibri" w:hAnsi="Calibri"/>
            <w:spacing w:val="-6"/>
          </w:rPr>
          <w:t xml:space="preserve">line </w:t>
        </w:r>
      </w:ins>
      <w:r>
        <w:rPr>
          <w:rFonts w:ascii="Calibri" w:hAnsi="Calibri"/>
          <w:spacing w:val="-6"/>
        </w:rPr>
        <w:t>profile</w:t>
      </w:r>
      <w:del w:id="1577" w:author="Doug Gross" w:date="2018-05-07T13:55:00Z">
        <w:r w:rsidDel="009F2D32">
          <w:rPr>
            <w:rFonts w:ascii="Calibri" w:hAnsi="Calibri"/>
            <w:spacing w:val="-6"/>
          </w:rPr>
          <w:delText xml:space="preserve"> </w:delText>
        </w:r>
      </w:del>
      <w:del w:id="1578" w:author="Doug Gross" w:date="2018-04-30T19:56:00Z">
        <w:r w:rsidDel="00545509">
          <w:rPr>
            <w:rFonts w:ascii="Calibri" w:hAnsi="Calibri"/>
            <w:spacing w:val="-6"/>
          </w:rPr>
          <w:delText>showing a picture</w:delText>
        </w:r>
      </w:del>
      <w:r>
        <w:rPr>
          <w:rFonts w:ascii="Calibri" w:hAnsi="Calibri"/>
          <w:spacing w:val="-6"/>
        </w:rPr>
        <w:t>, highlight their truck(s) and equipment, write a summary about their business</w:t>
      </w:r>
      <w:ins w:id="1579" w:author="Doug Gross" w:date="2018-05-07T13:55:00Z">
        <w:r w:rsidR="009F2D32">
          <w:rPr>
            <w:rFonts w:ascii="Calibri" w:hAnsi="Calibri"/>
            <w:spacing w:val="-6"/>
          </w:rPr>
          <w:t xml:space="preserve"> and specialization</w:t>
        </w:r>
      </w:ins>
      <w:r>
        <w:rPr>
          <w:rFonts w:ascii="Calibri" w:hAnsi="Calibri"/>
          <w:spacing w:val="-6"/>
        </w:rPr>
        <w:t>,</w:t>
      </w:r>
      <w:r>
        <w:rPr>
          <w:rFonts w:ascii="Calibri" w:hAnsi="Calibri"/>
        </w:rPr>
        <w:t xml:space="preserve"> and display active insurance paperwork. The driver’s profile will also </w:t>
      </w:r>
      <w:ins w:id="1580" w:author="Doug Gross" w:date="2018-04-30T19:57:00Z">
        <w:r w:rsidR="00545509">
          <w:rPr>
            <w:rFonts w:ascii="Calibri" w:hAnsi="Calibri"/>
          </w:rPr>
          <w:t>display</w:t>
        </w:r>
      </w:ins>
      <w:del w:id="1581" w:author="Doug Gross" w:date="2018-04-30T19:57:00Z">
        <w:r w:rsidDel="00545509">
          <w:rPr>
            <w:rFonts w:ascii="Calibri" w:hAnsi="Calibri"/>
          </w:rPr>
          <w:delText>incl</w:delText>
        </w:r>
      </w:del>
      <w:del w:id="1582" w:author="Doug Gross" w:date="2018-04-30T19:56:00Z">
        <w:r w:rsidDel="00545509">
          <w:rPr>
            <w:rFonts w:ascii="Calibri" w:hAnsi="Calibri"/>
          </w:rPr>
          <w:delText>ude</w:delText>
        </w:r>
      </w:del>
      <w:r>
        <w:rPr>
          <w:rFonts w:ascii="Calibri" w:hAnsi="Calibri"/>
        </w:rPr>
        <w:t xml:space="preserve"> their</w:t>
      </w:r>
      <w:del w:id="1583" w:author="Doug Gross" w:date="2018-04-30T19:56:00Z">
        <w:r w:rsidDel="00545509">
          <w:rPr>
            <w:rFonts w:ascii="Calibri" w:hAnsi="Calibri"/>
          </w:rPr>
          <w:delText xml:space="preserve"> satisfactory</w:delText>
        </w:r>
      </w:del>
      <w:r>
        <w:rPr>
          <w:rFonts w:ascii="Calibri" w:hAnsi="Calibri"/>
        </w:rPr>
        <w:t xml:space="preserve"> score </w:t>
      </w:r>
      <w:ins w:id="1584" w:author="Doug Gross" w:date="2018-04-30T19:57:00Z">
        <w:r w:rsidR="00545509">
          <w:rPr>
            <w:rFonts w:ascii="Calibri" w:hAnsi="Calibri"/>
          </w:rPr>
          <w:t>from the</w:t>
        </w:r>
      </w:ins>
      <w:del w:id="1585" w:author="Doug Gross" w:date="2018-04-30T19:57:00Z">
        <w:r w:rsidDel="00545509">
          <w:rPr>
            <w:rFonts w:ascii="Calibri" w:hAnsi="Calibri"/>
          </w:rPr>
          <w:delText>on</w:delText>
        </w:r>
      </w:del>
      <w:r>
        <w:rPr>
          <w:rFonts w:ascii="Calibri" w:hAnsi="Calibri"/>
        </w:rPr>
        <w:t xml:space="preserve"> Federal Motor Carrier Safety Administration’s Safety and Fitness Electronic Records System (SAFER)</w:t>
      </w:r>
      <w:ins w:id="1586" w:author="Doug Gross" w:date="2018-05-07T13:55:00Z">
        <w:r w:rsidR="009F2D32">
          <w:rPr>
            <w:rFonts w:ascii="Calibri" w:hAnsi="Calibri"/>
          </w:rPr>
          <w:t>;</w:t>
        </w:r>
      </w:ins>
      <w:del w:id="1587" w:author="Doug Gross" w:date="2018-05-07T13:55:00Z">
        <w:r w:rsidDel="009F2D32">
          <w:rPr>
            <w:rFonts w:ascii="Calibri" w:hAnsi="Calibri"/>
          </w:rPr>
          <w:delText>,</w:delText>
        </w:r>
      </w:del>
      <w:r>
        <w:rPr>
          <w:rFonts w:ascii="Calibri" w:hAnsi="Calibri"/>
        </w:rPr>
        <w:t xml:space="preserve"> </w:t>
      </w:r>
      <w:ins w:id="1588" w:author="Doug Gross" w:date="2018-04-30T19:57:00Z">
        <w:r w:rsidR="00545509">
          <w:rPr>
            <w:rFonts w:ascii="Calibri" w:hAnsi="Calibri"/>
          </w:rPr>
          <w:t xml:space="preserve">their preferred </w:t>
        </w:r>
      </w:ins>
      <w:del w:id="1589" w:author="Doug Gross" w:date="2018-04-30T19:57:00Z">
        <w:r w:rsidDel="00545509">
          <w:rPr>
            <w:rFonts w:ascii="Calibri" w:hAnsi="Calibri"/>
          </w:rPr>
          <w:delText xml:space="preserve">favorite </w:delText>
        </w:r>
      </w:del>
      <w:r>
        <w:rPr>
          <w:rFonts w:ascii="Calibri" w:hAnsi="Calibri"/>
        </w:rPr>
        <w:t>routes</w:t>
      </w:r>
      <w:ins w:id="1590" w:author="Doug Gross" w:date="2018-05-07T13:55:00Z">
        <w:r w:rsidR="009F2D32">
          <w:rPr>
            <w:rFonts w:ascii="Calibri" w:hAnsi="Calibri"/>
          </w:rPr>
          <w:t>;</w:t>
        </w:r>
      </w:ins>
      <w:del w:id="1591" w:author="Doug Gross" w:date="2018-05-07T13:55:00Z">
        <w:r w:rsidDel="009F2D32">
          <w:rPr>
            <w:rFonts w:ascii="Calibri" w:hAnsi="Calibri"/>
          </w:rPr>
          <w:delText>,</w:delText>
        </w:r>
      </w:del>
      <w:r>
        <w:rPr>
          <w:rFonts w:ascii="Calibri" w:hAnsi="Calibri"/>
        </w:rPr>
        <w:t xml:space="preserve"> </w:t>
      </w:r>
      <w:ins w:id="1592" w:author="Doug Gross" w:date="2018-05-07T13:55:00Z">
        <w:r w:rsidR="009F2D32">
          <w:rPr>
            <w:rFonts w:ascii="Calibri" w:hAnsi="Calibri"/>
          </w:rPr>
          <w:t xml:space="preserve">any </w:t>
        </w:r>
      </w:ins>
      <w:r>
        <w:rPr>
          <w:rFonts w:ascii="Calibri" w:hAnsi="Calibri"/>
        </w:rPr>
        <w:t>supporting marketing</w:t>
      </w:r>
      <w:ins w:id="1593" w:author="Doug Gross" w:date="2018-04-30T19:57:00Z">
        <w:r w:rsidR="00545509">
          <w:rPr>
            <w:rFonts w:ascii="Calibri" w:hAnsi="Calibri"/>
          </w:rPr>
          <w:t xml:space="preserve"> material</w:t>
        </w:r>
        <w:r w:rsidR="00F4069A">
          <w:rPr>
            <w:rFonts w:ascii="Calibri" w:hAnsi="Calibri"/>
          </w:rPr>
          <w:t>s</w:t>
        </w:r>
      </w:ins>
      <w:r>
        <w:rPr>
          <w:rFonts w:ascii="Calibri" w:hAnsi="Calibri"/>
        </w:rPr>
        <w:t xml:space="preserve"> (</w:t>
      </w:r>
      <w:ins w:id="1594" w:author="Doug Gross" w:date="2018-05-07T13:55:00Z">
        <w:r w:rsidR="009F2D32">
          <w:rPr>
            <w:rFonts w:ascii="Calibri" w:hAnsi="Calibri"/>
          </w:rPr>
          <w:t xml:space="preserve">e.g., </w:t>
        </w:r>
      </w:ins>
      <w:r>
        <w:rPr>
          <w:rFonts w:ascii="Calibri" w:hAnsi="Calibri"/>
        </w:rPr>
        <w:t>website, YouTube Channel</w:t>
      </w:r>
      <w:ins w:id="1595" w:author="Doug Gross" w:date="2018-04-30T19:57:00Z">
        <w:r w:rsidR="00545509">
          <w:rPr>
            <w:rFonts w:ascii="Calibri" w:hAnsi="Calibri"/>
          </w:rPr>
          <w:t xml:space="preserve">, </w:t>
        </w:r>
      </w:ins>
      <w:ins w:id="1596" w:author="Doug Gross" w:date="2018-05-07T13:55:00Z">
        <w:r w:rsidR="009F2D32">
          <w:rPr>
            <w:rFonts w:ascii="Calibri" w:hAnsi="Calibri"/>
          </w:rPr>
          <w:t xml:space="preserve">client testimonials, </w:t>
        </w:r>
      </w:ins>
      <w:ins w:id="1597" w:author="Doug Gross" w:date="2018-04-30T19:57:00Z">
        <w:r w:rsidR="00545509">
          <w:rPr>
            <w:rFonts w:ascii="Calibri" w:hAnsi="Calibri"/>
          </w:rPr>
          <w:t>etc.</w:t>
        </w:r>
      </w:ins>
      <w:r>
        <w:rPr>
          <w:rFonts w:ascii="Calibri" w:hAnsi="Calibri"/>
        </w:rPr>
        <w:t>)</w:t>
      </w:r>
      <w:ins w:id="1598" w:author="Doug Gross" w:date="2018-05-07T13:56:00Z">
        <w:r w:rsidR="009F2D32">
          <w:rPr>
            <w:rFonts w:ascii="Calibri" w:hAnsi="Calibri"/>
          </w:rPr>
          <w:t>;</w:t>
        </w:r>
      </w:ins>
      <w:del w:id="1599" w:author="Doug Gross" w:date="2018-05-07T13:56:00Z">
        <w:r w:rsidDel="009F2D32">
          <w:rPr>
            <w:rFonts w:ascii="Calibri" w:hAnsi="Calibri"/>
          </w:rPr>
          <w:delText>,</w:delText>
        </w:r>
      </w:del>
      <w:r>
        <w:rPr>
          <w:rFonts w:ascii="Calibri" w:hAnsi="Calibri"/>
        </w:rPr>
        <w:t xml:space="preserve"> </w:t>
      </w:r>
      <w:ins w:id="1600" w:author="Doug Gross" w:date="2018-05-07T13:56:00Z">
        <w:r w:rsidR="009F2D32">
          <w:rPr>
            <w:rFonts w:ascii="Calibri" w:hAnsi="Calibri"/>
          </w:rPr>
          <w:t xml:space="preserve">all </w:t>
        </w:r>
      </w:ins>
      <w:r>
        <w:rPr>
          <w:rFonts w:ascii="Calibri" w:hAnsi="Calibri"/>
        </w:rPr>
        <w:t>recent activity</w:t>
      </w:r>
      <w:ins w:id="1601" w:author="Doug Gross" w:date="2018-05-07T13:56:00Z">
        <w:r w:rsidR="009F2D32">
          <w:rPr>
            <w:rFonts w:ascii="Calibri" w:hAnsi="Calibri"/>
          </w:rPr>
          <w:t>;</w:t>
        </w:r>
      </w:ins>
      <w:r>
        <w:rPr>
          <w:rFonts w:ascii="Calibri" w:hAnsi="Calibri"/>
        </w:rPr>
        <w:t xml:space="preserve"> a</w:t>
      </w:r>
      <w:ins w:id="1602" w:author="Doug Gross" w:date="2018-05-07T13:56:00Z">
        <w:r w:rsidR="009F2D32">
          <w:rPr>
            <w:rFonts w:ascii="Calibri" w:hAnsi="Calibri"/>
          </w:rPr>
          <w:t xml:space="preserve">s well as </w:t>
        </w:r>
      </w:ins>
      <w:del w:id="1603" w:author="Doug Gross" w:date="2018-05-07T13:56:00Z">
        <w:r w:rsidDel="009F2D32">
          <w:rPr>
            <w:rFonts w:ascii="Calibri" w:hAnsi="Calibri"/>
          </w:rPr>
          <w:delText>nd</w:delText>
        </w:r>
      </w:del>
      <w:r w:rsidR="00E54BCD">
        <w:rPr>
          <w:rFonts w:ascii="Calibri" w:hAnsi="Calibri"/>
        </w:rPr>
        <w:t>Project</w:t>
      </w:r>
      <w:r w:rsidR="00CA1A5B">
        <w:rPr>
          <w:rFonts w:ascii="Calibri" w:hAnsi="Calibri"/>
        </w:rPr>
        <w:t xml:space="preserve"> Freight</w:t>
      </w:r>
      <w:r>
        <w:rPr>
          <w:rFonts w:ascii="Calibri" w:hAnsi="Calibri"/>
        </w:rPr>
        <w:t xml:space="preserve">’s </w:t>
      </w:r>
      <w:ins w:id="1604" w:author="Doug Gross" w:date="2018-04-30T19:58:00Z">
        <w:r w:rsidR="00F4069A">
          <w:rPr>
            <w:rFonts w:ascii="Calibri" w:hAnsi="Calibri"/>
          </w:rPr>
          <w:t xml:space="preserve">proprietary </w:t>
        </w:r>
      </w:ins>
      <w:r>
        <w:rPr>
          <w:rFonts w:ascii="Calibri" w:hAnsi="Calibri"/>
        </w:rPr>
        <w:t>rating system</w:t>
      </w:r>
      <w:ins w:id="1605" w:author="Doug Gross" w:date="2018-04-30T19:58:00Z">
        <w:r w:rsidR="00F4069A">
          <w:rPr>
            <w:rFonts w:ascii="Calibri" w:hAnsi="Calibri"/>
          </w:rPr>
          <w:t xml:space="preserve">, which will be directly informed by </w:t>
        </w:r>
      </w:ins>
      <w:ins w:id="1606" w:author="Doug Gross" w:date="2018-05-07T13:56:00Z">
        <w:r w:rsidR="009F2D32">
          <w:rPr>
            <w:rFonts w:ascii="Calibri" w:hAnsi="Calibri"/>
          </w:rPr>
          <w:t xml:space="preserve">the driver’s </w:t>
        </w:r>
      </w:ins>
      <w:del w:id="1607" w:author="Doug Gross" w:date="2018-04-30T19:58:00Z">
        <w:r w:rsidDel="00F4069A">
          <w:rPr>
            <w:rFonts w:ascii="Calibri" w:hAnsi="Calibri"/>
          </w:rPr>
          <w:delText xml:space="preserve"> measuring partly by </w:delText>
        </w:r>
      </w:del>
      <w:r>
        <w:rPr>
          <w:rFonts w:ascii="Calibri" w:hAnsi="Calibri"/>
        </w:rPr>
        <w:t>past performance</w:t>
      </w:r>
      <w:ins w:id="1608" w:author="Doug Gross" w:date="2018-05-07T13:56:00Z">
        <w:r w:rsidR="009F2D32">
          <w:rPr>
            <w:rFonts w:ascii="Calibri" w:hAnsi="Calibri"/>
          </w:rPr>
          <w:t xml:space="preserve"> in delivering shipments safely</w:t>
        </w:r>
      </w:ins>
      <w:ins w:id="1609" w:author="Doug Gross" w:date="2018-05-07T13:57:00Z">
        <w:r w:rsidR="009F2D32">
          <w:rPr>
            <w:rFonts w:ascii="Calibri" w:hAnsi="Calibri"/>
          </w:rPr>
          <w:t xml:space="preserve"> and in a timely manner</w:t>
        </w:r>
      </w:ins>
      <w:r w:rsidR="00CA1A5B">
        <w:rPr>
          <w:rFonts w:ascii="Calibri" w:hAnsi="Calibri"/>
        </w:rPr>
        <w:t xml:space="preserve">. The driver will allow the </w:t>
      </w:r>
      <w:r w:rsidR="00E54BCD">
        <w:rPr>
          <w:rFonts w:ascii="Calibri" w:hAnsi="Calibri"/>
          <w:spacing w:val="-6"/>
        </w:rPr>
        <w:t>Project</w:t>
      </w:r>
      <w:r w:rsidR="00293786">
        <w:rPr>
          <w:rFonts w:ascii="Calibri" w:hAnsi="Calibri"/>
          <w:spacing w:val="-6"/>
        </w:rPr>
        <w:t xml:space="preserve"> Freight</w:t>
      </w:r>
      <w:r>
        <w:rPr>
          <w:rFonts w:ascii="Calibri" w:hAnsi="Calibri"/>
        </w:rPr>
        <w:t xml:space="preserve"> software to use their location, truck</w:t>
      </w:r>
      <w:ins w:id="1610" w:author="Doug Gross" w:date="2018-05-07T13:57:00Z">
        <w:r w:rsidR="009F2D32">
          <w:rPr>
            <w:rFonts w:ascii="Calibri" w:hAnsi="Calibri"/>
          </w:rPr>
          <w:t>,</w:t>
        </w:r>
      </w:ins>
      <w:r>
        <w:rPr>
          <w:rFonts w:ascii="Calibri" w:hAnsi="Calibri"/>
        </w:rPr>
        <w:t xml:space="preserve"> and available hours of service </w:t>
      </w:r>
      <w:del w:id="1611" w:author="Doug Gross" w:date="2018-04-30T19:59:00Z">
        <w:r w:rsidDel="00F4069A">
          <w:rPr>
            <w:rFonts w:ascii="Calibri" w:hAnsi="Calibri"/>
          </w:rPr>
          <w:delText xml:space="preserve">available </w:delText>
        </w:r>
      </w:del>
      <w:r>
        <w:rPr>
          <w:rFonts w:ascii="Calibri" w:hAnsi="Calibri"/>
        </w:rPr>
        <w:t xml:space="preserve">to </w:t>
      </w:r>
      <w:ins w:id="1612" w:author="Doug Gross" w:date="2018-04-30T19:59:00Z">
        <w:r w:rsidR="00F4069A">
          <w:rPr>
            <w:rFonts w:ascii="Calibri" w:hAnsi="Calibri"/>
          </w:rPr>
          <w:t xml:space="preserve">match </w:t>
        </w:r>
      </w:ins>
      <w:del w:id="1613" w:author="Doug Gross" w:date="2018-04-30T19:59:00Z">
        <w:r w:rsidDel="00F4069A">
          <w:rPr>
            <w:rFonts w:ascii="Calibri" w:hAnsi="Calibri"/>
          </w:rPr>
          <w:delText xml:space="preserve">fit </w:delText>
        </w:r>
      </w:del>
      <w:r>
        <w:rPr>
          <w:rFonts w:ascii="Calibri" w:hAnsi="Calibri"/>
        </w:rPr>
        <w:t>them with the</w:t>
      </w:r>
      <w:ins w:id="1614" w:author="Doug Gross" w:date="2018-04-30T19:59:00Z">
        <w:r w:rsidR="00F4069A">
          <w:rPr>
            <w:rFonts w:ascii="Calibri" w:hAnsi="Calibri"/>
          </w:rPr>
          <w:t xml:space="preserve"> optimal </w:t>
        </w:r>
      </w:ins>
      <w:del w:id="1615" w:author="Doug Gross" w:date="2018-04-30T19:59:00Z">
        <w:r w:rsidDel="00F4069A">
          <w:rPr>
            <w:rFonts w:ascii="Calibri" w:hAnsi="Calibri"/>
          </w:rPr>
          <w:delText xml:space="preserve"> best </w:delText>
        </w:r>
      </w:del>
      <w:r>
        <w:rPr>
          <w:rFonts w:ascii="Calibri" w:hAnsi="Calibri"/>
        </w:rPr>
        <w:t>ship</w:t>
      </w:r>
      <w:ins w:id="1616" w:author="Doug Gross" w:date="2018-04-30T19:59:00Z">
        <w:r w:rsidR="00F4069A">
          <w:rPr>
            <w:rFonts w:ascii="Calibri" w:hAnsi="Calibri"/>
          </w:rPr>
          <w:t>ping jobs</w:t>
        </w:r>
      </w:ins>
      <w:del w:id="1617" w:author="Doug Gross" w:date="2018-04-30T19:59:00Z">
        <w:r w:rsidDel="00F4069A">
          <w:rPr>
            <w:rFonts w:ascii="Calibri" w:hAnsi="Calibri"/>
          </w:rPr>
          <w:delText>ments</w:delText>
        </w:r>
      </w:del>
      <w:r>
        <w:rPr>
          <w:rFonts w:ascii="Calibri" w:hAnsi="Calibri"/>
        </w:rPr>
        <w:t>.</w:t>
      </w:r>
    </w:p>
    <w:p w14:paraId="49AA4496" w14:textId="77777777" w:rsidR="00CF5879" w:rsidRDefault="00CF5879">
      <w:pPr>
        <w:pStyle w:val="Body"/>
        <w:rPr>
          <w:rFonts w:ascii="Calibri" w:eastAsia="Calibri" w:hAnsi="Calibri" w:cs="Calibri"/>
        </w:rPr>
      </w:pPr>
    </w:p>
    <w:p w14:paraId="5EBAEEBA" w14:textId="7451F5EE" w:rsidR="00EE7B82" w:rsidRDefault="0081616C">
      <w:pPr>
        <w:pStyle w:val="Body"/>
        <w:rPr>
          <w:ins w:id="1618" w:author="Doug Gross" w:date="2018-05-07T14:02:00Z"/>
          <w:rFonts w:ascii="Calibri" w:hAnsi="Calibri"/>
        </w:rPr>
      </w:pPr>
      <w:r>
        <w:rPr>
          <w:rFonts w:ascii="Calibri" w:hAnsi="Calibri"/>
        </w:rPr>
        <w:t xml:space="preserve">Drivers will be rewarded financially for good decisions </w:t>
      </w:r>
      <w:del w:id="1619" w:author="Iragui, Charles" w:date="2018-04-03T09:55:00Z">
        <w:r>
          <w:rPr>
            <w:rFonts w:ascii="Calibri" w:hAnsi="Calibri"/>
          </w:rPr>
          <w:delText>&amp;</w:delText>
        </w:r>
      </w:del>
      <w:ins w:id="1620" w:author="Doug Gross" w:date="2018-04-30T19:59:00Z">
        <w:r w:rsidR="00F4069A">
          <w:rPr>
            <w:rFonts w:ascii="Calibri" w:hAnsi="Calibri"/>
          </w:rPr>
          <w:t xml:space="preserve">that </w:t>
        </w:r>
      </w:ins>
      <w:del w:id="1621" w:author="Doug Gross" w:date="2018-04-30T19:59:00Z">
        <w:r w:rsidDel="00F4069A">
          <w:rPr>
            <w:rFonts w:ascii="Calibri" w:hAnsi="Calibri"/>
          </w:rPr>
          <w:delText xml:space="preserve"> </w:delText>
        </w:r>
      </w:del>
      <w:ins w:id="1622" w:author="Siedenburg" w:date="2018-04-06T11:14:00Z">
        <w:r>
          <w:rPr>
            <w:rFonts w:ascii="Calibri" w:hAnsi="Calibri"/>
          </w:rPr>
          <w:t>resul</w:t>
        </w:r>
      </w:ins>
      <w:ins w:id="1623" w:author="Doug Gross" w:date="2018-04-30T19:59:00Z">
        <w:r w:rsidR="00F4069A">
          <w:rPr>
            <w:rFonts w:ascii="Calibri" w:hAnsi="Calibri"/>
          </w:rPr>
          <w:t>t</w:t>
        </w:r>
      </w:ins>
      <w:ins w:id="1624" w:author="Siedenburg" w:date="2018-04-06T11:14:00Z">
        <w:del w:id="1625" w:author="Doug Gross" w:date="2018-04-30T19:59:00Z">
          <w:r w:rsidDel="00F4069A">
            <w:rPr>
              <w:rFonts w:ascii="Calibri" w:hAnsi="Calibri"/>
            </w:rPr>
            <w:delText>ting</w:delText>
          </w:r>
        </w:del>
        <w:r>
          <w:rPr>
            <w:rFonts w:ascii="Calibri" w:hAnsi="Calibri"/>
          </w:rPr>
          <w:t xml:space="preserve"> in consistently </w:t>
        </w:r>
      </w:ins>
      <w:r w:rsidR="00293786">
        <w:rPr>
          <w:rFonts w:ascii="Calibri" w:hAnsi="Calibri"/>
        </w:rPr>
        <w:t xml:space="preserve">reliable deliveries. As </w:t>
      </w:r>
      <w:r w:rsidR="00E54BCD">
        <w:rPr>
          <w:rFonts w:ascii="Calibri" w:hAnsi="Calibri"/>
          <w:spacing w:val="-6"/>
        </w:rPr>
        <w:t>Project</w:t>
      </w:r>
      <w:r w:rsidR="00293786">
        <w:rPr>
          <w:rFonts w:ascii="Calibri" w:hAnsi="Calibri"/>
          <w:spacing w:val="-6"/>
        </w:rPr>
        <w:t xml:space="preserve"> Freight</w:t>
      </w:r>
      <w:r>
        <w:rPr>
          <w:rFonts w:ascii="Calibri" w:hAnsi="Calibri"/>
        </w:rPr>
        <w:t xml:space="preserve">’s drivers hit a </w:t>
      </w:r>
      <w:del w:id="1626" w:author="Iragui, Charles" w:date="2018-04-03T10:03:00Z">
        <w:r>
          <w:rPr>
            <w:rFonts w:ascii="Calibri" w:hAnsi="Calibri"/>
            <w:lang w:val="fr-FR"/>
          </w:rPr>
          <w:delText xml:space="preserve">certain </w:delText>
        </w:r>
      </w:del>
      <w:ins w:id="1627" w:author="Doug Gross" w:date="2018-05-10T16:32:00Z">
        <w:r w:rsidR="003A7E5E">
          <w:rPr>
            <w:rFonts w:ascii="Calibri" w:hAnsi="Calibri"/>
          </w:rPr>
          <w:t>pre-defined</w:t>
        </w:r>
      </w:ins>
      <w:ins w:id="1628" w:author="Iragui, Charles" w:date="2018-04-03T10:03:00Z">
        <w:del w:id="1629" w:author="Doug Gross" w:date="2018-05-10T16:32:00Z">
          <w:r w:rsidDel="003A7E5E">
            <w:rPr>
              <w:rFonts w:ascii="Calibri" w:hAnsi="Calibri"/>
            </w:rPr>
            <w:delText>critical</w:delText>
          </w:r>
        </w:del>
        <w:r>
          <w:rPr>
            <w:rFonts w:ascii="Calibri" w:hAnsi="Calibri"/>
          </w:rPr>
          <w:t xml:space="preserve"> </w:t>
        </w:r>
      </w:ins>
      <w:del w:id="1630" w:author="Doug Gross" w:date="2018-05-10T16:32:00Z">
        <w:r w:rsidDel="003A7E5E">
          <w:rPr>
            <w:rFonts w:ascii="Calibri" w:hAnsi="Calibri"/>
          </w:rPr>
          <w:delText xml:space="preserve">number </w:delText>
        </w:r>
      </w:del>
      <w:ins w:id="1631" w:author="Doug Gross" w:date="2018-05-10T16:32:00Z">
        <w:r w:rsidR="003A7E5E">
          <w:rPr>
            <w:rFonts w:ascii="Calibri" w:hAnsi="Calibri"/>
          </w:rPr>
          <w:t xml:space="preserve">threshold </w:t>
        </w:r>
      </w:ins>
      <w:r>
        <w:rPr>
          <w:rFonts w:ascii="Calibri" w:hAnsi="Calibri"/>
        </w:rPr>
        <w:t>of successful</w:t>
      </w:r>
      <w:del w:id="1632" w:author="Doug Gross" w:date="2018-04-30T20:00:00Z">
        <w:r w:rsidDel="00F4069A">
          <w:rPr>
            <w:rFonts w:ascii="Calibri" w:hAnsi="Calibri"/>
          </w:rPr>
          <w:delText xml:space="preserve"> deliveries with</w:delText>
        </w:r>
      </w:del>
      <w:del w:id="1633" w:author="Doug Gross" w:date="2018-04-30T19:59:00Z">
        <w:r w:rsidDel="00F4069A">
          <w:rPr>
            <w:rFonts w:ascii="Calibri" w:hAnsi="Calibri"/>
          </w:rPr>
          <w:delText>out</w:delText>
        </w:r>
      </w:del>
      <w:ins w:id="1634" w:author="Doug Gross" w:date="2018-04-30T20:00:00Z">
        <w:r w:rsidR="00F4069A">
          <w:rPr>
            <w:rFonts w:ascii="Calibri" w:hAnsi="Calibri"/>
          </w:rPr>
          <w:t xml:space="preserve">, </w:t>
        </w:r>
      </w:ins>
      <w:del w:id="1635" w:author="Doug Gross" w:date="2018-04-30T20:00:00Z">
        <w:r w:rsidDel="00F4069A">
          <w:rPr>
            <w:rFonts w:ascii="Calibri" w:hAnsi="Calibri"/>
          </w:rPr>
          <w:delText xml:space="preserve"> </w:delText>
        </w:r>
      </w:del>
      <w:r>
        <w:rPr>
          <w:rFonts w:ascii="Calibri" w:hAnsi="Calibri"/>
        </w:rPr>
        <w:t>issue</w:t>
      </w:r>
      <w:ins w:id="1636" w:author="Doug Gross" w:date="2018-04-30T20:00:00Z">
        <w:r w:rsidR="00F4069A">
          <w:rPr>
            <w:rFonts w:ascii="Calibri" w:hAnsi="Calibri"/>
          </w:rPr>
          <w:t>-free deliveries</w:t>
        </w:r>
      </w:ins>
      <w:del w:id="1637" w:author="Doug Gross" w:date="2018-04-30T20:00:00Z">
        <w:r w:rsidDel="00F4069A">
          <w:rPr>
            <w:rFonts w:ascii="Calibri" w:hAnsi="Calibri"/>
          </w:rPr>
          <w:delText>s</w:delText>
        </w:r>
      </w:del>
      <w:r>
        <w:rPr>
          <w:rFonts w:ascii="Calibri" w:hAnsi="Calibri"/>
        </w:rPr>
        <w:t xml:space="preserve">, they will receive a </w:t>
      </w:r>
      <w:del w:id="1638" w:author="Iragui, Charles" w:date="2018-04-03T10:03:00Z">
        <w:r>
          <w:rPr>
            <w:rFonts w:ascii="Calibri" w:hAnsi="Calibri"/>
            <w:lang w:val="pt-PT"/>
          </w:rPr>
          <w:delText xml:space="preserve">financial </w:delText>
        </w:r>
      </w:del>
      <w:r>
        <w:rPr>
          <w:rFonts w:ascii="Calibri" w:hAnsi="Calibri"/>
        </w:rPr>
        <w:t>bonus</w:t>
      </w:r>
      <w:ins w:id="1639" w:author="Doug Gross" w:date="2018-04-30T20:00:00Z">
        <w:r w:rsidR="00F4069A">
          <w:rPr>
            <w:rFonts w:ascii="Calibri" w:hAnsi="Calibri"/>
          </w:rPr>
          <w:t xml:space="preserve"> payment</w:t>
        </w:r>
      </w:ins>
      <w:r>
        <w:rPr>
          <w:rFonts w:ascii="Calibri" w:hAnsi="Calibri"/>
        </w:rPr>
        <w:t xml:space="preserve">. </w:t>
      </w:r>
      <w:ins w:id="1640" w:author="Iragui, Charles" w:date="2018-04-03T10:03:00Z">
        <w:r>
          <w:rPr>
            <w:rFonts w:ascii="Calibri" w:hAnsi="Calibri"/>
          </w:rPr>
          <w:t xml:space="preserve">This will represent a revolution in the trucking industry. </w:t>
        </w:r>
      </w:ins>
      <w:r>
        <w:rPr>
          <w:rFonts w:ascii="Calibri" w:hAnsi="Calibri"/>
        </w:rPr>
        <w:t>Currently</w:t>
      </w:r>
      <w:del w:id="1641" w:author="Iragui, Charles" w:date="2018-04-03T10:04:00Z">
        <w:r>
          <w:rPr>
            <w:rFonts w:ascii="Calibri" w:hAnsi="Calibri"/>
          </w:rPr>
          <w:delText xml:space="preserve"> in the trucking industry</w:delText>
        </w:r>
      </w:del>
      <w:r>
        <w:rPr>
          <w:rFonts w:ascii="Calibri" w:hAnsi="Calibri"/>
        </w:rPr>
        <w:t xml:space="preserve">, </w:t>
      </w:r>
      <w:ins w:id="1642" w:author="Siedenburg" w:date="2018-04-06T11:14:00Z">
        <w:r>
          <w:rPr>
            <w:rFonts w:ascii="Calibri" w:hAnsi="Calibri"/>
          </w:rPr>
          <w:t xml:space="preserve">the </w:t>
        </w:r>
      </w:ins>
      <w:ins w:id="1643" w:author="Doug Gross" w:date="2018-05-07T13:58:00Z">
        <w:r w:rsidR="009F2D32">
          <w:rPr>
            <w:rFonts w:ascii="Calibri" w:hAnsi="Calibri"/>
          </w:rPr>
          <w:t>antiquated nature of internal</w:t>
        </w:r>
      </w:ins>
      <w:del w:id="1644" w:author="Doug Gross" w:date="2018-05-07T13:58:00Z">
        <w:r w:rsidDel="009F2D32">
          <w:rPr>
            <w:rFonts w:ascii="Calibri" w:hAnsi="Calibri"/>
          </w:rPr>
          <w:delText>lack of</w:delText>
        </w:r>
      </w:del>
      <w:r>
        <w:rPr>
          <w:rFonts w:ascii="Calibri" w:hAnsi="Calibri"/>
        </w:rPr>
        <w:t xml:space="preserve"> paperwork</w:t>
      </w:r>
      <w:ins w:id="1645" w:author="Doug Gross" w:date="2018-05-07T13:58:00Z">
        <w:r w:rsidR="009F2D32">
          <w:rPr>
            <w:rFonts w:ascii="Calibri" w:hAnsi="Calibri"/>
          </w:rPr>
          <w:t>, along with the</w:t>
        </w:r>
      </w:ins>
      <w:r>
        <w:rPr>
          <w:rFonts w:ascii="Calibri" w:hAnsi="Calibri"/>
        </w:rPr>
        <w:t xml:space="preserve"> </w:t>
      </w:r>
      <w:ins w:id="1646" w:author="Doug Gross" w:date="2018-05-07T13:58:00Z">
        <w:r w:rsidR="009F2D32">
          <w:rPr>
            <w:rFonts w:ascii="Calibri" w:hAnsi="Calibri"/>
          </w:rPr>
          <w:t>general lack of</w:t>
        </w:r>
      </w:ins>
      <w:del w:id="1647" w:author="Doug Gross" w:date="2018-05-07T13:58:00Z">
        <w:r w:rsidDel="009F2D32">
          <w:rPr>
            <w:rFonts w:ascii="Calibri" w:hAnsi="Calibri"/>
          </w:rPr>
          <w:delText>and</w:delText>
        </w:r>
      </w:del>
      <w:r>
        <w:rPr>
          <w:rFonts w:ascii="Calibri" w:hAnsi="Calibri"/>
        </w:rPr>
        <w:t xml:space="preserve"> accountability</w:t>
      </w:r>
      <w:ins w:id="1648" w:author="Doug Gross" w:date="2018-05-07T13:58:00Z">
        <w:r w:rsidR="009F2D32">
          <w:rPr>
            <w:rFonts w:ascii="Calibri" w:hAnsi="Calibri"/>
          </w:rPr>
          <w:t xml:space="preserve"> on the part of brokers,</w:t>
        </w:r>
      </w:ins>
      <w:r>
        <w:rPr>
          <w:rFonts w:ascii="Calibri" w:hAnsi="Calibri"/>
        </w:rPr>
        <w:t xml:space="preserve"> can </w:t>
      </w:r>
      <w:ins w:id="1649" w:author="Doug Gross" w:date="2018-05-07T13:58:00Z">
        <w:r w:rsidR="009F2D32">
          <w:rPr>
            <w:rFonts w:ascii="Calibri" w:hAnsi="Calibri"/>
          </w:rPr>
          <w:t xml:space="preserve">serve to </w:t>
        </w:r>
      </w:ins>
      <w:r>
        <w:rPr>
          <w:rFonts w:ascii="Calibri" w:hAnsi="Calibri"/>
        </w:rPr>
        <w:t xml:space="preserve">delay payment to </w:t>
      </w:r>
      <w:del w:id="1650" w:author="Doug Gross" w:date="2018-05-07T13:59:00Z">
        <w:r w:rsidDel="009F2D32">
          <w:rPr>
            <w:rFonts w:ascii="Calibri" w:hAnsi="Calibri"/>
          </w:rPr>
          <w:delText xml:space="preserve">the </w:delText>
        </w:r>
      </w:del>
      <w:r>
        <w:rPr>
          <w:rFonts w:ascii="Calibri" w:hAnsi="Calibri"/>
        </w:rPr>
        <w:t>driver</w:t>
      </w:r>
      <w:ins w:id="1651" w:author="Doug Gross" w:date="2018-05-07T13:59:00Z">
        <w:r w:rsidR="009F2D32">
          <w:rPr>
            <w:rFonts w:ascii="Calibri" w:hAnsi="Calibri"/>
          </w:rPr>
          <w:t>s</w:t>
        </w:r>
      </w:ins>
      <w:r>
        <w:rPr>
          <w:rFonts w:ascii="Calibri" w:hAnsi="Calibri"/>
        </w:rPr>
        <w:t xml:space="preserve"> </w:t>
      </w:r>
      <w:ins w:id="1652" w:author="Doug Gross" w:date="2018-05-07T13:59:00Z">
        <w:r w:rsidR="009F2D32">
          <w:rPr>
            <w:rFonts w:ascii="Calibri" w:hAnsi="Calibri"/>
          </w:rPr>
          <w:t xml:space="preserve">by significant </w:t>
        </w:r>
        <w:proofErr w:type="spellStart"/>
        <w:r w:rsidR="009F2D32">
          <w:rPr>
            <w:rFonts w:ascii="Calibri" w:hAnsi="Calibri"/>
          </w:rPr>
          <w:t>quanties</w:t>
        </w:r>
        <w:proofErr w:type="spellEnd"/>
        <w:r w:rsidR="009F2D32">
          <w:rPr>
            <w:rFonts w:ascii="Calibri" w:hAnsi="Calibri"/>
          </w:rPr>
          <w:t xml:space="preserve"> of time</w:t>
        </w:r>
      </w:ins>
      <w:del w:id="1653" w:author="Doug Gross" w:date="2018-05-07T13:59:00Z">
        <w:r w:rsidDel="009F2D32">
          <w:rPr>
            <w:rFonts w:ascii="Calibri" w:hAnsi="Calibri"/>
          </w:rPr>
          <w:delText>for a completed delivery</w:delText>
        </w:r>
      </w:del>
      <w:r>
        <w:rPr>
          <w:rFonts w:ascii="Calibri" w:hAnsi="Calibri"/>
        </w:rPr>
        <w:t xml:space="preserve">. </w:t>
      </w:r>
      <w:ins w:id="1654" w:author="Doug Gross" w:date="2018-05-07T13:59:00Z">
        <w:r w:rsidR="009F2D32">
          <w:rPr>
            <w:rFonts w:ascii="Calibri" w:hAnsi="Calibri"/>
          </w:rPr>
          <w:t>Getting drivers pai</w:t>
        </w:r>
      </w:ins>
      <w:ins w:id="1655" w:author="Doug Gross" w:date="2018-05-07T14:00:00Z">
        <w:r w:rsidR="009F2D32">
          <w:rPr>
            <w:rFonts w:ascii="Calibri" w:hAnsi="Calibri"/>
          </w:rPr>
          <w:t xml:space="preserve">d </w:t>
        </w:r>
      </w:ins>
      <w:del w:id="1656" w:author="Doug Gross" w:date="2018-05-07T14:00:00Z">
        <w:r w:rsidDel="009F2D32">
          <w:rPr>
            <w:rFonts w:ascii="Calibri" w:hAnsi="Calibri"/>
          </w:rPr>
          <w:delText xml:space="preserve">Paying the driver </w:delText>
        </w:r>
      </w:del>
      <w:r>
        <w:rPr>
          <w:rFonts w:ascii="Calibri" w:hAnsi="Calibri"/>
        </w:rPr>
        <w:t>has n</w:t>
      </w:r>
      <w:ins w:id="1657" w:author="Doug Gross" w:date="2018-05-07T14:00:00Z">
        <w:r w:rsidR="009F2D32">
          <w:rPr>
            <w:rFonts w:ascii="Calibri" w:hAnsi="Calibri"/>
          </w:rPr>
          <w:t>ever</w:t>
        </w:r>
      </w:ins>
      <w:del w:id="1658" w:author="Doug Gross" w:date="2018-05-07T14:00:00Z">
        <w:r w:rsidDel="009F2D32">
          <w:rPr>
            <w:rFonts w:ascii="Calibri" w:hAnsi="Calibri"/>
          </w:rPr>
          <w:delText>ot</w:delText>
        </w:r>
      </w:del>
      <w:r>
        <w:rPr>
          <w:rFonts w:ascii="Calibri" w:hAnsi="Calibri"/>
        </w:rPr>
        <w:t xml:space="preserve"> been </w:t>
      </w:r>
      <w:ins w:id="1659" w:author="Doug Gross" w:date="2018-05-07T14:00:00Z">
        <w:r w:rsidR="009F2D32">
          <w:rPr>
            <w:rFonts w:ascii="Calibri" w:hAnsi="Calibri"/>
          </w:rPr>
          <w:t xml:space="preserve">a priority </w:t>
        </w:r>
      </w:ins>
      <w:proofErr w:type="spellStart"/>
      <w:ins w:id="1660" w:author="Doug Gross" w:date="2018-05-10T16:32:00Z">
        <w:r w:rsidR="003A7E5E">
          <w:rPr>
            <w:rFonts w:ascii="Calibri" w:hAnsi="Calibri"/>
          </w:rPr>
          <w:t>fopr</w:t>
        </w:r>
      </w:ins>
      <w:proofErr w:type="spellEnd"/>
      <w:ins w:id="1661" w:author="Doug Gross" w:date="2018-05-07T14:00:00Z">
        <w:r w:rsidR="009F2D32">
          <w:rPr>
            <w:rFonts w:ascii="Calibri" w:hAnsi="Calibri"/>
          </w:rPr>
          <w:t xml:space="preserve"> the </w:t>
        </w:r>
      </w:ins>
      <w:del w:id="1662" w:author="Iragui, Charles" w:date="2018-04-03T10:05:00Z">
        <w:r>
          <w:rPr>
            <w:rFonts w:ascii="Calibri" w:hAnsi="Calibri"/>
          </w:rPr>
          <w:delText xml:space="preserve">the Freight </w:delText>
        </w:r>
      </w:del>
      <w:ins w:id="1663" w:author="Iragui, Charles" w:date="2018-04-03T10:05:00Z">
        <w:r>
          <w:rPr>
            <w:rFonts w:ascii="Calibri" w:hAnsi="Calibri"/>
          </w:rPr>
          <w:t xml:space="preserve">freight </w:t>
        </w:r>
      </w:ins>
      <w:del w:id="1664" w:author="Iragui, Charles" w:date="2018-04-03T10:05:00Z">
        <w:r>
          <w:rPr>
            <w:rFonts w:ascii="Calibri" w:hAnsi="Calibri"/>
          </w:rPr>
          <w:delText xml:space="preserve">Broker’s </w:delText>
        </w:r>
      </w:del>
      <w:ins w:id="1665" w:author="Iragui, Charles" w:date="2018-04-03T10:05:00Z">
        <w:r>
          <w:rPr>
            <w:rFonts w:ascii="Calibri" w:hAnsi="Calibri"/>
          </w:rPr>
          <w:t>brokers</w:t>
        </w:r>
      </w:ins>
      <w:ins w:id="1666" w:author="Doug Gross" w:date="2018-05-07T14:00:00Z">
        <w:r w:rsidR="009F2D32">
          <w:rPr>
            <w:rFonts w:ascii="Calibri" w:hAnsi="Calibri"/>
          </w:rPr>
          <w:t>, who will often</w:t>
        </w:r>
      </w:ins>
      <w:r w:rsidR="00435116">
        <w:rPr>
          <w:rFonts w:ascii="Calibri" w:hAnsi="Calibri"/>
        </w:rPr>
        <w:t xml:space="preserve"> </w:t>
      </w:r>
      <w:ins w:id="1667" w:author="Doug Gross" w:date="2018-05-07T14:00:00Z">
        <w:r w:rsidR="009F2D32">
          <w:rPr>
            <w:rFonts w:ascii="Calibri" w:hAnsi="Calibri"/>
          </w:rPr>
          <w:t xml:space="preserve">times </w:t>
        </w:r>
      </w:ins>
      <w:ins w:id="1668" w:author="Iragui, Charles" w:date="2018-04-03T10:05:00Z">
        <w:del w:id="1669" w:author="Doug Gross" w:date="2018-05-07T14:00:00Z">
          <w:r w:rsidDel="009F2D32">
            <w:rPr>
              <w:rFonts w:ascii="Calibri" w:hAnsi="Calibri"/>
            </w:rPr>
            <w:delText>’</w:delText>
          </w:r>
        </w:del>
      </w:ins>
      <w:ins w:id="1670" w:author="Doug Gross" w:date="2018-05-07T14:00:00Z">
        <w:r w:rsidR="009F2D32">
          <w:rPr>
            <w:rFonts w:ascii="Calibri" w:hAnsi="Calibri"/>
          </w:rPr>
          <w:t>subject</w:t>
        </w:r>
      </w:ins>
      <w:ins w:id="1671" w:author="Iragui, Charles" w:date="2018-04-03T10:05:00Z">
        <w:del w:id="1672" w:author="Doug Gross" w:date="2018-05-07T14:00:00Z">
          <w:r w:rsidDel="009F2D32">
            <w:rPr>
              <w:rFonts w:ascii="Calibri" w:hAnsi="Calibri"/>
            </w:rPr>
            <w:delText xml:space="preserve"> </w:delText>
          </w:r>
        </w:del>
      </w:ins>
      <w:del w:id="1673" w:author="Doug Gross" w:date="2018-05-07T14:00:00Z">
        <w:r w:rsidDel="009F2D32">
          <w:rPr>
            <w:rFonts w:ascii="Calibri" w:hAnsi="Calibri"/>
          </w:rPr>
          <w:delText xml:space="preserve">priority, </w:delText>
        </w:r>
      </w:del>
      <w:ins w:id="1674" w:author="Iragui, Charles" w:date="2018-04-03T10:05:00Z">
        <w:del w:id="1675" w:author="Doug Gross" w:date="2018-05-07T14:00:00Z">
          <w:r w:rsidDel="009F2D32">
            <w:rPr>
              <w:rFonts w:ascii="Calibri" w:hAnsi="Calibri"/>
            </w:rPr>
            <w:delText>with</w:delText>
          </w:r>
        </w:del>
        <w:r>
          <w:rPr>
            <w:rFonts w:ascii="Calibri" w:hAnsi="Calibri"/>
          </w:rPr>
          <w:t xml:space="preserve"> </w:t>
        </w:r>
      </w:ins>
      <w:del w:id="1676" w:author="Iragui, Charles" w:date="2018-04-03T10:05:00Z">
        <w:r>
          <w:rPr>
            <w:rFonts w:ascii="Calibri" w:hAnsi="Calibri"/>
          </w:rPr>
          <w:delText xml:space="preserve">some </w:delText>
        </w:r>
      </w:del>
      <w:r>
        <w:rPr>
          <w:rFonts w:ascii="Calibri" w:hAnsi="Calibri"/>
        </w:rPr>
        <w:t>drivers</w:t>
      </w:r>
      <w:ins w:id="1677" w:author="Doug Gross" w:date="2018-05-07T14:00:00Z">
        <w:r w:rsidR="009F2D32">
          <w:rPr>
            <w:rFonts w:ascii="Calibri" w:hAnsi="Calibri"/>
          </w:rPr>
          <w:t xml:space="preserve"> to contractually obligated wait periods o</w:t>
        </w:r>
      </w:ins>
      <w:ins w:id="1678" w:author="Doug Gross" w:date="2018-05-07T14:01:00Z">
        <w:r w:rsidR="009F2D32">
          <w:rPr>
            <w:rFonts w:ascii="Calibri" w:hAnsi="Calibri"/>
          </w:rPr>
          <w:t xml:space="preserve">f up to 45 days prior to making payment. </w:t>
        </w:r>
      </w:ins>
    </w:p>
    <w:p w14:paraId="7B4E247E" w14:textId="77777777" w:rsidR="00EE7B82" w:rsidRDefault="00EE7B82">
      <w:pPr>
        <w:pStyle w:val="Body"/>
        <w:rPr>
          <w:ins w:id="1679" w:author="Doug Gross" w:date="2018-05-07T14:02:00Z"/>
          <w:rFonts w:ascii="Calibri" w:hAnsi="Calibri"/>
        </w:rPr>
      </w:pPr>
    </w:p>
    <w:p w14:paraId="24160915" w14:textId="1071D979" w:rsidR="00CF5879" w:rsidRDefault="0081616C">
      <w:pPr>
        <w:pStyle w:val="Body"/>
        <w:rPr>
          <w:rFonts w:ascii="Calibri" w:eastAsia="Calibri" w:hAnsi="Calibri" w:cs="Calibri"/>
          <w:spacing w:val="-6"/>
        </w:rPr>
      </w:pPr>
      <w:del w:id="1680" w:author="Doug Gross" w:date="2018-05-07T14:01:00Z">
        <w:r w:rsidDel="009F2D32">
          <w:rPr>
            <w:rFonts w:ascii="Calibri" w:hAnsi="Calibri"/>
          </w:rPr>
          <w:delText xml:space="preserve"> </w:delText>
        </w:r>
      </w:del>
      <w:ins w:id="1681" w:author="Iragui, Charles" w:date="2018-04-03T10:05:00Z">
        <w:del w:id="1682" w:author="Doug Gross" w:date="2018-05-07T14:01:00Z">
          <w:r w:rsidDel="009F2D32">
            <w:rPr>
              <w:rFonts w:ascii="Calibri" w:hAnsi="Calibri"/>
            </w:rPr>
            <w:delText xml:space="preserve">sometimes </w:delText>
          </w:r>
        </w:del>
      </w:ins>
      <w:del w:id="1683" w:author="Iragui, Charles" w:date="2018-04-03T10:05:00Z">
        <w:r>
          <w:rPr>
            <w:rFonts w:ascii="Calibri" w:hAnsi="Calibri"/>
          </w:rPr>
          <w:delText xml:space="preserve">go </w:delText>
        </w:r>
      </w:del>
      <w:commentRangeStart w:id="1684"/>
      <w:ins w:id="1685" w:author="Iragui, Charles" w:date="2018-04-03T10:05:00Z">
        <w:del w:id="1686" w:author="Doug Gross" w:date="2018-05-07T14:01:00Z">
          <w:r w:rsidDel="009F2D32">
            <w:rPr>
              <w:rFonts w:ascii="Calibri" w:hAnsi="Calibri"/>
            </w:rPr>
            <w:delText xml:space="preserve">contractually required </w:delText>
          </w:r>
        </w:del>
      </w:ins>
      <w:commentRangeEnd w:id="1684"/>
      <w:del w:id="1687" w:author="Doug Gross" w:date="2018-05-07T14:01:00Z">
        <w:r w:rsidDel="009F2D32">
          <w:commentReference w:id="1684"/>
        </w:r>
      </w:del>
      <w:ins w:id="1688" w:author="Iragui, Charles" w:date="2018-04-03T10:05:00Z">
        <w:del w:id="1689" w:author="Doug Gross" w:date="2018-05-07T14:01:00Z">
          <w:r w:rsidDel="009F2D32">
            <w:rPr>
              <w:rFonts w:ascii="Calibri" w:hAnsi="Calibri"/>
            </w:rPr>
            <w:delText xml:space="preserve">to wait </w:delText>
          </w:r>
        </w:del>
      </w:ins>
      <w:del w:id="1690" w:author="Doug Gross" w:date="2018-05-07T14:01:00Z">
        <w:r w:rsidDel="009F2D32">
          <w:rPr>
            <w:rFonts w:ascii="Calibri" w:hAnsi="Calibri"/>
          </w:rPr>
          <w:delText xml:space="preserve">up to 45 days before payment. </w:delText>
        </w:r>
      </w:del>
      <w:ins w:id="1691" w:author="Doug Gross" w:date="2018-05-07T14:02:00Z">
        <w:r w:rsidR="00EE7B82">
          <w:rPr>
            <w:rFonts w:ascii="Calibri" w:hAnsi="Calibri"/>
          </w:rPr>
          <w:t>With</w:t>
        </w:r>
      </w:ins>
      <w:del w:id="1692" w:author="Doug Gross" w:date="2018-05-07T14:01:00Z">
        <w:r w:rsidDel="009F2D32">
          <w:rPr>
            <w:rFonts w:ascii="Calibri" w:hAnsi="Calibri"/>
          </w:rPr>
          <w:delText>H</w:delText>
        </w:r>
      </w:del>
      <w:del w:id="1693" w:author="Doug Gross" w:date="2018-05-07T14:02:00Z">
        <w:r w:rsidDel="00EE7B82">
          <w:rPr>
            <w:rFonts w:ascii="Calibri" w:hAnsi="Calibri"/>
          </w:rPr>
          <w:delText>aving</w:delText>
        </w:r>
      </w:del>
      <w:r>
        <w:rPr>
          <w:rFonts w:ascii="Calibri" w:hAnsi="Calibri"/>
        </w:rPr>
        <w:t xml:space="preserve"> </w:t>
      </w:r>
      <w:del w:id="1694" w:author="Doug Gross" w:date="2018-05-07T14:01:00Z">
        <w:r w:rsidDel="009F2D32">
          <w:rPr>
            <w:rFonts w:ascii="Calibri" w:hAnsi="Calibri"/>
          </w:rPr>
          <w:delText xml:space="preserve">the </w:delText>
        </w:r>
      </w:del>
      <w:r>
        <w:rPr>
          <w:rFonts w:ascii="Calibri" w:hAnsi="Calibri"/>
        </w:rPr>
        <w:t xml:space="preserve">paperwork </w:t>
      </w:r>
      <w:ins w:id="1695" w:author="Doug Gross" w:date="2018-05-07T14:02:00Z">
        <w:r w:rsidR="00EE7B82">
          <w:rPr>
            <w:rFonts w:ascii="Calibri" w:hAnsi="Calibri"/>
          </w:rPr>
          <w:t xml:space="preserve">easily </w:t>
        </w:r>
      </w:ins>
      <w:r>
        <w:rPr>
          <w:rFonts w:ascii="Calibri" w:hAnsi="Calibri"/>
        </w:rPr>
        <w:t>accessible</w:t>
      </w:r>
      <w:ins w:id="1696" w:author="Doug Gross" w:date="2018-05-07T14:02:00Z">
        <w:r w:rsidR="00EE7B82">
          <w:rPr>
            <w:rFonts w:ascii="Calibri" w:hAnsi="Calibri"/>
          </w:rPr>
          <w:t>, as</w:t>
        </w:r>
      </w:ins>
      <w:ins w:id="1697" w:author="Doug Gross" w:date="2018-05-07T14:03:00Z">
        <w:r w:rsidR="00EE7B82">
          <w:rPr>
            <w:rFonts w:ascii="Calibri" w:hAnsi="Calibri"/>
          </w:rPr>
          <w:t xml:space="preserve"> well as</w:t>
        </w:r>
      </w:ins>
      <w:del w:id="1698" w:author="Doug Gross" w:date="2018-05-07T14:02:00Z">
        <w:r w:rsidDel="00EE7B82">
          <w:rPr>
            <w:rFonts w:ascii="Calibri" w:hAnsi="Calibri"/>
          </w:rPr>
          <w:delText xml:space="preserve"> and</w:delText>
        </w:r>
      </w:del>
      <w:r>
        <w:rPr>
          <w:rFonts w:ascii="Calibri" w:hAnsi="Calibri"/>
        </w:rPr>
        <w:t xml:space="preserve"> the drivers</w:t>
      </w:r>
      <w:ins w:id="1699" w:author="Doug Gross" w:date="2018-05-07T14:02:00Z">
        <w:r w:rsidR="00EE7B82">
          <w:rPr>
            <w:rFonts w:ascii="Calibri" w:hAnsi="Calibri"/>
          </w:rPr>
          <w:t>’</w:t>
        </w:r>
      </w:ins>
      <w:r>
        <w:rPr>
          <w:rFonts w:ascii="Calibri" w:hAnsi="Calibri"/>
        </w:rPr>
        <w:t xml:space="preserve"> progress </w:t>
      </w:r>
      <w:proofErr w:type="spellStart"/>
      <w:ins w:id="1700" w:author="Doug Gross" w:date="2018-04-30T20:00:00Z">
        <w:r w:rsidR="00F4069A">
          <w:rPr>
            <w:rFonts w:ascii="Calibri" w:hAnsi="Calibri"/>
          </w:rPr>
          <w:t>en</w:t>
        </w:r>
        <w:proofErr w:type="spellEnd"/>
        <w:r w:rsidR="00F4069A">
          <w:rPr>
            <w:rFonts w:ascii="Calibri" w:hAnsi="Calibri"/>
          </w:rPr>
          <w:t xml:space="preserve"> route</w:t>
        </w:r>
      </w:ins>
      <w:ins w:id="1701" w:author="Doug Gross" w:date="2018-04-30T20:01:00Z">
        <w:r w:rsidR="00F4069A">
          <w:rPr>
            <w:rFonts w:ascii="Calibri" w:hAnsi="Calibri"/>
          </w:rPr>
          <w:t xml:space="preserve"> </w:t>
        </w:r>
      </w:ins>
      <w:r>
        <w:rPr>
          <w:rFonts w:ascii="Calibri" w:hAnsi="Calibri"/>
        </w:rPr>
        <w:t>trackable</w:t>
      </w:r>
      <w:ins w:id="1702" w:author="Doug Gross" w:date="2018-04-30T20:01:00Z">
        <w:r w:rsidR="00F4069A">
          <w:rPr>
            <w:rFonts w:ascii="Calibri" w:hAnsi="Calibri"/>
          </w:rPr>
          <w:t xml:space="preserve"> in real-time</w:t>
        </w:r>
      </w:ins>
      <w:r w:rsidR="00293786">
        <w:rPr>
          <w:rFonts w:ascii="Calibri" w:hAnsi="Calibri"/>
        </w:rPr>
        <w:t xml:space="preserve">, </w:t>
      </w:r>
      <w:r w:rsidR="00E54BCD">
        <w:rPr>
          <w:rFonts w:ascii="Calibri" w:hAnsi="Calibri"/>
          <w:spacing w:val="-6"/>
        </w:rPr>
        <w:t>Project</w:t>
      </w:r>
      <w:r w:rsidR="00293786">
        <w:rPr>
          <w:rFonts w:ascii="Calibri" w:hAnsi="Calibri"/>
          <w:spacing w:val="-6"/>
        </w:rPr>
        <w:t xml:space="preserve"> Freight</w:t>
      </w:r>
      <w:r>
        <w:rPr>
          <w:rFonts w:ascii="Calibri" w:hAnsi="Calibri"/>
        </w:rPr>
        <w:t xml:space="preserve"> will be </w:t>
      </w:r>
      <w:ins w:id="1703" w:author="Doug Gross" w:date="2018-05-10T16:33:00Z">
        <w:r w:rsidR="003A7E5E">
          <w:rPr>
            <w:rFonts w:ascii="Calibri" w:hAnsi="Calibri"/>
          </w:rPr>
          <w:t xml:space="preserve">able </w:t>
        </w:r>
      </w:ins>
      <w:r>
        <w:rPr>
          <w:rFonts w:ascii="Calibri" w:hAnsi="Calibri"/>
        </w:rPr>
        <w:t xml:space="preserve">to </w:t>
      </w:r>
      <w:ins w:id="1704" w:author="Doug Gross" w:date="2018-05-07T14:03:00Z">
        <w:r w:rsidR="00EE7B82">
          <w:rPr>
            <w:rFonts w:ascii="Calibri" w:hAnsi="Calibri"/>
          </w:rPr>
          <w:t>make</w:t>
        </w:r>
      </w:ins>
      <w:del w:id="1705" w:author="Doug Gross" w:date="2018-05-07T14:03:00Z">
        <w:r w:rsidDel="00EE7B82">
          <w:rPr>
            <w:rFonts w:ascii="Calibri" w:hAnsi="Calibri"/>
          </w:rPr>
          <w:delText>pay the driver the</w:delText>
        </w:r>
      </w:del>
      <w:r>
        <w:rPr>
          <w:rFonts w:ascii="Calibri" w:hAnsi="Calibri"/>
        </w:rPr>
        <w:t xml:space="preserve"> final payment </w:t>
      </w:r>
      <w:ins w:id="1706" w:author="Doug Gross" w:date="2018-05-10T16:33:00Z">
        <w:r w:rsidR="003A7E5E">
          <w:rPr>
            <w:rFonts w:ascii="Calibri" w:hAnsi="Calibri"/>
          </w:rPr>
          <w:t xml:space="preserve">to truck drivers </w:t>
        </w:r>
      </w:ins>
      <w:r>
        <w:rPr>
          <w:rFonts w:ascii="Calibri" w:hAnsi="Calibri"/>
        </w:rPr>
        <w:t xml:space="preserve">within 24-36 hours of </w:t>
      </w:r>
      <w:ins w:id="1707" w:author="Doug Gross" w:date="2018-04-30T20:01:00Z">
        <w:r w:rsidR="00F4069A">
          <w:rPr>
            <w:rFonts w:ascii="Calibri" w:hAnsi="Calibri"/>
          </w:rPr>
          <w:t xml:space="preserve">shipment </w:t>
        </w:r>
      </w:ins>
      <w:r>
        <w:rPr>
          <w:rFonts w:ascii="Calibri" w:hAnsi="Calibri"/>
        </w:rPr>
        <w:t xml:space="preserve">delivery. This </w:t>
      </w:r>
      <w:ins w:id="1708" w:author="Doug Gross" w:date="2018-04-30T20:01:00Z">
        <w:r w:rsidR="00F4069A">
          <w:rPr>
            <w:rFonts w:ascii="Calibri" w:hAnsi="Calibri"/>
          </w:rPr>
          <w:t xml:space="preserve">rapid </w:t>
        </w:r>
      </w:ins>
      <w:del w:id="1709" w:author="Doug Gross" w:date="2018-04-30T20:01:00Z">
        <w:r w:rsidDel="00F4069A">
          <w:rPr>
            <w:rFonts w:ascii="Calibri" w:hAnsi="Calibri"/>
          </w:rPr>
          <w:delText xml:space="preserve">quick </w:delText>
        </w:r>
      </w:del>
      <w:r>
        <w:rPr>
          <w:rFonts w:ascii="Calibri" w:hAnsi="Calibri"/>
        </w:rPr>
        <w:t xml:space="preserve">payment </w:t>
      </w:r>
      <w:ins w:id="1710" w:author="Doug Gross" w:date="2018-04-30T20:01:00Z">
        <w:r w:rsidR="00F4069A">
          <w:rPr>
            <w:rFonts w:ascii="Calibri" w:hAnsi="Calibri"/>
          </w:rPr>
          <w:t>r</w:t>
        </w:r>
      </w:ins>
      <w:ins w:id="1711" w:author="Doug Gross" w:date="2018-04-30T20:02:00Z">
        <w:r w:rsidR="00F4069A">
          <w:rPr>
            <w:rFonts w:ascii="Calibri" w:hAnsi="Calibri"/>
          </w:rPr>
          <w:t xml:space="preserve">ubric </w:t>
        </w:r>
      </w:ins>
      <w:r>
        <w:rPr>
          <w:rFonts w:ascii="Calibri" w:hAnsi="Calibri"/>
        </w:rPr>
        <w:t xml:space="preserve">will create stability in the </w:t>
      </w:r>
      <w:ins w:id="1712" w:author="Doug Gross" w:date="2018-04-30T20:02:00Z">
        <w:r w:rsidR="00F4069A">
          <w:rPr>
            <w:rFonts w:ascii="Calibri" w:hAnsi="Calibri"/>
          </w:rPr>
          <w:t>truck driver</w:t>
        </w:r>
      </w:ins>
      <w:del w:id="1713" w:author="Doug Gross" w:date="2018-04-30T20:02:00Z">
        <w:r w:rsidDel="00F4069A">
          <w:rPr>
            <w:rFonts w:ascii="Calibri" w:hAnsi="Calibri"/>
          </w:rPr>
          <w:delText>driving</w:delText>
        </w:r>
      </w:del>
      <w:r>
        <w:rPr>
          <w:rFonts w:ascii="Calibri" w:hAnsi="Calibri"/>
        </w:rPr>
        <w:t xml:space="preserve"> community and </w:t>
      </w:r>
      <w:del w:id="1714" w:author="Iragui, Charles" w:date="2018-04-03T10:10:00Z">
        <w:r>
          <w:rPr>
            <w:rFonts w:ascii="Calibri" w:hAnsi="Calibri"/>
          </w:rPr>
          <w:delText>could help</w:delText>
        </w:r>
      </w:del>
      <w:ins w:id="1715" w:author="Iragui, Charles" w:date="2018-04-03T10:10:00Z">
        <w:r>
          <w:rPr>
            <w:rFonts w:ascii="Calibri" w:hAnsi="Calibri"/>
          </w:rPr>
          <w:t>will</w:t>
        </w:r>
      </w:ins>
      <w:r>
        <w:rPr>
          <w:rFonts w:ascii="Calibri" w:hAnsi="Calibri"/>
          <w:lang w:val="it-IT"/>
        </w:rPr>
        <w:t xml:space="preserve"> eliminate</w:t>
      </w:r>
      <w:del w:id="1716" w:author="Iragui, Charles" w:date="2018-04-03T10:10:00Z">
        <w:r>
          <w:rPr>
            <w:rFonts w:ascii="Calibri" w:hAnsi="Calibri"/>
          </w:rPr>
          <w:delText>s</w:delText>
        </w:r>
      </w:del>
      <w:r>
        <w:rPr>
          <w:rFonts w:ascii="Calibri" w:hAnsi="Calibri"/>
        </w:rPr>
        <w:t xml:space="preserve"> the need for independent drivers and small carriers to </w:t>
      </w:r>
      <w:ins w:id="1717" w:author="Doug Gross" w:date="2018-05-10T16:35:00Z">
        <w:r w:rsidR="003A7E5E">
          <w:rPr>
            <w:rFonts w:ascii="Calibri" w:hAnsi="Calibri"/>
          </w:rPr>
          <w:t xml:space="preserve">have to </w:t>
        </w:r>
      </w:ins>
      <w:del w:id="1718" w:author="Iragui, Charles" w:date="2018-04-03T10:10:00Z">
        <w:r>
          <w:rPr>
            <w:rFonts w:ascii="Calibri" w:hAnsi="Calibri"/>
            <w:lang w:val="es-ES_tradnl"/>
          </w:rPr>
          <w:delText xml:space="preserve">factor </w:delText>
        </w:r>
      </w:del>
      <w:r>
        <w:rPr>
          <w:rFonts w:ascii="Calibri" w:hAnsi="Calibri"/>
          <w:lang w:val="es-ES_tradnl"/>
        </w:rPr>
        <w:t>factor</w:t>
      </w:r>
      <w:ins w:id="1719" w:author="Iragui, Charles" w:date="2018-04-03T10:10:00Z">
        <w:r>
          <w:rPr>
            <w:rFonts w:ascii="Calibri" w:hAnsi="Calibri"/>
          </w:rPr>
          <w:t xml:space="preserve"> </w:t>
        </w:r>
      </w:ins>
      <w:r>
        <w:rPr>
          <w:rFonts w:ascii="Calibri" w:hAnsi="Calibri"/>
        </w:rPr>
        <w:t>their accounts receivables</w:t>
      </w:r>
      <w:ins w:id="1720" w:author="Doug Gross" w:date="2018-05-10T16:35:00Z">
        <w:r w:rsidR="003A7E5E">
          <w:rPr>
            <w:rFonts w:ascii="Calibri" w:hAnsi="Calibri"/>
          </w:rPr>
          <w:t xml:space="preserve"> – a common practice in the industry</w:t>
        </w:r>
      </w:ins>
      <w:r>
        <w:rPr>
          <w:rFonts w:ascii="Calibri" w:hAnsi="Calibri"/>
        </w:rPr>
        <w:t xml:space="preserve">. </w:t>
      </w:r>
      <w:ins w:id="1721" w:author="Doug Gross" w:date="2018-05-10T16:35:00Z">
        <w:r w:rsidR="003A7E5E">
          <w:rPr>
            <w:rFonts w:ascii="Calibri" w:hAnsi="Calibri"/>
          </w:rPr>
          <w:t>Solvin</w:t>
        </w:r>
      </w:ins>
      <w:ins w:id="1722" w:author="Doug Gross" w:date="2018-05-10T16:36:00Z">
        <w:r w:rsidR="003A7E5E">
          <w:rPr>
            <w:rFonts w:ascii="Calibri" w:hAnsi="Calibri"/>
          </w:rPr>
          <w:t xml:space="preserve">g cash flow issues for truck drivers by </w:t>
        </w:r>
      </w:ins>
      <w:del w:id="1723" w:author="Iragui, Charles" w:date="2018-04-03T10:10:00Z">
        <w:r>
          <w:rPr>
            <w:rFonts w:ascii="Calibri" w:hAnsi="Calibri"/>
          </w:rPr>
          <w:delText xml:space="preserve">Paying </w:delText>
        </w:r>
      </w:del>
      <w:ins w:id="1724" w:author="Doug Gross" w:date="2018-05-10T16:36:00Z">
        <w:r w:rsidR="003A7E5E">
          <w:rPr>
            <w:rFonts w:ascii="Calibri" w:hAnsi="Calibri"/>
          </w:rPr>
          <w:t>p</w:t>
        </w:r>
      </w:ins>
      <w:ins w:id="1725" w:author="Iragui, Charles" w:date="2018-04-03T10:10:00Z">
        <w:del w:id="1726" w:author="Doug Gross" w:date="2018-05-07T14:03:00Z">
          <w:r w:rsidDel="00EE7B82">
            <w:rPr>
              <w:rFonts w:ascii="Calibri" w:hAnsi="Calibri"/>
            </w:rPr>
            <w:delText>So, p</w:delText>
          </w:r>
        </w:del>
        <w:r>
          <w:rPr>
            <w:rFonts w:ascii="Calibri" w:hAnsi="Calibri"/>
          </w:rPr>
          <w:t xml:space="preserve">aying </w:t>
        </w:r>
      </w:ins>
      <w:r w:rsidR="00293786">
        <w:rPr>
          <w:rFonts w:ascii="Calibri" w:hAnsi="Calibri"/>
        </w:rPr>
        <w:t xml:space="preserve">quickly will also help </w:t>
      </w:r>
      <w:r w:rsidR="00E54BCD">
        <w:rPr>
          <w:rFonts w:ascii="Calibri" w:hAnsi="Calibri"/>
          <w:spacing w:val="-6"/>
        </w:rPr>
        <w:t>Project</w:t>
      </w:r>
      <w:r w:rsidR="00293786">
        <w:rPr>
          <w:rFonts w:ascii="Calibri" w:hAnsi="Calibri"/>
          <w:spacing w:val="-6"/>
        </w:rPr>
        <w:t xml:space="preserve"> Freight</w:t>
      </w:r>
      <w:r>
        <w:rPr>
          <w:rFonts w:ascii="Calibri" w:hAnsi="Calibri"/>
        </w:rPr>
        <w:t xml:space="preserve"> </w:t>
      </w:r>
      <w:ins w:id="1727" w:author="Doug Gross" w:date="2018-05-07T14:04:00Z">
        <w:r w:rsidR="00EE7B82">
          <w:rPr>
            <w:rFonts w:ascii="Calibri" w:hAnsi="Calibri"/>
          </w:rPr>
          <w:t xml:space="preserve">to rapidly </w:t>
        </w:r>
      </w:ins>
      <w:r>
        <w:rPr>
          <w:rFonts w:ascii="Calibri" w:hAnsi="Calibri"/>
        </w:rPr>
        <w:t xml:space="preserve">gain trust </w:t>
      </w:r>
      <w:ins w:id="1728" w:author="Doug Gross" w:date="2018-05-07T14:04:00Z">
        <w:r w:rsidR="00EE7B82">
          <w:rPr>
            <w:rFonts w:ascii="Calibri" w:hAnsi="Calibri"/>
          </w:rPr>
          <w:t>and sew loyalty with</w:t>
        </w:r>
      </w:ins>
      <w:r>
        <w:rPr>
          <w:rFonts w:ascii="Calibri" w:hAnsi="Calibri"/>
        </w:rPr>
        <w:t>in the independent driver market.</w:t>
      </w:r>
    </w:p>
    <w:p w14:paraId="7C673541" w14:textId="77777777" w:rsidR="00CF5879" w:rsidRDefault="00CF5879">
      <w:pPr>
        <w:pStyle w:val="Body"/>
        <w:rPr>
          <w:rFonts w:ascii="Calibri" w:eastAsia="Calibri" w:hAnsi="Calibri" w:cs="Calibri"/>
        </w:rPr>
      </w:pPr>
    </w:p>
    <w:p w14:paraId="1E72FB85" w14:textId="1699A537" w:rsidR="00CF5879" w:rsidRPr="00F4069A" w:rsidRDefault="00F4069A" w:rsidP="00EA28D5">
      <w:pPr>
        <w:pStyle w:val="Body"/>
        <w:outlineLvl w:val="0"/>
        <w:rPr>
          <w:ins w:id="1729" w:author="Iragui, Charles" w:date="2018-04-03T10:12:00Z"/>
          <w:rFonts w:ascii="Calibri" w:eastAsia="Calibri" w:hAnsi="Calibri" w:cs="Calibri"/>
          <w:b/>
          <w:rPrChange w:id="1730" w:author="Doug Gross" w:date="2018-04-30T20:03:00Z">
            <w:rPr>
              <w:ins w:id="1731" w:author="Iragui, Charles" w:date="2018-04-03T10:12:00Z"/>
              <w:rFonts w:ascii="Calibri" w:eastAsia="Calibri" w:hAnsi="Calibri" w:cs="Calibri"/>
            </w:rPr>
          </w:rPrChange>
        </w:rPr>
      </w:pPr>
      <w:ins w:id="1732" w:author="Doug Gross" w:date="2018-04-30T20:03:00Z">
        <w:r w:rsidRPr="00CD4368">
          <w:rPr>
            <w:rFonts w:ascii="Calibri" w:hAnsi="Calibri"/>
            <w:b/>
            <w:rPrChange w:id="1733" w:author="Doug Gross" w:date="2018-05-10T18:19:00Z">
              <w:rPr>
                <w:rFonts w:ascii="Calibri" w:hAnsi="Calibri"/>
              </w:rPr>
            </w:rPrChange>
          </w:rPr>
          <w:t>Benefits f</w:t>
        </w:r>
      </w:ins>
      <w:del w:id="1734" w:author="Doug Gross" w:date="2018-04-30T20:03:00Z">
        <w:r w:rsidR="0081616C" w:rsidRPr="00CD4368" w:rsidDel="00F4069A">
          <w:rPr>
            <w:rFonts w:ascii="Calibri" w:hAnsi="Calibri"/>
            <w:b/>
            <w:rPrChange w:id="1735" w:author="Doug Gross" w:date="2018-05-10T18:19:00Z">
              <w:rPr>
                <w:rFonts w:ascii="Calibri" w:hAnsi="Calibri"/>
              </w:rPr>
            </w:rPrChange>
          </w:rPr>
          <w:delText>F</w:delText>
        </w:r>
      </w:del>
      <w:r w:rsidR="0081616C" w:rsidRPr="00CD4368">
        <w:rPr>
          <w:rFonts w:ascii="Calibri" w:hAnsi="Calibri"/>
          <w:b/>
          <w:rPrChange w:id="1736" w:author="Doug Gross" w:date="2018-05-10T18:19:00Z">
            <w:rPr>
              <w:rFonts w:ascii="Calibri" w:hAnsi="Calibri"/>
            </w:rPr>
          </w:rPrChange>
        </w:rPr>
        <w:t xml:space="preserve">or </w:t>
      </w:r>
      <w:del w:id="1737" w:author="Iragui, Charles" w:date="2018-04-03T10:12:00Z">
        <w:r w:rsidR="0081616C" w:rsidRPr="00CD4368">
          <w:rPr>
            <w:rFonts w:ascii="Calibri" w:hAnsi="Calibri"/>
            <w:b/>
            <w:rPrChange w:id="1738" w:author="Doug Gross" w:date="2018-05-10T18:19:00Z">
              <w:rPr>
                <w:rFonts w:ascii="Calibri" w:hAnsi="Calibri"/>
              </w:rPr>
            </w:rPrChange>
          </w:rPr>
          <w:delText>shippers</w:delText>
        </w:r>
      </w:del>
      <w:proofErr w:type="spellStart"/>
      <w:ins w:id="1739" w:author="Iragui, Charles" w:date="2018-04-03T10:12:00Z">
        <w:r w:rsidR="0081616C" w:rsidRPr="00CD4368">
          <w:rPr>
            <w:rFonts w:ascii="Calibri" w:hAnsi="Calibri"/>
            <w:b/>
            <w:lang w:val="nl-NL"/>
            <w:rPrChange w:id="1740" w:author="Doug Gross" w:date="2018-05-10T18:19:00Z">
              <w:rPr>
                <w:rFonts w:ascii="Calibri" w:hAnsi="Calibri"/>
                <w:lang w:val="nl-NL"/>
              </w:rPr>
            </w:rPrChange>
          </w:rPr>
          <w:t>Shippers</w:t>
        </w:r>
      </w:ins>
      <w:proofErr w:type="spellEnd"/>
      <w:r w:rsidR="0081616C" w:rsidRPr="00CD4368">
        <w:rPr>
          <w:rFonts w:ascii="Calibri" w:hAnsi="Calibri"/>
          <w:b/>
          <w:rPrChange w:id="1741" w:author="Doug Gross" w:date="2018-05-10T18:19:00Z">
            <w:rPr>
              <w:rFonts w:ascii="Calibri" w:hAnsi="Calibri"/>
            </w:rPr>
          </w:rPrChange>
        </w:rPr>
        <w:t>:</w:t>
      </w:r>
    </w:p>
    <w:p w14:paraId="3C27EF5D" w14:textId="67EE85D4" w:rsidR="00CF5879" w:rsidRDefault="0081616C">
      <w:pPr>
        <w:pStyle w:val="Body"/>
        <w:rPr>
          <w:ins w:id="1742" w:author="Iragui, Charles" w:date="2018-04-03T10:13:00Z"/>
          <w:rFonts w:ascii="Calibri" w:eastAsia="Calibri" w:hAnsi="Calibri" w:cs="Calibri"/>
        </w:rPr>
      </w:pPr>
      <w:del w:id="1743" w:author="Iragui, Charles" w:date="2018-04-03T10:12:00Z">
        <w:r>
          <w:rPr>
            <w:rFonts w:ascii="Calibri" w:hAnsi="Calibri"/>
          </w:rPr>
          <w:delText xml:space="preserve">, </w:delText>
        </w:r>
      </w:del>
      <w:r w:rsidR="00E54BCD">
        <w:rPr>
          <w:rFonts w:ascii="Calibri" w:hAnsi="Calibri"/>
          <w:spacing w:val="-6"/>
        </w:rPr>
        <w:t>Project</w:t>
      </w:r>
      <w:r w:rsidR="00293786">
        <w:rPr>
          <w:rFonts w:ascii="Calibri" w:hAnsi="Calibri"/>
          <w:spacing w:val="-6"/>
        </w:rPr>
        <w:t xml:space="preserve"> Freight</w:t>
      </w:r>
      <w:r>
        <w:rPr>
          <w:rFonts w:ascii="Calibri" w:hAnsi="Calibri"/>
        </w:rPr>
        <w:t xml:space="preserve"> will allow each shipping c</w:t>
      </w:r>
      <w:ins w:id="1744" w:author="Doug Gross" w:date="2018-04-30T20:04:00Z">
        <w:r w:rsidR="00F4069A">
          <w:rPr>
            <w:rFonts w:ascii="Calibri" w:hAnsi="Calibri"/>
          </w:rPr>
          <w:t xml:space="preserve">lient </w:t>
        </w:r>
      </w:ins>
      <w:del w:id="1745" w:author="Doug Gross" w:date="2018-04-30T20:04:00Z">
        <w:r w:rsidDel="00F4069A">
          <w:rPr>
            <w:rFonts w:ascii="Calibri" w:hAnsi="Calibri"/>
          </w:rPr>
          <w:delText>ustomer</w:delText>
        </w:r>
      </w:del>
      <w:del w:id="1746" w:author="Doug Gross" w:date="2018-04-30T20:03:00Z">
        <w:r w:rsidDel="00F4069A">
          <w:rPr>
            <w:rFonts w:ascii="Calibri" w:hAnsi="Calibri"/>
          </w:rPr>
          <w:delText>s</w:delText>
        </w:r>
      </w:del>
      <w:del w:id="1747" w:author="Doug Gross" w:date="2018-04-30T20:04:00Z">
        <w:r w:rsidDel="00F4069A">
          <w:rPr>
            <w:rFonts w:ascii="Calibri" w:hAnsi="Calibri"/>
          </w:rPr>
          <w:delText xml:space="preserve"> </w:delText>
        </w:r>
      </w:del>
      <w:r>
        <w:rPr>
          <w:rFonts w:ascii="Calibri" w:hAnsi="Calibri"/>
        </w:rPr>
        <w:t xml:space="preserve">to create </w:t>
      </w:r>
      <w:ins w:id="1748" w:author="Iragui, Charles" w:date="2018-04-03T10:12:00Z">
        <w:r>
          <w:rPr>
            <w:rFonts w:ascii="Calibri" w:hAnsi="Calibri"/>
          </w:rPr>
          <w:t xml:space="preserve">a </w:t>
        </w:r>
      </w:ins>
      <w:r>
        <w:rPr>
          <w:rFonts w:ascii="Calibri" w:hAnsi="Calibri"/>
        </w:rPr>
        <w:t>profile</w:t>
      </w:r>
      <w:del w:id="1749" w:author="Iragui, Charles" w:date="2018-04-03T10:12:00Z">
        <w:r>
          <w:rPr>
            <w:rFonts w:ascii="Calibri" w:hAnsi="Calibri"/>
          </w:rPr>
          <w:delText>s</w:delText>
        </w:r>
      </w:del>
      <w:r>
        <w:rPr>
          <w:rFonts w:ascii="Calibri" w:hAnsi="Calibri"/>
        </w:rPr>
        <w:t xml:space="preserve"> </w:t>
      </w:r>
      <w:del w:id="1750" w:author="Doug Gross" w:date="2018-04-30T20:03:00Z">
        <w:r w:rsidDel="00F4069A">
          <w:rPr>
            <w:rFonts w:ascii="Calibri" w:hAnsi="Calibri"/>
          </w:rPr>
          <w:delText>showing a photo</w:delText>
        </w:r>
      </w:del>
      <w:ins w:id="1751" w:author="Doug Gross" w:date="2018-04-30T20:03:00Z">
        <w:r w:rsidR="00F4069A">
          <w:rPr>
            <w:rFonts w:ascii="Calibri" w:hAnsi="Calibri"/>
          </w:rPr>
          <w:t>that displays a headshot</w:t>
        </w:r>
      </w:ins>
      <w:r>
        <w:rPr>
          <w:rFonts w:ascii="Calibri" w:hAnsi="Calibri"/>
        </w:rPr>
        <w:t>, contact information</w:t>
      </w:r>
      <w:ins w:id="1752" w:author="Doug Gross" w:date="2018-04-30T20:03:00Z">
        <w:r w:rsidR="00F4069A">
          <w:rPr>
            <w:rFonts w:ascii="Calibri" w:hAnsi="Calibri"/>
          </w:rPr>
          <w:t>,</w:t>
        </w:r>
      </w:ins>
      <w:r>
        <w:rPr>
          <w:rFonts w:ascii="Calibri" w:hAnsi="Calibri"/>
        </w:rPr>
        <w:t xml:space="preserve"> and the type of freigh</w:t>
      </w:r>
      <w:ins w:id="1753" w:author="Doug Gross" w:date="2018-04-30T20:04:00Z">
        <w:r w:rsidR="00F4069A">
          <w:rPr>
            <w:rFonts w:ascii="Calibri" w:hAnsi="Calibri"/>
          </w:rPr>
          <w:t xml:space="preserve">t he or she </w:t>
        </w:r>
      </w:ins>
      <w:del w:id="1754" w:author="Doug Gross" w:date="2018-04-30T20:04:00Z">
        <w:r w:rsidDel="00F4069A">
          <w:rPr>
            <w:rFonts w:ascii="Calibri" w:hAnsi="Calibri"/>
          </w:rPr>
          <w:delText xml:space="preserve">t the company ships </w:delText>
        </w:r>
      </w:del>
      <w:r>
        <w:rPr>
          <w:rFonts w:ascii="Calibri" w:hAnsi="Calibri"/>
        </w:rPr>
        <w:t>regularly</w:t>
      </w:r>
      <w:ins w:id="1755" w:author="Doug Gross" w:date="2018-04-30T20:04:00Z">
        <w:r w:rsidR="00F4069A">
          <w:rPr>
            <w:rFonts w:ascii="Calibri" w:hAnsi="Calibri"/>
          </w:rPr>
          <w:t xml:space="preserve"> ships</w:t>
        </w:r>
      </w:ins>
      <w:r>
        <w:rPr>
          <w:rFonts w:ascii="Calibri" w:hAnsi="Calibri"/>
        </w:rPr>
        <w:t xml:space="preserve">. </w:t>
      </w:r>
      <w:ins w:id="1756" w:author="Doug Gross" w:date="2018-04-30T20:04:00Z">
        <w:r w:rsidR="00F4069A">
          <w:rPr>
            <w:rFonts w:ascii="Calibri" w:hAnsi="Calibri"/>
          </w:rPr>
          <w:t>S</w:t>
        </w:r>
      </w:ins>
      <w:del w:id="1757" w:author="Doug Gross" w:date="2018-04-30T20:04:00Z">
        <w:r w:rsidDel="00F4069A">
          <w:rPr>
            <w:rFonts w:ascii="Calibri" w:hAnsi="Calibri"/>
          </w:rPr>
          <w:delText>The s</w:delText>
        </w:r>
      </w:del>
      <w:r>
        <w:rPr>
          <w:rFonts w:ascii="Calibri" w:hAnsi="Calibri"/>
        </w:rPr>
        <w:t>hippers can also preload their shipping and receiving locations</w:t>
      </w:r>
      <w:del w:id="1758" w:author="Doug Gross" w:date="2018-05-07T14:05:00Z">
        <w:r w:rsidDel="00225F0F">
          <w:rPr>
            <w:rFonts w:ascii="Calibri" w:hAnsi="Calibri"/>
          </w:rPr>
          <w:delText xml:space="preserve"> as well as additional shipping workers within their companies</w:delText>
        </w:r>
      </w:del>
      <w:r>
        <w:rPr>
          <w:rFonts w:ascii="Calibri" w:hAnsi="Calibri"/>
        </w:rPr>
        <w:t>. Shippers</w:t>
      </w:r>
      <w:ins w:id="1759" w:author="Doug Gross" w:date="2018-04-30T20:05:00Z">
        <w:r w:rsidR="00F4069A">
          <w:rPr>
            <w:rFonts w:ascii="Calibri" w:hAnsi="Calibri"/>
          </w:rPr>
          <w:t xml:space="preserve">’ </w:t>
        </w:r>
      </w:ins>
      <w:del w:id="1760" w:author="Doug Gross" w:date="2018-04-30T20:05:00Z">
        <w:r w:rsidDel="00F4069A">
          <w:rPr>
            <w:rFonts w:ascii="Calibri" w:hAnsi="Calibri"/>
          </w:rPr>
          <w:delText xml:space="preserve"> will have their </w:delText>
        </w:r>
      </w:del>
      <w:r>
        <w:rPr>
          <w:rFonts w:ascii="Calibri" w:hAnsi="Calibri"/>
        </w:rPr>
        <w:t>entire shipping histor</w:t>
      </w:r>
      <w:ins w:id="1761" w:author="Doug Gross" w:date="2018-04-30T20:05:00Z">
        <w:r w:rsidR="00F4069A">
          <w:rPr>
            <w:rFonts w:ascii="Calibri" w:hAnsi="Calibri"/>
          </w:rPr>
          <w:t>ies will reside</w:t>
        </w:r>
      </w:ins>
      <w:del w:id="1762" w:author="Doug Gross" w:date="2018-04-30T20:05:00Z">
        <w:r w:rsidDel="00F4069A">
          <w:rPr>
            <w:rFonts w:ascii="Calibri" w:hAnsi="Calibri"/>
          </w:rPr>
          <w:delText>y</w:delText>
        </w:r>
      </w:del>
      <w:r>
        <w:rPr>
          <w:rFonts w:ascii="Calibri" w:hAnsi="Calibri"/>
        </w:rPr>
        <w:t xml:space="preserve"> </w:t>
      </w:r>
      <w:del w:id="1763" w:author="Doug Gross" w:date="2018-04-30T20:05:00Z">
        <w:r w:rsidDel="00F4069A">
          <w:rPr>
            <w:rFonts w:ascii="Calibri" w:hAnsi="Calibri"/>
          </w:rPr>
          <w:delText xml:space="preserve">located </w:delText>
        </w:r>
      </w:del>
      <w:r>
        <w:rPr>
          <w:rFonts w:ascii="Calibri" w:hAnsi="Calibri"/>
        </w:rPr>
        <w:t>in their profile</w:t>
      </w:r>
      <w:ins w:id="1764" w:author="Doug Gross" w:date="2018-04-30T20:05:00Z">
        <w:r w:rsidR="00F4069A">
          <w:rPr>
            <w:rFonts w:ascii="Calibri" w:hAnsi="Calibri"/>
          </w:rPr>
          <w:t>s</w:t>
        </w:r>
      </w:ins>
      <w:r>
        <w:rPr>
          <w:rFonts w:ascii="Calibri" w:hAnsi="Calibri"/>
        </w:rPr>
        <w:t>. Their histor</w:t>
      </w:r>
      <w:ins w:id="1765" w:author="Doug Gross" w:date="2018-04-30T20:05:00Z">
        <w:r w:rsidR="00F4069A">
          <w:rPr>
            <w:rFonts w:ascii="Calibri" w:hAnsi="Calibri"/>
          </w:rPr>
          <w:t>ies</w:t>
        </w:r>
      </w:ins>
      <w:del w:id="1766" w:author="Doug Gross" w:date="2018-04-30T20:05:00Z">
        <w:r w:rsidDel="00F4069A">
          <w:rPr>
            <w:rFonts w:ascii="Calibri" w:hAnsi="Calibri"/>
          </w:rPr>
          <w:delText>y</w:delText>
        </w:r>
      </w:del>
      <w:r>
        <w:rPr>
          <w:rFonts w:ascii="Calibri" w:hAnsi="Calibri"/>
        </w:rPr>
        <w:t xml:space="preserve"> will </w:t>
      </w:r>
      <w:ins w:id="1767" w:author="Doug Gross" w:date="2018-04-30T20:05:00Z">
        <w:r w:rsidR="00F4069A">
          <w:rPr>
            <w:rFonts w:ascii="Calibri" w:hAnsi="Calibri"/>
          </w:rPr>
          <w:t xml:space="preserve">display </w:t>
        </w:r>
      </w:ins>
      <w:del w:id="1768" w:author="Doug Gross" w:date="2018-04-30T20:05:00Z">
        <w:r w:rsidDel="00F4069A">
          <w:rPr>
            <w:rFonts w:ascii="Calibri" w:hAnsi="Calibri"/>
          </w:rPr>
          <w:delText xml:space="preserve">show </w:delText>
        </w:r>
      </w:del>
      <w:r>
        <w:rPr>
          <w:rFonts w:ascii="Calibri" w:hAnsi="Calibri"/>
        </w:rPr>
        <w:t>all of the</w:t>
      </w:r>
      <w:ins w:id="1769" w:author="Doug Gross" w:date="2018-04-30T20:06:00Z">
        <w:r w:rsidR="00F4069A">
          <w:rPr>
            <w:rFonts w:ascii="Calibri" w:hAnsi="Calibri"/>
          </w:rPr>
          <w:t xml:space="preserve"> relevant</w:t>
        </w:r>
      </w:ins>
      <w:r>
        <w:rPr>
          <w:rFonts w:ascii="Calibri" w:hAnsi="Calibri"/>
        </w:rPr>
        <w:t xml:space="preserve"> details </w:t>
      </w:r>
      <w:ins w:id="1770" w:author="Doug Gross" w:date="2018-04-30T20:06:00Z">
        <w:r w:rsidR="00F4069A">
          <w:rPr>
            <w:rFonts w:ascii="Calibri" w:hAnsi="Calibri"/>
          </w:rPr>
          <w:t>of past shipments, i</w:t>
        </w:r>
      </w:ins>
      <w:del w:id="1771" w:author="Doug Gross" w:date="2018-04-30T20:06:00Z">
        <w:r w:rsidDel="00F4069A">
          <w:rPr>
            <w:rFonts w:ascii="Calibri" w:hAnsi="Calibri"/>
          </w:rPr>
          <w:delText>to i</w:delText>
        </w:r>
      </w:del>
      <w:r>
        <w:rPr>
          <w:rFonts w:ascii="Calibri" w:hAnsi="Calibri"/>
        </w:rPr>
        <w:t>nclud</w:t>
      </w:r>
      <w:ins w:id="1772" w:author="Doug Gross" w:date="2018-04-30T20:06:00Z">
        <w:r w:rsidR="00F4069A">
          <w:rPr>
            <w:rFonts w:ascii="Calibri" w:hAnsi="Calibri"/>
          </w:rPr>
          <w:t>ing</w:t>
        </w:r>
      </w:ins>
      <w:del w:id="1773" w:author="Doug Gross" w:date="2018-04-30T20:06:00Z">
        <w:r w:rsidDel="00F4069A">
          <w:rPr>
            <w:rFonts w:ascii="Calibri" w:hAnsi="Calibri"/>
          </w:rPr>
          <w:delText>e</w:delText>
        </w:r>
      </w:del>
      <w:ins w:id="1774" w:author="Iragui, Charles" w:date="2018-04-03T10:13:00Z">
        <w:del w:id="1775" w:author="Doug Gross" w:date="2018-04-30T20:06:00Z">
          <w:r w:rsidDel="00F4069A">
            <w:rPr>
              <w:rFonts w:ascii="Calibri" w:hAnsi="Calibri"/>
            </w:rPr>
            <w:delText>:</w:delText>
          </w:r>
        </w:del>
      </w:ins>
      <w:r>
        <w:rPr>
          <w:rFonts w:ascii="Calibri" w:hAnsi="Calibri"/>
        </w:rPr>
        <w:t xml:space="preserve"> driver, route</w:t>
      </w:r>
      <w:ins w:id="1776" w:author="Doug Gross" w:date="2018-04-30T20:06:00Z">
        <w:r w:rsidR="00F4069A">
          <w:rPr>
            <w:rFonts w:ascii="Calibri" w:hAnsi="Calibri"/>
          </w:rPr>
          <w:t>,</w:t>
        </w:r>
      </w:ins>
      <w:r>
        <w:rPr>
          <w:rFonts w:ascii="Calibri" w:hAnsi="Calibri"/>
        </w:rPr>
        <w:t xml:space="preserve"> </w:t>
      </w:r>
      <w:del w:id="1777" w:author="Doug Gross" w:date="2018-04-30T20:06:00Z">
        <w:r w:rsidDel="00F4069A">
          <w:rPr>
            <w:rFonts w:ascii="Calibri" w:hAnsi="Calibri"/>
          </w:rPr>
          <w:delText xml:space="preserve">and </w:delText>
        </w:r>
      </w:del>
      <w:r>
        <w:rPr>
          <w:rFonts w:ascii="Calibri" w:hAnsi="Calibri"/>
        </w:rPr>
        <w:t>cost</w:t>
      </w:r>
      <w:ins w:id="1778" w:author="Doug Gross" w:date="2018-04-30T20:06:00Z">
        <w:r w:rsidR="00F4069A">
          <w:rPr>
            <w:rFonts w:ascii="Calibri" w:hAnsi="Calibri"/>
          </w:rPr>
          <w:t>, and time</w:t>
        </w:r>
      </w:ins>
      <w:r>
        <w:rPr>
          <w:rFonts w:ascii="Calibri" w:hAnsi="Calibri"/>
        </w:rPr>
        <w:t xml:space="preserve">. </w:t>
      </w:r>
    </w:p>
    <w:p w14:paraId="631698A7" w14:textId="77777777" w:rsidR="00CF5879" w:rsidRDefault="00CF5879">
      <w:pPr>
        <w:pStyle w:val="Body"/>
        <w:rPr>
          <w:ins w:id="1779" w:author="Iragui, Charles" w:date="2018-04-03T10:13:00Z"/>
          <w:rFonts w:ascii="Calibri" w:eastAsia="Calibri" w:hAnsi="Calibri" w:cs="Calibri"/>
        </w:rPr>
      </w:pPr>
    </w:p>
    <w:p w14:paraId="74EB1EA6" w14:textId="0A8A50FD" w:rsidR="00CF5879" w:rsidDel="00F668DE" w:rsidRDefault="0081616C">
      <w:pPr>
        <w:pStyle w:val="Body"/>
        <w:rPr>
          <w:del w:id="1780" w:author="Doug Gross" w:date="2018-04-30T20:11:00Z"/>
          <w:rFonts w:ascii="Calibri" w:eastAsia="Calibri" w:hAnsi="Calibri" w:cs="Calibri"/>
        </w:rPr>
      </w:pPr>
      <w:r>
        <w:rPr>
          <w:rFonts w:ascii="Calibri" w:hAnsi="Calibri"/>
        </w:rPr>
        <w:t>To create a shipment, the shipper will enter the shipment dimensions, weight</w:t>
      </w:r>
      <w:ins w:id="1781" w:author="Doug Gross" w:date="2018-04-30T20:08:00Z">
        <w:r w:rsidR="00112176">
          <w:rPr>
            <w:rFonts w:ascii="Calibri" w:hAnsi="Calibri"/>
          </w:rPr>
          <w:t xml:space="preserve">, </w:t>
        </w:r>
      </w:ins>
      <w:del w:id="1782" w:author="Doug Gross" w:date="2018-04-30T20:08:00Z">
        <w:r w:rsidDel="00112176">
          <w:rPr>
            <w:rFonts w:ascii="Calibri" w:hAnsi="Calibri"/>
          </w:rPr>
          <w:delText xml:space="preserve"> </w:delText>
        </w:r>
      </w:del>
      <w:r>
        <w:rPr>
          <w:rFonts w:ascii="Calibri" w:hAnsi="Calibri"/>
        </w:rPr>
        <w:t xml:space="preserve">and type of packing used. They will also answer a series of questions </w:t>
      </w:r>
      <w:del w:id="1783" w:author="Doug Gross" w:date="2018-04-30T20:09:00Z">
        <w:r w:rsidDel="00F668DE">
          <w:rPr>
            <w:rFonts w:ascii="Calibri" w:hAnsi="Calibri"/>
          </w:rPr>
          <w:delText xml:space="preserve">(delivery date, availability for pickup, type of shipment, number of </w:delText>
        </w:r>
      </w:del>
      <w:ins w:id="1784" w:author="Iragui, Charles" w:date="2018-04-03T10:13:00Z">
        <w:del w:id="1785" w:author="Doug Gross" w:date="2018-04-30T20:09:00Z">
          <w:r w:rsidDel="00F668DE">
            <w:rPr>
              <w:rFonts w:ascii="Calibri" w:hAnsi="Calibri"/>
            </w:rPr>
            <w:delText xml:space="preserve">LOGI review </w:delText>
          </w:r>
        </w:del>
      </w:ins>
      <w:del w:id="1786" w:author="Doug Gross" w:date="2018-04-30T20:09:00Z">
        <w:r w:rsidDel="00F668DE">
          <w:rPr>
            <w:rFonts w:ascii="Calibri" w:hAnsi="Calibri"/>
          </w:rPr>
          <w:delText xml:space="preserve">stars the driver </w:delText>
        </w:r>
      </w:del>
      <w:del w:id="1787" w:author="Doug Gross" w:date="2018-04-30T20:08:00Z">
        <w:r w:rsidDel="00F668DE">
          <w:rPr>
            <w:rFonts w:ascii="Calibri" w:hAnsi="Calibri"/>
          </w:rPr>
          <w:delText>has received</w:delText>
        </w:r>
      </w:del>
      <w:del w:id="1788" w:author="Doug Gross" w:date="2018-04-30T20:09:00Z">
        <w:r w:rsidDel="00F668DE">
          <w:rPr>
            <w:rFonts w:ascii="Calibri" w:hAnsi="Calibri"/>
          </w:rPr>
          <w:delText xml:space="preserve">) </w:delText>
        </w:r>
      </w:del>
      <w:del w:id="1789" w:author="Iragui, Charles" w:date="2018-04-03T10:15:00Z">
        <w:r>
          <w:rPr>
            <w:rFonts w:ascii="Calibri" w:hAnsi="Calibri"/>
          </w:rPr>
          <w:delText xml:space="preserve">identifying </w:delText>
        </w:r>
      </w:del>
      <w:ins w:id="1790" w:author="Iragui, Charles" w:date="2018-04-03T10:15:00Z">
        <w:r>
          <w:rPr>
            <w:rFonts w:ascii="Calibri" w:hAnsi="Calibri"/>
          </w:rPr>
          <w:t>highlighting</w:t>
        </w:r>
      </w:ins>
      <w:ins w:id="1791" w:author="Doug Gross" w:date="2018-05-07T14:06:00Z">
        <w:r w:rsidR="00225F0F">
          <w:rPr>
            <w:rFonts w:ascii="Calibri" w:hAnsi="Calibri"/>
          </w:rPr>
          <w:t xml:space="preserve"> what they deem to be</w:t>
        </w:r>
      </w:ins>
      <w:ins w:id="1792" w:author="Iragui, Charles" w:date="2018-04-03T10:15:00Z">
        <w:r>
          <w:rPr>
            <w:rFonts w:ascii="Calibri" w:hAnsi="Calibri"/>
          </w:rPr>
          <w:t xml:space="preserve"> </w:t>
        </w:r>
      </w:ins>
      <w:r>
        <w:rPr>
          <w:rFonts w:ascii="Calibri" w:hAnsi="Calibri"/>
        </w:rPr>
        <w:t>the most important aspect</w:t>
      </w:r>
      <w:ins w:id="1793" w:author="Doug Gross" w:date="2018-04-30T20:09:00Z">
        <w:r w:rsidR="00F668DE">
          <w:rPr>
            <w:rFonts w:ascii="Calibri" w:hAnsi="Calibri"/>
          </w:rPr>
          <w:t>s</w:t>
        </w:r>
      </w:ins>
      <w:r>
        <w:rPr>
          <w:rFonts w:ascii="Calibri" w:hAnsi="Calibri"/>
        </w:rPr>
        <w:t xml:space="preserve"> of their shipment, </w:t>
      </w:r>
      <w:ins w:id="1794" w:author="Doug Gross" w:date="2018-04-30T20:09:00Z">
        <w:r w:rsidR="00F668DE">
          <w:rPr>
            <w:rFonts w:ascii="Calibri" w:hAnsi="Calibri"/>
          </w:rPr>
          <w:t>a</w:t>
        </w:r>
      </w:ins>
      <w:ins w:id="1795" w:author="Doug Gross" w:date="2018-05-07T14:06:00Z">
        <w:r w:rsidR="00225F0F">
          <w:rPr>
            <w:rFonts w:ascii="Calibri" w:hAnsi="Calibri"/>
          </w:rPr>
          <w:t xml:space="preserve">s well as </w:t>
        </w:r>
      </w:ins>
      <w:ins w:id="1796" w:author="Iragui, Charles" w:date="2018-04-03T10:15:00Z">
        <w:r>
          <w:rPr>
            <w:rFonts w:ascii="Calibri" w:hAnsi="Calibri"/>
          </w:rPr>
          <w:t>identifying</w:t>
        </w:r>
      </w:ins>
      <w:del w:id="1797" w:author="Iragui, Charles" w:date="2018-04-03T10:15:00Z">
        <w:r>
          <w:rPr>
            <w:rFonts w:ascii="Calibri" w:hAnsi="Calibri"/>
          </w:rPr>
          <w:delText>prioritizing</w:delText>
        </w:r>
      </w:del>
      <w:r>
        <w:rPr>
          <w:rFonts w:ascii="Calibri" w:hAnsi="Calibri"/>
        </w:rPr>
        <w:t xml:space="preserve"> the </w:t>
      </w:r>
      <w:proofErr w:type="spellStart"/>
      <w:ins w:id="1798" w:author="Doug Gross" w:date="2018-04-30T20:09:00Z">
        <w:r w:rsidR="00F668DE">
          <w:rPr>
            <w:rFonts w:ascii="Calibri" w:hAnsi="Calibri"/>
          </w:rPr>
          <w:t>shipments’s</w:t>
        </w:r>
        <w:proofErr w:type="spellEnd"/>
        <w:r w:rsidR="00F668DE">
          <w:rPr>
            <w:rFonts w:ascii="Calibri" w:hAnsi="Calibri"/>
          </w:rPr>
          <w:t xml:space="preserve"> critical </w:t>
        </w:r>
      </w:ins>
      <w:r>
        <w:rPr>
          <w:rFonts w:ascii="Calibri" w:hAnsi="Calibri"/>
        </w:rPr>
        <w:t>specifications</w:t>
      </w:r>
      <w:ins w:id="1799" w:author="Doug Gross" w:date="2018-04-30T20:09:00Z">
        <w:r w:rsidR="00F668DE">
          <w:rPr>
            <w:rFonts w:ascii="Calibri" w:hAnsi="Calibri"/>
          </w:rPr>
          <w:t xml:space="preserve"> (e</w:t>
        </w:r>
      </w:ins>
      <w:ins w:id="1800" w:author="Doug Gross" w:date="2018-05-07T14:06:00Z">
        <w:r w:rsidR="00225F0F">
          <w:rPr>
            <w:rFonts w:ascii="Calibri" w:hAnsi="Calibri"/>
          </w:rPr>
          <w:t>.</w:t>
        </w:r>
      </w:ins>
      <w:ins w:id="1801" w:author="Doug Gross" w:date="2018-04-30T20:09:00Z">
        <w:r w:rsidR="00F668DE">
          <w:rPr>
            <w:rFonts w:ascii="Calibri" w:hAnsi="Calibri"/>
          </w:rPr>
          <w:t>g</w:t>
        </w:r>
      </w:ins>
      <w:ins w:id="1802" w:author="Doug Gross" w:date="2018-05-07T14:06:00Z">
        <w:r w:rsidR="00225F0F">
          <w:rPr>
            <w:rFonts w:ascii="Calibri" w:hAnsi="Calibri"/>
          </w:rPr>
          <w:t>.,</w:t>
        </w:r>
      </w:ins>
      <w:ins w:id="1803" w:author="Doug Gross" w:date="2018-04-30T20:09:00Z">
        <w:r w:rsidR="00F668DE">
          <w:rPr>
            <w:rFonts w:ascii="Calibri" w:hAnsi="Calibri"/>
          </w:rPr>
          <w:t xml:space="preserve"> delivery date, availability for pickup, type of shipment, number of </w:t>
        </w:r>
      </w:ins>
      <w:r w:rsidR="00E54BCD">
        <w:rPr>
          <w:rFonts w:ascii="Calibri" w:hAnsi="Calibri"/>
          <w:spacing w:val="-6"/>
        </w:rPr>
        <w:t>Project</w:t>
      </w:r>
      <w:r w:rsidR="00293786">
        <w:rPr>
          <w:rFonts w:ascii="Calibri" w:hAnsi="Calibri"/>
          <w:spacing w:val="-6"/>
        </w:rPr>
        <w:t xml:space="preserve"> Freight </w:t>
      </w:r>
      <w:ins w:id="1804" w:author="Doug Gross" w:date="2018-04-30T20:09:00Z">
        <w:r w:rsidR="00F668DE">
          <w:rPr>
            <w:rFonts w:ascii="Calibri" w:hAnsi="Calibri"/>
          </w:rPr>
          <w:t>review stars the driver is required to possess</w:t>
        </w:r>
      </w:ins>
      <w:ins w:id="1805" w:author="Doug Gross" w:date="2018-05-07T14:06:00Z">
        <w:r w:rsidR="00225F0F">
          <w:rPr>
            <w:rFonts w:ascii="Calibri" w:hAnsi="Calibri"/>
          </w:rPr>
          <w:t>, etc.</w:t>
        </w:r>
      </w:ins>
      <w:ins w:id="1806" w:author="Doug Gross" w:date="2018-04-30T20:09:00Z">
        <w:r w:rsidR="00F668DE">
          <w:rPr>
            <w:rFonts w:ascii="Calibri" w:hAnsi="Calibri"/>
          </w:rPr>
          <w:t>)</w:t>
        </w:r>
      </w:ins>
      <w:r>
        <w:rPr>
          <w:rFonts w:ascii="Calibri" w:hAnsi="Calibri"/>
        </w:rPr>
        <w:t xml:space="preserve">. Based on </w:t>
      </w:r>
      <w:ins w:id="1807" w:author="Doug Gross" w:date="2018-04-30T20:09:00Z">
        <w:r w:rsidR="00F668DE">
          <w:rPr>
            <w:rFonts w:ascii="Calibri" w:hAnsi="Calibri"/>
          </w:rPr>
          <w:t xml:space="preserve">the </w:t>
        </w:r>
      </w:ins>
      <w:ins w:id="1808" w:author="Doug Gross" w:date="2018-05-07T14:06:00Z">
        <w:r w:rsidR="00225F0F">
          <w:rPr>
            <w:rFonts w:ascii="Calibri" w:hAnsi="Calibri"/>
          </w:rPr>
          <w:t>information</w:t>
        </w:r>
      </w:ins>
      <w:ins w:id="1809" w:author="Doug Gross" w:date="2018-04-30T20:09:00Z">
        <w:r w:rsidR="00F668DE">
          <w:rPr>
            <w:rFonts w:ascii="Calibri" w:hAnsi="Calibri"/>
          </w:rPr>
          <w:t xml:space="preserve"> that </w:t>
        </w:r>
      </w:ins>
      <w:r>
        <w:rPr>
          <w:rFonts w:ascii="Calibri" w:hAnsi="Calibri"/>
        </w:rPr>
        <w:t>the shipper</w:t>
      </w:r>
      <w:del w:id="1810" w:author="Doug Gross" w:date="2018-04-30T20:10:00Z">
        <w:r w:rsidDel="00F668DE">
          <w:rPr>
            <w:rFonts w:ascii="Calibri" w:hAnsi="Calibri"/>
          </w:rPr>
          <w:delText>’s</w:delText>
        </w:r>
      </w:del>
      <w:r>
        <w:rPr>
          <w:rFonts w:ascii="Calibri" w:hAnsi="Calibri"/>
        </w:rPr>
        <w:t xml:space="preserve"> </w:t>
      </w:r>
      <w:del w:id="1811" w:author="Iragui, Charles" w:date="2018-04-03T10:15:00Z">
        <w:r>
          <w:rPr>
            <w:rFonts w:ascii="Calibri" w:hAnsi="Calibri"/>
          </w:rPr>
          <w:delText>answers</w:delText>
        </w:r>
      </w:del>
      <w:ins w:id="1812" w:author="Iragui, Charles" w:date="2018-04-03T10:15:00Z">
        <w:r>
          <w:rPr>
            <w:rFonts w:ascii="Calibri" w:hAnsi="Calibri"/>
          </w:rPr>
          <w:t>enter</w:t>
        </w:r>
      </w:ins>
      <w:ins w:id="1813" w:author="Doug Gross" w:date="2018-04-30T20:10:00Z">
        <w:r w:rsidR="00F668DE">
          <w:rPr>
            <w:rFonts w:ascii="Calibri" w:hAnsi="Calibri"/>
          </w:rPr>
          <w:t>s</w:t>
        </w:r>
      </w:ins>
      <w:ins w:id="1814" w:author="Iragui, Charles" w:date="2018-04-03T10:15:00Z">
        <w:del w:id="1815" w:author="Doug Gross" w:date="2018-04-30T20:10:00Z">
          <w:r w:rsidDel="00F668DE">
            <w:rPr>
              <w:rFonts w:ascii="Calibri" w:hAnsi="Calibri"/>
            </w:rPr>
            <w:delText>ed data</w:delText>
          </w:r>
        </w:del>
        <w:r>
          <w:rPr>
            <w:rFonts w:ascii="Calibri" w:hAnsi="Calibri"/>
          </w:rPr>
          <w:t>,</w:t>
        </w:r>
      </w:ins>
      <w:r>
        <w:rPr>
          <w:rFonts w:ascii="Calibri" w:hAnsi="Calibri"/>
        </w:rPr>
        <w:t xml:space="preserve"> a cost will auto generate and display alongside the shipment’s specification. As the shipper selects or deselects options</w:t>
      </w:r>
      <w:ins w:id="1816" w:author="Doug Gross" w:date="2018-04-30T20:10:00Z">
        <w:r w:rsidR="00F668DE">
          <w:rPr>
            <w:rFonts w:ascii="Calibri" w:hAnsi="Calibri"/>
          </w:rPr>
          <w:t>,</w:t>
        </w:r>
      </w:ins>
      <w:r>
        <w:rPr>
          <w:rFonts w:ascii="Calibri" w:hAnsi="Calibri"/>
        </w:rPr>
        <w:t xml:space="preserve"> the cost </w:t>
      </w:r>
      <w:ins w:id="1817" w:author="Doug Gross" w:date="2018-05-07T14:07:00Z">
        <w:r w:rsidR="00225F0F">
          <w:rPr>
            <w:rFonts w:ascii="Calibri" w:hAnsi="Calibri"/>
          </w:rPr>
          <w:t xml:space="preserve">figure will </w:t>
        </w:r>
      </w:ins>
      <w:r>
        <w:rPr>
          <w:rFonts w:ascii="Calibri" w:hAnsi="Calibri"/>
        </w:rPr>
        <w:t>automatically update</w:t>
      </w:r>
      <w:del w:id="1818" w:author="Doug Gross" w:date="2018-05-07T14:07:00Z">
        <w:r w:rsidDel="00225F0F">
          <w:rPr>
            <w:rFonts w:ascii="Calibri" w:hAnsi="Calibri"/>
          </w:rPr>
          <w:delText>s</w:delText>
        </w:r>
      </w:del>
      <w:r>
        <w:rPr>
          <w:rFonts w:ascii="Calibri" w:hAnsi="Calibri"/>
        </w:rPr>
        <w:t xml:space="preserve">. Once the cost is accepted </w:t>
      </w:r>
      <w:ins w:id="1819" w:author="Iragui, Charles" w:date="2018-04-03T10:16:00Z">
        <w:r>
          <w:rPr>
            <w:rFonts w:ascii="Calibri" w:hAnsi="Calibri"/>
          </w:rPr>
          <w:t xml:space="preserve">by the </w:t>
        </w:r>
      </w:ins>
      <w:r>
        <w:rPr>
          <w:rFonts w:ascii="Calibri" w:hAnsi="Calibri"/>
        </w:rPr>
        <w:t>shipper, the shipment</w:t>
      </w:r>
      <w:ins w:id="1820" w:author="Doug Gross" w:date="2018-05-07T14:07:00Z">
        <w:r w:rsidR="00225F0F">
          <w:rPr>
            <w:rFonts w:ascii="Calibri" w:hAnsi="Calibri"/>
          </w:rPr>
          <w:t xml:space="preserve"> profile</w:t>
        </w:r>
      </w:ins>
      <w:r>
        <w:rPr>
          <w:rFonts w:ascii="Calibri" w:hAnsi="Calibri"/>
        </w:rPr>
        <w:t xml:space="preserve"> will be</w:t>
      </w:r>
      <w:ins w:id="1821" w:author="Doug Gross" w:date="2018-05-07T14:07:00Z">
        <w:r w:rsidR="00225F0F">
          <w:rPr>
            <w:rFonts w:ascii="Calibri" w:hAnsi="Calibri"/>
          </w:rPr>
          <w:t xml:space="preserve"> run against</w:t>
        </w:r>
      </w:ins>
      <w:r>
        <w:rPr>
          <w:rFonts w:ascii="Calibri" w:hAnsi="Calibri"/>
        </w:rPr>
        <w:t xml:space="preserve"> </w:t>
      </w:r>
      <w:del w:id="1822" w:author="Doug Gross" w:date="2018-05-07T14:07:00Z">
        <w:r w:rsidDel="00225F0F">
          <w:rPr>
            <w:rFonts w:ascii="Calibri" w:hAnsi="Calibri"/>
          </w:rPr>
          <w:delText xml:space="preserve">matched with </w:delText>
        </w:r>
      </w:del>
      <w:r>
        <w:rPr>
          <w:rFonts w:ascii="Calibri" w:hAnsi="Calibri"/>
        </w:rPr>
        <w:t xml:space="preserve">the population of drivers </w:t>
      </w:r>
      <w:ins w:id="1823" w:author="Doug Gross" w:date="2018-04-30T20:10:00Z">
        <w:r w:rsidR="00F668DE">
          <w:rPr>
            <w:rFonts w:ascii="Calibri" w:hAnsi="Calibri"/>
          </w:rPr>
          <w:t xml:space="preserve">that </w:t>
        </w:r>
      </w:ins>
      <w:r>
        <w:rPr>
          <w:rFonts w:ascii="Calibri" w:hAnsi="Calibri"/>
        </w:rPr>
        <w:t>best fit</w:t>
      </w:r>
      <w:ins w:id="1824" w:author="Doug Gross" w:date="2018-04-30T20:10:00Z">
        <w:r w:rsidR="00F668DE">
          <w:rPr>
            <w:rFonts w:ascii="Calibri" w:hAnsi="Calibri"/>
          </w:rPr>
          <w:t>s</w:t>
        </w:r>
      </w:ins>
      <w:del w:id="1825" w:author="Doug Gross" w:date="2018-04-30T20:10:00Z">
        <w:r w:rsidDel="00F668DE">
          <w:rPr>
            <w:rFonts w:ascii="Calibri" w:hAnsi="Calibri"/>
          </w:rPr>
          <w:delText>ted for</w:delText>
        </w:r>
      </w:del>
      <w:r>
        <w:rPr>
          <w:rFonts w:ascii="Calibri" w:hAnsi="Calibri"/>
        </w:rPr>
        <w:t xml:space="preserve"> the delivery</w:t>
      </w:r>
      <w:ins w:id="1826" w:author="Doug Gross" w:date="2018-05-07T14:07:00Z">
        <w:r w:rsidR="00225F0F">
          <w:rPr>
            <w:rFonts w:ascii="Calibri" w:hAnsi="Calibri"/>
          </w:rPr>
          <w:t xml:space="preserve"> scenario, and </w:t>
        </w:r>
      </w:ins>
      <w:ins w:id="1827" w:author="Doug Gross" w:date="2018-05-07T14:08:00Z">
        <w:r w:rsidR="00225F0F">
          <w:rPr>
            <w:rFonts w:ascii="Calibri" w:hAnsi="Calibri"/>
          </w:rPr>
          <w:t>multiple matches will be made</w:t>
        </w:r>
      </w:ins>
      <w:ins w:id="1828" w:author="Doug Gross" w:date="2018-04-30T20:10:00Z">
        <w:r w:rsidR="00F668DE">
          <w:rPr>
            <w:rFonts w:ascii="Calibri" w:hAnsi="Calibri"/>
          </w:rPr>
          <w:t>.</w:t>
        </w:r>
      </w:ins>
      <w:del w:id="1829" w:author="Iragui, Charles" w:date="2018-04-03T10:16:00Z">
        <w:r>
          <w:rPr>
            <w:rFonts w:ascii="Calibri" w:hAnsi="Calibri"/>
          </w:rPr>
          <w:delText>. T</w:delText>
        </w:r>
      </w:del>
      <w:ins w:id="1830" w:author="Iragui, Charles" w:date="2018-04-03T10:16:00Z">
        <w:r>
          <w:rPr>
            <w:rFonts w:ascii="Calibri" w:hAnsi="Calibri"/>
          </w:rPr>
          <w:t xml:space="preserve"> </w:t>
        </w:r>
      </w:ins>
      <w:ins w:id="1831" w:author="Doug Gross" w:date="2018-04-30T20:10:00Z">
        <w:r w:rsidR="00F668DE">
          <w:rPr>
            <w:rFonts w:ascii="Calibri" w:hAnsi="Calibri"/>
          </w:rPr>
          <w:t>T</w:t>
        </w:r>
      </w:ins>
      <w:ins w:id="1832" w:author="Iragui, Charles" w:date="2018-04-03T10:16:00Z">
        <w:del w:id="1833" w:author="Doug Gross" w:date="2018-04-30T20:10:00Z">
          <w:r w:rsidDel="00F668DE">
            <w:rPr>
              <w:rFonts w:ascii="Calibri" w:hAnsi="Calibri"/>
            </w:rPr>
            <w:delText>and t</w:delText>
          </w:r>
        </w:del>
      </w:ins>
      <w:r>
        <w:rPr>
          <w:rFonts w:ascii="Calibri" w:hAnsi="Calibri"/>
        </w:rPr>
        <w:t xml:space="preserve">he drivers within this matched group </w:t>
      </w:r>
      <w:del w:id="1834" w:author="Iragui, Charles" w:date="2018-04-03T10:16:00Z">
        <w:r>
          <w:rPr>
            <w:rFonts w:ascii="Calibri" w:hAnsi="Calibri"/>
          </w:rPr>
          <w:delText>will have the ability to</w:delText>
        </w:r>
      </w:del>
      <w:ins w:id="1835" w:author="Iragui, Charles" w:date="2018-04-03T10:16:00Z">
        <w:r>
          <w:rPr>
            <w:rFonts w:ascii="Calibri" w:hAnsi="Calibri"/>
          </w:rPr>
          <w:t>can</w:t>
        </w:r>
      </w:ins>
      <w:r>
        <w:rPr>
          <w:rFonts w:ascii="Calibri" w:hAnsi="Calibri"/>
        </w:rPr>
        <w:t xml:space="preserve"> accept </w:t>
      </w:r>
      <w:ins w:id="1836" w:author="Doug Gross" w:date="2018-05-07T14:08:00Z">
        <w:r w:rsidR="00225F0F">
          <w:rPr>
            <w:rFonts w:ascii="Calibri" w:hAnsi="Calibri"/>
          </w:rPr>
          <w:t xml:space="preserve">or pass on </w:t>
        </w:r>
      </w:ins>
      <w:r>
        <w:rPr>
          <w:rFonts w:ascii="Calibri" w:hAnsi="Calibri"/>
        </w:rPr>
        <w:t xml:space="preserve">the </w:t>
      </w:r>
      <w:ins w:id="1837" w:author="Doug Gross" w:date="2018-05-07T14:08:00Z">
        <w:r w:rsidR="00225F0F">
          <w:rPr>
            <w:rFonts w:ascii="Calibri" w:hAnsi="Calibri"/>
          </w:rPr>
          <w:t>opportunity</w:t>
        </w:r>
      </w:ins>
      <w:del w:id="1838" w:author="Doug Gross" w:date="2018-05-07T14:08:00Z">
        <w:r w:rsidDel="00225F0F">
          <w:rPr>
            <w:rFonts w:ascii="Calibri" w:hAnsi="Calibri"/>
          </w:rPr>
          <w:delText>freight</w:delText>
        </w:r>
      </w:del>
      <w:r>
        <w:rPr>
          <w:rFonts w:ascii="Calibri" w:hAnsi="Calibri"/>
        </w:rPr>
        <w:t xml:space="preserve">. The system will allow the shipment to be selected by only one driver. Once a truck driver and </w:t>
      </w:r>
      <w:ins w:id="1839" w:author="Iragui, Charles" w:date="2018-04-03T10:17:00Z">
        <w:r>
          <w:rPr>
            <w:rFonts w:ascii="Calibri" w:hAnsi="Calibri"/>
          </w:rPr>
          <w:t xml:space="preserve">a </w:t>
        </w:r>
      </w:ins>
      <w:r>
        <w:rPr>
          <w:rFonts w:ascii="Calibri" w:hAnsi="Calibri"/>
        </w:rPr>
        <w:t xml:space="preserve">shipment </w:t>
      </w:r>
      <w:del w:id="1840" w:author="Iragui, Charles" w:date="2018-04-03T10:17:00Z">
        <w:r>
          <w:rPr>
            <w:rFonts w:ascii="Calibri" w:hAnsi="Calibri"/>
          </w:rPr>
          <w:delText xml:space="preserve">has </w:delText>
        </w:r>
      </w:del>
      <w:ins w:id="1841" w:author="Iragui, Charles" w:date="2018-04-03T10:17:00Z">
        <w:r>
          <w:rPr>
            <w:rFonts w:ascii="Calibri" w:hAnsi="Calibri"/>
          </w:rPr>
          <w:t xml:space="preserve">have </w:t>
        </w:r>
      </w:ins>
      <w:r>
        <w:rPr>
          <w:rFonts w:ascii="Calibri" w:hAnsi="Calibri"/>
        </w:rPr>
        <w:t xml:space="preserve">been matched, </w:t>
      </w:r>
      <w:del w:id="1842" w:author="Iragui, Charles" w:date="2018-04-03T10:17:00Z">
        <w:r>
          <w:rPr>
            <w:rFonts w:ascii="Calibri" w:hAnsi="Calibri"/>
          </w:rPr>
          <w:delText xml:space="preserve">then </w:delText>
        </w:r>
      </w:del>
      <w:r>
        <w:rPr>
          <w:rFonts w:ascii="Calibri" w:hAnsi="Calibri"/>
        </w:rPr>
        <w:t xml:space="preserve">the shipper will have the ability to track the truck driver </w:t>
      </w:r>
      <w:proofErr w:type="spellStart"/>
      <w:ins w:id="1843" w:author="Doug Gross" w:date="2018-04-30T20:11:00Z">
        <w:r w:rsidR="00F668DE">
          <w:rPr>
            <w:rFonts w:ascii="Calibri" w:hAnsi="Calibri"/>
          </w:rPr>
          <w:t>en</w:t>
        </w:r>
        <w:proofErr w:type="spellEnd"/>
        <w:r w:rsidR="00F668DE">
          <w:rPr>
            <w:rFonts w:ascii="Calibri" w:hAnsi="Calibri"/>
          </w:rPr>
          <w:t xml:space="preserve"> route</w:t>
        </w:r>
      </w:ins>
      <w:del w:id="1844" w:author="Doug Gross" w:date="2018-04-30T20:11:00Z">
        <w:r w:rsidDel="00F668DE">
          <w:rPr>
            <w:rFonts w:ascii="Calibri" w:hAnsi="Calibri"/>
          </w:rPr>
          <w:delText>traveling</w:delText>
        </w:r>
      </w:del>
      <w:r>
        <w:rPr>
          <w:rFonts w:ascii="Calibri" w:hAnsi="Calibri"/>
        </w:rPr>
        <w:t xml:space="preserve"> to their location for pickup</w:t>
      </w:r>
      <w:ins w:id="1845" w:author="Doug Gross" w:date="2018-04-30T20:11:00Z">
        <w:r w:rsidR="00F668DE">
          <w:rPr>
            <w:rFonts w:ascii="Calibri" w:hAnsi="Calibri"/>
          </w:rPr>
          <w:t xml:space="preserve"> of the shipment</w:t>
        </w:r>
      </w:ins>
      <w:r>
        <w:rPr>
          <w:rFonts w:ascii="Calibri" w:hAnsi="Calibri"/>
        </w:rPr>
        <w:t xml:space="preserve">. </w:t>
      </w:r>
    </w:p>
    <w:p w14:paraId="7B03BA4A" w14:textId="77777777" w:rsidR="00CF5879" w:rsidDel="00F668DE" w:rsidRDefault="00CF5879">
      <w:pPr>
        <w:pStyle w:val="Body"/>
        <w:rPr>
          <w:del w:id="1846" w:author="Doug Gross" w:date="2018-04-30T20:11:00Z"/>
          <w:rFonts w:ascii="Calibri" w:eastAsia="Calibri" w:hAnsi="Calibri" w:cs="Calibri"/>
        </w:rPr>
      </w:pPr>
    </w:p>
    <w:p w14:paraId="590EAFFA" w14:textId="77777777" w:rsidR="00CF5879" w:rsidRDefault="00CF5879">
      <w:pPr>
        <w:pStyle w:val="Body"/>
        <w:rPr>
          <w:rFonts w:ascii="Calibri" w:eastAsia="Calibri" w:hAnsi="Calibri" w:cs="Calibri"/>
        </w:rPr>
      </w:pPr>
    </w:p>
    <w:p w14:paraId="2381F6D8" w14:textId="77777777" w:rsidR="00CF5879" w:rsidRDefault="00CF5879">
      <w:pPr>
        <w:pStyle w:val="Body"/>
        <w:rPr>
          <w:rFonts w:ascii="Calibri" w:eastAsia="Calibri" w:hAnsi="Calibri" w:cs="Calibri"/>
        </w:rPr>
      </w:pPr>
    </w:p>
    <w:p w14:paraId="4BE77AF5" w14:textId="77777777" w:rsidR="00CF5879" w:rsidRPr="00F668DE" w:rsidRDefault="0081616C" w:rsidP="00EA28D5">
      <w:pPr>
        <w:pStyle w:val="Body"/>
        <w:outlineLvl w:val="0"/>
        <w:rPr>
          <w:ins w:id="1847" w:author="Iragui, Charles" w:date="2018-04-03T10:19:00Z"/>
          <w:rFonts w:ascii="Calibri" w:eastAsia="Calibri" w:hAnsi="Calibri" w:cs="Calibri"/>
          <w:b/>
          <w:rPrChange w:id="1848" w:author="Doug Gross" w:date="2018-04-30T20:11:00Z">
            <w:rPr>
              <w:ins w:id="1849" w:author="Iragui, Charles" w:date="2018-04-03T10:19:00Z"/>
              <w:rFonts w:ascii="Calibri" w:eastAsia="Calibri" w:hAnsi="Calibri" w:cs="Calibri"/>
            </w:rPr>
          </w:rPrChange>
        </w:rPr>
      </w:pPr>
      <w:ins w:id="1850" w:author="Iragui, Charles" w:date="2018-04-03T10:19:00Z">
        <w:r w:rsidRPr="00F668DE">
          <w:rPr>
            <w:rFonts w:ascii="Calibri" w:hAnsi="Calibri"/>
            <w:b/>
            <w:rPrChange w:id="1851" w:author="Doug Gross" w:date="2018-04-30T20:11:00Z">
              <w:rPr>
                <w:rFonts w:ascii="Calibri" w:hAnsi="Calibri"/>
              </w:rPr>
            </w:rPrChange>
          </w:rPr>
          <w:t>Hardware:</w:t>
        </w:r>
      </w:ins>
    </w:p>
    <w:p w14:paraId="0A64F594" w14:textId="043C8388" w:rsidR="00CF5879" w:rsidRDefault="00F668DE">
      <w:pPr>
        <w:pStyle w:val="Body"/>
        <w:rPr>
          <w:rFonts w:ascii="Calibri" w:eastAsia="Calibri" w:hAnsi="Calibri" w:cs="Calibri"/>
        </w:rPr>
      </w:pPr>
      <w:ins w:id="1852" w:author="Doug Gross" w:date="2018-04-30T20:12:00Z">
        <w:r>
          <w:rPr>
            <w:rFonts w:ascii="Calibri" w:hAnsi="Calibri"/>
          </w:rPr>
          <w:t>F</w:t>
        </w:r>
      </w:ins>
      <w:del w:id="1853" w:author="Doug Gross" w:date="2018-04-30T20:12:00Z">
        <w:r w:rsidR="0081616C" w:rsidDel="00F668DE">
          <w:rPr>
            <w:rFonts w:ascii="Calibri" w:hAnsi="Calibri"/>
          </w:rPr>
          <w:delText>Additionally, f</w:delText>
        </w:r>
      </w:del>
      <w:r w:rsidR="0081616C">
        <w:rPr>
          <w:rFonts w:ascii="Calibri" w:hAnsi="Calibri"/>
        </w:rPr>
        <w:t>or shippers</w:t>
      </w:r>
      <w:ins w:id="1854" w:author="Doug Gross" w:date="2018-04-30T20:12:00Z">
        <w:r>
          <w:rPr>
            <w:rFonts w:ascii="Calibri" w:hAnsi="Calibri"/>
          </w:rPr>
          <w:t>,</w:t>
        </w:r>
      </w:ins>
      <w:r w:rsidR="0081616C">
        <w:rPr>
          <w:rFonts w:ascii="Calibri" w:hAnsi="Calibri"/>
        </w:rPr>
        <w:t xml:space="preserve"> </w:t>
      </w:r>
      <w:r w:rsidR="00E54BCD">
        <w:rPr>
          <w:rFonts w:ascii="Calibri" w:hAnsi="Calibri"/>
          <w:spacing w:val="-6"/>
        </w:rPr>
        <w:t>Project</w:t>
      </w:r>
      <w:r w:rsidR="00293786">
        <w:rPr>
          <w:rFonts w:ascii="Calibri" w:hAnsi="Calibri"/>
          <w:spacing w:val="-6"/>
        </w:rPr>
        <w:t xml:space="preserve"> Freight</w:t>
      </w:r>
      <w:r w:rsidR="0081616C">
        <w:rPr>
          <w:rFonts w:ascii="Calibri" w:hAnsi="Calibri"/>
        </w:rPr>
        <w:t xml:space="preserve"> will develop technology to track and </w:t>
      </w:r>
      <w:ins w:id="1855" w:author="Iragui, Charles" w:date="2018-04-03T10:19:00Z">
        <w:del w:id="1856" w:author="Doug Gross" w:date="2018-04-30T20:12:00Z">
          <w:r w:rsidR="0081616C" w:rsidDel="00F668DE">
            <w:rPr>
              <w:rFonts w:ascii="Calibri" w:hAnsi="Calibri"/>
            </w:rPr>
            <w:delText xml:space="preserve">to </w:delText>
          </w:r>
        </w:del>
      </w:ins>
      <w:del w:id="1857" w:author="Iragui, Charles" w:date="2018-04-03T10:19:00Z">
        <w:r w:rsidR="0081616C">
          <w:rPr>
            <w:rFonts w:ascii="Calibri" w:hAnsi="Calibri"/>
          </w:rPr>
          <w:delText xml:space="preserve">reporting </w:delText>
        </w:r>
      </w:del>
      <w:ins w:id="1858" w:author="Iragui, Charles" w:date="2018-04-03T10:19:00Z">
        <w:r w:rsidR="0081616C">
          <w:rPr>
            <w:rFonts w:ascii="Calibri" w:hAnsi="Calibri"/>
          </w:rPr>
          <w:t xml:space="preserve">report the </w:t>
        </w:r>
      </w:ins>
      <w:r w:rsidR="0081616C">
        <w:rPr>
          <w:rFonts w:ascii="Calibri" w:hAnsi="Calibri"/>
        </w:rPr>
        <w:t xml:space="preserve">status </w:t>
      </w:r>
      <w:ins w:id="1859" w:author="Doug Gross" w:date="2018-04-30T20:12:00Z">
        <w:r>
          <w:rPr>
            <w:rFonts w:ascii="Calibri" w:hAnsi="Calibri"/>
          </w:rPr>
          <w:t>of</w:t>
        </w:r>
      </w:ins>
      <w:del w:id="1860" w:author="Doug Gross" w:date="2018-04-30T20:12:00Z">
        <w:r w:rsidR="0081616C" w:rsidDel="00F668DE">
          <w:rPr>
            <w:rFonts w:ascii="Calibri" w:hAnsi="Calibri"/>
          </w:rPr>
          <w:delText>for</w:delText>
        </w:r>
      </w:del>
      <w:r w:rsidR="0081616C">
        <w:rPr>
          <w:rFonts w:ascii="Calibri" w:hAnsi="Calibri"/>
        </w:rPr>
        <w:t xml:space="preserve"> their </w:t>
      </w:r>
      <w:ins w:id="1861" w:author="Doug Gross" w:date="2018-04-30T20:12:00Z">
        <w:r>
          <w:rPr>
            <w:rFonts w:ascii="Calibri" w:hAnsi="Calibri"/>
          </w:rPr>
          <w:t>shipment</w:t>
        </w:r>
      </w:ins>
      <w:del w:id="1862" w:author="Doug Gross" w:date="2018-04-30T20:12:00Z">
        <w:r w:rsidR="0081616C" w:rsidDel="00F668DE">
          <w:rPr>
            <w:rFonts w:ascii="Calibri" w:hAnsi="Calibri"/>
          </w:rPr>
          <w:delText>package</w:delText>
        </w:r>
      </w:del>
      <w:r w:rsidR="0081616C">
        <w:rPr>
          <w:rFonts w:ascii="Calibri" w:hAnsi="Calibri"/>
        </w:rPr>
        <w:t xml:space="preserve">. A small tamper proof </w:t>
      </w:r>
      <w:del w:id="1863" w:author="Siedenburg" w:date="2018-04-06T11:16:00Z">
        <w:r w:rsidR="0081616C">
          <w:rPr>
            <w:rFonts w:ascii="Calibri" w:hAnsi="Calibri"/>
          </w:rPr>
          <w:delText>plastic container</w:delText>
        </w:r>
      </w:del>
      <w:ins w:id="1864" w:author="Siedenburg" w:date="2018-04-06T11:16:00Z">
        <w:r w:rsidR="0081616C">
          <w:rPr>
            <w:rFonts w:ascii="Calibri" w:hAnsi="Calibri"/>
          </w:rPr>
          <w:t>device</w:t>
        </w:r>
      </w:ins>
      <w:r w:rsidR="0081616C">
        <w:rPr>
          <w:rFonts w:ascii="Calibri" w:hAnsi="Calibri"/>
        </w:rPr>
        <w:t xml:space="preserve"> that records data regarding the shipment’s</w:t>
      </w:r>
      <w:ins w:id="1865" w:author="Doug Gross" w:date="2018-04-30T20:12:00Z">
        <w:r>
          <w:rPr>
            <w:rFonts w:ascii="Calibri" w:hAnsi="Calibri"/>
          </w:rPr>
          <w:t xml:space="preserve"> environment</w:t>
        </w:r>
      </w:ins>
      <w:ins w:id="1866" w:author="Doug Gross" w:date="2018-04-30T20:13:00Z">
        <w:r>
          <w:rPr>
            <w:rFonts w:ascii="Calibri" w:hAnsi="Calibri"/>
          </w:rPr>
          <w:t xml:space="preserve"> (e.g.,</w:t>
        </w:r>
      </w:ins>
      <w:del w:id="1867" w:author="Iragui, Charles" w:date="2018-04-03T10:19:00Z">
        <w:r w:rsidR="0081616C">
          <w:rPr>
            <w:rFonts w:ascii="Calibri" w:hAnsi="Calibri"/>
          </w:rPr>
          <w:delText xml:space="preserve">      </w:delText>
        </w:r>
      </w:del>
      <w:ins w:id="1868" w:author="Iragui, Charles" w:date="2018-04-03T10:19:00Z">
        <w:del w:id="1869" w:author="Doug Gross" w:date="2018-04-30T20:13:00Z">
          <w:r w:rsidR="0081616C" w:rsidDel="00F668DE">
            <w:rPr>
              <w:rFonts w:ascii="Calibri" w:hAnsi="Calibri"/>
            </w:rPr>
            <w:delText>:</w:delText>
          </w:r>
        </w:del>
        <w:r w:rsidR="0081616C">
          <w:rPr>
            <w:rFonts w:ascii="Calibri" w:hAnsi="Calibri"/>
          </w:rPr>
          <w:t xml:space="preserve"> </w:t>
        </w:r>
      </w:ins>
      <w:r w:rsidR="0081616C">
        <w:rPr>
          <w:rFonts w:ascii="Calibri" w:hAnsi="Calibri"/>
        </w:rPr>
        <w:t>g-force changes</w:t>
      </w:r>
      <w:ins w:id="1870" w:author="Doug Gross" w:date="2018-05-07T14:09:00Z">
        <w:r w:rsidR="003850D5">
          <w:rPr>
            <w:rFonts w:ascii="Calibri" w:hAnsi="Calibri"/>
          </w:rPr>
          <w:t>;</w:t>
        </w:r>
      </w:ins>
      <w:del w:id="1871" w:author="Doug Gross" w:date="2018-05-07T14:09:00Z">
        <w:r w:rsidR="0081616C" w:rsidDel="003850D5">
          <w:rPr>
            <w:rFonts w:ascii="Calibri" w:hAnsi="Calibri"/>
          </w:rPr>
          <w:delText>,</w:delText>
        </w:r>
      </w:del>
      <w:r w:rsidR="0081616C">
        <w:rPr>
          <w:rFonts w:ascii="Calibri" w:hAnsi="Calibri"/>
        </w:rPr>
        <w:t xml:space="preserve"> temperature/humidity</w:t>
      </w:r>
      <w:ins w:id="1872" w:author="Doug Gross" w:date="2018-05-07T14:09:00Z">
        <w:r w:rsidR="003850D5">
          <w:rPr>
            <w:rFonts w:ascii="Calibri" w:hAnsi="Calibri"/>
          </w:rPr>
          <w:t>;</w:t>
        </w:r>
      </w:ins>
      <w:del w:id="1873" w:author="Doug Gross" w:date="2018-05-07T14:09:00Z">
        <w:r w:rsidR="0081616C" w:rsidDel="003850D5">
          <w:rPr>
            <w:rFonts w:ascii="Calibri" w:hAnsi="Calibri"/>
          </w:rPr>
          <w:delText>,</w:delText>
        </w:r>
      </w:del>
      <w:r w:rsidR="0081616C">
        <w:rPr>
          <w:rFonts w:ascii="Calibri" w:hAnsi="Calibri"/>
        </w:rPr>
        <w:t xml:space="preserve"> tilt and </w:t>
      </w:r>
      <w:ins w:id="1874" w:author="Doug Gross" w:date="2018-05-07T14:09:00Z">
        <w:r w:rsidR="003850D5">
          <w:rPr>
            <w:rFonts w:ascii="Calibri" w:hAnsi="Calibri"/>
          </w:rPr>
          <w:t xml:space="preserve">geographic </w:t>
        </w:r>
      </w:ins>
      <w:r w:rsidR="0081616C">
        <w:rPr>
          <w:rFonts w:ascii="Calibri" w:hAnsi="Calibri"/>
        </w:rPr>
        <w:t>location</w:t>
      </w:r>
      <w:ins w:id="1875" w:author="Doug Gross" w:date="2018-04-30T20:13:00Z">
        <w:r>
          <w:rPr>
            <w:rFonts w:ascii="Calibri" w:hAnsi="Calibri"/>
          </w:rPr>
          <w:t>)</w:t>
        </w:r>
      </w:ins>
      <w:r w:rsidR="0081616C">
        <w:rPr>
          <w:rFonts w:ascii="Calibri" w:hAnsi="Calibri"/>
        </w:rPr>
        <w:t xml:space="preserve"> can also be added to shipments within the </w:t>
      </w:r>
      <w:r w:rsidR="00E54BCD">
        <w:rPr>
          <w:rFonts w:ascii="Calibri" w:hAnsi="Calibri"/>
          <w:spacing w:val="-6"/>
        </w:rPr>
        <w:t>Project</w:t>
      </w:r>
      <w:r w:rsidR="00293786">
        <w:rPr>
          <w:rFonts w:ascii="Calibri" w:hAnsi="Calibri"/>
          <w:spacing w:val="-6"/>
        </w:rPr>
        <w:t xml:space="preserve"> Freight</w:t>
      </w:r>
      <w:r w:rsidR="0081616C">
        <w:rPr>
          <w:rFonts w:ascii="Calibri" w:hAnsi="Calibri"/>
        </w:rPr>
        <w:t xml:space="preserve"> system. All of this data will feed into </w:t>
      </w:r>
      <w:r w:rsidR="00E54BCD">
        <w:rPr>
          <w:rFonts w:ascii="Calibri" w:hAnsi="Calibri"/>
          <w:spacing w:val="-6"/>
        </w:rPr>
        <w:t>Project</w:t>
      </w:r>
      <w:r w:rsidR="00293786">
        <w:rPr>
          <w:rFonts w:ascii="Calibri" w:hAnsi="Calibri"/>
          <w:spacing w:val="-6"/>
        </w:rPr>
        <w:t xml:space="preserve"> Freight</w:t>
      </w:r>
      <w:r w:rsidR="0081616C">
        <w:rPr>
          <w:rFonts w:ascii="Calibri" w:hAnsi="Calibri"/>
        </w:rPr>
        <w:t>’s software solution</w:t>
      </w:r>
      <w:ins w:id="1876" w:author="Doug Gross" w:date="2018-04-30T20:13:00Z">
        <w:r>
          <w:rPr>
            <w:rFonts w:ascii="Calibri" w:hAnsi="Calibri"/>
          </w:rPr>
          <w:t>,</w:t>
        </w:r>
      </w:ins>
      <w:r w:rsidR="0081616C">
        <w:rPr>
          <w:rFonts w:ascii="Calibri" w:hAnsi="Calibri"/>
        </w:rPr>
        <w:t xml:space="preserve"> </w:t>
      </w:r>
      <w:del w:id="1877" w:author="Doug Gross" w:date="2018-05-10T18:21:00Z">
        <w:r w:rsidR="0081616C" w:rsidDel="00CD4368">
          <w:rPr>
            <w:rFonts w:ascii="Calibri" w:hAnsi="Calibri"/>
          </w:rPr>
          <w:delText xml:space="preserve">showing </w:delText>
        </w:r>
      </w:del>
      <w:ins w:id="1878" w:author="Doug Gross" w:date="2018-05-10T18:21:00Z">
        <w:r w:rsidR="00CD4368">
          <w:rPr>
            <w:rFonts w:ascii="Calibri" w:hAnsi="Calibri"/>
          </w:rPr>
          <w:t xml:space="preserve">displaying for </w:t>
        </w:r>
      </w:ins>
      <w:r w:rsidR="0081616C">
        <w:rPr>
          <w:rFonts w:ascii="Calibri" w:hAnsi="Calibri"/>
        </w:rPr>
        <w:t xml:space="preserve">the shipper </w:t>
      </w:r>
      <w:ins w:id="1879" w:author="Iragui, Charles" w:date="2018-04-03T10:20:00Z">
        <w:r w:rsidR="0081616C">
          <w:rPr>
            <w:rFonts w:ascii="Calibri" w:hAnsi="Calibri"/>
          </w:rPr>
          <w:t xml:space="preserve">the </w:t>
        </w:r>
      </w:ins>
      <w:del w:id="1880" w:author="Iragui, Charles" w:date="2018-04-03T10:20:00Z">
        <w:r w:rsidR="0081616C">
          <w:rPr>
            <w:rFonts w:ascii="Calibri" w:hAnsi="Calibri"/>
          </w:rPr>
          <w:delText>real up-to-date</w:delText>
        </w:r>
      </w:del>
      <w:r w:rsidR="0081616C">
        <w:rPr>
          <w:rFonts w:ascii="Calibri" w:hAnsi="Calibri"/>
        </w:rPr>
        <w:t>real</w:t>
      </w:r>
      <w:ins w:id="1881" w:author="Doug Gross" w:date="2018-04-30T20:14:00Z">
        <w:r>
          <w:rPr>
            <w:rFonts w:ascii="Calibri" w:hAnsi="Calibri"/>
          </w:rPr>
          <w:t>-</w:t>
        </w:r>
      </w:ins>
      <w:del w:id="1882" w:author="Doug Gross" w:date="2018-04-30T20:14:00Z">
        <w:r w:rsidR="0081616C" w:rsidDel="00F668DE">
          <w:rPr>
            <w:rFonts w:ascii="Calibri" w:hAnsi="Calibri"/>
          </w:rPr>
          <w:delText xml:space="preserve"> </w:delText>
        </w:r>
      </w:del>
      <w:r w:rsidR="0081616C">
        <w:rPr>
          <w:rFonts w:ascii="Calibri" w:hAnsi="Calibri"/>
        </w:rPr>
        <w:t xml:space="preserve">time status of their shipment. If the shipment’s status falls outside of </w:t>
      </w:r>
      <w:del w:id="1883" w:author="Doug Gross" w:date="2018-05-10T18:21:00Z">
        <w:r w:rsidR="0081616C" w:rsidDel="00CD4368">
          <w:rPr>
            <w:rFonts w:ascii="Calibri" w:hAnsi="Calibri"/>
          </w:rPr>
          <w:delText xml:space="preserve">the </w:delText>
        </w:r>
      </w:del>
      <w:r w:rsidR="0081616C">
        <w:rPr>
          <w:rFonts w:ascii="Calibri" w:hAnsi="Calibri"/>
        </w:rPr>
        <w:t>preassigned ranges</w:t>
      </w:r>
      <w:del w:id="1884" w:author="Iragui, Charles" w:date="2018-04-03T10:22:00Z">
        <w:r w:rsidR="0081616C">
          <w:rPr>
            <w:rFonts w:ascii="Calibri" w:hAnsi="Calibri"/>
          </w:rPr>
          <w:delText>,</w:delText>
        </w:r>
      </w:del>
      <w:r w:rsidR="0081616C">
        <w:rPr>
          <w:rFonts w:ascii="Calibri" w:hAnsi="Calibri"/>
        </w:rPr>
        <w:t xml:space="preserve"> </w:t>
      </w:r>
      <w:del w:id="1885" w:author="Iragui, Charles" w:date="2018-04-03T10:21:00Z">
        <w:r w:rsidR="0081616C">
          <w:rPr>
            <w:rFonts w:ascii="Calibri" w:hAnsi="Calibri"/>
          </w:rPr>
          <w:delText xml:space="preserve">assigned regarding </w:delText>
        </w:r>
      </w:del>
      <w:ins w:id="1886" w:author="Iragui, Charles" w:date="2018-04-03T10:22:00Z">
        <w:r w:rsidR="0081616C">
          <w:rPr>
            <w:rFonts w:ascii="Calibri" w:hAnsi="Calibri"/>
          </w:rPr>
          <w:t>(</w:t>
        </w:r>
      </w:ins>
      <w:ins w:id="1887" w:author="Doug Gross" w:date="2018-05-10T18:22:00Z">
        <w:r w:rsidR="00CD4368">
          <w:rPr>
            <w:rFonts w:ascii="Calibri" w:hAnsi="Calibri"/>
          </w:rPr>
          <w:t xml:space="preserve">e.g., </w:t>
        </w:r>
        <w:proofErr w:type="spellStart"/>
        <w:r w:rsidR="00CD4368">
          <w:rPr>
            <w:rFonts w:ascii="Calibri" w:hAnsi="Calibri"/>
          </w:rPr>
          <w:t>proress</w:t>
        </w:r>
        <w:proofErr w:type="spellEnd"/>
        <w:r w:rsidR="00CD4368">
          <w:rPr>
            <w:rFonts w:ascii="Calibri" w:hAnsi="Calibri"/>
          </w:rPr>
          <w:t xml:space="preserve"> of </w:t>
        </w:r>
      </w:ins>
      <w:r w:rsidR="0081616C">
        <w:rPr>
          <w:rFonts w:ascii="Calibri" w:hAnsi="Calibri"/>
        </w:rPr>
        <w:t xml:space="preserve">delivery </w:t>
      </w:r>
      <w:ins w:id="1888" w:author="Doug Gross" w:date="2018-05-10T18:22:00Z">
        <w:r w:rsidR="00CD4368">
          <w:rPr>
            <w:rFonts w:ascii="Calibri" w:hAnsi="Calibri"/>
          </w:rPr>
          <w:t>over time</w:t>
        </w:r>
      </w:ins>
      <w:del w:id="1889" w:author="Doug Gross" w:date="2018-05-10T18:22:00Z">
        <w:r w:rsidR="0081616C" w:rsidDel="00CD4368">
          <w:rPr>
            <w:rFonts w:ascii="Calibri" w:hAnsi="Calibri"/>
          </w:rPr>
          <w:delText>date</w:delText>
        </w:r>
      </w:del>
      <w:ins w:id="1890" w:author="Doug Gross" w:date="2018-05-10T18:22:00Z">
        <w:r w:rsidR="00CD4368">
          <w:rPr>
            <w:rFonts w:ascii="Calibri" w:hAnsi="Calibri"/>
          </w:rPr>
          <w:t xml:space="preserve">; </w:t>
        </w:r>
      </w:ins>
      <w:del w:id="1891" w:author="Doug Gross" w:date="2018-05-10T18:22:00Z">
        <w:r w:rsidR="0081616C" w:rsidDel="00CD4368">
          <w:rPr>
            <w:rFonts w:ascii="Calibri" w:hAnsi="Calibri"/>
          </w:rPr>
          <w:delText xml:space="preserve"> and </w:delText>
        </w:r>
      </w:del>
      <w:r w:rsidR="0081616C">
        <w:rPr>
          <w:rFonts w:ascii="Calibri" w:hAnsi="Calibri"/>
        </w:rPr>
        <w:t xml:space="preserve">acceptable </w:t>
      </w:r>
      <w:ins w:id="1892" w:author="Doug Gross" w:date="2018-05-10T18:21:00Z">
        <w:r w:rsidR="00CD4368">
          <w:rPr>
            <w:rFonts w:ascii="Calibri" w:hAnsi="Calibri"/>
          </w:rPr>
          <w:t xml:space="preserve">environmental </w:t>
        </w:r>
      </w:ins>
      <w:r w:rsidR="0081616C">
        <w:rPr>
          <w:rFonts w:ascii="Calibri" w:hAnsi="Calibri"/>
        </w:rPr>
        <w:t>conditions</w:t>
      </w:r>
      <w:ins w:id="1893" w:author="Doug Gross" w:date="2018-05-10T18:22:00Z">
        <w:r w:rsidR="00CD4368">
          <w:rPr>
            <w:rFonts w:ascii="Calibri" w:hAnsi="Calibri"/>
          </w:rPr>
          <w:t>, etc.</w:t>
        </w:r>
      </w:ins>
      <w:ins w:id="1894" w:author="Iragui, Charles" w:date="2018-04-03T10:22:00Z">
        <w:r w:rsidR="0081616C">
          <w:rPr>
            <w:rFonts w:ascii="Calibri" w:hAnsi="Calibri"/>
          </w:rPr>
          <w:t>)</w:t>
        </w:r>
      </w:ins>
      <w:r w:rsidR="0081616C">
        <w:rPr>
          <w:rFonts w:ascii="Calibri" w:hAnsi="Calibri"/>
        </w:rPr>
        <w:t xml:space="preserve">, the </w:t>
      </w:r>
      <w:del w:id="1895" w:author="Iragui, Charles" w:date="2018-04-03T10:21:00Z">
        <w:r w:rsidR="0081616C">
          <w:rPr>
            <w:rFonts w:ascii="Calibri" w:hAnsi="Calibri"/>
          </w:rPr>
          <w:delText xml:space="preserve">platform </w:delText>
        </w:r>
      </w:del>
      <w:ins w:id="1896" w:author="Iragui, Charles" w:date="2018-04-03T10:21:00Z">
        <w:r w:rsidR="0081616C">
          <w:rPr>
            <w:rFonts w:ascii="Calibri" w:hAnsi="Calibri"/>
            <w:lang w:val="fr-FR"/>
          </w:rPr>
          <w:t xml:space="preserve">application </w:t>
        </w:r>
      </w:ins>
      <w:r w:rsidR="0081616C">
        <w:rPr>
          <w:rFonts w:ascii="Calibri" w:hAnsi="Calibri"/>
        </w:rPr>
        <w:t xml:space="preserve">will </w:t>
      </w:r>
      <w:ins w:id="1897" w:author="Doug Gross" w:date="2018-05-10T18:22:00Z">
        <w:r w:rsidR="00CD4368">
          <w:rPr>
            <w:rFonts w:ascii="Calibri" w:hAnsi="Calibri"/>
          </w:rPr>
          <w:t>display</w:t>
        </w:r>
      </w:ins>
      <w:del w:id="1898" w:author="Doug Gross" w:date="2018-05-10T18:22:00Z">
        <w:r w:rsidR="0081616C" w:rsidDel="00CD4368">
          <w:rPr>
            <w:rFonts w:ascii="Calibri" w:hAnsi="Calibri"/>
          </w:rPr>
          <w:delText>show</w:delText>
        </w:r>
      </w:del>
      <w:r w:rsidR="0081616C">
        <w:rPr>
          <w:rFonts w:ascii="Calibri" w:hAnsi="Calibri"/>
        </w:rPr>
        <w:t xml:space="preserve"> cautionary warnings</w:t>
      </w:r>
      <w:del w:id="1899" w:author="Iragui, Charles" w:date="2018-04-03T10:21:00Z">
        <w:r w:rsidR="0081616C">
          <w:rPr>
            <w:rFonts w:ascii="Calibri" w:hAnsi="Calibri"/>
          </w:rPr>
          <w:delText xml:space="preserve">, </w:delText>
        </w:r>
      </w:del>
      <w:ins w:id="1900" w:author="Iragui, Charles" w:date="2018-04-03T10:21:00Z">
        <w:r w:rsidR="0081616C">
          <w:rPr>
            <w:rFonts w:ascii="Calibri" w:hAnsi="Calibri"/>
          </w:rPr>
          <w:t xml:space="preserve"> and </w:t>
        </w:r>
      </w:ins>
      <w:r w:rsidR="0081616C">
        <w:rPr>
          <w:rFonts w:ascii="Calibri" w:hAnsi="Calibri"/>
        </w:rPr>
        <w:t xml:space="preserve">the driver and shipper will </w:t>
      </w:r>
      <w:ins w:id="1901" w:author="Doug Gross" w:date="2018-04-30T20:14:00Z">
        <w:r>
          <w:rPr>
            <w:rFonts w:ascii="Calibri" w:hAnsi="Calibri"/>
          </w:rPr>
          <w:t xml:space="preserve">each </w:t>
        </w:r>
      </w:ins>
      <w:r w:rsidR="0081616C">
        <w:rPr>
          <w:rFonts w:ascii="Calibri" w:hAnsi="Calibri"/>
        </w:rPr>
        <w:t xml:space="preserve">receive notifications </w:t>
      </w:r>
      <w:ins w:id="1902" w:author="Doug Gross" w:date="2018-04-30T20:14:00Z">
        <w:r>
          <w:rPr>
            <w:rFonts w:ascii="Calibri" w:hAnsi="Calibri"/>
          </w:rPr>
          <w:t>via</w:t>
        </w:r>
      </w:ins>
      <w:ins w:id="1903" w:author="Doug Gross" w:date="2018-05-07T14:10:00Z">
        <w:r w:rsidR="003850D5">
          <w:rPr>
            <w:rFonts w:ascii="Calibri" w:hAnsi="Calibri"/>
          </w:rPr>
          <w:t xml:space="preserve"> text message and</w:t>
        </w:r>
      </w:ins>
      <w:del w:id="1904" w:author="Doug Gross" w:date="2018-04-30T20:14:00Z">
        <w:r w:rsidR="0081616C" w:rsidDel="00F668DE">
          <w:rPr>
            <w:rFonts w:ascii="Calibri" w:hAnsi="Calibri"/>
          </w:rPr>
          <w:delText>within</w:delText>
        </w:r>
      </w:del>
      <w:r w:rsidR="0081616C">
        <w:rPr>
          <w:rFonts w:ascii="Calibri" w:hAnsi="Calibri"/>
        </w:rPr>
        <w:t xml:space="preserve"> the software</w:t>
      </w:r>
      <w:ins w:id="1905" w:author="Doug Gross" w:date="2018-04-30T20:14:00Z">
        <w:r>
          <w:rPr>
            <w:rFonts w:ascii="Calibri" w:hAnsi="Calibri"/>
          </w:rPr>
          <w:t xml:space="preserve">’s </w:t>
        </w:r>
      </w:ins>
      <w:ins w:id="1906" w:author="Doug Gross" w:date="2018-05-07T14:10:00Z">
        <w:r w:rsidR="003850D5">
          <w:rPr>
            <w:rFonts w:ascii="Calibri" w:hAnsi="Calibri"/>
          </w:rPr>
          <w:t xml:space="preserve">audience-specific </w:t>
        </w:r>
      </w:ins>
      <w:ins w:id="1907" w:author="Doug Gross" w:date="2018-05-10T18:23:00Z">
        <w:r w:rsidR="00CD4368">
          <w:rPr>
            <w:rFonts w:ascii="Calibri" w:hAnsi="Calibri"/>
          </w:rPr>
          <w:t xml:space="preserve">user interfaces </w:t>
        </w:r>
      </w:ins>
      <w:ins w:id="1908" w:author="Doug Gross" w:date="2018-05-07T14:11:00Z">
        <w:r w:rsidR="003850D5">
          <w:rPr>
            <w:rFonts w:ascii="Calibri" w:hAnsi="Calibri"/>
          </w:rPr>
          <w:t>(</w:t>
        </w:r>
      </w:ins>
      <w:ins w:id="1909" w:author="Doug Gross" w:date="2018-05-10T18:23:00Z">
        <w:r w:rsidR="00CD4368">
          <w:rPr>
            <w:rFonts w:ascii="Calibri" w:hAnsi="Calibri"/>
          </w:rPr>
          <w:t xml:space="preserve">i.e., </w:t>
        </w:r>
      </w:ins>
      <w:ins w:id="1910" w:author="Doug Gross" w:date="2018-05-07T14:11:00Z">
        <w:r w:rsidR="003850D5">
          <w:rPr>
            <w:rFonts w:ascii="Calibri" w:hAnsi="Calibri"/>
          </w:rPr>
          <w:t>shipper</w:t>
        </w:r>
      </w:ins>
      <w:ins w:id="1911" w:author="Doug Gross" w:date="2018-05-10T18:23:00Z">
        <w:r w:rsidR="00CD4368">
          <w:rPr>
            <w:rFonts w:ascii="Calibri" w:hAnsi="Calibri"/>
          </w:rPr>
          <w:t xml:space="preserve"> or</w:t>
        </w:r>
      </w:ins>
      <w:ins w:id="1912" w:author="Doug Gross" w:date="2018-05-07T14:11:00Z">
        <w:r w:rsidR="003850D5">
          <w:rPr>
            <w:rFonts w:ascii="Calibri" w:hAnsi="Calibri"/>
          </w:rPr>
          <w:t xml:space="preserve"> truck driver)</w:t>
        </w:r>
      </w:ins>
      <w:del w:id="1913" w:author="Doug Gross" w:date="2018-05-07T14:11:00Z">
        <w:r w:rsidR="0081616C" w:rsidDel="003850D5">
          <w:rPr>
            <w:rFonts w:ascii="Calibri" w:hAnsi="Calibri"/>
          </w:rPr>
          <w:delText xml:space="preserve"> and </w:delText>
        </w:r>
      </w:del>
      <w:ins w:id="1914" w:author="Iragui, Charles" w:date="2018-04-03T10:21:00Z">
        <w:del w:id="1915" w:author="Doug Gross" w:date="2018-04-30T20:14:00Z">
          <w:r w:rsidR="0081616C" w:rsidDel="00F668DE">
            <w:rPr>
              <w:rFonts w:ascii="Calibri" w:hAnsi="Calibri"/>
              <w:lang w:val="it-IT"/>
            </w:rPr>
            <w:delText xml:space="preserve">via </w:delText>
          </w:r>
        </w:del>
      </w:ins>
      <w:del w:id="1916" w:author="Doug Gross" w:date="2018-05-07T14:11:00Z">
        <w:r w:rsidR="0081616C" w:rsidDel="003850D5">
          <w:rPr>
            <w:rFonts w:ascii="Calibri" w:hAnsi="Calibri"/>
          </w:rPr>
          <w:delText>text message</w:delText>
        </w:r>
      </w:del>
      <w:del w:id="1917" w:author="Doug Gross" w:date="2018-04-30T20:15:00Z">
        <w:r w:rsidR="0081616C" w:rsidDel="00F668DE">
          <w:rPr>
            <w:rFonts w:ascii="Calibri" w:hAnsi="Calibri"/>
          </w:rPr>
          <w:delText>s</w:delText>
        </w:r>
      </w:del>
      <w:r w:rsidR="0081616C">
        <w:rPr>
          <w:rFonts w:ascii="Calibri" w:hAnsi="Calibri"/>
        </w:rPr>
        <w:t xml:space="preserve">. The shipper will have </w:t>
      </w:r>
      <w:ins w:id="1918" w:author="Doug Gross" w:date="2018-05-10T18:23:00Z">
        <w:r w:rsidR="00CD4368">
          <w:rPr>
            <w:rFonts w:ascii="Calibri" w:hAnsi="Calibri"/>
          </w:rPr>
          <w:t xml:space="preserve">the option of </w:t>
        </w:r>
      </w:ins>
      <w:r w:rsidR="0081616C">
        <w:rPr>
          <w:rFonts w:ascii="Calibri" w:hAnsi="Calibri"/>
        </w:rPr>
        <w:t xml:space="preserve">direct communication with the </w:t>
      </w:r>
      <w:del w:id="1919" w:author="Iragui, Charles" w:date="2018-04-03T10:22:00Z">
        <w:r w:rsidR="0081616C">
          <w:rPr>
            <w:rFonts w:ascii="Calibri" w:hAnsi="Calibri"/>
          </w:rPr>
          <w:delText xml:space="preserve">Driver </w:delText>
        </w:r>
      </w:del>
      <w:ins w:id="1920" w:author="Iragui, Charles" w:date="2018-04-03T10:22:00Z">
        <w:r w:rsidR="0081616C">
          <w:rPr>
            <w:rFonts w:ascii="Calibri" w:hAnsi="Calibri"/>
          </w:rPr>
          <w:t xml:space="preserve">driver </w:t>
        </w:r>
      </w:ins>
      <w:ins w:id="1921" w:author="Doug Gross" w:date="2018-05-07T14:11:00Z">
        <w:r w:rsidR="003850D5">
          <w:rPr>
            <w:rFonts w:ascii="Calibri" w:hAnsi="Calibri"/>
          </w:rPr>
          <w:t xml:space="preserve">so as </w:t>
        </w:r>
      </w:ins>
      <w:r w:rsidR="0081616C">
        <w:rPr>
          <w:rFonts w:ascii="Calibri" w:hAnsi="Calibri"/>
        </w:rPr>
        <w:t xml:space="preserve">to troubleshoot </w:t>
      </w:r>
      <w:ins w:id="1922" w:author="Doug Gross" w:date="2018-05-07T14:11:00Z">
        <w:r w:rsidR="003850D5">
          <w:rPr>
            <w:rFonts w:ascii="Calibri" w:hAnsi="Calibri"/>
          </w:rPr>
          <w:t>any</w:t>
        </w:r>
      </w:ins>
      <w:del w:id="1923" w:author="Doug Gross" w:date="2018-05-07T14:11:00Z">
        <w:r w:rsidR="0081616C" w:rsidDel="003850D5">
          <w:rPr>
            <w:rFonts w:ascii="Calibri" w:hAnsi="Calibri"/>
          </w:rPr>
          <w:delText>the</w:delText>
        </w:r>
      </w:del>
      <w:r w:rsidR="0081616C">
        <w:rPr>
          <w:rFonts w:ascii="Calibri" w:hAnsi="Calibri"/>
        </w:rPr>
        <w:t xml:space="preserve"> issues. If the driver </w:t>
      </w:r>
      <w:ins w:id="1924" w:author="Doug Gross" w:date="2018-05-10T18:24:00Z">
        <w:r w:rsidR="00CD4368">
          <w:rPr>
            <w:rFonts w:ascii="Calibri" w:hAnsi="Calibri"/>
          </w:rPr>
          <w:t>is unable to</w:t>
        </w:r>
      </w:ins>
      <w:del w:id="1925" w:author="Doug Gross" w:date="2018-05-10T18:24:00Z">
        <w:r w:rsidR="0081616C" w:rsidDel="00CD4368">
          <w:rPr>
            <w:rFonts w:ascii="Calibri" w:hAnsi="Calibri"/>
          </w:rPr>
          <w:delText>cannot</w:delText>
        </w:r>
      </w:del>
      <w:r w:rsidR="0081616C">
        <w:rPr>
          <w:rFonts w:ascii="Calibri" w:hAnsi="Calibri"/>
        </w:rPr>
        <w:t xml:space="preserve"> </w:t>
      </w:r>
      <w:ins w:id="1926" w:author="Doug Gross" w:date="2018-05-10T18:25:00Z">
        <w:r w:rsidR="00CD4368">
          <w:rPr>
            <w:rFonts w:ascii="Calibri" w:hAnsi="Calibri"/>
          </w:rPr>
          <w:t>address</w:t>
        </w:r>
      </w:ins>
      <w:del w:id="1927" w:author="Doug Gross" w:date="2018-05-10T18:25:00Z">
        <w:r w:rsidR="0081616C" w:rsidDel="00CD4368">
          <w:rPr>
            <w:rFonts w:ascii="Calibri" w:hAnsi="Calibri"/>
          </w:rPr>
          <w:delText>fix</w:delText>
        </w:r>
      </w:del>
      <w:r w:rsidR="0081616C">
        <w:rPr>
          <w:rFonts w:ascii="Calibri" w:hAnsi="Calibri"/>
        </w:rPr>
        <w:t xml:space="preserve"> the issue</w:t>
      </w:r>
      <w:ins w:id="1928" w:author="Doug Gross" w:date="2018-05-10T18:25:00Z">
        <w:r w:rsidR="00CD4368">
          <w:rPr>
            <w:rFonts w:ascii="Calibri" w:hAnsi="Calibri"/>
          </w:rPr>
          <w:t xml:space="preserve"> on his or her own</w:t>
        </w:r>
      </w:ins>
      <w:r w:rsidR="0081616C">
        <w:rPr>
          <w:rFonts w:ascii="Calibri" w:hAnsi="Calibri"/>
        </w:rPr>
        <w:t>,</w:t>
      </w:r>
      <w:ins w:id="1929" w:author="Doug Gross" w:date="2018-05-10T18:24:00Z">
        <w:r w:rsidR="00CD4368">
          <w:rPr>
            <w:rFonts w:ascii="Calibri" w:hAnsi="Calibri"/>
          </w:rPr>
          <w:t xml:space="preserve"> </w:t>
        </w:r>
      </w:ins>
      <w:del w:id="1930" w:author="Doug Gross" w:date="2018-05-10T18:24:00Z">
        <w:r w:rsidR="0081616C" w:rsidDel="00CD4368">
          <w:rPr>
            <w:rFonts w:ascii="Calibri" w:hAnsi="Calibri"/>
          </w:rPr>
          <w:delText xml:space="preserve"> the </w:delText>
        </w:r>
      </w:del>
      <w:r w:rsidR="00E54BCD">
        <w:rPr>
          <w:rFonts w:ascii="Calibri" w:hAnsi="Calibri"/>
          <w:spacing w:val="-6"/>
        </w:rPr>
        <w:t>Project</w:t>
      </w:r>
      <w:r w:rsidR="00293786">
        <w:rPr>
          <w:rFonts w:ascii="Calibri" w:hAnsi="Calibri"/>
          <w:spacing w:val="-6"/>
        </w:rPr>
        <w:t xml:space="preserve"> Freight</w:t>
      </w:r>
      <w:ins w:id="1931" w:author="Doug Gross" w:date="2018-05-10T18:24:00Z">
        <w:r w:rsidR="00CD4368">
          <w:rPr>
            <w:rFonts w:ascii="Calibri" w:hAnsi="Calibri"/>
          </w:rPr>
          <w:t xml:space="preserve">’s software </w:t>
        </w:r>
      </w:ins>
      <w:del w:id="1932" w:author="Doug Gross" w:date="2018-05-10T18:24:00Z">
        <w:r w:rsidR="0081616C" w:rsidDel="00CD4368">
          <w:rPr>
            <w:rFonts w:ascii="Calibri" w:hAnsi="Calibri"/>
          </w:rPr>
          <w:delText xml:space="preserve">system </w:delText>
        </w:r>
      </w:del>
      <w:r w:rsidR="0081616C">
        <w:rPr>
          <w:rFonts w:ascii="Calibri" w:hAnsi="Calibri"/>
        </w:rPr>
        <w:t xml:space="preserve">will have the ability to </w:t>
      </w:r>
      <w:del w:id="1933" w:author="Doug Gross" w:date="2018-05-10T18:25:00Z">
        <w:r w:rsidR="0081616C" w:rsidDel="00CD4368">
          <w:rPr>
            <w:rFonts w:ascii="Calibri" w:hAnsi="Calibri"/>
          </w:rPr>
          <w:delText>assis</w:delText>
        </w:r>
      </w:del>
      <w:del w:id="1934" w:author="Doug Gross" w:date="2018-05-10T18:24:00Z">
        <w:r w:rsidR="0081616C" w:rsidDel="00CD4368">
          <w:rPr>
            <w:rFonts w:ascii="Calibri" w:hAnsi="Calibri"/>
          </w:rPr>
          <w:delText xml:space="preserve">t in finding </w:delText>
        </w:r>
      </w:del>
      <w:ins w:id="1935" w:author="Doug Gross" w:date="2018-05-07T14:12:00Z">
        <w:r w:rsidR="00DB1BAB">
          <w:rPr>
            <w:rFonts w:ascii="Calibri" w:hAnsi="Calibri"/>
          </w:rPr>
          <w:t>suggest</w:t>
        </w:r>
      </w:ins>
      <w:ins w:id="1936" w:author="Doug Gross" w:date="2018-05-10T18:25:00Z">
        <w:r w:rsidR="00CD4368">
          <w:rPr>
            <w:rFonts w:ascii="Calibri" w:hAnsi="Calibri"/>
          </w:rPr>
          <w:t xml:space="preserve"> </w:t>
        </w:r>
      </w:ins>
      <w:r w:rsidR="0081616C">
        <w:rPr>
          <w:rFonts w:ascii="Calibri" w:hAnsi="Calibri"/>
        </w:rPr>
        <w:t>a solutio</w:t>
      </w:r>
      <w:ins w:id="1937" w:author="Doug Gross" w:date="2018-05-07T14:12:00Z">
        <w:r w:rsidR="00DB1BAB">
          <w:rPr>
            <w:rFonts w:ascii="Calibri" w:hAnsi="Calibri"/>
          </w:rPr>
          <w:t>n</w:t>
        </w:r>
      </w:ins>
      <w:del w:id="1938" w:author="Doug Gross" w:date="2018-05-07T14:12:00Z">
        <w:r w:rsidR="0081616C" w:rsidDel="00DB1BAB">
          <w:rPr>
            <w:rFonts w:ascii="Calibri" w:hAnsi="Calibri"/>
          </w:rPr>
          <w:delText>n by utilizing predictive analytics</w:delText>
        </w:r>
      </w:del>
      <w:r w:rsidR="0081616C">
        <w:rPr>
          <w:rFonts w:ascii="Calibri" w:hAnsi="Calibri"/>
        </w:rPr>
        <w:t xml:space="preserve">. </w:t>
      </w:r>
    </w:p>
    <w:p w14:paraId="5E2DE9CF" w14:textId="77777777" w:rsidR="00CF5879" w:rsidRDefault="00CF5879">
      <w:pPr>
        <w:pStyle w:val="Body"/>
        <w:rPr>
          <w:rFonts w:ascii="Calibri" w:eastAsia="Calibri" w:hAnsi="Calibri" w:cs="Calibri"/>
        </w:rPr>
      </w:pPr>
    </w:p>
    <w:p w14:paraId="226F8923" w14:textId="77777777" w:rsidR="00CF5879" w:rsidRPr="00F668DE" w:rsidRDefault="0081616C" w:rsidP="00EA28D5">
      <w:pPr>
        <w:pStyle w:val="Body"/>
        <w:outlineLvl w:val="0"/>
        <w:rPr>
          <w:ins w:id="1939" w:author="Iragui, Charles" w:date="2018-04-03T10:23:00Z"/>
          <w:rFonts w:ascii="Calibri" w:eastAsia="Calibri" w:hAnsi="Calibri" w:cs="Calibri"/>
          <w:b/>
          <w:rPrChange w:id="1940" w:author="Doug Gross" w:date="2018-04-30T20:15:00Z">
            <w:rPr>
              <w:ins w:id="1941" w:author="Iragui, Charles" w:date="2018-04-03T10:23:00Z"/>
              <w:rFonts w:ascii="Calibri" w:eastAsia="Calibri" w:hAnsi="Calibri" w:cs="Calibri"/>
            </w:rPr>
          </w:rPrChange>
        </w:rPr>
      </w:pPr>
      <w:ins w:id="1942" w:author="Iragui, Charles" w:date="2018-04-03T10:23:00Z">
        <w:r w:rsidRPr="00F668DE">
          <w:rPr>
            <w:rFonts w:ascii="Calibri" w:hAnsi="Calibri"/>
            <w:b/>
            <w:rPrChange w:id="1943" w:author="Doug Gross" w:date="2018-04-30T20:15:00Z">
              <w:rPr>
                <w:rFonts w:ascii="Calibri" w:hAnsi="Calibri"/>
              </w:rPr>
            </w:rPrChange>
          </w:rPr>
          <w:t>Predictive Analytics:</w:t>
        </w:r>
      </w:ins>
    </w:p>
    <w:p w14:paraId="2BECBC83" w14:textId="27C3FC55" w:rsidR="00CF5879" w:rsidRDefault="0081616C">
      <w:pPr>
        <w:pStyle w:val="Body"/>
        <w:rPr>
          <w:rFonts w:ascii="Calibri" w:eastAsia="Calibri" w:hAnsi="Calibri" w:cs="Calibri"/>
        </w:rPr>
      </w:pPr>
      <w:r>
        <w:rPr>
          <w:rFonts w:ascii="Calibri" w:hAnsi="Calibri"/>
        </w:rPr>
        <w:t xml:space="preserve">To benefit both </w:t>
      </w:r>
      <w:del w:id="1944" w:author="Doug Gross" w:date="2018-05-10T18:25:00Z">
        <w:r w:rsidDel="00CD4368">
          <w:rPr>
            <w:rFonts w:ascii="Calibri" w:hAnsi="Calibri"/>
          </w:rPr>
          <w:delText xml:space="preserve">customer </w:delText>
        </w:r>
      </w:del>
      <w:ins w:id="1945" w:author="Doug Gross" w:date="2018-05-10T18:25:00Z">
        <w:r w:rsidR="00CD4368">
          <w:rPr>
            <w:rFonts w:ascii="Calibri" w:hAnsi="Calibri"/>
          </w:rPr>
          <w:t xml:space="preserve">of the platform’s </w:t>
        </w:r>
      </w:ins>
      <w:r>
        <w:rPr>
          <w:rFonts w:ascii="Calibri" w:hAnsi="Calibri"/>
        </w:rPr>
        <w:t>audiences</w:t>
      </w:r>
      <w:ins w:id="1946" w:author="Doug Gross" w:date="2018-05-07T14:13:00Z">
        <w:r w:rsidR="00775D24">
          <w:rPr>
            <w:rFonts w:ascii="Calibri" w:hAnsi="Calibri"/>
          </w:rPr>
          <w:t xml:space="preserve"> (shippers and truck drivers)</w:t>
        </w:r>
      </w:ins>
      <w:r>
        <w:rPr>
          <w:rFonts w:ascii="Calibri" w:hAnsi="Calibri"/>
        </w:rPr>
        <w:t>,</w:t>
      </w:r>
      <w:ins w:id="1947" w:author="Doug Gross" w:date="2018-04-30T20:17:00Z">
        <w:r w:rsidR="00F668DE">
          <w:rPr>
            <w:rFonts w:ascii="Calibri" w:hAnsi="Calibri"/>
          </w:rPr>
          <w:t xml:space="preserve"> </w:t>
        </w:r>
      </w:ins>
      <w:r w:rsidR="00E54BCD">
        <w:rPr>
          <w:rFonts w:ascii="Calibri" w:hAnsi="Calibri"/>
          <w:spacing w:val="-6"/>
        </w:rPr>
        <w:t>Project</w:t>
      </w:r>
      <w:r w:rsidR="00293786">
        <w:rPr>
          <w:rFonts w:ascii="Calibri" w:hAnsi="Calibri"/>
          <w:spacing w:val="-6"/>
        </w:rPr>
        <w:t xml:space="preserve"> Freight</w:t>
      </w:r>
      <w:ins w:id="1948" w:author="Doug Gross" w:date="2018-04-30T20:17:00Z">
        <w:r w:rsidR="00F668DE">
          <w:rPr>
            <w:rFonts w:ascii="Calibri" w:hAnsi="Calibri"/>
          </w:rPr>
          <w:t>’s</w:t>
        </w:r>
      </w:ins>
      <w:del w:id="1949" w:author="Doug Gross" w:date="2018-04-30T20:17:00Z">
        <w:r w:rsidDel="00F668DE">
          <w:rPr>
            <w:rFonts w:ascii="Calibri" w:hAnsi="Calibri"/>
          </w:rPr>
          <w:delText xml:space="preserve"> our</w:delText>
        </w:r>
      </w:del>
      <w:r>
        <w:rPr>
          <w:rFonts w:ascii="Calibri" w:hAnsi="Calibri"/>
        </w:rPr>
        <w:t xml:space="preserve"> technology will </w:t>
      </w:r>
      <w:ins w:id="1950" w:author="Doug Gross" w:date="2018-04-30T20:17:00Z">
        <w:r w:rsidR="00F668DE">
          <w:rPr>
            <w:rFonts w:ascii="Calibri" w:hAnsi="Calibri"/>
          </w:rPr>
          <w:t>utilize</w:t>
        </w:r>
      </w:ins>
      <w:del w:id="1951" w:author="Doug Gross" w:date="2018-04-30T20:17:00Z">
        <w:r w:rsidDel="00F668DE">
          <w:rPr>
            <w:rFonts w:ascii="Calibri" w:hAnsi="Calibri"/>
          </w:rPr>
          <w:delText xml:space="preserve">have </w:delText>
        </w:r>
      </w:del>
      <w:del w:id="1952" w:author="Iragui, Charles" w:date="2018-04-03T10:22:00Z">
        <w:r>
          <w:rPr>
            <w:rFonts w:ascii="Calibri" w:hAnsi="Calibri"/>
          </w:rPr>
          <w:delText xml:space="preserve">built </w:delText>
        </w:r>
      </w:del>
      <w:ins w:id="1953" w:author="Iragui, Charles" w:date="2018-04-03T10:22:00Z">
        <w:del w:id="1954" w:author="Doug Gross" w:date="2018-04-30T20:17:00Z">
          <w:r w:rsidDel="00F668DE">
            <w:rPr>
              <w:rFonts w:ascii="Calibri" w:hAnsi="Calibri"/>
            </w:rPr>
            <w:delText>built-</w:delText>
          </w:r>
        </w:del>
      </w:ins>
      <w:del w:id="1955" w:author="Doug Gross" w:date="2018-04-30T20:17:00Z">
        <w:r w:rsidDel="00F668DE">
          <w:rPr>
            <w:rFonts w:ascii="Calibri" w:hAnsi="Calibri"/>
          </w:rPr>
          <w:delText>in</w:delText>
        </w:r>
      </w:del>
      <w:r>
        <w:rPr>
          <w:rFonts w:ascii="Calibri" w:hAnsi="Calibri"/>
        </w:rPr>
        <w:t xml:space="preserve"> predictive analytics</w:t>
      </w:r>
      <w:ins w:id="1956" w:author="Doug Gross" w:date="2018-04-30T20:17:00Z">
        <w:r w:rsidR="00F668DE">
          <w:rPr>
            <w:rFonts w:ascii="Calibri" w:hAnsi="Calibri"/>
          </w:rPr>
          <w:t xml:space="preserve"> and other Advanced Analytics techniques</w:t>
        </w:r>
      </w:ins>
      <w:r>
        <w:rPr>
          <w:rFonts w:ascii="Calibri" w:hAnsi="Calibri"/>
        </w:rPr>
        <w:t xml:space="preserve">. </w:t>
      </w:r>
      <w:r w:rsidR="00E54BCD">
        <w:rPr>
          <w:rFonts w:ascii="Calibri" w:hAnsi="Calibri"/>
          <w:spacing w:val="-6"/>
        </w:rPr>
        <w:t>Project</w:t>
      </w:r>
      <w:r w:rsidR="00293786">
        <w:rPr>
          <w:rFonts w:ascii="Calibri" w:hAnsi="Calibri"/>
          <w:spacing w:val="-6"/>
        </w:rPr>
        <w:t xml:space="preserve"> Freight</w:t>
      </w:r>
      <w:ins w:id="1957" w:author="Doug Gross" w:date="2018-04-30T20:18:00Z">
        <w:r w:rsidR="00F668DE">
          <w:rPr>
            <w:rFonts w:ascii="Calibri" w:hAnsi="Calibri"/>
          </w:rPr>
          <w:t xml:space="preserve"> intends to use data-driven predictive models </w:t>
        </w:r>
      </w:ins>
      <w:ins w:id="1958" w:author="Doug Gross" w:date="2018-04-30T20:22:00Z">
        <w:r w:rsidR="00CD0181">
          <w:rPr>
            <w:rFonts w:ascii="Calibri" w:hAnsi="Calibri"/>
          </w:rPr>
          <w:t>–</w:t>
        </w:r>
      </w:ins>
      <w:ins w:id="1959" w:author="Doug Gross" w:date="2018-04-30T20:21:00Z">
        <w:r w:rsidR="00CD0181">
          <w:rPr>
            <w:rFonts w:ascii="Calibri" w:hAnsi="Calibri"/>
          </w:rPr>
          <w:t xml:space="preserve"> </w:t>
        </w:r>
      </w:ins>
      <w:ins w:id="1960" w:author="Doug Gross" w:date="2018-04-30T20:20:00Z">
        <w:r w:rsidR="00CD0181">
          <w:rPr>
            <w:rFonts w:ascii="Calibri" w:hAnsi="Calibri"/>
          </w:rPr>
          <w:t>appl</w:t>
        </w:r>
      </w:ins>
      <w:ins w:id="1961" w:author="Doug Gross" w:date="2018-04-30T20:21:00Z">
        <w:r w:rsidR="00CD0181">
          <w:rPr>
            <w:rFonts w:ascii="Calibri" w:hAnsi="Calibri"/>
          </w:rPr>
          <w:t>ied</w:t>
        </w:r>
      </w:ins>
      <w:ins w:id="1962" w:author="Doug Gross" w:date="2018-04-30T20:20:00Z">
        <w:r w:rsidR="00CD0181">
          <w:rPr>
            <w:rFonts w:ascii="Calibri" w:hAnsi="Calibri"/>
          </w:rPr>
          <w:t xml:space="preserve"> </w:t>
        </w:r>
      </w:ins>
      <w:ins w:id="1963" w:author="Doug Gross" w:date="2018-05-10T18:26:00Z">
        <w:r w:rsidR="00CD4368">
          <w:rPr>
            <w:rFonts w:ascii="Calibri" w:hAnsi="Calibri"/>
          </w:rPr>
          <w:t>to</w:t>
        </w:r>
      </w:ins>
      <w:ins w:id="1964" w:author="Doug Gross" w:date="2018-04-30T20:20:00Z">
        <w:r w:rsidR="00CD0181">
          <w:rPr>
            <w:rFonts w:ascii="Calibri" w:hAnsi="Calibri"/>
          </w:rPr>
          <w:t xml:space="preserve"> the </w:t>
        </w:r>
      </w:ins>
      <w:ins w:id="1965" w:author="Doug Gross" w:date="2018-04-30T20:21:00Z">
        <w:r w:rsidR="00CD0181">
          <w:rPr>
            <w:rFonts w:ascii="Calibri" w:hAnsi="Calibri"/>
          </w:rPr>
          <w:t>large</w:t>
        </w:r>
      </w:ins>
      <w:ins w:id="1966" w:author="Doug Gross" w:date="2018-04-30T20:20:00Z">
        <w:r w:rsidR="00CD0181">
          <w:rPr>
            <w:rFonts w:ascii="Calibri" w:hAnsi="Calibri"/>
          </w:rPr>
          <w:t xml:space="preserve"> </w:t>
        </w:r>
      </w:ins>
      <w:ins w:id="1967" w:author="Doug Gross" w:date="2018-04-30T20:21:00Z">
        <w:r w:rsidR="00CD0181">
          <w:rPr>
            <w:rFonts w:ascii="Calibri" w:hAnsi="Calibri"/>
          </w:rPr>
          <w:t>data</w:t>
        </w:r>
      </w:ins>
      <w:ins w:id="1968" w:author="Doug Gross" w:date="2018-05-10T18:26:00Z">
        <w:r w:rsidR="00CD4368">
          <w:rPr>
            <w:rFonts w:ascii="Calibri" w:hAnsi="Calibri"/>
          </w:rPr>
          <w:t>sets</w:t>
        </w:r>
      </w:ins>
      <w:ins w:id="1969" w:author="Doug Gross" w:date="2018-04-30T20:21:00Z">
        <w:r w:rsidR="00CD0181">
          <w:rPr>
            <w:rFonts w:ascii="Calibri" w:hAnsi="Calibri"/>
          </w:rPr>
          <w:t xml:space="preserve"> that the platform will generate – to </w:t>
        </w:r>
      </w:ins>
      <w:ins w:id="1970" w:author="Doug Gross" w:date="2018-05-07T14:14:00Z">
        <w:r w:rsidR="00775D24">
          <w:rPr>
            <w:rFonts w:ascii="Calibri" w:hAnsi="Calibri"/>
          </w:rPr>
          <w:t xml:space="preserve">predict and </w:t>
        </w:r>
      </w:ins>
      <w:ins w:id="1971" w:author="Doug Gross" w:date="2018-04-30T20:18:00Z">
        <w:r w:rsidR="00CD0181">
          <w:rPr>
            <w:rFonts w:ascii="Calibri" w:hAnsi="Calibri"/>
          </w:rPr>
          <w:t>solve problems for both</w:t>
        </w:r>
        <w:r w:rsidR="00F668DE">
          <w:rPr>
            <w:rFonts w:ascii="Calibri" w:hAnsi="Calibri"/>
          </w:rPr>
          <w:t xml:space="preserve"> driver</w:t>
        </w:r>
      </w:ins>
      <w:ins w:id="1972" w:author="Doug Gross" w:date="2018-04-30T20:21:00Z">
        <w:r w:rsidR="00CD0181">
          <w:rPr>
            <w:rFonts w:ascii="Calibri" w:hAnsi="Calibri"/>
          </w:rPr>
          <w:t>s</w:t>
        </w:r>
      </w:ins>
      <w:ins w:id="1973" w:author="Doug Gross" w:date="2018-04-30T20:18:00Z">
        <w:r w:rsidR="00F668DE">
          <w:rPr>
            <w:rFonts w:ascii="Calibri" w:hAnsi="Calibri"/>
          </w:rPr>
          <w:t xml:space="preserve"> and shipper</w:t>
        </w:r>
      </w:ins>
      <w:ins w:id="1974" w:author="Doug Gross" w:date="2018-04-30T20:21:00Z">
        <w:r w:rsidR="00CD0181">
          <w:rPr>
            <w:rFonts w:ascii="Calibri" w:hAnsi="Calibri"/>
          </w:rPr>
          <w:t>s alike.</w:t>
        </w:r>
      </w:ins>
      <w:ins w:id="1975" w:author="Doug Gross" w:date="2018-04-30T20:22:00Z">
        <w:r w:rsidR="00CD0181">
          <w:rPr>
            <w:rFonts w:ascii="Calibri" w:hAnsi="Calibri"/>
          </w:rPr>
          <w:t xml:space="preserve"> </w:t>
        </w:r>
      </w:ins>
      <w:del w:id="1976" w:author="Iragui, Charles" w:date="2018-04-03T10:53:00Z">
        <w:r>
          <w:rPr>
            <w:rFonts w:ascii="Calibri" w:hAnsi="Calibri"/>
          </w:rPr>
          <w:delText>Since t</w:delText>
        </w:r>
      </w:del>
      <w:ins w:id="1977" w:author="Iragui, Charles" w:date="2018-04-03T10:53:00Z">
        <w:r>
          <w:rPr>
            <w:rFonts w:ascii="Calibri" w:hAnsi="Calibri"/>
          </w:rPr>
          <w:t>T</w:t>
        </w:r>
      </w:ins>
      <w:r>
        <w:rPr>
          <w:rFonts w:ascii="Calibri" w:hAnsi="Calibri"/>
        </w:rPr>
        <w:t xml:space="preserve">he freight industry </w:t>
      </w:r>
      <w:ins w:id="1978" w:author="Doug Gross" w:date="2018-04-30T20:22:00Z">
        <w:r w:rsidR="00CD0181">
          <w:rPr>
            <w:rFonts w:ascii="Calibri" w:hAnsi="Calibri"/>
          </w:rPr>
          <w:t xml:space="preserve">will </w:t>
        </w:r>
      </w:ins>
      <w:del w:id="1979" w:author="Doug Gross" w:date="2018-04-30T20:22:00Z">
        <w:r w:rsidDel="00CD0181">
          <w:rPr>
            <w:rFonts w:ascii="Calibri" w:hAnsi="Calibri"/>
          </w:rPr>
          <w:delText xml:space="preserve">can </w:delText>
        </w:r>
      </w:del>
      <w:r>
        <w:rPr>
          <w:rFonts w:ascii="Calibri" w:hAnsi="Calibri"/>
        </w:rPr>
        <w:t>benefit from better u</w:t>
      </w:r>
      <w:ins w:id="1980" w:author="Doug Gross" w:date="2018-04-30T20:22:00Z">
        <w:r w:rsidR="00CD0181">
          <w:rPr>
            <w:rFonts w:ascii="Calibri" w:hAnsi="Calibri"/>
          </w:rPr>
          <w:t>tilization</w:t>
        </w:r>
      </w:ins>
      <w:del w:id="1981" w:author="Doug Gross" w:date="2018-04-30T20:22:00Z">
        <w:r w:rsidDel="00CD0181">
          <w:rPr>
            <w:rFonts w:ascii="Calibri" w:hAnsi="Calibri"/>
          </w:rPr>
          <w:delText>se</w:delText>
        </w:r>
      </w:del>
      <w:r>
        <w:rPr>
          <w:rFonts w:ascii="Calibri" w:hAnsi="Calibri"/>
        </w:rPr>
        <w:t xml:space="preserve"> of its big data</w:t>
      </w:r>
      <w:ins w:id="1982" w:author="Doug Gross" w:date="2018-04-30T20:22:00Z">
        <w:r w:rsidR="00CD0181">
          <w:rPr>
            <w:rFonts w:ascii="Calibri" w:hAnsi="Calibri"/>
          </w:rPr>
          <w:t>,</w:t>
        </w:r>
      </w:ins>
      <w:del w:id="1983" w:author="Iragui, Charles" w:date="2018-04-03T10:53:00Z">
        <w:r>
          <w:rPr>
            <w:rFonts w:ascii="Calibri" w:hAnsi="Calibri"/>
          </w:rPr>
          <w:delText xml:space="preserve">, </w:delText>
        </w:r>
      </w:del>
      <w:ins w:id="1984" w:author="Iragui, Charles" w:date="2018-04-03T10:53:00Z">
        <w:r>
          <w:rPr>
            <w:rFonts w:ascii="Calibri" w:hAnsi="Calibri"/>
          </w:rPr>
          <w:t xml:space="preserve"> and </w:t>
        </w:r>
      </w:ins>
      <w:del w:id="1985" w:author="Doug Gross" w:date="2018-04-30T20:18:00Z">
        <w:r w:rsidDel="00F668DE">
          <w:rPr>
            <w:rFonts w:ascii="Calibri" w:hAnsi="Calibri"/>
          </w:rPr>
          <w:delText>LOGI intends to use data-driven predictive model</w:delText>
        </w:r>
      </w:del>
      <w:ins w:id="1986" w:author="Iragui, Charles" w:date="2018-04-03T10:54:00Z">
        <w:del w:id="1987" w:author="Doug Gross" w:date="2018-04-30T20:18:00Z">
          <w:r w:rsidDel="00F668DE">
            <w:rPr>
              <w:rFonts w:ascii="Calibri" w:hAnsi="Calibri"/>
            </w:rPr>
            <w:delText>s</w:delText>
          </w:r>
        </w:del>
      </w:ins>
      <w:del w:id="1988" w:author="Doug Gross" w:date="2018-04-30T20:18:00Z">
        <w:r w:rsidDel="00F668DE">
          <w:rPr>
            <w:rFonts w:ascii="Calibri" w:hAnsi="Calibri"/>
          </w:rPr>
          <w:delText xml:space="preserve"> to </w:delText>
        </w:r>
      </w:del>
      <w:ins w:id="1989" w:author="Iragui, Charles" w:date="2018-04-03T10:54:00Z">
        <w:del w:id="1990" w:author="Doug Gross" w:date="2018-04-30T20:18:00Z">
          <w:r w:rsidDel="00F668DE">
            <w:rPr>
              <w:rFonts w:ascii="Calibri" w:hAnsi="Calibri"/>
            </w:rPr>
            <w:delText xml:space="preserve">both </w:delText>
          </w:r>
        </w:del>
      </w:ins>
      <w:del w:id="1991" w:author="Doug Gross" w:date="2018-04-30T20:18:00Z">
        <w:r w:rsidDel="00F668DE">
          <w:rPr>
            <w:rFonts w:ascii="Calibri" w:hAnsi="Calibri"/>
          </w:rPr>
          <w:delText>help our drivers and shippers solve issues that might happen</w:delText>
        </w:r>
      </w:del>
      <w:ins w:id="1992" w:author="Iragui, Charles" w:date="2018-04-03T10:54:00Z">
        <w:del w:id="1993" w:author="Doug Gross" w:date="2018-04-30T20:18:00Z">
          <w:r w:rsidDel="00F668DE">
            <w:rPr>
              <w:rFonts w:ascii="Calibri" w:hAnsi="Calibri"/>
            </w:rPr>
            <w:delText>problems that arise</w:delText>
          </w:r>
        </w:del>
      </w:ins>
      <w:del w:id="1994" w:author="Doug Gross" w:date="2018-04-30T20:18:00Z">
        <w:r w:rsidDel="00F668DE">
          <w:rPr>
            <w:rFonts w:ascii="Calibri" w:hAnsi="Calibri"/>
          </w:rPr>
          <w:delText xml:space="preserve"> as well as </w:delText>
        </w:r>
      </w:del>
      <w:ins w:id="1995" w:author="Iragui, Charles" w:date="2018-04-03T10:54:00Z">
        <w:del w:id="1996" w:author="Doug Gross" w:date="2018-04-30T20:18:00Z">
          <w:r w:rsidDel="00F668DE">
            <w:rPr>
              <w:rFonts w:ascii="Calibri" w:hAnsi="Calibri"/>
            </w:rPr>
            <w:delText xml:space="preserve">to study </w:delText>
          </w:r>
        </w:del>
      </w:ins>
      <w:del w:id="1997" w:author="Doug Gross" w:date="2018-04-30T20:18:00Z">
        <w:r w:rsidDel="00F668DE">
          <w:rPr>
            <w:rFonts w:ascii="Calibri" w:hAnsi="Calibri"/>
          </w:rPr>
          <w:delText xml:space="preserve">long standing industry concerns. </w:delText>
        </w:r>
      </w:del>
      <w:ins w:id="1998" w:author="Doug Gross" w:date="2018-04-30T20:22:00Z">
        <w:r w:rsidR="00CD0181">
          <w:rPr>
            <w:rFonts w:ascii="Calibri" w:hAnsi="Calibri"/>
          </w:rPr>
          <w:t>t</w:t>
        </w:r>
      </w:ins>
      <w:del w:id="1999" w:author="Doug Gross" w:date="2018-04-30T20:22:00Z">
        <w:r w:rsidDel="00CD0181">
          <w:rPr>
            <w:rFonts w:ascii="Calibri" w:hAnsi="Calibri"/>
          </w:rPr>
          <w:delText>T</w:delText>
        </w:r>
      </w:del>
      <w:r>
        <w:rPr>
          <w:rFonts w:ascii="Calibri" w:hAnsi="Calibri"/>
        </w:rPr>
        <w:t xml:space="preserve">he data collected from each shipment will assist </w:t>
      </w:r>
      <w:r w:rsidR="00E54BCD">
        <w:rPr>
          <w:rFonts w:ascii="Calibri" w:hAnsi="Calibri"/>
          <w:spacing w:val="-6"/>
        </w:rPr>
        <w:t>Project</w:t>
      </w:r>
      <w:r w:rsidR="00293786">
        <w:rPr>
          <w:rFonts w:ascii="Calibri" w:hAnsi="Calibri"/>
          <w:spacing w:val="-6"/>
        </w:rPr>
        <w:t xml:space="preserve"> Freight</w:t>
      </w:r>
      <w:r>
        <w:rPr>
          <w:rFonts w:ascii="Calibri" w:hAnsi="Calibri"/>
        </w:rPr>
        <w:t xml:space="preserve"> in identifying </w:t>
      </w:r>
      <w:del w:id="2000" w:author="Doug Gross" w:date="2018-04-30T20:23:00Z">
        <w:r w:rsidDel="00CD0181">
          <w:rPr>
            <w:rFonts w:ascii="Calibri" w:hAnsi="Calibri"/>
          </w:rPr>
          <w:delText xml:space="preserve">driving </w:delText>
        </w:r>
      </w:del>
      <w:r>
        <w:rPr>
          <w:rFonts w:ascii="Calibri" w:hAnsi="Calibri"/>
        </w:rPr>
        <w:t xml:space="preserve">trends and </w:t>
      </w:r>
      <w:ins w:id="2001" w:author="Doug Gross" w:date="2018-05-07T14:14:00Z">
        <w:r w:rsidR="00775D24">
          <w:rPr>
            <w:rFonts w:ascii="Calibri" w:hAnsi="Calibri"/>
          </w:rPr>
          <w:t>predict</w:t>
        </w:r>
      </w:ins>
      <w:ins w:id="2002" w:author="Doug Gross" w:date="2018-05-10T18:27:00Z">
        <w:r w:rsidR="00CD4368">
          <w:rPr>
            <w:rFonts w:ascii="Calibri" w:hAnsi="Calibri"/>
          </w:rPr>
          <w:t>ing</w:t>
        </w:r>
      </w:ins>
      <w:del w:id="2003" w:author="Doug Gross" w:date="2018-05-07T14:14:00Z">
        <w:r w:rsidDel="00775D24">
          <w:rPr>
            <w:rFonts w:ascii="Calibri" w:hAnsi="Calibri"/>
          </w:rPr>
          <w:delText>allow the system to anticipate</w:delText>
        </w:r>
      </w:del>
      <w:ins w:id="2004" w:author="Doug Gross" w:date="2018-04-30T20:23:00Z">
        <w:r w:rsidR="00CD0181">
          <w:rPr>
            <w:rFonts w:ascii="Calibri" w:hAnsi="Calibri"/>
          </w:rPr>
          <w:t xml:space="preserve"> future</w:t>
        </w:r>
      </w:ins>
      <w:r>
        <w:rPr>
          <w:rFonts w:ascii="Calibri" w:hAnsi="Calibri"/>
        </w:rPr>
        <w:t xml:space="preserve"> issues</w:t>
      </w:r>
      <w:del w:id="2005" w:author="Doug Gross" w:date="2018-04-30T20:23:00Z">
        <w:r w:rsidDel="00CD0181">
          <w:rPr>
            <w:rFonts w:ascii="Calibri" w:hAnsi="Calibri"/>
          </w:rPr>
          <w:delText xml:space="preserve"> for the driver and shippers</w:delText>
        </w:r>
      </w:del>
      <w:r>
        <w:rPr>
          <w:rFonts w:ascii="Calibri" w:hAnsi="Calibri"/>
        </w:rPr>
        <w:t xml:space="preserve">. The </w:t>
      </w:r>
      <w:ins w:id="2006" w:author="Doug Gross" w:date="2018-05-07T14:15:00Z">
        <w:r w:rsidR="00775D24">
          <w:rPr>
            <w:rFonts w:ascii="Calibri" w:hAnsi="Calibri"/>
          </w:rPr>
          <w:t>system</w:t>
        </w:r>
      </w:ins>
      <w:del w:id="2007" w:author="Doug Gross" w:date="2018-05-07T14:14:00Z">
        <w:r w:rsidDel="00775D24">
          <w:rPr>
            <w:rFonts w:ascii="Calibri" w:hAnsi="Calibri"/>
          </w:rPr>
          <w:delText>data</w:delText>
        </w:r>
      </w:del>
      <w:r>
        <w:rPr>
          <w:rFonts w:ascii="Calibri" w:hAnsi="Calibri"/>
        </w:rPr>
        <w:t xml:space="preserve"> will also </w:t>
      </w:r>
      <w:ins w:id="2008" w:author="Doug Gross" w:date="2018-05-07T14:15:00Z">
        <w:r w:rsidR="00775D24">
          <w:rPr>
            <w:rFonts w:ascii="Calibri" w:hAnsi="Calibri"/>
          </w:rPr>
          <w:t>track</w:t>
        </w:r>
      </w:ins>
      <w:del w:id="2009" w:author="Doug Gross" w:date="2018-05-07T14:15:00Z">
        <w:r w:rsidDel="00775D24">
          <w:rPr>
            <w:rFonts w:ascii="Calibri" w:hAnsi="Calibri"/>
          </w:rPr>
          <w:delText>show</w:delText>
        </w:r>
      </w:del>
      <w:r>
        <w:rPr>
          <w:rFonts w:ascii="Calibri" w:hAnsi="Calibri"/>
        </w:rPr>
        <w:t xml:space="preserve"> common </w:t>
      </w:r>
      <w:ins w:id="2010" w:author="Doug Gross" w:date="2018-05-07T14:15:00Z">
        <w:r w:rsidR="00775D24">
          <w:rPr>
            <w:rFonts w:ascii="Calibri" w:hAnsi="Calibri"/>
          </w:rPr>
          <w:t xml:space="preserve">and uncommon </w:t>
        </w:r>
      </w:ins>
      <w:r>
        <w:rPr>
          <w:rFonts w:ascii="Calibri" w:hAnsi="Calibri"/>
        </w:rPr>
        <w:t>routes used by the driving population</w:t>
      </w:r>
      <w:del w:id="2011" w:author="Doug Gross" w:date="2018-05-10T18:27:00Z">
        <w:r w:rsidDel="00CD4368">
          <w:rPr>
            <w:rFonts w:ascii="Calibri" w:hAnsi="Calibri"/>
          </w:rPr>
          <w:delText>s</w:delText>
        </w:r>
      </w:del>
      <w:ins w:id="2012" w:author="Doug Gross" w:date="2018-05-07T14:13:00Z">
        <w:r w:rsidR="00775D24">
          <w:rPr>
            <w:rFonts w:ascii="Calibri" w:hAnsi="Calibri"/>
          </w:rPr>
          <w:t>, directly</w:t>
        </w:r>
      </w:ins>
      <w:del w:id="2013" w:author="Doug Gross" w:date="2018-05-07T14:13:00Z">
        <w:r w:rsidDel="00775D24">
          <w:rPr>
            <w:rFonts w:ascii="Calibri" w:hAnsi="Calibri"/>
          </w:rPr>
          <w:delText xml:space="preserve"> and</w:delText>
        </w:r>
      </w:del>
      <w:r>
        <w:rPr>
          <w:rFonts w:ascii="Calibri" w:hAnsi="Calibri"/>
        </w:rPr>
        <w:t xml:space="preserve"> </w:t>
      </w:r>
      <w:r>
        <w:rPr>
          <w:rFonts w:ascii="Calibri" w:hAnsi="Calibri"/>
        </w:rPr>
        <w:lastRenderedPageBreak/>
        <w:t>inform</w:t>
      </w:r>
      <w:ins w:id="2014" w:author="Doug Gross" w:date="2018-05-07T14:15:00Z">
        <w:r w:rsidR="00775D24">
          <w:rPr>
            <w:rFonts w:ascii="Calibri" w:hAnsi="Calibri"/>
          </w:rPr>
          <w:t>ing</w:t>
        </w:r>
      </w:ins>
      <w:r>
        <w:rPr>
          <w:rFonts w:ascii="Calibri" w:hAnsi="Calibri"/>
        </w:rPr>
        <w:t xml:space="preserve"> </w:t>
      </w:r>
      <w:r w:rsidR="00E54BCD">
        <w:rPr>
          <w:rFonts w:ascii="Calibri" w:hAnsi="Calibri"/>
          <w:spacing w:val="-6"/>
        </w:rPr>
        <w:t>Project</w:t>
      </w:r>
      <w:r w:rsidR="00293786">
        <w:rPr>
          <w:rFonts w:ascii="Calibri" w:hAnsi="Calibri"/>
          <w:spacing w:val="-6"/>
        </w:rPr>
        <w:t xml:space="preserve"> Freight</w:t>
      </w:r>
      <w:ins w:id="2015" w:author="Doug Gross" w:date="2018-04-30T20:23:00Z">
        <w:r w:rsidR="00CD0181">
          <w:rPr>
            <w:rFonts w:ascii="Calibri" w:hAnsi="Calibri"/>
          </w:rPr>
          <w:t>’s</w:t>
        </w:r>
      </w:ins>
      <w:del w:id="2016" w:author="Doug Gross" w:date="2018-04-30T20:23:00Z">
        <w:r w:rsidDel="00CD0181">
          <w:rPr>
            <w:rFonts w:ascii="Calibri" w:hAnsi="Calibri"/>
          </w:rPr>
          <w:delText>our</w:delText>
        </w:r>
      </w:del>
      <w:r>
        <w:rPr>
          <w:rFonts w:ascii="Calibri" w:hAnsi="Calibri"/>
        </w:rPr>
        <w:t xml:space="preserve"> route optimization engine</w:t>
      </w:r>
      <w:ins w:id="2017" w:author="Doug Gross" w:date="2018-05-07T14:15:00Z">
        <w:r w:rsidR="00775D24">
          <w:rPr>
            <w:rFonts w:ascii="Calibri" w:hAnsi="Calibri"/>
          </w:rPr>
          <w:t xml:space="preserve"> and improving it</w:t>
        </w:r>
      </w:ins>
      <w:ins w:id="2018" w:author="Doug Gross" w:date="2018-05-10T18:27:00Z">
        <w:r w:rsidR="00CD4368">
          <w:rPr>
            <w:rFonts w:ascii="Calibri" w:hAnsi="Calibri"/>
          </w:rPr>
          <w:t>s analytic output</w:t>
        </w:r>
      </w:ins>
      <w:ins w:id="2019" w:author="Doug Gross" w:date="2018-05-07T14:15:00Z">
        <w:r w:rsidR="00775D24">
          <w:rPr>
            <w:rFonts w:ascii="Calibri" w:hAnsi="Calibri"/>
          </w:rPr>
          <w:t xml:space="preserve"> over time</w:t>
        </w:r>
      </w:ins>
      <w:r>
        <w:rPr>
          <w:rFonts w:ascii="Calibri" w:hAnsi="Calibri"/>
        </w:rPr>
        <w:t xml:space="preserve">. </w:t>
      </w:r>
      <w:ins w:id="2020" w:author="Doug Gross" w:date="2018-05-10T18:27:00Z">
        <w:r w:rsidR="00CD4368">
          <w:rPr>
            <w:rFonts w:ascii="Calibri" w:hAnsi="Calibri"/>
          </w:rPr>
          <w:t>It is envisaged that t</w:t>
        </w:r>
      </w:ins>
      <w:del w:id="2021" w:author="Doug Gross" w:date="2018-05-10T18:27:00Z">
        <w:r w:rsidDel="00CD4368">
          <w:rPr>
            <w:rFonts w:ascii="Calibri" w:hAnsi="Calibri"/>
          </w:rPr>
          <w:delText>T</w:delText>
        </w:r>
      </w:del>
      <w:r>
        <w:rPr>
          <w:rFonts w:ascii="Calibri" w:hAnsi="Calibri"/>
        </w:rPr>
        <w:t xml:space="preserve">his information </w:t>
      </w:r>
      <w:ins w:id="2022" w:author="Doug Gross" w:date="2018-05-10T18:27:00Z">
        <w:r w:rsidR="00CD4368">
          <w:rPr>
            <w:rFonts w:ascii="Calibri" w:hAnsi="Calibri"/>
          </w:rPr>
          <w:t>will</w:t>
        </w:r>
      </w:ins>
      <w:ins w:id="2023" w:author="Doug Gross" w:date="2018-05-07T14:15:00Z">
        <w:r w:rsidR="00775D24">
          <w:rPr>
            <w:rFonts w:ascii="Calibri" w:hAnsi="Calibri"/>
          </w:rPr>
          <w:t xml:space="preserve"> also</w:t>
        </w:r>
      </w:ins>
      <w:del w:id="2024" w:author="Doug Gross" w:date="2018-05-07T14:15:00Z">
        <w:r w:rsidDel="00775D24">
          <w:rPr>
            <w:rFonts w:ascii="Calibri" w:hAnsi="Calibri"/>
          </w:rPr>
          <w:delText>will</w:delText>
        </w:r>
      </w:del>
      <w:r>
        <w:rPr>
          <w:rFonts w:ascii="Calibri" w:hAnsi="Calibri"/>
        </w:rPr>
        <w:t xml:space="preserve"> be used to </w:t>
      </w:r>
      <w:ins w:id="2025" w:author="Doug Gross" w:date="2018-05-10T18:27:00Z">
        <w:r w:rsidR="00CD4368">
          <w:rPr>
            <w:rFonts w:ascii="Calibri" w:hAnsi="Calibri"/>
          </w:rPr>
          <w:t>attract</w:t>
        </w:r>
      </w:ins>
      <w:del w:id="2026" w:author="Doug Gross" w:date="2018-05-10T18:27:00Z">
        <w:r w:rsidDel="00CD4368">
          <w:rPr>
            <w:rFonts w:ascii="Calibri" w:hAnsi="Calibri"/>
          </w:rPr>
          <w:delText>gain</w:delText>
        </w:r>
      </w:del>
      <w:r>
        <w:rPr>
          <w:rFonts w:ascii="Calibri" w:hAnsi="Calibri"/>
        </w:rPr>
        <w:t xml:space="preserve"> national hotel and restaurants partners</w:t>
      </w:r>
      <w:ins w:id="2027" w:author="Doug Gross" w:date="2018-05-07T14:16:00Z">
        <w:r w:rsidR="00775D24">
          <w:rPr>
            <w:rFonts w:ascii="Calibri" w:hAnsi="Calibri"/>
          </w:rPr>
          <w:t>, as well as</w:t>
        </w:r>
      </w:ins>
      <w:del w:id="2028" w:author="Doug Gross" w:date="2018-05-07T14:16:00Z">
        <w:r w:rsidDel="00775D24">
          <w:rPr>
            <w:rFonts w:ascii="Calibri" w:hAnsi="Calibri"/>
          </w:rPr>
          <w:delText xml:space="preserve"> and</w:delText>
        </w:r>
      </w:del>
      <w:r>
        <w:rPr>
          <w:rFonts w:ascii="Calibri" w:hAnsi="Calibri"/>
        </w:rPr>
        <w:t xml:space="preserve"> </w:t>
      </w:r>
      <w:ins w:id="2029" w:author="Doug Gross" w:date="2018-05-07T14:15:00Z">
        <w:r w:rsidR="00775D24">
          <w:rPr>
            <w:rFonts w:ascii="Calibri" w:hAnsi="Calibri"/>
          </w:rPr>
          <w:t xml:space="preserve">generate </w:t>
        </w:r>
      </w:ins>
      <w:ins w:id="2030" w:author="Doug Gross" w:date="2018-05-07T14:16:00Z">
        <w:r w:rsidR="00775D24">
          <w:rPr>
            <w:rFonts w:ascii="Calibri" w:hAnsi="Calibri"/>
          </w:rPr>
          <w:t>incremental revenue in the form of advertising sales</w:t>
        </w:r>
      </w:ins>
      <w:del w:id="2031" w:author="Doug Gross" w:date="2018-05-07T14:16:00Z">
        <w:r w:rsidDel="00775D24">
          <w:rPr>
            <w:rFonts w:ascii="Calibri" w:hAnsi="Calibri"/>
          </w:rPr>
          <w:delText>potential ad revenue for our platform</w:delText>
        </w:r>
      </w:del>
      <w:r>
        <w:rPr>
          <w:rFonts w:ascii="Calibri" w:hAnsi="Calibri"/>
        </w:rPr>
        <w:t xml:space="preserve">. </w:t>
      </w:r>
    </w:p>
    <w:p w14:paraId="3408BB4B" w14:textId="77777777" w:rsidR="00CF5879" w:rsidRDefault="00CF5879">
      <w:pPr>
        <w:pStyle w:val="Body"/>
        <w:rPr>
          <w:rFonts w:ascii="Calibri" w:eastAsia="Calibri" w:hAnsi="Calibri" w:cs="Calibri"/>
        </w:rPr>
      </w:pPr>
    </w:p>
    <w:p w14:paraId="4E05ED95" w14:textId="0C79F014" w:rsidR="00CF5879" w:rsidRDefault="00B56A94">
      <w:pPr>
        <w:pStyle w:val="Body"/>
        <w:rPr>
          <w:rFonts w:ascii="Calibri" w:eastAsia="Calibri" w:hAnsi="Calibri" w:cs="Calibri"/>
        </w:rPr>
      </w:pPr>
      <w:ins w:id="2032" w:author="Doug Gross" w:date="2018-05-07T14:18:00Z">
        <w:r>
          <w:rPr>
            <w:rFonts w:ascii="Calibri" w:hAnsi="Calibri"/>
          </w:rPr>
          <w:t xml:space="preserve">One of the </w:t>
        </w:r>
      </w:ins>
      <w:ins w:id="2033" w:author="Doug Gross" w:date="2018-05-10T18:28:00Z">
        <w:r w:rsidR="00CD4368">
          <w:rPr>
            <w:rFonts w:ascii="Calibri" w:hAnsi="Calibri"/>
          </w:rPr>
          <w:t>elements</w:t>
        </w:r>
      </w:ins>
      <w:ins w:id="2034" w:author="Doug Gross" w:date="2018-05-07T14:18:00Z">
        <w:r>
          <w:rPr>
            <w:rFonts w:ascii="Calibri" w:hAnsi="Calibri"/>
          </w:rPr>
          <w:t xml:space="preserve"> that makes </w:t>
        </w:r>
      </w:ins>
      <w:r w:rsidR="00E54BCD">
        <w:rPr>
          <w:rFonts w:ascii="Calibri" w:hAnsi="Calibri"/>
          <w:spacing w:val="-6"/>
        </w:rPr>
        <w:t>Project</w:t>
      </w:r>
      <w:r w:rsidR="00293786">
        <w:rPr>
          <w:rFonts w:ascii="Calibri" w:hAnsi="Calibri"/>
          <w:spacing w:val="-6"/>
        </w:rPr>
        <w:t xml:space="preserve"> Freight</w:t>
      </w:r>
      <w:ins w:id="2035" w:author="Doug Gross" w:date="2018-05-07T14:18:00Z">
        <w:r>
          <w:rPr>
            <w:rFonts w:ascii="Calibri" w:hAnsi="Calibri"/>
          </w:rPr>
          <w:t xml:space="preserve">’s approach </w:t>
        </w:r>
      </w:ins>
      <w:ins w:id="2036" w:author="Doug Gross" w:date="2018-05-10T18:28:00Z">
        <w:r w:rsidR="0059478B">
          <w:rPr>
            <w:rFonts w:ascii="Calibri" w:hAnsi="Calibri"/>
          </w:rPr>
          <w:t xml:space="preserve">truly </w:t>
        </w:r>
      </w:ins>
      <w:ins w:id="2037" w:author="Doug Gross" w:date="2018-05-07T14:18:00Z">
        <w:r>
          <w:rPr>
            <w:rFonts w:ascii="Calibri" w:hAnsi="Calibri"/>
          </w:rPr>
          <w:t xml:space="preserve">unique is </w:t>
        </w:r>
      </w:ins>
      <w:ins w:id="2038" w:author="Doug Gross" w:date="2018-05-10T18:28:00Z">
        <w:r w:rsidR="0059478B">
          <w:rPr>
            <w:rFonts w:ascii="Calibri" w:hAnsi="Calibri"/>
          </w:rPr>
          <w:t xml:space="preserve">the fact </w:t>
        </w:r>
      </w:ins>
      <w:ins w:id="2039" w:author="Doug Gross" w:date="2018-05-07T14:18:00Z">
        <w:r>
          <w:rPr>
            <w:rFonts w:ascii="Calibri" w:hAnsi="Calibri"/>
          </w:rPr>
          <w:t xml:space="preserve">that </w:t>
        </w:r>
      </w:ins>
      <w:ins w:id="2040" w:author="Doug Gross" w:date="2018-05-07T14:19:00Z">
        <w:r>
          <w:rPr>
            <w:rFonts w:ascii="Calibri" w:hAnsi="Calibri"/>
          </w:rPr>
          <w:t xml:space="preserve">our software development </w:t>
        </w:r>
      </w:ins>
      <w:ins w:id="2041" w:author="Doug Gross" w:date="2018-05-10T18:29:00Z">
        <w:r w:rsidR="0059478B">
          <w:rPr>
            <w:rFonts w:ascii="Calibri" w:hAnsi="Calibri"/>
          </w:rPr>
          <w:t xml:space="preserve">efforts </w:t>
        </w:r>
      </w:ins>
      <w:ins w:id="2042" w:author="Doug Gross" w:date="2018-05-07T14:19:00Z">
        <w:r>
          <w:rPr>
            <w:rFonts w:ascii="Calibri" w:hAnsi="Calibri"/>
          </w:rPr>
          <w:t>will</w:t>
        </w:r>
      </w:ins>
      <w:ins w:id="2043" w:author="Doug Gross" w:date="2018-05-07T14:18:00Z">
        <w:r>
          <w:rPr>
            <w:rFonts w:ascii="Calibri" w:hAnsi="Calibri"/>
          </w:rPr>
          <w:t xml:space="preserve"> focus </w:t>
        </w:r>
      </w:ins>
      <w:del w:id="2044" w:author="Doug Gross" w:date="2018-05-07T14:18:00Z">
        <w:r w:rsidR="0081616C" w:rsidDel="00B56A94">
          <w:rPr>
            <w:rFonts w:ascii="Calibri" w:hAnsi="Calibri"/>
          </w:rPr>
          <w:delText xml:space="preserve">A solution is needed to disrupt the current industry </w:delText>
        </w:r>
        <w:r w:rsidR="0081616C" w:rsidDel="00B56A94">
          <w:rPr>
            <w:rFonts w:ascii="Calibri" w:hAnsi="Calibri"/>
            <w:lang w:val="it-IT"/>
          </w:rPr>
          <w:delText xml:space="preserve">perimeters </w:delText>
        </w:r>
      </w:del>
      <w:ins w:id="2045" w:author="Iragui, Charles" w:date="2018-04-03T10:55:00Z">
        <w:del w:id="2046" w:author="Doug Gross" w:date="2018-05-07T14:18:00Z">
          <w:r w:rsidR="0081616C" w:rsidDel="00B56A94">
            <w:rPr>
              <w:rFonts w:ascii="Calibri" w:hAnsi="Calibri"/>
              <w:lang w:val="nl-NL"/>
            </w:rPr>
            <w:delText xml:space="preserve">parameters </w:delText>
          </w:r>
        </w:del>
      </w:ins>
      <w:del w:id="2047" w:author="Doug Gross" w:date="2018-05-07T14:18:00Z">
        <w:r w:rsidR="0081616C" w:rsidDel="00B56A94">
          <w:rPr>
            <w:rFonts w:ascii="Calibri" w:hAnsi="Calibri"/>
          </w:rPr>
          <w:delText xml:space="preserve">and </w:delText>
        </w:r>
      </w:del>
      <w:ins w:id="2048" w:author="Iragui, Charles" w:date="2018-04-03T10:56:00Z">
        <w:del w:id="2049" w:author="Doug Gross" w:date="2018-05-07T14:18:00Z">
          <w:r w:rsidR="0081616C" w:rsidDel="00B56A94">
            <w:rPr>
              <w:rFonts w:ascii="Calibri" w:hAnsi="Calibri"/>
            </w:rPr>
            <w:delText xml:space="preserve">with a </w:delText>
          </w:r>
        </w:del>
      </w:ins>
      <w:del w:id="2050" w:author="Doug Gross" w:date="2018-05-07T14:18:00Z">
        <w:r w:rsidR="0081616C" w:rsidDel="00B56A94">
          <w:rPr>
            <w:rFonts w:ascii="Calibri" w:hAnsi="Calibri"/>
          </w:rPr>
          <w:delText xml:space="preserve">focus on </w:delText>
        </w:r>
      </w:del>
      <w:ins w:id="2051" w:author="Doug Gross" w:date="2018-05-07T14:18:00Z">
        <w:r>
          <w:rPr>
            <w:rFonts w:ascii="Calibri" w:hAnsi="Calibri"/>
          </w:rPr>
          <w:t xml:space="preserve">on </w:t>
        </w:r>
      </w:ins>
      <w:r w:rsidR="0081616C">
        <w:rPr>
          <w:rFonts w:ascii="Calibri" w:hAnsi="Calibri"/>
        </w:rPr>
        <w:t xml:space="preserve">improving </w:t>
      </w:r>
      <w:ins w:id="2052" w:author="Doug Gross" w:date="2018-05-07T14:18:00Z">
        <w:r>
          <w:rPr>
            <w:rFonts w:ascii="Calibri" w:hAnsi="Calibri"/>
          </w:rPr>
          <w:t>truck</w:t>
        </w:r>
      </w:ins>
      <w:del w:id="2053" w:author="Doug Gross" w:date="2018-05-07T14:18:00Z">
        <w:r w:rsidR="0081616C" w:rsidDel="00B56A94">
          <w:rPr>
            <w:rFonts w:ascii="Calibri" w:hAnsi="Calibri"/>
          </w:rPr>
          <w:delText>the</w:delText>
        </w:r>
      </w:del>
      <w:r w:rsidR="0081616C">
        <w:rPr>
          <w:rFonts w:ascii="Calibri" w:hAnsi="Calibri"/>
        </w:rPr>
        <w:t xml:space="preserve"> drivers’ lifestyle</w:t>
      </w:r>
      <w:ins w:id="2054" w:author="Doug Gross" w:date="2018-05-07T14:18:00Z">
        <w:r>
          <w:rPr>
            <w:rFonts w:ascii="Calibri" w:hAnsi="Calibri"/>
          </w:rPr>
          <w:t>s</w:t>
        </w:r>
      </w:ins>
      <w:r w:rsidR="0081616C">
        <w:rPr>
          <w:rFonts w:ascii="Calibri" w:hAnsi="Calibri"/>
        </w:rPr>
        <w:t xml:space="preserve">. </w:t>
      </w:r>
      <w:r w:rsidR="00E54BCD">
        <w:rPr>
          <w:rFonts w:ascii="Calibri" w:hAnsi="Calibri"/>
          <w:spacing w:val="-6"/>
        </w:rPr>
        <w:t>Project</w:t>
      </w:r>
      <w:r w:rsidR="00293786">
        <w:rPr>
          <w:rFonts w:ascii="Calibri" w:hAnsi="Calibri"/>
          <w:spacing w:val="-6"/>
        </w:rPr>
        <w:t xml:space="preserve"> Freight</w:t>
      </w:r>
      <w:r w:rsidR="0081616C">
        <w:rPr>
          <w:rFonts w:ascii="Calibri" w:hAnsi="Calibri"/>
          <w:spacing w:val="-6"/>
        </w:rPr>
        <w:t xml:space="preserve"> recognizes </w:t>
      </w:r>
      <w:ins w:id="2055" w:author="Doug Gross" w:date="2018-05-07T14:19:00Z">
        <w:r>
          <w:rPr>
            <w:rFonts w:ascii="Calibri" w:hAnsi="Calibri"/>
            <w:spacing w:val="-6"/>
          </w:rPr>
          <w:t xml:space="preserve">the fact that this population </w:t>
        </w:r>
      </w:ins>
      <w:del w:id="2056" w:author="Doug Gross" w:date="2018-05-07T14:19:00Z">
        <w:r w:rsidR="0081616C" w:rsidDel="00B56A94">
          <w:rPr>
            <w:rFonts w:ascii="Calibri" w:hAnsi="Calibri"/>
            <w:spacing w:val="-6"/>
          </w:rPr>
          <w:delText>this truth. Even though this population is</w:delText>
        </w:r>
      </w:del>
      <w:ins w:id="2057" w:author="Doug Gross" w:date="2018-05-07T14:19:00Z">
        <w:r>
          <w:rPr>
            <w:rFonts w:ascii="Calibri" w:hAnsi="Calibri"/>
            <w:spacing w:val="-6"/>
          </w:rPr>
          <w:t xml:space="preserve">– </w:t>
        </w:r>
      </w:ins>
      <w:del w:id="2058" w:author="Doug Gross" w:date="2018-05-07T14:19:00Z">
        <w:r w:rsidR="0081616C" w:rsidDel="00B56A94">
          <w:rPr>
            <w:rFonts w:ascii="Calibri" w:hAnsi="Calibri"/>
            <w:spacing w:val="-6"/>
          </w:rPr>
          <w:delText xml:space="preserve"> </w:delText>
        </w:r>
      </w:del>
      <w:r w:rsidR="0081616C">
        <w:rPr>
          <w:rFonts w:ascii="Calibri" w:hAnsi="Calibri"/>
          <w:spacing w:val="-6"/>
        </w:rPr>
        <w:t>critical</w:t>
      </w:r>
      <w:ins w:id="2059" w:author="Doug Gross" w:date="2018-05-07T14:19:00Z">
        <w:r>
          <w:rPr>
            <w:rFonts w:ascii="Calibri" w:hAnsi="Calibri"/>
            <w:spacing w:val="-6"/>
          </w:rPr>
          <w:t xml:space="preserve"> </w:t>
        </w:r>
      </w:ins>
      <w:del w:id="2060" w:author="Doug Gross" w:date="2018-05-07T14:19:00Z">
        <w:r w:rsidR="0081616C" w:rsidDel="00B56A94">
          <w:rPr>
            <w:rFonts w:ascii="Calibri" w:hAnsi="Calibri"/>
            <w:spacing w:val="-6"/>
          </w:rPr>
          <w:delText xml:space="preserve"> </w:delText>
        </w:r>
      </w:del>
      <w:r w:rsidR="0081616C">
        <w:rPr>
          <w:rFonts w:ascii="Calibri" w:hAnsi="Calibri"/>
          <w:spacing w:val="-6"/>
        </w:rPr>
        <w:t>to moving freight along our roadways</w:t>
      </w:r>
      <w:ins w:id="2061" w:author="Doug Gross" w:date="2018-05-07T14:20:00Z">
        <w:r>
          <w:rPr>
            <w:rFonts w:ascii="Calibri" w:hAnsi="Calibri"/>
            <w:spacing w:val="-6"/>
          </w:rPr>
          <w:t xml:space="preserve"> – has not seen any material benefits re</w:t>
        </w:r>
      </w:ins>
      <w:r w:rsidR="00435116">
        <w:rPr>
          <w:rFonts w:ascii="Calibri" w:hAnsi="Calibri"/>
          <w:spacing w:val="-6"/>
        </w:rPr>
        <w:t>b</w:t>
      </w:r>
      <w:ins w:id="2062" w:author="Doug Gross" w:date="2018-05-07T14:20:00Z">
        <w:r>
          <w:rPr>
            <w:rFonts w:ascii="Calibri" w:hAnsi="Calibri"/>
            <w:spacing w:val="-6"/>
          </w:rPr>
          <w:t>ound to it by way of te</w:t>
        </w:r>
      </w:ins>
      <w:ins w:id="2063" w:author="Doug Gross" w:date="2018-05-07T14:21:00Z">
        <w:r>
          <w:rPr>
            <w:rFonts w:ascii="Calibri" w:hAnsi="Calibri"/>
            <w:spacing w:val="-6"/>
          </w:rPr>
          <w:t>chnology or business model</w:t>
        </w:r>
      </w:ins>
      <w:ins w:id="2064" w:author="Doug Gross" w:date="2018-05-10T18:29:00Z">
        <w:r w:rsidR="0059478B">
          <w:rPr>
            <w:rFonts w:ascii="Calibri" w:hAnsi="Calibri"/>
            <w:spacing w:val="-6"/>
          </w:rPr>
          <w:t xml:space="preserve"> improvem</w:t>
        </w:r>
      </w:ins>
      <w:ins w:id="2065" w:author="Doug Gross" w:date="2018-05-10T18:30:00Z">
        <w:r w:rsidR="0059478B">
          <w:rPr>
            <w:rFonts w:ascii="Calibri" w:hAnsi="Calibri"/>
            <w:spacing w:val="-6"/>
          </w:rPr>
          <w:t>ents</w:t>
        </w:r>
      </w:ins>
      <w:ins w:id="2066" w:author="Doug Gross" w:date="2018-05-07T14:21:00Z">
        <w:r>
          <w:rPr>
            <w:rFonts w:ascii="Calibri" w:hAnsi="Calibri"/>
            <w:spacing w:val="-6"/>
          </w:rPr>
          <w:t xml:space="preserve"> for the better part of </w:t>
        </w:r>
      </w:ins>
      <w:ins w:id="2067" w:author="Doug Gross" w:date="2018-05-10T18:30:00Z">
        <w:r w:rsidR="0059478B">
          <w:rPr>
            <w:rFonts w:ascii="Calibri" w:hAnsi="Calibri"/>
            <w:spacing w:val="-6"/>
          </w:rPr>
          <w:t>70</w:t>
        </w:r>
      </w:ins>
      <w:ins w:id="2068" w:author="Doug Gross" w:date="2018-05-07T14:21:00Z">
        <w:r>
          <w:rPr>
            <w:rFonts w:ascii="Calibri" w:hAnsi="Calibri"/>
            <w:spacing w:val="-6"/>
          </w:rPr>
          <w:t xml:space="preserve"> years. Even the software being developed by </w:t>
        </w:r>
      </w:ins>
      <w:r w:rsidR="00E54BCD">
        <w:rPr>
          <w:rFonts w:ascii="Calibri" w:hAnsi="Calibri"/>
          <w:spacing w:val="-6"/>
        </w:rPr>
        <w:t>Project</w:t>
      </w:r>
      <w:r w:rsidR="00293786">
        <w:rPr>
          <w:rFonts w:ascii="Calibri" w:hAnsi="Calibri"/>
          <w:spacing w:val="-6"/>
        </w:rPr>
        <w:t xml:space="preserve"> Freight</w:t>
      </w:r>
      <w:ins w:id="2069" w:author="Doug Gross" w:date="2018-05-07T14:21:00Z">
        <w:r>
          <w:rPr>
            <w:rFonts w:ascii="Calibri" w:hAnsi="Calibri"/>
            <w:spacing w:val="-6"/>
          </w:rPr>
          <w:t>’s</w:t>
        </w:r>
      </w:ins>
      <w:ins w:id="2070" w:author="Doug Gross" w:date="2018-05-10T18:30:00Z">
        <w:r w:rsidR="0059478B">
          <w:rPr>
            <w:rFonts w:ascii="Calibri" w:hAnsi="Calibri"/>
            <w:spacing w:val="-6"/>
          </w:rPr>
          <w:t xml:space="preserve"> </w:t>
        </w:r>
      </w:ins>
      <w:ins w:id="2071" w:author="Doug Gross" w:date="2018-05-07T14:21:00Z">
        <w:r>
          <w:rPr>
            <w:rFonts w:ascii="Calibri" w:hAnsi="Calibri"/>
            <w:spacing w:val="-6"/>
          </w:rPr>
          <w:t>comp</w:t>
        </w:r>
      </w:ins>
      <w:ins w:id="2072" w:author="Doug Gross" w:date="2018-05-07T14:22:00Z">
        <w:r>
          <w:rPr>
            <w:rFonts w:ascii="Calibri" w:hAnsi="Calibri"/>
            <w:spacing w:val="-6"/>
          </w:rPr>
          <w:t>etitors misses this</w:t>
        </w:r>
      </w:ins>
      <w:ins w:id="2073" w:author="Doug Gross" w:date="2018-05-07T14:23:00Z">
        <w:r w:rsidR="00613082">
          <w:rPr>
            <w:rFonts w:ascii="Calibri" w:hAnsi="Calibri"/>
            <w:spacing w:val="-6"/>
          </w:rPr>
          <w:t xml:space="preserve"> critical point</w:t>
        </w:r>
      </w:ins>
      <w:ins w:id="2074" w:author="Doug Gross" w:date="2018-05-07T14:22:00Z">
        <w:r w:rsidR="00613082">
          <w:rPr>
            <w:rFonts w:ascii="Calibri" w:hAnsi="Calibri"/>
            <w:spacing w:val="-6"/>
          </w:rPr>
          <w:t xml:space="preserve">, thus perpetuating the status quo model of brokers on top, drivers </w:t>
        </w:r>
      </w:ins>
      <w:ins w:id="2075" w:author="Doug Gross" w:date="2018-05-07T14:23:00Z">
        <w:r w:rsidR="00613082">
          <w:rPr>
            <w:rFonts w:ascii="Calibri" w:hAnsi="Calibri"/>
            <w:spacing w:val="-6"/>
          </w:rPr>
          <w:t xml:space="preserve">on bottom. </w:t>
        </w:r>
      </w:ins>
      <w:del w:id="2076" w:author="Doug Gross" w:date="2018-05-07T14:23:00Z">
        <w:r w:rsidR="0081616C" w:rsidDel="00613082">
          <w:rPr>
            <w:rFonts w:ascii="Calibri" w:hAnsi="Calibri"/>
            <w:spacing w:val="-6"/>
          </w:rPr>
          <w:delText xml:space="preserve">, most </w:delText>
        </w:r>
      </w:del>
      <w:ins w:id="2077" w:author="Iragui, Charles" w:date="2018-04-03T10:57:00Z">
        <w:del w:id="2078" w:author="Doug Gross" w:date="2018-05-07T14:23:00Z">
          <w:r w:rsidR="0081616C" w:rsidDel="00613082">
            <w:rPr>
              <w:rFonts w:ascii="Calibri" w:hAnsi="Calibri"/>
              <w:spacing w:val="-6"/>
            </w:rPr>
            <w:delText xml:space="preserve">other </w:delText>
          </w:r>
        </w:del>
      </w:ins>
      <w:del w:id="2079" w:author="Doug Gross" w:date="2018-05-07T14:23:00Z">
        <w:r w:rsidR="0081616C" w:rsidDel="00613082">
          <w:rPr>
            <w:rFonts w:ascii="Calibri" w:hAnsi="Calibri"/>
            <w:spacing w:val="-6"/>
          </w:rPr>
          <w:delText xml:space="preserve">software solutions are designed for the carriers and brokers not the independent truck drivers. </w:delText>
        </w:r>
      </w:del>
      <w:ins w:id="2080" w:author="Iragui, Charles" w:date="2018-04-03T10:58:00Z">
        <w:r w:rsidR="0081616C">
          <w:rPr>
            <w:rFonts w:ascii="Calibri" w:hAnsi="Calibri"/>
            <w:spacing w:val="-6"/>
          </w:rPr>
          <w:t>By eliminating the 3</w:t>
        </w:r>
        <w:r w:rsidR="0081616C">
          <w:rPr>
            <w:rFonts w:ascii="Calibri" w:hAnsi="Calibri"/>
            <w:spacing w:val="-6"/>
            <w:vertAlign w:val="superscript"/>
          </w:rPr>
          <w:t>rd</w:t>
        </w:r>
        <w:r w:rsidR="0081616C">
          <w:rPr>
            <w:rFonts w:ascii="Calibri" w:hAnsi="Calibri"/>
            <w:spacing w:val="-6"/>
          </w:rPr>
          <w:t xml:space="preserve"> party freight broker, </w:t>
        </w:r>
      </w:ins>
      <w:ins w:id="2081" w:author="Doug Gross" w:date="2018-05-10T18:31:00Z">
        <w:r w:rsidR="0059478B">
          <w:rPr>
            <w:rFonts w:ascii="Calibri" w:hAnsi="Calibri"/>
            <w:spacing w:val="-6"/>
          </w:rPr>
          <w:t xml:space="preserve">and putting the truck driver on equal footing as that of the shipper, </w:t>
        </w:r>
      </w:ins>
      <w:r w:rsidR="00E54BCD">
        <w:rPr>
          <w:rFonts w:ascii="Calibri" w:hAnsi="Calibri"/>
          <w:spacing w:val="-6"/>
        </w:rPr>
        <w:t>Project</w:t>
      </w:r>
      <w:r w:rsidR="00293786">
        <w:rPr>
          <w:rFonts w:ascii="Calibri" w:hAnsi="Calibri"/>
          <w:spacing w:val="-6"/>
        </w:rPr>
        <w:t xml:space="preserve"> Freight</w:t>
      </w:r>
      <w:r w:rsidR="0081616C">
        <w:rPr>
          <w:rFonts w:ascii="Calibri" w:hAnsi="Calibri"/>
          <w:spacing w:val="-6"/>
        </w:rPr>
        <w:t xml:space="preserve"> </w:t>
      </w:r>
      <w:ins w:id="2082" w:author="Doug Gross" w:date="2018-05-10T18:32:00Z">
        <w:r w:rsidR="0059478B">
          <w:rPr>
            <w:rFonts w:ascii="Calibri" w:hAnsi="Calibri"/>
            <w:spacing w:val="-6"/>
          </w:rPr>
          <w:t>will upend a model that has ke</w:t>
        </w:r>
      </w:ins>
      <w:ins w:id="2083" w:author="Doug Gross" w:date="2018-05-10T18:33:00Z">
        <w:r w:rsidR="0059478B">
          <w:rPr>
            <w:rFonts w:ascii="Calibri" w:hAnsi="Calibri"/>
            <w:spacing w:val="-6"/>
          </w:rPr>
          <w:t xml:space="preserve">pt drivers in a state of hapless servitude for multiple generations. </w:t>
        </w:r>
      </w:ins>
      <w:r w:rsidR="00E54BCD">
        <w:rPr>
          <w:rFonts w:ascii="Calibri" w:hAnsi="Calibri"/>
          <w:spacing w:val="-6"/>
        </w:rPr>
        <w:t>Project</w:t>
      </w:r>
      <w:r w:rsidR="00293786">
        <w:rPr>
          <w:rFonts w:ascii="Calibri" w:hAnsi="Calibri"/>
          <w:spacing w:val="-6"/>
        </w:rPr>
        <w:t xml:space="preserve"> Freight</w:t>
      </w:r>
      <w:ins w:id="2084" w:author="Doug Gross" w:date="2018-05-10T18:33:00Z">
        <w:r w:rsidR="0059478B">
          <w:rPr>
            <w:rFonts w:ascii="Calibri" w:hAnsi="Calibri"/>
            <w:spacing w:val="-6"/>
          </w:rPr>
          <w:t xml:space="preserve">’s new model </w:t>
        </w:r>
      </w:ins>
      <w:r w:rsidR="0081616C">
        <w:rPr>
          <w:rFonts w:ascii="Calibri" w:hAnsi="Calibri"/>
          <w:spacing w:val="-6"/>
        </w:rPr>
        <w:t xml:space="preserve">will empower </w:t>
      </w:r>
      <w:del w:id="2085" w:author="Doug Gross" w:date="2018-04-30T20:24:00Z">
        <w:r w:rsidR="0081616C" w:rsidDel="00311D54">
          <w:rPr>
            <w:rFonts w:ascii="Calibri" w:hAnsi="Calibri"/>
            <w:spacing w:val="-6"/>
          </w:rPr>
          <w:delText xml:space="preserve">the </w:delText>
        </w:r>
      </w:del>
      <w:r w:rsidR="0081616C">
        <w:rPr>
          <w:rFonts w:ascii="Calibri" w:hAnsi="Calibri"/>
          <w:spacing w:val="-6"/>
        </w:rPr>
        <w:t xml:space="preserve">individual drivers </w:t>
      </w:r>
      <w:del w:id="2086" w:author="Doug Gross" w:date="2018-04-30T20:24:00Z">
        <w:r w:rsidR="0081616C" w:rsidDel="00311D54">
          <w:rPr>
            <w:rFonts w:ascii="Calibri" w:hAnsi="Calibri"/>
            <w:spacing w:val="-6"/>
          </w:rPr>
          <w:delText xml:space="preserve">to make better business decisions </w:delText>
        </w:r>
      </w:del>
      <w:r w:rsidR="0081616C">
        <w:rPr>
          <w:rFonts w:ascii="Calibri" w:hAnsi="Calibri"/>
          <w:spacing w:val="-6"/>
        </w:rPr>
        <w:t>by allowing the</w:t>
      </w:r>
      <w:ins w:id="2087" w:author="Doug Gross" w:date="2018-04-30T20:25:00Z">
        <w:r w:rsidR="00311D54">
          <w:rPr>
            <w:rFonts w:ascii="Calibri" w:hAnsi="Calibri"/>
            <w:spacing w:val="-6"/>
          </w:rPr>
          <w:t xml:space="preserve">m </w:t>
        </w:r>
      </w:ins>
      <w:del w:id="2088" w:author="Doug Gross" w:date="2018-04-30T20:25:00Z">
        <w:r w:rsidR="0081616C" w:rsidDel="00311D54">
          <w:rPr>
            <w:rFonts w:ascii="Calibri" w:hAnsi="Calibri"/>
            <w:spacing w:val="-6"/>
          </w:rPr>
          <w:delText xml:space="preserve"> drivers </w:delText>
        </w:r>
      </w:del>
      <w:r w:rsidR="0081616C">
        <w:rPr>
          <w:rFonts w:ascii="Calibri" w:hAnsi="Calibri"/>
          <w:spacing w:val="-6"/>
        </w:rPr>
        <w:t xml:space="preserve">to </w:t>
      </w:r>
      <w:del w:id="2089" w:author="Iragui, Charles" w:date="2018-04-03T10:57:00Z">
        <w:r w:rsidR="0081616C">
          <w:rPr>
            <w:rFonts w:ascii="Calibri" w:hAnsi="Calibri"/>
            <w:spacing w:val="-6"/>
          </w:rPr>
          <w:delText xml:space="preserve">set </w:delText>
        </w:r>
      </w:del>
      <w:proofErr w:type="spellStart"/>
      <w:ins w:id="2090" w:author="Iragui, Charles" w:date="2018-04-03T10:57:00Z">
        <w:r w:rsidR="0081616C">
          <w:rPr>
            <w:rFonts w:ascii="Calibri" w:hAnsi="Calibri"/>
            <w:spacing w:val="-6"/>
            <w:lang w:val="it-IT"/>
          </w:rPr>
          <w:t>determine</w:t>
        </w:r>
        <w:proofErr w:type="spellEnd"/>
        <w:r w:rsidR="0081616C">
          <w:rPr>
            <w:rFonts w:ascii="Calibri" w:hAnsi="Calibri"/>
            <w:spacing w:val="-6"/>
            <w:lang w:val="it-IT"/>
          </w:rPr>
          <w:t xml:space="preserve"> </w:t>
        </w:r>
      </w:ins>
      <w:r w:rsidR="0081616C">
        <w:rPr>
          <w:rFonts w:ascii="Calibri" w:hAnsi="Calibri"/>
          <w:spacing w:val="-6"/>
        </w:rPr>
        <w:t xml:space="preserve">their own availability, </w:t>
      </w:r>
      <w:ins w:id="2091" w:author="Iragui, Charles" w:date="2018-04-03T10:57:00Z">
        <w:r w:rsidR="0081616C">
          <w:rPr>
            <w:rFonts w:ascii="Calibri" w:hAnsi="Calibri"/>
            <w:spacing w:val="-6"/>
          </w:rPr>
          <w:t xml:space="preserve">to </w:t>
        </w:r>
      </w:ins>
      <w:r w:rsidR="0081616C">
        <w:rPr>
          <w:rFonts w:ascii="Calibri" w:hAnsi="Calibri"/>
          <w:spacing w:val="-6"/>
        </w:rPr>
        <w:t>have the potential to make more money per mile</w:t>
      </w:r>
      <w:ins w:id="2092" w:author="Doug Gross" w:date="2018-04-30T20:25:00Z">
        <w:r w:rsidR="00311D54">
          <w:rPr>
            <w:rFonts w:ascii="Calibri" w:hAnsi="Calibri"/>
            <w:spacing w:val="-6"/>
          </w:rPr>
          <w:t>,</w:t>
        </w:r>
      </w:ins>
      <w:ins w:id="2093" w:author="Iragui, Charles" w:date="2018-04-03T10:58:00Z">
        <w:r w:rsidR="0081616C">
          <w:rPr>
            <w:rFonts w:ascii="Calibri" w:hAnsi="Calibri"/>
            <w:spacing w:val="-6"/>
          </w:rPr>
          <w:t xml:space="preserve"> and</w:t>
        </w:r>
      </w:ins>
      <w:del w:id="2094" w:author="Iragui, Charles" w:date="2018-04-03T10:58:00Z">
        <w:r w:rsidR="0081616C">
          <w:rPr>
            <w:rFonts w:ascii="Calibri" w:hAnsi="Calibri"/>
            <w:spacing w:val="-6"/>
          </w:rPr>
          <w:delText>,</w:delText>
        </w:r>
      </w:del>
      <w:r w:rsidR="0081616C">
        <w:rPr>
          <w:rFonts w:ascii="Calibri" w:hAnsi="Calibri"/>
          <w:spacing w:val="-6"/>
        </w:rPr>
        <w:t xml:space="preserve"> </w:t>
      </w:r>
      <w:ins w:id="2095" w:author="Iragui, Charles" w:date="2018-04-03T10:57:00Z">
        <w:r w:rsidR="0081616C">
          <w:rPr>
            <w:rFonts w:ascii="Calibri" w:hAnsi="Calibri"/>
            <w:spacing w:val="-6"/>
          </w:rPr>
          <w:t xml:space="preserve">to </w:t>
        </w:r>
      </w:ins>
      <w:ins w:id="2096" w:author="Doug Gross" w:date="2018-04-30T20:25:00Z">
        <w:r w:rsidR="00311D54">
          <w:rPr>
            <w:rFonts w:ascii="Calibri" w:hAnsi="Calibri"/>
            <w:spacing w:val="-6"/>
          </w:rPr>
          <w:t>optim</w:t>
        </w:r>
      </w:ins>
      <w:ins w:id="2097" w:author="Doug Gross" w:date="2018-04-30T20:26:00Z">
        <w:r w:rsidR="00311D54">
          <w:rPr>
            <w:rFonts w:ascii="Calibri" w:hAnsi="Calibri"/>
            <w:spacing w:val="-6"/>
          </w:rPr>
          <w:t xml:space="preserve">ize their own activities based on visibility into </w:t>
        </w:r>
      </w:ins>
      <w:del w:id="2098" w:author="Iragui, Charles" w:date="2018-04-03T10:57:00Z">
        <w:r w:rsidR="0081616C">
          <w:rPr>
            <w:rFonts w:ascii="Calibri" w:hAnsi="Calibri"/>
            <w:spacing w:val="-6"/>
          </w:rPr>
          <w:delText xml:space="preserve">show </w:delText>
        </w:r>
      </w:del>
      <w:ins w:id="2099" w:author="Iragui, Charles" w:date="2018-04-03T10:57:00Z">
        <w:del w:id="2100" w:author="Doug Gross" w:date="2018-04-30T20:26:00Z">
          <w:r w:rsidR="0081616C" w:rsidDel="00311D54">
            <w:rPr>
              <w:rFonts w:ascii="Calibri" w:hAnsi="Calibri"/>
              <w:spacing w:val="-6"/>
            </w:rPr>
            <w:delText xml:space="preserve">see </w:delText>
          </w:r>
        </w:del>
      </w:ins>
      <w:r w:rsidR="0081616C">
        <w:rPr>
          <w:rFonts w:ascii="Calibri" w:hAnsi="Calibri"/>
          <w:spacing w:val="-6"/>
        </w:rPr>
        <w:t>available shi</w:t>
      </w:r>
      <w:ins w:id="2101" w:author="Doug Gross" w:date="2018-04-30T20:26:00Z">
        <w:r w:rsidR="00311D54">
          <w:rPr>
            <w:rFonts w:ascii="Calibri" w:hAnsi="Calibri"/>
            <w:spacing w:val="-6"/>
          </w:rPr>
          <w:t>pping jobs</w:t>
        </w:r>
      </w:ins>
      <w:del w:id="2102" w:author="Doug Gross" w:date="2018-04-30T20:26:00Z">
        <w:r w:rsidR="0081616C" w:rsidDel="00311D54">
          <w:rPr>
            <w:rFonts w:ascii="Calibri" w:hAnsi="Calibri"/>
            <w:spacing w:val="-6"/>
          </w:rPr>
          <w:delText>pments</w:delText>
        </w:r>
      </w:del>
      <w:r w:rsidR="0081616C">
        <w:rPr>
          <w:rFonts w:ascii="Calibri" w:hAnsi="Calibri"/>
          <w:spacing w:val="-6"/>
        </w:rPr>
        <w:t xml:space="preserve"> </w:t>
      </w:r>
      <w:del w:id="2103" w:author="Iragui, Charles" w:date="2018-04-03T10:58:00Z">
        <w:r w:rsidR="0081616C">
          <w:rPr>
            <w:rFonts w:ascii="Calibri" w:hAnsi="Calibri"/>
            <w:spacing w:val="-6"/>
          </w:rPr>
          <w:delText>that correspond with</w:delText>
        </w:r>
      </w:del>
      <w:ins w:id="2104" w:author="Iragui, Charles" w:date="2018-04-03T10:58:00Z">
        <w:r w:rsidR="0081616C">
          <w:rPr>
            <w:rFonts w:ascii="Calibri" w:hAnsi="Calibri"/>
            <w:spacing w:val="-6"/>
          </w:rPr>
          <w:t>near</w:t>
        </w:r>
      </w:ins>
      <w:r w:rsidR="0081616C">
        <w:rPr>
          <w:rFonts w:ascii="Calibri" w:hAnsi="Calibri"/>
          <w:spacing w:val="-6"/>
        </w:rPr>
        <w:t xml:space="preserve"> the</w:t>
      </w:r>
      <w:ins w:id="2105" w:author="Doug Gross" w:date="2018-04-30T20:26:00Z">
        <w:r w:rsidR="00311D54">
          <w:rPr>
            <w:rFonts w:ascii="Calibri" w:hAnsi="Calibri"/>
            <w:spacing w:val="-6"/>
          </w:rPr>
          <w:t>ir</w:t>
        </w:r>
      </w:ins>
      <w:del w:id="2106" w:author="Doug Gross" w:date="2018-04-30T20:26:00Z">
        <w:r w:rsidR="0081616C" w:rsidDel="00311D54">
          <w:rPr>
            <w:rFonts w:ascii="Calibri" w:hAnsi="Calibri"/>
            <w:spacing w:val="-6"/>
          </w:rPr>
          <w:delText xml:space="preserve"> driver’s</w:delText>
        </w:r>
      </w:del>
      <w:r w:rsidR="0081616C">
        <w:rPr>
          <w:rFonts w:ascii="Calibri" w:hAnsi="Calibri"/>
          <w:spacing w:val="-6"/>
        </w:rPr>
        <w:t xml:space="preserve"> current location</w:t>
      </w:r>
      <w:del w:id="2107" w:author="Doug Gross" w:date="2018-04-30T20:25:00Z">
        <w:r w:rsidR="0081616C" w:rsidDel="00311D54">
          <w:rPr>
            <w:rFonts w:ascii="Calibri" w:hAnsi="Calibri"/>
            <w:spacing w:val="-6"/>
          </w:rPr>
          <w:delText xml:space="preserve"> </w:delText>
        </w:r>
      </w:del>
      <w:del w:id="2108" w:author="Iragui, Charles" w:date="2018-04-03T10:58:00Z">
        <w:r w:rsidR="0081616C">
          <w:rPr>
            <w:rFonts w:ascii="Calibri" w:hAnsi="Calibri"/>
            <w:spacing w:val="-6"/>
          </w:rPr>
          <w:delText>and by eliminating the 3</w:delText>
        </w:r>
        <w:r w:rsidR="0081616C">
          <w:rPr>
            <w:rFonts w:ascii="Calibri" w:hAnsi="Calibri"/>
            <w:spacing w:val="-6"/>
            <w:vertAlign w:val="superscript"/>
          </w:rPr>
          <w:delText>rd</w:delText>
        </w:r>
        <w:r w:rsidR="0081616C">
          <w:rPr>
            <w:rFonts w:ascii="Calibri" w:hAnsi="Calibri"/>
            <w:spacing w:val="-6"/>
          </w:rPr>
          <w:delText xml:space="preserve"> party freight broker</w:delText>
        </w:r>
      </w:del>
      <w:r w:rsidR="0081616C">
        <w:rPr>
          <w:rFonts w:ascii="Calibri" w:hAnsi="Calibri"/>
          <w:spacing w:val="-6"/>
        </w:rPr>
        <w:t xml:space="preserve">. </w:t>
      </w:r>
    </w:p>
    <w:p w14:paraId="547855F4" w14:textId="77777777" w:rsidR="00CF5879" w:rsidRDefault="00CF5879">
      <w:pPr>
        <w:pStyle w:val="Body"/>
        <w:rPr>
          <w:rFonts w:ascii="Calibri" w:eastAsia="Calibri" w:hAnsi="Calibri" w:cs="Calibri"/>
        </w:rPr>
      </w:pPr>
    </w:p>
    <w:p w14:paraId="27864FE7" w14:textId="25506F0B" w:rsidR="00CF5879" w:rsidRPr="00311D54" w:rsidRDefault="00311D54" w:rsidP="00EA28D5">
      <w:pPr>
        <w:pStyle w:val="Body"/>
        <w:outlineLvl w:val="0"/>
        <w:rPr>
          <w:rFonts w:ascii="Calibri" w:eastAsia="Calibri" w:hAnsi="Calibri" w:cs="Calibri"/>
          <w:b/>
          <w:rPrChange w:id="2109" w:author="Doug Gross" w:date="2018-04-30T20:27:00Z">
            <w:rPr>
              <w:rFonts w:ascii="Calibri" w:eastAsia="Calibri" w:hAnsi="Calibri" w:cs="Calibri"/>
            </w:rPr>
          </w:rPrChange>
        </w:rPr>
      </w:pPr>
      <w:proofErr w:type="spellStart"/>
      <w:ins w:id="2110" w:author="Doug Gross" w:date="2018-04-30T20:26:00Z">
        <w:r w:rsidRPr="00311D54">
          <w:rPr>
            <w:rFonts w:ascii="Calibri" w:hAnsi="Calibri"/>
            <w:b/>
            <w:rPrChange w:id="2111" w:author="Doug Gross" w:date="2018-04-30T20:27:00Z">
              <w:rPr>
                <w:rFonts w:ascii="Calibri" w:hAnsi="Calibri"/>
              </w:rPr>
            </w:rPrChange>
          </w:rPr>
          <w:t>S</w:t>
        </w:r>
      </w:ins>
      <w:del w:id="2112" w:author="Doug Gross" w:date="2018-04-30T20:26:00Z">
        <w:r w:rsidR="0081616C" w:rsidRPr="00311D54" w:rsidDel="00311D54">
          <w:rPr>
            <w:rFonts w:ascii="Calibri" w:hAnsi="Calibri"/>
            <w:b/>
            <w:rPrChange w:id="2113" w:author="Doug Gross" w:date="2018-04-30T20:27:00Z">
              <w:rPr>
                <w:rFonts w:ascii="Calibri" w:hAnsi="Calibri"/>
              </w:rPr>
            </w:rPrChange>
          </w:rPr>
          <w:delText>To s</w:delText>
        </w:r>
      </w:del>
      <w:r w:rsidR="0081616C" w:rsidRPr="00311D54">
        <w:rPr>
          <w:rFonts w:ascii="Calibri" w:hAnsi="Calibri"/>
          <w:b/>
          <w:rPrChange w:id="2114" w:author="Doug Gross" w:date="2018-04-30T20:27:00Z">
            <w:rPr>
              <w:rFonts w:ascii="Calibri" w:hAnsi="Calibri"/>
            </w:rPr>
          </w:rPrChange>
        </w:rPr>
        <w:t>ummar</w:t>
      </w:r>
      <w:ins w:id="2115" w:author="Doug Gross" w:date="2018-04-30T20:26:00Z">
        <w:r w:rsidRPr="00311D54">
          <w:rPr>
            <w:rFonts w:ascii="Calibri" w:hAnsi="Calibri"/>
            <w:b/>
            <w:rPrChange w:id="2116" w:author="Doug Gross" w:date="2018-04-30T20:27:00Z">
              <w:rPr>
                <w:rFonts w:ascii="Calibri" w:hAnsi="Calibri"/>
              </w:rPr>
            </w:rPrChange>
          </w:rPr>
          <w:t>ry</w:t>
        </w:r>
        <w:proofErr w:type="spellEnd"/>
        <w:r w:rsidRPr="00311D54">
          <w:rPr>
            <w:rFonts w:ascii="Calibri" w:hAnsi="Calibri"/>
            <w:b/>
            <w:rPrChange w:id="2117" w:author="Doug Gross" w:date="2018-04-30T20:27:00Z">
              <w:rPr>
                <w:rFonts w:ascii="Calibri" w:hAnsi="Calibri"/>
              </w:rPr>
            </w:rPrChange>
          </w:rPr>
          <w:t xml:space="preserve"> of</w:t>
        </w:r>
      </w:ins>
      <w:del w:id="2118" w:author="Doug Gross" w:date="2018-04-30T20:26:00Z">
        <w:r w:rsidR="0081616C" w:rsidRPr="00311D54" w:rsidDel="00311D54">
          <w:rPr>
            <w:rFonts w:ascii="Calibri" w:hAnsi="Calibri"/>
            <w:b/>
            <w:rPrChange w:id="2119" w:author="Doug Gross" w:date="2018-04-30T20:27:00Z">
              <w:rPr>
                <w:rFonts w:ascii="Calibri" w:hAnsi="Calibri"/>
              </w:rPr>
            </w:rPrChange>
          </w:rPr>
          <w:delText>ize</w:delText>
        </w:r>
      </w:del>
      <w:r w:rsidR="0081616C" w:rsidRPr="00311D54">
        <w:rPr>
          <w:rFonts w:ascii="Calibri" w:hAnsi="Calibri"/>
          <w:b/>
          <w:rPrChange w:id="2120" w:author="Doug Gross" w:date="2018-04-30T20:27:00Z">
            <w:rPr>
              <w:rFonts w:ascii="Calibri" w:hAnsi="Calibri"/>
            </w:rPr>
          </w:rPrChange>
        </w:rPr>
        <w:t xml:space="preserve"> </w:t>
      </w:r>
      <w:ins w:id="2121" w:author="Doug Gross" w:date="2018-04-30T20:27:00Z">
        <w:r w:rsidRPr="00293786">
          <w:rPr>
            <w:rFonts w:ascii="Calibri" w:hAnsi="Calibri"/>
            <w:b/>
            <w:rPrChange w:id="2122" w:author="Doug Gross" w:date="2018-04-30T20:27:00Z">
              <w:rPr>
                <w:rFonts w:ascii="Calibri" w:hAnsi="Calibri"/>
              </w:rPr>
            </w:rPrChange>
          </w:rPr>
          <w:t>B</w:t>
        </w:r>
      </w:ins>
      <w:del w:id="2123" w:author="Doug Gross" w:date="2018-04-30T20:27:00Z">
        <w:r w:rsidR="0081616C" w:rsidRPr="00293786" w:rsidDel="00311D54">
          <w:rPr>
            <w:rFonts w:ascii="Calibri" w:hAnsi="Calibri"/>
            <w:b/>
            <w:rPrChange w:id="2124" w:author="Doug Gross" w:date="2018-04-30T20:27:00Z">
              <w:rPr>
                <w:rFonts w:ascii="Calibri" w:hAnsi="Calibri"/>
              </w:rPr>
            </w:rPrChange>
          </w:rPr>
          <w:delText>the b</w:delText>
        </w:r>
      </w:del>
      <w:r w:rsidR="0081616C" w:rsidRPr="00293786">
        <w:rPr>
          <w:rFonts w:ascii="Calibri" w:hAnsi="Calibri"/>
          <w:b/>
          <w:rPrChange w:id="2125" w:author="Doug Gross" w:date="2018-04-30T20:27:00Z">
            <w:rPr>
              <w:rFonts w:ascii="Calibri" w:hAnsi="Calibri"/>
            </w:rPr>
          </w:rPrChange>
        </w:rPr>
        <w:t xml:space="preserve">enefits of </w:t>
      </w:r>
      <w:del w:id="2126" w:author="Siedenburg" w:date="2018-04-06T11:17:00Z">
        <w:r w:rsidR="0081616C" w:rsidRPr="00293786">
          <w:rPr>
            <w:rFonts w:ascii="Calibri" w:hAnsi="Calibri"/>
            <w:b/>
            <w:rPrChange w:id="2127" w:author="Doug Gross" w:date="2018-04-30T20:27:00Z">
              <w:rPr>
                <w:rFonts w:ascii="Calibri" w:hAnsi="Calibri"/>
              </w:rPr>
            </w:rPrChange>
          </w:rPr>
          <w:delText>getting involved with</w:delText>
        </w:r>
      </w:del>
      <w:ins w:id="2128" w:author="Siedenburg" w:date="2018-04-06T11:17:00Z">
        <w:del w:id="2129" w:author="Doug Gross" w:date="2018-04-30T20:27:00Z">
          <w:r w:rsidR="0081616C" w:rsidRPr="00293786" w:rsidDel="00311D54">
            <w:rPr>
              <w:rFonts w:ascii="Calibri" w:hAnsi="Calibri"/>
              <w:b/>
              <w:rPrChange w:id="2130" w:author="Doug Gross" w:date="2018-04-30T20:27:00Z">
                <w:rPr>
                  <w:rFonts w:ascii="Calibri" w:hAnsi="Calibri"/>
                </w:rPr>
              </w:rPrChange>
            </w:rPr>
            <w:delText>the</w:delText>
          </w:r>
        </w:del>
      </w:ins>
      <w:del w:id="2131" w:author="Doug Gross" w:date="2018-04-30T20:27:00Z">
        <w:r w:rsidR="0081616C" w:rsidRPr="00293786" w:rsidDel="00311D54">
          <w:rPr>
            <w:rFonts w:ascii="Calibri" w:hAnsi="Calibri"/>
            <w:b/>
            <w:lang w:val="es-ES_tradnl"/>
            <w:rPrChange w:id="2132" w:author="Doug Gross" w:date="2018-04-30T20:27:00Z">
              <w:rPr>
                <w:rFonts w:ascii="Calibri" w:hAnsi="Calibri"/>
                <w:lang w:val="es-ES_tradnl"/>
              </w:rPr>
            </w:rPrChange>
          </w:rPr>
          <w:delText xml:space="preserve"> </w:delText>
        </w:r>
      </w:del>
      <w:r w:rsidR="00E54BCD">
        <w:rPr>
          <w:rFonts w:ascii="Calibri" w:hAnsi="Calibri"/>
          <w:b/>
          <w:spacing w:val="-6"/>
        </w:rPr>
        <w:t>Project</w:t>
      </w:r>
      <w:r w:rsidR="00293786" w:rsidRPr="00293786">
        <w:rPr>
          <w:rFonts w:ascii="Calibri" w:hAnsi="Calibri"/>
          <w:b/>
          <w:spacing w:val="-6"/>
        </w:rPr>
        <w:t xml:space="preserve"> Freight</w:t>
      </w:r>
      <w:ins w:id="2133" w:author="Siedenburg" w:date="2018-04-06T11:17:00Z">
        <w:r w:rsidR="0081616C" w:rsidRPr="00293786">
          <w:rPr>
            <w:rFonts w:ascii="Calibri" w:hAnsi="Calibri"/>
            <w:b/>
            <w:rPrChange w:id="2134" w:author="Doug Gross" w:date="2018-04-30T20:27:00Z">
              <w:rPr>
                <w:rFonts w:ascii="Calibri" w:hAnsi="Calibri"/>
              </w:rPr>
            </w:rPrChange>
          </w:rPr>
          <w:t xml:space="preserve"> </w:t>
        </w:r>
      </w:ins>
      <w:ins w:id="2135" w:author="Doug Gross" w:date="2018-04-30T20:27:00Z">
        <w:r w:rsidRPr="00293786">
          <w:rPr>
            <w:rFonts w:ascii="Calibri" w:hAnsi="Calibri"/>
            <w:b/>
            <w:rPrChange w:id="2136" w:author="Doug Gross" w:date="2018-04-30T20:27:00Z">
              <w:rPr>
                <w:rFonts w:ascii="Calibri" w:hAnsi="Calibri"/>
              </w:rPr>
            </w:rPrChange>
          </w:rPr>
          <w:t>S</w:t>
        </w:r>
      </w:ins>
      <w:ins w:id="2137" w:author="Siedenburg" w:date="2018-04-06T11:17:00Z">
        <w:del w:id="2138" w:author="Doug Gross" w:date="2018-04-30T20:27:00Z">
          <w:r w:rsidR="0081616C" w:rsidRPr="00293786" w:rsidDel="00311D54">
            <w:rPr>
              <w:rFonts w:ascii="Calibri" w:hAnsi="Calibri"/>
              <w:b/>
              <w:rPrChange w:id="2139" w:author="Doug Gross" w:date="2018-04-30T20:27:00Z">
                <w:rPr>
                  <w:rFonts w:ascii="Calibri" w:hAnsi="Calibri"/>
                </w:rPr>
              </w:rPrChange>
            </w:rPr>
            <w:delText>s</w:delText>
          </w:r>
        </w:del>
        <w:r w:rsidR="0081616C" w:rsidRPr="00293786">
          <w:rPr>
            <w:rFonts w:ascii="Calibri" w:hAnsi="Calibri"/>
            <w:b/>
            <w:rPrChange w:id="2140" w:author="Doug Gross" w:date="2018-04-30T20:27:00Z">
              <w:rPr>
                <w:rFonts w:ascii="Calibri" w:hAnsi="Calibri"/>
              </w:rPr>
            </w:rPrChange>
          </w:rPr>
          <w:t>ystem</w:t>
        </w:r>
      </w:ins>
      <w:r w:rsidR="0081616C" w:rsidRPr="00311D54">
        <w:rPr>
          <w:rFonts w:ascii="Calibri" w:hAnsi="Calibri"/>
          <w:b/>
          <w:rPrChange w:id="2141" w:author="Doug Gross" w:date="2018-04-30T20:27:00Z">
            <w:rPr>
              <w:rFonts w:ascii="Calibri" w:hAnsi="Calibri"/>
            </w:rPr>
          </w:rPrChange>
        </w:rPr>
        <w:t>:</w:t>
      </w:r>
    </w:p>
    <w:p w14:paraId="66B417B9" w14:textId="77777777" w:rsidR="00CF5879" w:rsidRDefault="00CF5879">
      <w:pPr>
        <w:pStyle w:val="Body"/>
        <w:rPr>
          <w:rFonts w:ascii="Calibri" w:eastAsia="Calibri" w:hAnsi="Calibri" w:cs="Calibri"/>
        </w:rPr>
      </w:pPr>
    </w:p>
    <w:p w14:paraId="25FF0700" w14:textId="5AB1F3E8" w:rsidR="00CF5879" w:rsidRPr="0059478B" w:rsidRDefault="0059478B" w:rsidP="00EA28D5">
      <w:pPr>
        <w:pStyle w:val="Body"/>
        <w:outlineLvl w:val="0"/>
        <w:rPr>
          <w:rFonts w:ascii="Calibri" w:eastAsia="Calibri" w:hAnsi="Calibri" w:cs="Calibri"/>
          <w:b/>
          <w:i/>
          <w:rPrChange w:id="2142" w:author="Doug Gross" w:date="2018-05-10T18:34:00Z">
            <w:rPr>
              <w:rFonts w:ascii="Calibri" w:eastAsia="Calibri" w:hAnsi="Calibri" w:cs="Calibri"/>
            </w:rPr>
          </w:rPrChange>
        </w:rPr>
      </w:pPr>
      <w:ins w:id="2143" w:author="Doug Gross" w:date="2018-05-10T18:34:00Z">
        <w:r>
          <w:rPr>
            <w:rFonts w:ascii="Calibri" w:hAnsi="Calibri"/>
            <w:b/>
            <w:i/>
          </w:rPr>
          <w:t>For S</w:t>
        </w:r>
      </w:ins>
      <w:del w:id="2144" w:author="Doug Gross" w:date="2018-05-10T18:34:00Z">
        <w:r w:rsidR="0081616C" w:rsidRPr="0059478B" w:rsidDel="0059478B">
          <w:rPr>
            <w:rFonts w:ascii="Calibri" w:hAnsi="Calibri"/>
            <w:b/>
            <w:i/>
            <w:rPrChange w:id="2145" w:author="Doug Gross" w:date="2018-05-10T18:34:00Z">
              <w:rPr>
                <w:rFonts w:ascii="Calibri" w:hAnsi="Calibri"/>
              </w:rPr>
            </w:rPrChange>
          </w:rPr>
          <w:delText>S</w:delText>
        </w:r>
      </w:del>
      <w:r w:rsidR="0081616C" w:rsidRPr="0059478B">
        <w:rPr>
          <w:rFonts w:ascii="Calibri" w:hAnsi="Calibri"/>
          <w:b/>
          <w:i/>
          <w:rPrChange w:id="2146" w:author="Doug Gross" w:date="2018-05-10T18:34:00Z">
            <w:rPr>
              <w:rFonts w:ascii="Calibri" w:hAnsi="Calibri"/>
            </w:rPr>
          </w:rPrChange>
        </w:rPr>
        <w:t xml:space="preserve">hippers: </w:t>
      </w:r>
      <w:ins w:id="2147" w:author="Doug Gross" w:date="2018-04-30T20:27:00Z">
        <w:r w:rsidR="00311D54" w:rsidRPr="0059478B">
          <w:rPr>
            <w:rFonts w:ascii="Calibri" w:hAnsi="Calibri"/>
            <w:b/>
            <w:i/>
            <w:rPrChange w:id="2148" w:author="Doug Gross" w:date="2018-05-10T18:34:00Z">
              <w:rPr>
                <w:rFonts w:ascii="Calibri" w:hAnsi="Calibri"/>
              </w:rPr>
            </w:rPrChange>
          </w:rPr>
          <w:t>E</w:t>
        </w:r>
      </w:ins>
      <w:del w:id="2149" w:author="Doug Gross" w:date="2018-04-30T20:27:00Z">
        <w:r w:rsidR="0081616C" w:rsidRPr="0059478B" w:rsidDel="00311D54">
          <w:rPr>
            <w:rFonts w:ascii="Calibri" w:hAnsi="Calibri"/>
            <w:b/>
            <w:i/>
            <w:rPrChange w:id="2150" w:author="Doug Gross" w:date="2018-05-10T18:34:00Z">
              <w:rPr>
                <w:rFonts w:ascii="Calibri" w:hAnsi="Calibri"/>
              </w:rPr>
            </w:rPrChange>
          </w:rPr>
          <w:delText>List of</w:delText>
        </w:r>
      </w:del>
      <w:ins w:id="2151" w:author="Siedenburg" w:date="2018-04-06T11:18:00Z">
        <w:del w:id="2152" w:author="Doug Gross" w:date="2018-04-30T20:27:00Z">
          <w:r w:rsidR="0081616C" w:rsidRPr="0059478B" w:rsidDel="00311D54">
            <w:rPr>
              <w:rFonts w:ascii="Calibri" w:hAnsi="Calibri"/>
              <w:b/>
              <w:i/>
              <w:rPrChange w:id="2153" w:author="Doug Gross" w:date="2018-05-10T18:34:00Z">
                <w:rPr>
                  <w:rFonts w:ascii="Calibri" w:hAnsi="Calibri"/>
                </w:rPr>
              </w:rPrChange>
            </w:rPr>
            <w:delText>?</w:delText>
          </w:r>
        </w:del>
      </w:ins>
      <w:del w:id="2154" w:author="Doug Gross" w:date="2018-04-30T20:27:00Z">
        <w:r w:rsidR="0081616C" w:rsidRPr="0059478B" w:rsidDel="00311D54">
          <w:rPr>
            <w:rFonts w:ascii="Calibri" w:hAnsi="Calibri"/>
            <w:b/>
            <w:i/>
            <w:rPrChange w:id="2155" w:author="Doug Gross" w:date="2018-05-10T18:34:00Z">
              <w:rPr>
                <w:rFonts w:ascii="Calibri" w:hAnsi="Calibri"/>
              </w:rPr>
            </w:rPrChange>
          </w:rPr>
          <w:delText xml:space="preserve"> E</w:delText>
        </w:r>
      </w:del>
      <w:r w:rsidR="0081616C" w:rsidRPr="0059478B">
        <w:rPr>
          <w:rFonts w:ascii="Calibri" w:hAnsi="Calibri"/>
          <w:b/>
          <w:i/>
          <w:rPrChange w:id="2156" w:author="Doug Gross" w:date="2018-05-10T18:34:00Z">
            <w:rPr>
              <w:rFonts w:ascii="Calibri" w:hAnsi="Calibri"/>
            </w:rPr>
          </w:rPrChange>
        </w:rPr>
        <w:t xml:space="preserve">ase of </w:t>
      </w:r>
      <w:ins w:id="2157" w:author="Doug Gross" w:date="2018-05-10T18:35:00Z">
        <w:r>
          <w:rPr>
            <w:rFonts w:ascii="Calibri" w:hAnsi="Calibri"/>
            <w:b/>
            <w:i/>
          </w:rPr>
          <w:t>D</w:t>
        </w:r>
      </w:ins>
      <w:del w:id="2158" w:author="Doug Gross" w:date="2018-05-10T18:35:00Z">
        <w:r w:rsidR="0081616C" w:rsidRPr="0059478B" w:rsidDel="0059478B">
          <w:rPr>
            <w:rFonts w:ascii="Calibri" w:hAnsi="Calibri"/>
            <w:b/>
            <w:i/>
            <w:rPrChange w:id="2159" w:author="Doug Gross" w:date="2018-05-10T18:34:00Z">
              <w:rPr>
                <w:rFonts w:ascii="Calibri" w:hAnsi="Calibri"/>
              </w:rPr>
            </w:rPrChange>
          </w:rPr>
          <w:delText>d</w:delText>
        </w:r>
      </w:del>
      <w:r w:rsidR="0081616C" w:rsidRPr="0059478B">
        <w:rPr>
          <w:rFonts w:ascii="Calibri" w:hAnsi="Calibri"/>
          <w:b/>
          <w:i/>
          <w:rPrChange w:id="2160" w:author="Doug Gross" w:date="2018-05-10T18:34:00Z">
            <w:rPr>
              <w:rFonts w:ascii="Calibri" w:hAnsi="Calibri"/>
            </w:rPr>
          </w:rPrChange>
        </w:rPr>
        <w:t xml:space="preserve">oing Business, </w:t>
      </w:r>
      <w:ins w:id="2161" w:author="Doug Gross" w:date="2018-04-30T20:27:00Z">
        <w:r w:rsidR="00311D54" w:rsidRPr="0059478B">
          <w:rPr>
            <w:rFonts w:ascii="Calibri" w:hAnsi="Calibri"/>
            <w:b/>
            <w:i/>
            <w:rPrChange w:id="2162" w:author="Doug Gross" w:date="2018-05-10T18:34:00Z">
              <w:rPr>
                <w:rFonts w:ascii="Calibri" w:hAnsi="Calibri"/>
              </w:rPr>
            </w:rPrChange>
          </w:rPr>
          <w:t xml:space="preserve">Increased </w:t>
        </w:r>
      </w:ins>
      <w:del w:id="2163" w:author="Doug Gross" w:date="2018-04-30T20:27:00Z">
        <w:r w:rsidR="0081616C" w:rsidRPr="0059478B" w:rsidDel="00311D54">
          <w:rPr>
            <w:rFonts w:ascii="Calibri" w:hAnsi="Calibri"/>
            <w:b/>
            <w:i/>
            <w:rPrChange w:id="2164" w:author="Doug Gross" w:date="2018-05-10T18:34:00Z">
              <w:rPr>
                <w:rFonts w:ascii="Calibri" w:hAnsi="Calibri"/>
              </w:rPr>
            </w:rPrChange>
          </w:rPr>
          <w:delText xml:space="preserve">Community and </w:delText>
        </w:r>
      </w:del>
      <w:r w:rsidR="0081616C" w:rsidRPr="0059478B">
        <w:rPr>
          <w:rFonts w:ascii="Calibri" w:hAnsi="Calibri"/>
          <w:b/>
          <w:i/>
          <w:rPrChange w:id="2165" w:author="Doug Gross" w:date="2018-05-10T18:34:00Z">
            <w:rPr>
              <w:rFonts w:ascii="Calibri" w:hAnsi="Calibri"/>
            </w:rPr>
          </w:rPrChange>
        </w:rPr>
        <w:t>Transparency</w:t>
      </w:r>
      <w:ins w:id="2166" w:author="Doug Gross" w:date="2018-04-30T20:27:00Z">
        <w:r w:rsidR="00311D54" w:rsidRPr="0059478B">
          <w:rPr>
            <w:rFonts w:ascii="Calibri" w:hAnsi="Calibri"/>
            <w:b/>
            <w:i/>
            <w:rPrChange w:id="2167" w:author="Doug Gross" w:date="2018-05-10T18:34:00Z">
              <w:rPr>
                <w:rFonts w:ascii="Calibri" w:hAnsi="Calibri"/>
              </w:rPr>
            </w:rPrChange>
          </w:rPr>
          <w:t xml:space="preserve">, </w:t>
        </w:r>
      </w:ins>
      <w:ins w:id="2168" w:author="Doug Gross" w:date="2018-04-30T20:28:00Z">
        <w:r w:rsidR="00311D54" w:rsidRPr="0059478B">
          <w:rPr>
            <w:rFonts w:ascii="Calibri" w:hAnsi="Calibri"/>
            <w:b/>
            <w:i/>
            <w:rPrChange w:id="2169" w:author="Doug Gross" w:date="2018-05-10T18:34:00Z">
              <w:rPr>
                <w:rFonts w:ascii="Calibri" w:hAnsi="Calibri"/>
              </w:rPr>
            </w:rPrChange>
          </w:rPr>
          <w:t xml:space="preserve">Better </w:t>
        </w:r>
      </w:ins>
      <w:ins w:id="2170" w:author="Doug Gross" w:date="2018-04-30T20:27:00Z">
        <w:r w:rsidR="00311D54" w:rsidRPr="0059478B">
          <w:rPr>
            <w:rFonts w:ascii="Calibri" w:hAnsi="Calibri"/>
            <w:b/>
            <w:i/>
            <w:rPrChange w:id="2171" w:author="Doug Gross" w:date="2018-05-10T18:34:00Z">
              <w:rPr>
                <w:rFonts w:ascii="Calibri" w:hAnsi="Calibri"/>
              </w:rPr>
            </w:rPrChange>
          </w:rPr>
          <w:t>Control</w:t>
        </w:r>
      </w:ins>
    </w:p>
    <w:p w14:paraId="43BC48F7" w14:textId="6D903B99" w:rsidR="00CF5879" w:rsidRDefault="0081616C">
      <w:pPr>
        <w:pStyle w:val="ListParagraph"/>
        <w:numPr>
          <w:ilvl w:val="0"/>
          <w:numId w:val="2"/>
        </w:numPr>
      </w:pPr>
      <w:r>
        <w:t xml:space="preserve">Direct contact </w:t>
      </w:r>
      <w:ins w:id="2172" w:author="Doug Gross" w:date="2018-04-30T20:27:00Z">
        <w:r w:rsidR="00311D54">
          <w:t>with</w:t>
        </w:r>
      </w:ins>
      <w:del w:id="2173" w:author="Doug Gross" w:date="2018-04-30T20:27:00Z">
        <w:r w:rsidDel="00311D54">
          <w:delText>to</w:delText>
        </w:r>
      </w:del>
      <w:r>
        <w:t xml:space="preserve"> independent drivers</w:t>
      </w:r>
    </w:p>
    <w:p w14:paraId="29480DE3" w14:textId="09B5C9B7" w:rsidR="00CF5879" w:rsidRDefault="00613082">
      <w:pPr>
        <w:pStyle w:val="ListParagraph"/>
        <w:numPr>
          <w:ilvl w:val="0"/>
          <w:numId w:val="2"/>
        </w:numPr>
      </w:pPr>
      <w:ins w:id="2174" w:author="Doug Gross" w:date="2018-05-07T14:24:00Z">
        <w:r>
          <w:t>Heightened a</w:t>
        </w:r>
      </w:ins>
      <w:del w:id="2175" w:author="Doug Gross" w:date="2018-05-07T14:24:00Z">
        <w:r w:rsidR="0081616C" w:rsidDel="00613082">
          <w:delText>A</w:delText>
        </w:r>
      </w:del>
      <w:r w:rsidR="0081616C">
        <w:t>ccountability</w:t>
      </w:r>
      <w:ins w:id="2176" w:author="Doug Gross" w:date="2018-05-07T14:24:00Z">
        <w:r>
          <w:t xml:space="preserve"> of drivers</w:t>
        </w:r>
      </w:ins>
    </w:p>
    <w:p w14:paraId="4C49955B" w14:textId="77777777" w:rsidR="00CF5879" w:rsidRDefault="0081616C">
      <w:pPr>
        <w:pStyle w:val="ListParagraph"/>
        <w:numPr>
          <w:ilvl w:val="0"/>
          <w:numId w:val="2"/>
        </w:numPr>
      </w:pPr>
      <w:r>
        <w:t>More options and control</w:t>
      </w:r>
    </w:p>
    <w:p w14:paraId="3DF3A05F" w14:textId="77777777" w:rsidR="00CF5879" w:rsidRDefault="0081616C">
      <w:pPr>
        <w:pStyle w:val="ListParagraph"/>
        <w:numPr>
          <w:ilvl w:val="0"/>
          <w:numId w:val="2"/>
        </w:numPr>
      </w:pPr>
      <w:r>
        <w:t>Fewer conflicts with drivers</w:t>
      </w:r>
    </w:p>
    <w:p w14:paraId="465C2DF5" w14:textId="77777777" w:rsidR="00CF5879" w:rsidRDefault="0081616C">
      <w:pPr>
        <w:pStyle w:val="ListParagraph"/>
        <w:numPr>
          <w:ilvl w:val="0"/>
          <w:numId w:val="2"/>
        </w:numPr>
      </w:pPr>
      <w:r>
        <w:t>Shorter delivery timelines</w:t>
      </w:r>
    </w:p>
    <w:p w14:paraId="595BFADA" w14:textId="1B3EC3DD" w:rsidR="00CF5879" w:rsidRDefault="0081616C">
      <w:pPr>
        <w:pStyle w:val="ListParagraph"/>
        <w:numPr>
          <w:ilvl w:val="0"/>
          <w:numId w:val="2"/>
        </w:numPr>
      </w:pPr>
      <w:r>
        <w:t>On-</w:t>
      </w:r>
      <w:ins w:id="2177" w:author="Doug Gross" w:date="2018-05-07T14:24:00Z">
        <w:r w:rsidR="00613082">
          <w:t>d</w:t>
        </w:r>
      </w:ins>
      <w:del w:id="2178" w:author="Doug Gross" w:date="2018-05-07T14:24:00Z">
        <w:r w:rsidDel="00613082">
          <w:delText>D</w:delText>
        </w:r>
      </w:del>
      <w:r>
        <w:t>emand shipments, less manag</w:t>
      </w:r>
      <w:ins w:id="2179" w:author="Doug Gross" w:date="2018-04-30T20:28:00Z">
        <w:r w:rsidR="00C0747E">
          <w:t>ement</w:t>
        </w:r>
      </w:ins>
      <w:ins w:id="2180" w:author="Doug Gross" w:date="2018-05-07T14:24:00Z">
        <w:r w:rsidR="00613082">
          <w:t xml:space="preserve"> and admin</w:t>
        </w:r>
      </w:ins>
      <w:ins w:id="2181" w:author="Doug Gross" w:date="2018-05-07T14:25:00Z">
        <w:r w:rsidR="00613082">
          <w:t>istration</w:t>
        </w:r>
      </w:ins>
      <w:del w:id="2182" w:author="Doug Gross" w:date="2018-04-30T20:28:00Z">
        <w:r w:rsidDel="00C0747E">
          <w:delText>ing</w:delText>
        </w:r>
      </w:del>
    </w:p>
    <w:p w14:paraId="38B357C9" w14:textId="5AB8E259" w:rsidR="00CF5879" w:rsidRDefault="00CF48CA">
      <w:pPr>
        <w:pStyle w:val="ListParagraph"/>
        <w:numPr>
          <w:ilvl w:val="0"/>
          <w:numId w:val="2"/>
        </w:numPr>
      </w:pPr>
      <w:ins w:id="2183" w:author="Doug Gross" w:date="2018-04-30T20:28:00Z">
        <w:r>
          <w:t>Fewer</w:t>
        </w:r>
      </w:ins>
      <w:del w:id="2184" w:author="Doug Gross" w:date="2018-04-30T20:28:00Z">
        <w:r w:rsidR="0081616C" w:rsidDel="00CF48CA">
          <w:delText>Less</w:delText>
        </w:r>
      </w:del>
      <w:r w:rsidR="0081616C">
        <w:t xml:space="preserve"> damaged </w:t>
      </w:r>
      <w:ins w:id="2185" w:author="Doug Gross" w:date="2018-04-30T20:28:00Z">
        <w:r>
          <w:t>shipments</w:t>
        </w:r>
      </w:ins>
      <w:del w:id="2186" w:author="Doug Gross" w:date="2018-04-30T20:28:00Z">
        <w:r w:rsidR="0081616C" w:rsidDel="00CF48CA">
          <w:delText>goods</w:delText>
        </w:r>
      </w:del>
    </w:p>
    <w:p w14:paraId="533B84A6" w14:textId="0F7F4B53" w:rsidR="00CF5879" w:rsidRDefault="0081616C">
      <w:pPr>
        <w:pStyle w:val="ListParagraph"/>
        <w:numPr>
          <w:ilvl w:val="0"/>
          <w:numId w:val="2"/>
        </w:numPr>
      </w:pPr>
      <w:r>
        <w:t xml:space="preserve">Better lead times, </w:t>
      </w:r>
      <w:ins w:id="2187" w:author="Doug Gross" w:date="2018-04-30T20:28:00Z">
        <w:r w:rsidR="00CF48CA">
          <w:t>fewer ug</w:t>
        </w:r>
      </w:ins>
      <w:ins w:id="2188" w:author="Doug Gross" w:date="2018-04-30T20:29:00Z">
        <w:r w:rsidR="00CF48CA">
          <w:t>ly</w:t>
        </w:r>
      </w:ins>
      <w:del w:id="2189" w:author="Doug Gross" w:date="2018-04-30T20:28:00Z">
        <w:r w:rsidDel="00CF48CA">
          <w:delText>no</w:delText>
        </w:r>
      </w:del>
      <w:r>
        <w:t xml:space="preserve"> surprises</w:t>
      </w:r>
    </w:p>
    <w:p w14:paraId="2D5CAAD9" w14:textId="12FE0918" w:rsidR="00CF5879" w:rsidRDefault="0081616C">
      <w:pPr>
        <w:pStyle w:val="ListParagraph"/>
        <w:numPr>
          <w:ilvl w:val="0"/>
          <w:numId w:val="2"/>
        </w:numPr>
      </w:pPr>
      <w:r>
        <w:t xml:space="preserve">Built-in </w:t>
      </w:r>
      <w:ins w:id="2190" w:author="Doug Gross" w:date="2018-04-30T20:29:00Z">
        <w:r w:rsidR="00CF48CA">
          <w:t>s</w:t>
        </w:r>
      </w:ins>
      <w:del w:id="2191" w:author="Doug Gross" w:date="2018-04-30T20:29:00Z">
        <w:r w:rsidDel="00CF48CA">
          <w:delText>S</w:delText>
        </w:r>
      </w:del>
      <w:r>
        <w:t xml:space="preserve">upport </w:t>
      </w:r>
      <w:ins w:id="2192" w:author="Doug Gross" w:date="2018-04-30T20:29:00Z">
        <w:r w:rsidR="00CF48CA">
          <w:t>s</w:t>
        </w:r>
      </w:ins>
      <w:del w:id="2193" w:author="Doug Gross" w:date="2018-04-30T20:29:00Z">
        <w:r w:rsidDel="00CF48CA">
          <w:delText>S</w:delText>
        </w:r>
      </w:del>
      <w:r>
        <w:t xml:space="preserve">taff </w:t>
      </w:r>
      <w:ins w:id="2194" w:author="Doug Gross" w:date="2018-04-30T20:29:00Z">
        <w:r w:rsidR="00CF48CA">
          <w:t>(</w:t>
        </w:r>
      </w:ins>
      <w:del w:id="2195" w:author="Doug Gross" w:date="2018-04-30T20:29:00Z">
        <w:r w:rsidDel="00CF48CA">
          <w:delText xml:space="preserve">with </w:delText>
        </w:r>
      </w:del>
      <w:r w:rsidR="00E54BCD">
        <w:rPr>
          <w:spacing w:val="-6"/>
        </w:rPr>
        <w:t>Project</w:t>
      </w:r>
      <w:r w:rsidR="00293786">
        <w:rPr>
          <w:spacing w:val="-6"/>
        </w:rPr>
        <w:t xml:space="preserve"> Freight</w:t>
      </w:r>
      <w:r>
        <w:t xml:space="preserve"> Customer Service Team</w:t>
      </w:r>
      <w:ins w:id="2196" w:author="Doug Gross" w:date="2018-04-30T20:29:00Z">
        <w:r w:rsidR="00CF48CA">
          <w:t>)</w:t>
        </w:r>
      </w:ins>
      <w:r>
        <w:t xml:space="preserve"> </w:t>
      </w:r>
    </w:p>
    <w:p w14:paraId="571318CD" w14:textId="77777777" w:rsidR="00CF5879" w:rsidRDefault="00CF5879">
      <w:pPr>
        <w:pStyle w:val="ListParagraph"/>
      </w:pPr>
    </w:p>
    <w:p w14:paraId="12AB65BD" w14:textId="7706CB4B" w:rsidR="00CF5879" w:rsidRPr="0059478B" w:rsidRDefault="0059478B" w:rsidP="00EA28D5">
      <w:pPr>
        <w:pStyle w:val="Body"/>
        <w:outlineLvl w:val="0"/>
        <w:rPr>
          <w:rFonts w:ascii="Calibri" w:eastAsia="Calibri" w:hAnsi="Calibri" w:cs="Calibri"/>
          <w:b/>
          <w:i/>
          <w:rPrChange w:id="2197" w:author="Doug Gross" w:date="2018-05-10T18:35:00Z">
            <w:rPr>
              <w:rFonts w:ascii="Calibri" w:eastAsia="Calibri" w:hAnsi="Calibri" w:cs="Calibri"/>
            </w:rPr>
          </w:rPrChange>
        </w:rPr>
      </w:pPr>
      <w:ins w:id="2198" w:author="Doug Gross" w:date="2018-05-10T18:35:00Z">
        <w:r w:rsidRPr="0059478B">
          <w:rPr>
            <w:rFonts w:ascii="Calibri" w:hAnsi="Calibri"/>
            <w:b/>
            <w:i/>
            <w:rPrChange w:id="2199" w:author="Doug Gross" w:date="2018-05-10T18:35:00Z">
              <w:rPr>
                <w:rFonts w:ascii="Calibri" w:hAnsi="Calibri"/>
              </w:rPr>
            </w:rPrChange>
          </w:rPr>
          <w:t xml:space="preserve">For </w:t>
        </w:r>
      </w:ins>
      <w:r w:rsidR="0081616C" w:rsidRPr="0059478B">
        <w:rPr>
          <w:rFonts w:ascii="Calibri" w:hAnsi="Calibri"/>
          <w:b/>
          <w:i/>
          <w:rPrChange w:id="2200" w:author="Doug Gross" w:date="2018-05-10T18:35:00Z">
            <w:rPr>
              <w:rFonts w:ascii="Calibri" w:hAnsi="Calibri"/>
            </w:rPr>
          </w:rPrChange>
        </w:rPr>
        <w:t xml:space="preserve">Drivers: </w:t>
      </w:r>
      <w:del w:id="2201" w:author="Doug Gross" w:date="2018-04-30T20:29:00Z">
        <w:r w:rsidR="0081616C" w:rsidRPr="0059478B" w:rsidDel="00306458">
          <w:rPr>
            <w:rFonts w:ascii="Calibri" w:hAnsi="Calibri"/>
            <w:b/>
            <w:i/>
            <w:rPrChange w:id="2202" w:author="Doug Gross" w:date="2018-05-10T18:35:00Z">
              <w:rPr>
                <w:rFonts w:ascii="Calibri" w:hAnsi="Calibri"/>
              </w:rPr>
            </w:rPrChange>
          </w:rPr>
          <w:delText>List of</w:delText>
        </w:r>
      </w:del>
      <w:ins w:id="2203" w:author="Siedenburg" w:date="2018-04-06T11:18:00Z">
        <w:del w:id="2204" w:author="Doug Gross" w:date="2018-04-30T20:29:00Z">
          <w:r w:rsidR="0081616C" w:rsidRPr="0059478B" w:rsidDel="00306458">
            <w:rPr>
              <w:rFonts w:ascii="Calibri" w:hAnsi="Calibri"/>
              <w:b/>
              <w:i/>
              <w:rPrChange w:id="2205" w:author="Doug Gross" w:date="2018-05-10T18:35:00Z">
                <w:rPr>
                  <w:rFonts w:ascii="Calibri" w:hAnsi="Calibri"/>
                </w:rPr>
              </w:rPrChange>
            </w:rPr>
            <w:delText>?</w:delText>
          </w:r>
        </w:del>
      </w:ins>
      <w:del w:id="2206" w:author="Doug Gross" w:date="2018-04-30T20:29:00Z">
        <w:r w:rsidR="0081616C" w:rsidRPr="0059478B" w:rsidDel="00306458">
          <w:rPr>
            <w:rFonts w:ascii="Calibri" w:hAnsi="Calibri"/>
            <w:b/>
            <w:i/>
            <w:rPrChange w:id="2207" w:author="Doug Gross" w:date="2018-05-10T18:35:00Z">
              <w:rPr>
                <w:rFonts w:ascii="Calibri" w:hAnsi="Calibri"/>
              </w:rPr>
            </w:rPrChange>
          </w:rPr>
          <w:delText xml:space="preserve"> </w:delText>
        </w:r>
      </w:del>
      <w:r w:rsidR="0081616C" w:rsidRPr="0059478B">
        <w:rPr>
          <w:rFonts w:ascii="Calibri" w:hAnsi="Calibri"/>
          <w:b/>
          <w:i/>
          <w:rPrChange w:id="2208" w:author="Doug Gross" w:date="2018-05-10T18:35:00Z">
            <w:rPr>
              <w:rFonts w:ascii="Calibri" w:hAnsi="Calibri"/>
            </w:rPr>
          </w:rPrChange>
        </w:rPr>
        <w:t xml:space="preserve">Ease of </w:t>
      </w:r>
      <w:ins w:id="2209" w:author="Doug Gross" w:date="2018-05-10T18:35:00Z">
        <w:r>
          <w:rPr>
            <w:rFonts w:ascii="Calibri" w:hAnsi="Calibri"/>
            <w:b/>
            <w:i/>
          </w:rPr>
          <w:t>D</w:t>
        </w:r>
      </w:ins>
      <w:del w:id="2210" w:author="Doug Gross" w:date="2018-05-10T18:35:00Z">
        <w:r w:rsidR="0081616C" w:rsidRPr="0059478B" w:rsidDel="0059478B">
          <w:rPr>
            <w:rFonts w:ascii="Calibri" w:hAnsi="Calibri"/>
            <w:b/>
            <w:i/>
            <w:rPrChange w:id="2211" w:author="Doug Gross" w:date="2018-05-10T18:35:00Z">
              <w:rPr>
                <w:rFonts w:ascii="Calibri" w:hAnsi="Calibri"/>
              </w:rPr>
            </w:rPrChange>
          </w:rPr>
          <w:delText>d</w:delText>
        </w:r>
      </w:del>
      <w:r w:rsidR="0081616C" w:rsidRPr="0059478B">
        <w:rPr>
          <w:rFonts w:ascii="Calibri" w:hAnsi="Calibri"/>
          <w:b/>
          <w:i/>
          <w:rPrChange w:id="2212" w:author="Doug Gross" w:date="2018-05-10T18:35:00Z">
            <w:rPr>
              <w:rFonts w:ascii="Calibri" w:hAnsi="Calibri"/>
            </w:rPr>
          </w:rPrChange>
        </w:rPr>
        <w:t>oing Business, Community</w:t>
      </w:r>
      <w:ins w:id="2213" w:author="Doug Gross" w:date="2018-04-30T20:29:00Z">
        <w:r w:rsidR="00306458" w:rsidRPr="0059478B">
          <w:rPr>
            <w:rFonts w:ascii="Calibri" w:hAnsi="Calibri"/>
            <w:b/>
            <w:i/>
            <w:rPrChange w:id="2214" w:author="Doug Gross" w:date="2018-05-10T18:35:00Z">
              <w:rPr>
                <w:rFonts w:ascii="Calibri" w:hAnsi="Calibri"/>
              </w:rPr>
            </w:rPrChange>
          </w:rPr>
          <w:t>,</w:t>
        </w:r>
      </w:ins>
      <w:r w:rsidR="0081616C" w:rsidRPr="0059478B">
        <w:rPr>
          <w:rFonts w:ascii="Calibri" w:hAnsi="Calibri"/>
          <w:b/>
          <w:i/>
          <w:rPrChange w:id="2215" w:author="Doug Gross" w:date="2018-05-10T18:35:00Z">
            <w:rPr>
              <w:rFonts w:ascii="Calibri" w:hAnsi="Calibri"/>
            </w:rPr>
          </w:rPrChange>
        </w:rPr>
        <w:t xml:space="preserve"> </w:t>
      </w:r>
      <w:del w:id="2216" w:author="Doug Gross" w:date="2018-04-30T20:29:00Z">
        <w:r w:rsidR="0081616C" w:rsidRPr="0059478B" w:rsidDel="00306458">
          <w:rPr>
            <w:rFonts w:ascii="Calibri" w:hAnsi="Calibri"/>
            <w:b/>
            <w:i/>
            <w:rPrChange w:id="2217" w:author="Doug Gross" w:date="2018-05-10T18:35:00Z">
              <w:rPr>
                <w:rFonts w:ascii="Calibri" w:hAnsi="Calibri"/>
              </w:rPr>
            </w:rPrChange>
          </w:rPr>
          <w:delText xml:space="preserve">and </w:delText>
        </w:r>
      </w:del>
      <w:r w:rsidR="0081616C" w:rsidRPr="0059478B">
        <w:rPr>
          <w:rFonts w:ascii="Calibri" w:hAnsi="Calibri"/>
          <w:b/>
          <w:i/>
          <w:rPrChange w:id="2218" w:author="Doug Gross" w:date="2018-05-10T18:35:00Z">
            <w:rPr>
              <w:rFonts w:ascii="Calibri" w:hAnsi="Calibri"/>
            </w:rPr>
          </w:rPrChange>
        </w:rPr>
        <w:t>Transparency</w:t>
      </w:r>
      <w:ins w:id="2219" w:author="Doug Gross" w:date="2018-04-30T20:29:00Z">
        <w:r w:rsidR="00306458" w:rsidRPr="0059478B">
          <w:rPr>
            <w:rFonts w:ascii="Calibri" w:hAnsi="Calibri"/>
            <w:b/>
            <w:i/>
            <w:rPrChange w:id="2220" w:author="Doug Gross" w:date="2018-05-10T18:35:00Z">
              <w:rPr>
                <w:rFonts w:ascii="Calibri" w:hAnsi="Calibri"/>
              </w:rPr>
            </w:rPrChange>
          </w:rPr>
          <w:t>, Increased Profitability</w:t>
        </w:r>
      </w:ins>
    </w:p>
    <w:p w14:paraId="546AC166" w14:textId="77777777" w:rsidR="00CF5879" w:rsidRDefault="0081616C">
      <w:pPr>
        <w:pStyle w:val="ListParagraph"/>
        <w:numPr>
          <w:ilvl w:val="0"/>
          <w:numId w:val="4"/>
        </w:numPr>
      </w:pPr>
      <w:r>
        <w:t>Easier to conduct daily business</w:t>
      </w:r>
    </w:p>
    <w:p w14:paraId="1E8A59AC" w14:textId="7CEE538D" w:rsidR="00CF5879" w:rsidRDefault="0081616C">
      <w:pPr>
        <w:pStyle w:val="ListParagraph"/>
        <w:numPr>
          <w:ilvl w:val="0"/>
          <w:numId w:val="4"/>
        </w:numPr>
      </w:pPr>
      <w:r>
        <w:t xml:space="preserve">Direct contact </w:t>
      </w:r>
      <w:ins w:id="2221" w:author="Doug Gross" w:date="2018-04-30T20:30:00Z">
        <w:r w:rsidR="00306458">
          <w:t>with</w:t>
        </w:r>
      </w:ins>
      <w:del w:id="2222" w:author="Doug Gross" w:date="2018-04-30T20:30:00Z">
        <w:r w:rsidDel="00306458">
          <w:delText>to</w:delText>
        </w:r>
      </w:del>
      <w:r>
        <w:t xml:space="preserve"> shipping customers</w:t>
      </w:r>
    </w:p>
    <w:p w14:paraId="3C9ED960" w14:textId="77777777" w:rsidR="00CF5879" w:rsidRDefault="0081616C">
      <w:pPr>
        <w:pStyle w:val="ListParagraph"/>
        <w:numPr>
          <w:ilvl w:val="0"/>
          <w:numId w:val="4"/>
        </w:numPr>
      </w:pPr>
      <w:r>
        <w:t>More freedom and independence</w:t>
      </w:r>
    </w:p>
    <w:p w14:paraId="35061310" w14:textId="157E72C3" w:rsidR="00CF5879" w:rsidRDefault="00306458">
      <w:pPr>
        <w:pStyle w:val="ListParagraph"/>
        <w:numPr>
          <w:ilvl w:val="0"/>
          <w:numId w:val="4"/>
        </w:numPr>
      </w:pPr>
      <w:ins w:id="2223" w:author="Doug Gross" w:date="2018-04-30T20:30:00Z">
        <w:r>
          <w:t>M</w:t>
        </w:r>
      </w:ins>
      <w:del w:id="2224" w:author="Doug Gross" w:date="2018-04-30T20:30:00Z">
        <w:r w:rsidR="0081616C" w:rsidDel="00306458">
          <w:delText>Spend m</w:delText>
        </w:r>
      </w:del>
      <w:r w:rsidR="0081616C">
        <w:t xml:space="preserve">ore time </w:t>
      </w:r>
      <w:del w:id="2225" w:author="Doug Gross" w:date="2018-04-30T20:30:00Z">
        <w:r w:rsidR="0081616C" w:rsidDel="00306458">
          <w:delText>working</w:delText>
        </w:r>
      </w:del>
      <w:ins w:id="2226" w:author="Doug Gross" w:date="2018-04-30T20:30:00Z">
        <w:r>
          <w:t xml:space="preserve">working; </w:t>
        </w:r>
      </w:ins>
      <w:ins w:id="2227" w:author="Doug Gross" w:date="2018-04-30T20:37:00Z">
        <w:r w:rsidR="00C64589">
          <w:t>l</w:t>
        </w:r>
      </w:ins>
      <w:ins w:id="2228" w:author="Doug Gross" w:date="2018-04-30T20:30:00Z">
        <w:r>
          <w:t>ess</w:t>
        </w:r>
      </w:ins>
      <w:del w:id="2229" w:author="Doug Gross" w:date="2018-04-30T20:30:00Z">
        <w:r w:rsidR="0081616C" w:rsidDel="00306458">
          <w:delText xml:space="preserve"> oppose to</w:delText>
        </w:r>
      </w:del>
      <w:r w:rsidR="0081616C">
        <w:t xml:space="preserve"> </w:t>
      </w:r>
      <w:ins w:id="2230" w:author="Doug Gross" w:date="2018-04-30T20:37:00Z">
        <w:r w:rsidR="00C64589">
          <w:t xml:space="preserve">time </w:t>
        </w:r>
      </w:ins>
      <w:r w:rsidR="0081616C">
        <w:t xml:space="preserve">managing </w:t>
      </w:r>
      <w:del w:id="2231" w:author="Doug Gross" w:date="2018-04-30T20:37:00Z">
        <w:r w:rsidR="0081616C" w:rsidDel="00C64589">
          <w:delText xml:space="preserve">the </w:delText>
        </w:r>
      </w:del>
      <w:r w:rsidR="0081616C">
        <w:t>3</w:t>
      </w:r>
      <w:r w:rsidR="0081616C">
        <w:rPr>
          <w:vertAlign w:val="superscript"/>
        </w:rPr>
        <w:t>rd</w:t>
      </w:r>
      <w:r w:rsidR="0081616C">
        <w:t xml:space="preserve"> party brokers</w:t>
      </w:r>
    </w:p>
    <w:p w14:paraId="451628D3" w14:textId="76D7772A" w:rsidR="00CF5879" w:rsidRDefault="00C64589">
      <w:pPr>
        <w:pStyle w:val="ListParagraph"/>
        <w:numPr>
          <w:ilvl w:val="0"/>
          <w:numId w:val="4"/>
        </w:numPr>
      </w:pPr>
      <w:ins w:id="2232" w:author="Doug Gross" w:date="2018-04-30T20:38:00Z">
        <w:r>
          <w:t>Increased income and faster payment</w:t>
        </w:r>
      </w:ins>
      <w:del w:id="2233" w:author="Doug Gross" w:date="2018-04-30T20:38:00Z">
        <w:r w:rsidR="0081616C" w:rsidDel="00C64589">
          <w:delText>Make more money</w:delText>
        </w:r>
      </w:del>
      <w:del w:id="2234" w:author="Siedenburg" w:date="2018-04-06T11:19:00Z">
        <w:r w:rsidR="0081616C">
          <w:delText>,</w:delText>
        </w:r>
      </w:del>
      <w:r w:rsidR="0081616C">
        <w:t xml:space="preserve"> </w:t>
      </w:r>
      <w:del w:id="2235" w:author="Siedenburg" w:date="2018-04-06T11:18:00Z">
        <w:r w:rsidR="0081616C">
          <w:delText>l</w:delText>
        </w:r>
      </w:del>
    </w:p>
    <w:p w14:paraId="7E290296" w14:textId="77777777" w:rsidR="00CF5879" w:rsidRDefault="0081616C">
      <w:pPr>
        <w:pStyle w:val="ListParagraph"/>
        <w:numPr>
          <w:ilvl w:val="0"/>
          <w:numId w:val="4"/>
        </w:numPr>
      </w:pPr>
      <w:ins w:id="2236" w:author="Siedenburg" w:date="2018-04-06T11:18:00Z">
        <w:r>
          <w:t>Fewer</w:t>
        </w:r>
      </w:ins>
      <w:del w:id="2237" w:author="Siedenburg" w:date="2018-04-06T11:18:00Z">
        <w:r>
          <w:delText>ess</w:delText>
        </w:r>
      </w:del>
      <w:r>
        <w:t xml:space="preserve"> out of pocket expenses</w:t>
      </w:r>
    </w:p>
    <w:p w14:paraId="06552FD4" w14:textId="591F592E" w:rsidR="00CF5879" w:rsidRDefault="0081616C">
      <w:pPr>
        <w:pStyle w:val="ListParagraph"/>
        <w:numPr>
          <w:ilvl w:val="0"/>
          <w:numId w:val="4"/>
        </w:numPr>
      </w:pPr>
      <w:r>
        <w:t xml:space="preserve">Ability to promote themselves </w:t>
      </w:r>
      <w:ins w:id="2238" w:author="Doug Gross" w:date="2018-05-07T14:25:00Z">
        <w:r w:rsidR="0032789D">
          <w:t>in targeted way</w:t>
        </w:r>
      </w:ins>
    </w:p>
    <w:p w14:paraId="0D188AE5" w14:textId="77777777" w:rsidR="00CF5879" w:rsidRDefault="0081616C">
      <w:pPr>
        <w:pStyle w:val="ListParagraph"/>
        <w:numPr>
          <w:ilvl w:val="0"/>
          <w:numId w:val="4"/>
        </w:numPr>
      </w:pPr>
      <w:r>
        <w:t>Transparency</w:t>
      </w:r>
    </w:p>
    <w:p w14:paraId="0195337C" w14:textId="77777777" w:rsidR="00CF5879" w:rsidRDefault="0081616C">
      <w:pPr>
        <w:pStyle w:val="ListParagraph"/>
        <w:numPr>
          <w:ilvl w:val="0"/>
          <w:numId w:val="4"/>
        </w:numPr>
      </w:pPr>
      <w:r>
        <w:t>Better lead times, no surprises</w:t>
      </w:r>
    </w:p>
    <w:p w14:paraId="53E4C9AD" w14:textId="77777777" w:rsidR="00CF5879" w:rsidRDefault="0081616C">
      <w:pPr>
        <w:pStyle w:val="ListParagraph"/>
        <w:numPr>
          <w:ilvl w:val="0"/>
          <w:numId w:val="4"/>
        </w:numPr>
      </w:pPr>
      <w:r>
        <w:t>Creating a collaborative community for independent truck drivers</w:t>
      </w:r>
    </w:p>
    <w:p w14:paraId="0B19E372" w14:textId="083F7E64" w:rsidR="00CF5879" w:rsidRDefault="0081616C">
      <w:pPr>
        <w:pStyle w:val="ListParagraph"/>
        <w:numPr>
          <w:ilvl w:val="0"/>
          <w:numId w:val="4"/>
        </w:numPr>
      </w:pPr>
      <w:r>
        <w:t xml:space="preserve">Built-in </w:t>
      </w:r>
      <w:ins w:id="2239" w:author="Doug Gross" w:date="2018-04-30T20:38:00Z">
        <w:r w:rsidR="00DF0C94">
          <w:t>su</w:t>
        </w:r>
      </w:ins>
      <w:del w:id="2240" w:author="Doug Gross" w:date="2018-04-30T20:38:00Z">
        <w:r w:rsidDel="00DF0C94">
          <w:delText>Su</w:delText>
        </w:r>
      </w:del>
      <w:r>
        <w:t xml:space="preserve">pport </w:t>
      </w:r>
      <w:ins w:id="2241" w:author="Doug Gross" w:date="2018-04-30T20:39:00Z">
        <w:r w:rsidR="00DF0C94">
          <w:t>s</w:t>
        </w:r>
      </w:ins>
      <w:del w:id="2242" w:author="Doug Gross" w:date="2018-04-30T20:39:00Z">
        <w:r w:rsidDel="00DF0C94">
          <w:delText>S</w:delText>
        </w:r>
      </w:del>
      <w:r>
        <w:t xml:space="preserve">taff </w:t>
      </w:r>
      <w:ins w:id="2243" w:author="Doug Gross" w:date="2018-04-30T20:39:00Z">
        <w:r w:rsidR="00DF0C94">
          <w:t>(</w:t>
        </w:r>
      </w:ins>
      <w:del w:id="2244" w:author="Doug Gross" w:date="2018-04-30T20:39:00Z">
        <w:r w:rsidDel="00DF0C94">
          <w:delText xml:space="preserve">with </w:delText>
        </w:r>
      </w:del>
      <w:r w:rsidR="00E54BCD">
        <w:rPr>
          <w:spacing w:val="-6"/>
        </w:rPr>
        <w:t>Project</w:t>
      </w:r>
      <w:r w:rsidR="00293786">
        <w:rPr>
          <w:spacing w:val="-6"/>
        </w:rPr>
        <w:t xml:space="preserve"> Freight</w:t>
      </w:r>
      <w:r>
        <w:t xml:space="preserve"> Customer Service Team</w:t>
      </w:r>
      <w:ins w:id="2245" w:author="Doug Gross" w:date="2018-04-30T20:39:00Z">
        <w:r w:rsidR="00DF0C94">
          <w:t>)</w:t>
        </w:r>
      </w:ins>
      <w:r>
        <w:t xml:space="preserve"> </w:t>
      </w:r>
    </w:p>
    <w:p w14:paraId="7B373313" w14:textId="77777777" w:rsidR="00CF5879" w:rsidRDefault="00CF5879">
      <w:pPr>
        <w:pStyle w:val="Body"/>
        <w:rPr>
          <w:rFonts w:ascii="Calibri" w:eastAsia="Calibri" w:hAnsi="Calibri" w:cs="Calibri"/>
        </w:rPr>
      </w:pPr>
    </w:p>
    <w:p w14:paraId="67880EAD" w14:textId="77777777" w:rsidR="00F13734" w:rsidRDefault="00F13734">
      <w:pPr>
        <w:pStyle w:val="Body"/>
        <w:rPr>
          <w:rFonts w:ascii="Calibri" w:hAnsi="Calibri"/>
          <w:b/>
          <w:i/>
          <w:spacing w:val="-6"/>
        </w:rPr>
      </w:pPr>
    </w:p>
    <w:p w14:paraId="0FAF559E" w14:textId="6DAC5F24" w:rsidR="00CF5879" w:rsidRPr="0059478B" w:rsidRDefault="0059478B">
      <w:pPr>
        <w:pStyle w:val="Body"/>
        <w:rPr>
          <w:rFonts w:ascii="Calibri" w:eastAsia="Calibri" w:hAnsi="Calibri" w:cs="Calibri"/>
          <w:b/>
          <w:i/>
          <w:spacing w:val="-6"/>
          <w:rPrChange w:id="2246" w:author="Doug Gross" w:date="2018-05-10T18:36:00Z">
            <w:rPr>
              <w:rFonts w:ascii="Calibri" w:eastAsia="Calibri" w:hAnsi="Calibri" w:cs="Calibri"/>
              <w:spacing w:val="-6"/>
            </w:rPr>
          </w:rPrChange>
        </w:rPr>
      </w:pPr>
      <w:ins w:id="2247" w:author="Doug Gross" w:date="2018-05-10T18:36:00Z">
        <w:r w:rsidRPr="0059478B">
          <w:rPr>
            <w:rFonts w:ascii="Calibri" w:hAnsi="Calibri"/>
            <w:b/>
            <w:i/>
            <w:spacing w:val="-6"/>
            <w:rPrChange w:id="2248" w:author="Doug Gross" w:date="2018-05-10T18:36:00Z">
              <w:rPr>
                <w:rFonts w:ascii="Calibri" w:hAnsi="Calibri"/>
                <w:spacing w:val="-6"/>
              </w:rPr>
            </w:rPrChange>
          </w:rPr>
          <w:lastRenderedPageBreak/>
          <w:t xml:space="preserve">For </w:t>
        </w:r>
      </w:ins>
      <w:r w:rsidR="00E54BCD">
        <w:rPr>
          <w:rFonts w:ascii="Calibri" w:hAnsi="Calibri"/>
          <w:b/>
          <w:i/>
          <w:spacing w:val="-6"/>
        </w:rPr>
        <w:t>Project</w:t>
      </w:r>
      <w:r w:rsidR="00293786" w:rsidRPr="00293786">
        <w:rPr>
          <w:rFonts w:ascii="Calibri" w:hAnsi="Calibri"/>
          <w:b/>
          <w:i/>
          <w:spacing w:val="-6"/>
        </w:rPr>
        <w:t xml:space="preserve"> Freight</w:t>
      </w:r>
      <w:ins w:id="2249" w:author="Siedenburg" w:date="2018-04-06T11:23:00Z">
        <w:r w:rsidR="0081616C" w:rsidRPr="00293786">
          <w:rPr>
            <w:rFonts w:ascii="Calibri" w:hAnsi="Calibri"/>
            <w:b/>
            <w:i/>
            <w:spacing w:val="-6"/>
            <w:rPrChange w:id="2250" w:author="Doug Gross" w:date="2018-05-10T18:36:00Z">
              <w:rPr>
                <w:rFonts w:ascii="Calibri" w:hAnsi="Calibri"/>
                <w:spacing w:val="-6"/>
              </w:rPr>
            </w:rPrChange>
          </w:rPr>
          <w:t xml:space="preserve"> </w:t>
        </w:r>
      </w:ins>
      <w:r w:rsidR="0081616C" w:rsidRPr="00293786">
        <w:rPr>
          <w:rFonts w:ascii="Calibri" w:hAnsi="Calibri"/>
          <w:b/>
          <w:i/>
          <w:spacing w:val="-6"/>
          <w:rPrChange w:id="2251" w:author="Doug Gross" w:date="2018-05-10T18:36:00Z">
            <w:rPr>
              <w:rFonts w:ascii="Calibri" w:hAnsi="Calibri"/>
              <w:spacing w:val="-6"/>
            </w:rPr>
          </w:rPrChange>
        </w:rPr>
        <w:t>Investors</w:t>
      </w:r>
      <w:r w:rsidR="0081616C" w:rsidRPr="0059478B">
        <w:rPr>
          <w:rFonts w:ascii="Calibri" w:hAnsi="Calibri"/>
          <w:b/>
          <w:i/>
          <w:spacing w:val="-6"/>
          <w:rPrChange w:id="2252" w:author="Doug Gross" w:date="2018-05-10T18:36:00Z">
            <w:rPr>
              <w:rFonts w:ascii="Calibri" w:hAnsi="Calibri"/>
              <w:spacing w:val="-6"/>
            </w:rPr>
          </w:rPrChange>
        </w:rPr>
        <w:t xml:space="preserve">: </w:t>
      </w:r>
      <w:ins w:id="2253" w:author="Doug Gross" w:date="2018-05-10T18:37:00Z">
        <w:r>
          <w:rPr>
            <w:rFonts w:ascii="Calibri" w:hAnsi="Calibri"/>
            <w:b/>
            <w:i/>
            <w:spacing w:val="-6"/>
          </w:rPr>
          <w:t>Industry Disruption; Rapid Value Creation</w:t>
        </w:r>
      </w:ins>
      <w:ins w:id="2254" w:author="Doug Gross" w:date="2018-05-10T18:38:00Z">
        <w:r>
          <w:rPr>
            <w:rFonts w:ascii="Calibri" w:hAnsi="Calibri"/>
            <w:b/>
            <w:i/>
            <w:spacing w:val="-6"/>
          </w:rPr>
          <w:t>; Follow-on Value Creation via Arrival of Autonomous Trucking</w:t>
        </w:r>
      </w:ins>
      <w:del w:id="2255" w:author="Doug Gross" w:date="2018-04-30T20:39:00Z">
        <w:r w:rsidR="0081616C" w:rsidRPr="0059478B" w:rsidDel="00DF0C94">
          <w:rPr>
            <w:rFonts w:ascii="Calibri" w:hAnsi="Calibri"/>
            <w:b/>
            <w:i/>
            <w:spacing w:val="-6"/>
            <w:rPrChange w:id="2256" w:author="Doug Gross" w:date="2018-05-10T18:36:00Z">
              <w:rPr>
                <w:rFonts w:ascii="Calibri" w:hAnsi="Calibri"/>
                <w:spacing w:val="-6"/>
              </w:rPr>
            </w:rPrChange>
          </w:rPr>
          <w:delText>o</w:delText>
        </w:r>
      </w:del>
      <w:del w:id="2257" w:author="Doug Gross" w:date="2018-05-10T18:37:00Z">
        <w:r w:rsidR="0081616C" w:rsidRPr="0059478B" w:rsidDel="0059478B">
          <w:rPr>
            <w:rFonts w:ascii="Calibri" w:hAnsi="Calibri"/>
            <w:b/>
            <w:i/>
            <w:spacing w:val="-6"/>
            <w:rPrChange w:id="2258" w:author="Doug Gross" w:date="2018-05-10T18:36:00Z">
              <w:rPr>
                <w:rFonts w:ascii="Calibri" w:hAnsi="Calibri"/>
                <w:spacing w:val="-6"/>
              </w:rPr>
            </w:rPrChange>
          </w:rPr>
          <w:delText>ur</w:delText>
        </w:r>
      </w:del>
      <w:r w:rsidR="0081616C" w:rsidRPr="0059478B">
        <w:rPr>
          <w:rFonts w:ascii="Calibri" w:hAnsi="Calibri"/>
          <w:b/>
          <w:i/>
          <w:spacing w:val="-6"/>
          <w:rPrChange w:id="2259" w:author="Doug Gross" w:date="2018-05-10T18:36:00Z">
            <w:rPr>
              <w:rFonts w:ascii="Calibri" w:hAnsi="Calibri"/>
              <w:spacing w:val="-6"/>
            </w:rPr>
          </w:rPrChange>
        </w:rPr>
        <w:t xml:space="preserve"> </w:t>
      </w:r>
      <w:del w:id="2260" w:author="Doug Gross" w:date="2018-04-30T20:39:00Z">
        <w:r w:rsidR="0081616C" w:rsidRPr="0059478B" w:rsidDel="00DF0C94">
          <w:rPr>
            <w:rFonts w:ascii="Calibri" w:hAnsi="Calibri"/>
            <w:b/>
            <w:i/>
            <w:spacing w:val="-6"/>
            <w:rPrChange w:id="2261" w:author="Doug Gross" w:date="2018-05-10T18:36:00Z">
              <w:rPr>
                <w:rFonts w:ascii="Calibri" w:hAnsi="Calibri"/>
                <w:spacing w:val="-6"/>
              </w:rPr>
            </w:rPrChange>
          </w:rPr>
          <w:delText xml:space="preserve">Global </w:delText>
        </w:r>
      </w:del>
      <w:del w:id="2262" w:author="Doug Gross" w:date="2018-05-10T18:36:00Z">
        <w:r w:rsidR="0081616C" w:rsidRPr="0059478B" w:rsidDel="0059478B">
          <w:rPr>
            <w:rFonts w:ascii="Calibri" w:hAnsi="Calibri"/>
            <w:b/>
            <w:i/>
            <w:spacing w:val="-6"/>
            <w:rPrChange w:id="2263" w:author="Doug Gross" w:date="2018-05-10T18:36:00Z">
              <w:rPr>
                <w:rFonts w:ascii="Calibri" w:hAnsi="Calibri"/>
                <w:spacing w:val="-6"/>
              </w:rPr>
            </w:rPrChange>
          </w:rPr>
          <w:delText>View</w:delText>
        </w:r>
      </w:del>
    </w:p>
    <w:p w14:paraId="54744FA9" w14:textId="228A3572" w:rsidR="00CF5879" w:rsidRDefault="0081616C">
      <w:pPr>
        <w:pStyle w:val="ListParagraph"/>
        <w:numPr>
          <w:ilvl w:val="0"/>
          <w:numId w:val="6"/>
        </w:numPr>
      </w:pPr>
      <w:r>
        <w:t xml:space="preserve">Ability to </w:t>
      </w:r>
      <w:ins w:id="2264" w:author="Doug Gross" w:date="2018-04-30T20:39:00Z">
        <w:r w:rsidR="00DF0C94">
          <w:t>disrupt the</w:t>
        </w:r>
      </w:ins>
      <w:del w:id="2265" w:author="Doug Gross" w:date="2018-04-30T20:39:00Z">
        <w:r w:rsidDel="00DF0C94">
          <w:delText>break into a</w:delText>
        </w:r>
      </w:del>
      <w:r>
        <w:t xml:space="preserve"> $7</w:t>
      </w:r>
      <w:ins w:id="2266" w:author="Doug Gross" w:date="2018-04-30T20:39:00Z">
        <w:r w:rsidR="00DF0C94">
          <w:t>2</w:t>
        </w:r>
      </w:ins>
      <w:del w:id="2267" w:author="Doug Gross" w:date="2018-04-30T20:39:00Z">
        <w:r w:rsidDel="00DF0C94">
          <w:delText>0</w:delText>
        </w:r>
      </w:del>
      <w:r>
        <w:t>0</w:t>
      </w:r>
      <w:ins w:id="2268" w:author="Doug Gross" w:date="2018-04-30T20:39:00Z">
        <w:r w:rsidR="00DF0C94">
          <w:t xml:space="preserve"> Billion</w:t>
        </w:r>
      </w:ins>
      <w:del w:id="2269" w:author="Doug Gross" w:date="2018-04-30T20:39:00Z">
        <w:r w:rsidDel="00DF0C94">
          <w:delText>B</w:delText>
        </w:r>
      </w:del>
      <w:r>
        <w:t xml:space="preserve"> </w:t>
      </w:r>
      <w:ins w:id="2270" w:author="Iragui, Charles" w:date="2018-04-03T10:59:00Z">
        <w:r>
          <w:t xml:space="preserve">US </w:t>
        </w:r>
      </w:ins>
      <w:ins w:id="2271" w:author="Doug Gross" w:date="2018-04-30T20:39:00Z">
        <w:r w:rsidR="00DF0C94">
          <w:t xml:space="preserve">freight </w:t>
        </w:r>
      </w:ins>
      <w:r>
        <w:t xml:space="preserve">industry with a </w:t>
      </w:r>
      <w:ins w:id="2272" w:author="Doug Gross" w:date="2018-04-30T20:40:00Z">
        <w:r w:rsidR="00DF0C94">
          <w:t xml:space="preserve">big data, </w:t>
        </w:r>
      </w:ins>
      <w:r>
        <w:t xml:space="preserve">smart technology solution that will </w:t>
      </w:r>
      <w:ins w:id="2273" w:author="Doug Gross" w:date="2018-04-30T20:40:00Z">
        <w:r w:rsidR="00DF0C94">
          <w:t>establish protectable IP and</w:t>
        </w:r>
      </w:ins>
      <w:ins w:id="2274" w:author="Doug Gross" w:date="2018-05-07T14:26:00Z">
        <w:r w:rsidR="00B72729">
          <w:t xml:space="preserve"> create value rapidly</w:t>
        </w:r>
      </w:ins>
      <w:del w:id="2275" w:author="Doug Gross" w:date="2018-04-30T20:40:00Z">
        <w:r w:rsidDel="00DF0C94">
          <w:delText>collect data regarding routes, timelines, measurements of loading docks</w:delText>
        </w:r>
      </w:del>
      <w:r>
        <w:t>.</w:t>
      </w:r>
    </w:p>
    <w:p w14:paraId="0D20E841" w14:textId="13D92064" w:rsidR="00CF5879" w:rsidRDefault="0081616C">
      <w:pPr>
        <w:pStyle w:val="ListParagraph"/>
        <w:numPr>
          <w:ilvl w:val="0"/>
          <w:numId w:val="6"/>
        </w:numPr>
      </w:pPr>
      <w:r>
        <w:t xml:space="preserve">The plan’s hardware solution is associated with the shipment and not the driver. </w:t>
      </w:r>
      <w:ins w:id="2276" w:author="Doug Gross" w:date="2018-04-30T20:41:00Z">
        <w:r w:rsidR="00DF0C94">
          <w:t>Technology</w:t>
        </w:r>
      </w:ins>
      <w:del w:id="2277" w:author="Doug Gross" w:date="2018-04-30T20:41:00Z">
        <w:r w:rsidDel="00DF0C94">
          <w:delText>It</w:delText>
        </w:r>
      </w:del>
      <w:r>
        <w:t xml:space="preserve"> will </w:t>
      </w:r>
      <w:ins w:id="2278" w:author="Doug Gross" w:date="2018-04-30T20:41:00Z">
        <w:r w:rsidR="00DF0C94">
          <w:t xml:space="preserve">apply to (and </w:t>
        </w:r>
      </w:ins>
      <w:r>
        <w:t>easily transfer into</w:t>
      </w:r>
      <w:ins w:id="2279" w:author="Doug Gross" w:date="2018-04-30T20:42:00Z">
        <w:r w:rsidR="00DF0C94">
          <w:t>) the coming wave of</w:t>
        </w:r>
      </w:ins>
      <w:r>
        <w:t xml:space="preserve"> autonomous trucking.</w:t>
      </w:r>
    </w:p>
    <w:p w14:paraId="427AC1A2" w14:textId="48029714" w:rsidR="00CF5879" w:rsidRDefault="0081616C">
      <w:pPr>
        <w:pStyle w:val="ListParagraph"/>
        <w:numPr>
          <w:ilvl w:val="0"/>
          <w:numId w:val="6"/>
        </w:numPr>
      </w:pPr>
      <w:r>
        <w:t xml:space="preserve">Potential </w:t>
      </w:r>
      <w:ins w:id="2280" w:author="Doug Gross" w:date="2018-04-30T20:42:00Z">
        <w:r w:rsidR="00DF0C94">
          <w:t>for</w:t>
        </w:r>
      </w:ins>
      <w:del w:id="2281" w:author="Doug Gross" w:date="2018-04-30T20:42:00Z">
        <w:r w:rsidDel="00DF0C94">
          <w:delText>of</w:delText>
        </w:r>
      </w:del>
      <w:r>
        <w:t xml:space="preserve"> quick international expansion (</w:t>
      </w:r>
      <w:ins w:id="2282" w:author="Doug Gross" w:date="2018-04-30T20:42:00Z">
        <w:r w:rsidR="00DF0C94">
          <w:t>Americas</w:t>
        </w:r>
      </w:ins>
      <w:del w:id="2283" w:author="Doug Gross" w:date="2018-04-30T20:42:00Z">
        <w:r w:rsidDel="00DF0C94">
          <w:delText>Canada</w:delText>
        </w:r>
      </w:del>
      <w:r>
        <w:t>, Europe</w:t>
      </w:r>
      <w:ins w:id="2284" w:author="Doug Gross" w:date="2018-04-30T20:42:00Z">
        <w:r w:rsidR="00DF0C94">
          <w:t>an, Asian markets</w:t>
        </w:r>
      </w:ins>
      <w:r>
        <w:t>)</w:t>
      </w:r>
      <w:ins w:id="2285" w:author="Iragui, Charles" w:date="2018-04-03T10:59:00Z">
        <w:r>
          <w:t>.</w:t>
        </w:r>
      </w:ins>
    </w:p>
    <w:p w14:paraId="7A632A48" w14:textId="0B3A9207" w:rsidR="00CF5879" w:rsidRDefault="0081616C">
      <w:pPr>
        <w:pStyle w:val="ListParagraph"/>
        <w:numPr>
          <w:ilvl w:val="0"/>
          <w:numId w:val="6"/>
        </w:numPr>
      </w:pPr>
      <w:r>
        <w:t xml:space="preserve">Data collection </w:t>
      </w:r>
      <w:ins w:id="2286" w:author="Doug Gross" w:date="2018-05-10T18:39:00Z">
        <w:r w:rsidR="002044B2">
          <w:t xml:space="preserve">alone represents treasure trove of value (e.g., optimal </w:t>
        </w:r>
      </w:ins>
      <w:del w:id="2287" w:author="Doug Gross" w:date="2018-05-10T18:39:00Z">
        <w:r w:rsidDel="002044B2">
          <w:delText xml:space="preserve">of </w:delText>
        </w:r>
      </w:del>
      <w:r>
        <w:t>routes, equipment, loading dock measurements, cost</w:t>
      </w:r>
      <w:ins w:id="2288" w:author="Doug Gross" w:date="2018-05-10T18:39:00Z">
        <w:r w:rsidR="002044B2">
          <w:t>s</w:t>
        </w:r>
      </w:ins>
      <w:r>
        <w:t>, breakdown</w:t>
      </w:r>
      <w:ins w:id="2289" w:author="Doug Gross" w:date="2018-05-10T18:40:00Z">
        <w:r w:rsidR="002044B2">
          <w:t xml:space="preserve"> frequencies and correlations</w:t>
        </w:r>
      </w:ins>
      <w:del w:id="2290" w:author="Doug Gross" w:date="2018-05-10T18:40:00Z">
        <w:r w:rsidDel="002044B2">
          <w:delText>s</w:delText>
        </w:r>
      </w:del>
      <w:r>
        <w:t xml:space="preserve">, traffic </w:t>
      </w:r>
      <w:ins w:id="2291" w:author="Doug Gross" w:date="2018-05-10T18:41:00Z">
        <w:r w:rsidR="002044B2">
          <w:t>timing optimization specific</w:t>
        </w:r>
      </w:ins>
      <w:ins w:id="2292" w:author="Doug Gross" w:date="2018-05-10T18:42:00Z">
        <w:r w:rsidR="002044B2">
          <w:t xml:space="preserve"> to </w:t>
        </w:r>
      </w:ins>
      <w:del w:id="2293" w:author="Doug Gross" w:date="2018-05-10T18:41:00Z">
        <w:r w:rsidDel="002044B2">
          <w:delText xml:space="preserve">through </w:delText>
        </w:r>
      </w:del>
      <w:r>
        <w:t xml:space="preserve">major </w:t>
      </w:r>
      <w:ins w:id="2294" w:author="Doug Gross" w:date="2018-05-10T18:41:00Z">
        <w:r w:rsidR="002044B2">
          <w:t>metropolitan areas</w:t>
        </w:r>
      </w:ins>
      <w:del w:id="2295" w:author="Doug Gross" w:date="2018-05-10T18:41:00Z">
        <w:r w:rsidDel="002044B2">
          <w:delText>city centers</w:delText>
        </w:r>
      </w:del>
      <w:ins w:id="2296" w:author="Doug Gross" w:date="2018-05-10T18:40:00Z">
        <w:r w:rsidR="002044B2">
          <w:t>)</w:t>
        </w:r>
      </w:ins>
      <w:r>
        <w:t xml:space="preserve">. </w:t>
      </w:r>
    </w:p>
    <w:p w14:paraId="495A0278" w14:textId="69B6F57D" w:rsidR="00CF5879" w:rsidRDefault="002044B2">
      <w:pPr>
        <w:pStyle w:val="ListParagraph"/>
        <w:numPr>
          <w:ilvl w:val="0"/>
          <w:numId w:val="6"/>
        </w:numPr>
      </w:pPr>
      <w:ins w:id="2297" w:author="Doug Gross" w:date="2018-05-10T18:42:00Z">
        <w:r>
          <w:t>US d</w:t>
        </w:r>
      </w:ins>
      <w:del w:id="2298" w:author="Doug Gross" w:date="2018-05-10T18:42:00Z">
        <w:r w:rsidR="0081616C" w:rsidDel="002044B2">
          <w:delText>D</w:delText>
        </w:r>
      </w:del>
      <w:r w:rsidR="0081616C">
        <w:t xml:space="preserve">omestic transportation </w:t>
      </w:r>
      <w:ins w:id="2299" w:author="Doug Gross" w:date="2018-05-10T18:42:00Z">
        <w:r>
          <w:t xml:space="preserve">investments are increasingly </w:t>
        </w:r>
      </w:ins>
      <w:del w:id="2300" w:author="Doug Gross" w:date="2018-05-10T18:42:00Z">
        <w:r w:rsidR="0081616C" w:rsidDel="002044B2">
          <w:delText xml:space="preserve">is </w:delText>
        </w:r>
      </w:del>
      <w:ins w:id="2301" w:author="Doug Gross" w:date="2018-05-10T18:42:00Z">
        <w:r>
          <w:t>attractive</w:t>
        </w:r>
      </w:ins>
      <w:del w:id="2302" w:author="Doug Gross" w:date="2018-05-10T18:42:00Z">
        <w:r w:rsidR="0081616C" w:rsidDel="002044B2">
          <w:delText>a magnet for</w:delText>
        </w:r>
      </w:del>
      <w:r w:rsidR="0081616C">
        <w:t xml:space="preserve"> </w:t>
      </w:r>
      <w:ins w:id="2303" w:author="Doug Gross" w:date="2018-05-10T18:43:00Z">
        <w:r>
          <w:t xml:space="preserve"> to foreign investors, </w:t>
        </w:r>
      </w:ins>
      <w:del w:id="2304" w:author="Doug Gross" w:date="2018-05-10T18:43:00Z">
        <w:r w:rsidR="0081616C" w:rsidDel="002044B2">
          <w:delText xml:space="preserve">international investor dollars, </w:delText>
        </w:r>
      </w:del>
      <w:r w:rsidR="0081616C">
        <w:t xml:space="preserve">enhancing </w:t>
      </w:r>
      <w:r w:rsidR="00E54BCD">
        <w:rPr>
          <w:spacing w:val="-6"/>
        </w:rPr>
        <w:t>Project</w:t>
      </w:r>
      <w:r w:rsidR="00293786">
        <w:rPr>
          <w:spacing w:val="-6"/>
        </w:rPr>
        <w:t xml:space="preserve"> Freight</w:t>
      </w:r>
      <w:ins w:id="2305" w:author="Doug Gross" w:date="2018-05-10T18:43:00Z">
        <w:r>
          <w:t>’s</w:t>
        </w:r>
      </w:ins>
      <w:del w:id="2306" w:author="Doug Gross" w:date="2018-05-10T18:43:00Z">
        <w:r w:rsidR="0081616C" w:rsidDel="002044B2">
          <w:delText>our</w:delText>
        </w:r>
      </w:del>
      <w:r w:rsidR="0081616C">
        <w:t xml:space="preserve"> </w:t>
      </w:r>
      <w:ins w:id="2307" w:author="Doug Gross" w:date="2018-05-10T18:43:00Z">
        <w:r>
          <w:t>ex</w:t>
        </w:r>
      </w:ins>
      <w:ins w:id="2308" w:author="Doug Gross" w:date="2018-05-10T18:44:00Z">
        <w:r>
          <w:t xml:space="preserve">it prospects (i.e., via </w:t>
        </w:r>
      </w:ins>
      <w:del w:id="2309" w:author="Doug Gross" w:date="2018-05-10T18:44:00Z">
        <w:r w:rsidR="0081616C" w:rsidDel="002044B2">
          <w:delText xml:space="preserve">ability to be </w:delText>
        </w:r>
      </w:del>
      <w:r w:rsidR="0081616C">
        <w:t>acqui</w:t>
      </w:r>
      <w:ins w:id="2310" w:author="Doug Gross" w:date="2018-05-10T18:44:00Z">
        <w:r>
          <w:t>sition</w:t>
        </w:r>
      </w:ins>
      <w:del w:id="2311" w:author="Doug Gross" w:date="2018-05-10T18:44:00Z">
        <w:r w:rsidR="0081616C" w:rsidDel="002044B2">
          <w:delText>red</w:delText>
        </w:r>
      </w:del>
      <w:r w:rsidR="0081616C">
        <w:t xml:space="preserve"> in the 7-9 year time frame</w:t>
      </w:r>
      <w:del w:id="2312" w:author="Doug Gross" w:date="2018-05-10T18:44:00Z">
        <w:r w:rsidR="0081616C" w:rsidDel="002044B2">
          <w:delText>,</w:delText>
        </w:r>
      </w:del>
      <w:r w:rsidR="0081616C">
        <w:t xml:space="preserve"> or </w:t>
      </w:r>
      <w:ins w:id="2313" w:author="Doug Gross" w:date="2018-05-10T18:45:00Z">
        <w:r>
          <w:t xml:space="preserve">pursue a public listing </w:t>
        </w:r>
      </w:ins>
      <w:del w:id="2314" w:author="Doug Gross" w:date="2018-05-10T18:45:00Z">
        <w:r w:rsidR="0081616C" w:rsidDel="002044B2">
          <w:delText xml:space="preserve">go public </w:delText>
        </w:r>
      </w:del>
      <w:r w:rsidR="0081616C">
        <w:t>within 9-11 years</w:t>
      </w:r>
      <w:ins w:id="2315" w:author="Doug Gross" w:date="2018-05-10T18:45:00Z">
        <w:r>
          <w:t>)</w:t>
        </w:r>
      </w:ins>
      <w:r w:rsidR="0081616C">
        <w:t xml:space="preserve">.  </w:t>
      </w:r>
    </w:p>
    <w:p w14:paraId="1D1D883E" w14:textId="08AFD353" w:rsidR="00CF5879" w:rsidRDefault="00E54BCD">
      <w:pPr>
        <w:pStyle w:val="ListParagraph"/>
        <w:numPr>
          <w:ilvl w:val="0"/>
          <w:numId w:val="6"/>
        </w:numPr>
      </w:pPr>
      <w:r>
        <w:rPr>
          <w:spacing w:val="-6"/>
        </w:rPr>
        <w:t>Project</w:t>
      </w:r>
      <w:r w:rsidR="00293786">
        <w:rPr>
          <w:spacing w:val="-6"/>
        </w:rPr>
        <w:t xml:space="preserve"> Freight</w:t>
      </w:r>
      <w:r w:rsidR="0081616C">
        <w:t xml:space="preserve"> actively working with Berkeley Law &amp; Technology Group to protect software</w:t>
      </w:r>
      <w:ins w:id="2316" w:author="Doug Gross" w:date="2018-05-10T18:46:00Z">
        <w:r w:rsidR="002044B2">
          <w:t>,</w:t>
        </w:r>
      </w:ins>
      <w:del w:id="2317" w:author="Doug Gross" w:date="2018-05-10T18:46:00Z">
        <w:r w:rsidR="0081616C" w:rsidDel="002044B2">
          <w:delText xml:space="preserve"> and</w:delText>
        </w:r>
      </w:del>
      <w:r w:rsidR="0081616C">
        <w:t xml:space="preserve"> hardware</w:t>
      </w:r>
      <w:ins w:id="2318" w:author="Doug Gross" w:date="2018-05-10T18:46:00Z">
        <w:r w:rsidR="002044B2">
          <w:t>, and other</w:t>
        </w:r>
      </w:ins>
      <w:r w:rsidR="0081616C">
        <w:t xml:space="preserve"> </w:t>
      </w:r>
      <w:ins w:id="2319" w:author="Doug Gross" w:date="2018-05-10T18:45:00Z">
        <w:r w:rsidR="002044B2">
          <w:t>intellectual p</w:t>
        </w:r>
      </w:ins>
      <w:ins w:id="2320" w:author="Doug Gross" w:date="2018-05-10T18:46:00Z">
        <w:r w:rsidR="002044B2">
          <w:t>roperty</w:t>
        </w:r>
      </w:ins>
      <w:del w:id="2321" w:author="Doug Gross" w:date="2018-05-10T18:46:00Z">
        <w:r w:rsidR="0081616C" w:rsidDel="002044B2">
          <w:delText>solutions</w:delText>
        </w:r>
      </w:del>
      <w:r w:rsidR="0081616C">
        <w:t xml:space="preserve">. Provisional Patent Application scheduled </w:t>
      </w:r>
      <w:ins w:id="2322" w:author="Doug Gross" w:date="2018-05-10T18:46:00Z">
        <w:r w:rsidR="002044B2">
          <w:t>for submission</w:t>
        </w:r>
      </w:ins>
      <w:del w:id="2323" w:author="Doug Gross" w:date="2018-05-10T18:46:00Z">
        <w:r w:rsidR="0081616C" w:rsidDel="002044B2">
          <w:delText>to</w:delText>
        </w:r>
      </w:del>
      <w:r w:rsidR="0081616C">
        <w:t xml:space="preserve"> </w:t>
      </w:r>
      <w:del w:id="2324" w:author="Doug Gross" w:date="2018-05-10T18:46:00Z">
        <w:r w:rsidR="0081616C" w:rsidDel="002044B2">
          <w:delText xml:space="preserve">be submitted </w:delText>
        </w:r>
      </w:del>
      <w:r w:rsidR="00F13734">
        <w:t>on or before May 2</w:t>
      </w:r>
      <w:r w:rsidR="0081616C">
        <w:t>0, 2018.</w:t>
      </w:r>
    </w:p>
    <w:p w14:paraId="1100736A" w14:textId="77777777" w:rsidR="00CF5879" w:rsidRDefault="00CF5879">
      <w:pPr>
        <w:pStyle w:val="Body"/>
        <w:rPr>
          <w:rFonts w:ascii="Calibri" w:eastAsia="Calibri" w:hAnsi="Calibri" w:cs="Calibri"/>
        </w:rPr>
      </w:pPr>
    </w:p>
    <w:p w14:paraId="59586885" w14:textId="77777777" w:rsidR="00CF5879" w:rsidRDefault="00CF5879">
      <w:pPr>
        <w:pStyle w:val="Body"/>
        <w:rPr>
          <w:rFonts w:ascii="Calibri" w:eastAsia="Calibri" w:hAnsi="Calibri" w:cs="Calibri"/>
        </w:rPr>
      </w:pPr>
    </w:p>
    <w:p w14:paraId="2FAEAD4E" w14:textId="77777777" w:rsidR="00CF5879" w:rsidRDefault="00CF5879">
      <w:pPr>
        <w:pStyle w:val="Body"/>
        <w:rPr>
          <w:rFonts w:ascii="Calibri" w:eastAsia="Calibri" w:hAnsi="Calibri" w:cs="Calibri"/>
        </w:rPr>
      </w:pPr>
    </w:p>
    <w:p w14:paraId="5B3B4DE5" w14:textId="77777777" w:rsidR="00CF5879" w:rsidRDefault="00CF5879">
      <w:pPr>
        <w:pStyle w:val="Body"/>
        <w:rPr>
          <w:rFonts w:ascii="Calibri" w:eastAsia="Calibri" w:hAnsi="Calibri" w:cs="Calibri"/>
        </w:rPr>
      </w:pPr>
    </w:p>
    <w:p w14:paraId="0D282BC0" w14:textId="77777777" w:rsidR="00CF5879" w:rsidRDefault="00CF5879">
      <w:pPr>
        <w:pStyle w:val="Body"/>
        <w:rPr>
          <w:rFonts w:ascii="Calibri" w:eastAsia="Calibri" w:hAnsi="Calibri" w:cs="Calibri"/>
        </w:rPr>
      </w:pPr>
    </w:p>
    <w:p w14:paraId="59232B42" w14:textId="77777777" w:rsidR="00CF5879" w:rsidRDefault="00CF5879">
      <w:pPr>
        <w:pStyle w:val="Body"/>
        <w:rPr>
          <w:rFonts w:ascii="Calibri" w:eastAsia="Calibri" w:hAnsi="Calibri" w:cs="Calibri"/>
        </w:rPr>
      </w:pPr>
    </w:p>
    <w:p w14:paraId="353F59E5" w14:textId="77777777" w:rsidR="00CF5879" w:rsidRDefault="00CF5879">
      <w:pPr>
        <w:pStyle w:val="Body"/>
        <w:rPr>
          <w:rFonts w:ascii="Calibri" w:eastAsia="Calibri" w:hAnsi="Calibri" w:cs="Calibri"/>
        </w:rPr>
      </w:pPr>
    </w:p>
    <w:p w14:paraId="5A6874A4" w14:textId="77777777" w:rsidR="00CF5879" w:rsidRDefault="00CF5879">
      <w:pPr>
        <w:pStyle w:val="Body"/>
        <w:rPr>
          <w:rFonts w:ascii="Calibri" w:eastAsia="Calibri" w:hAnsi="Calibri" w:cs="Calibri"/>
        </w:rPr>
      </w:pPr>
    </w:p>
    <w:p w14:paraId="744F983C" w14:textId="77777777" w:rsidR="00CF5879" w:rsidRDefault="00CF5879">
      <w:pPr>
        <w:pStyle w:val="Body"/>
        <w:rPr>
          <w:rFonts w:ascii="Calibri" w:eastAsia="Calibri" w:hAnsi="Calibri" w:cs="Calibri"/>
        </w:rPr>
      </w:pPr>
    </w:p>
    <w:p w14:paraId="2C901BC7" w14:textId="77777777" w:rsidR="00CF5879" w:rsidRDefault="00CF5879">
      <w:pPr>
        <w:pStyle w:val="Body"/>
        <w:rPr>
          <w:rFonts w:ascii="Calibri" w:eastAsia="Calibri" w:hAnsi="Calibri" w:cs="Calibri"/>
        </w:rPr>
      </w:pPr>
    </w:p>
    <w:p w14:paraId="2F865D03" w14:textId="77777777" w:rsidR="00CF5879" w:rsidRDefault="00CF5879">
      <w:pPr>
        <w:pStyle w:val="Body"/>
        <w:rPr>
          <w:rFonts w:ascii="Calibri" w:eastAsia="Calibri" w:hAnsi="Calibri" w:cs="Calibri"/>
        </w:rPr>
      </w:pPr>
    </w:p>
    <w:p w14:paraId="50AB0D03" w14:textId="77777777" w:rsidR="00CF5879" w:rsidRDefault="00CF5879">
      <w:pPr>
        <w:pStyle w:val="Body"/>
        <w:rPr>
          <w:rFonts w:ascii="Calibri" w:eastAsia="Calibri" w:hAnsi="Calibri" w:cs="Calibri"/>
        </w:rPr>
      </w:pPr>
    </w:p>
    <w:p w14:paraId="4D1F0C86" w14:textId="77777777" w:rsidR="00CF5879" w:rsidRDefault="00CF5879">
      <w:pPr>
        <w:pStyle w:val="Body"/>
        <w:rPr>
          <w:rFonts w:ascii="Calibri" w:eastAsia="Calibri" w:hAnsi="Calibri" w:cs="Calibri"/>
        </w:rPr>
      </w:pPr>
    </w:p>
    <w:p w14:paraId="3B3041C1" w14:textId="77777777" w:rsidR="00CF5879" w:rsidRDefault="00CF5879">
      <w:pPr>
        <w:pStyle w:val="Body"/>
        <w:rPr>
          <w:rFonts w:ascii="Calibri" w:eastAsia="Calibri" w:hAnsi="Calibri" w:cs="Calibri"/>
        </w:rPr>
      </w:pPr>
    </w:p>
    <w:p w14:paraId="4557511F" w14:textId="77777777" w:rsidR="00CF5879" w:rsidRDefault="00CF5879">
      <w:pPr>
        <w:pStyle w:val="Body"/>
        <w:rPr>
          <w:rFonts w:ascii="Calibri" w:eastAsia="Calibri" w:hAnsi="Calibri" w:cs="Calibri"/>
        </w:rPr>
      </w:pPr>
    </w:p>
    <w:p w14:paraId="41CFDB18" w14:textId="77777777" w:rsidR="00CF5879" w:rsidRDefault="00CF5879">
      <w:pPr>
        <w:pStyle w:val="Body"/>
        <w:rPr>
          <w:rFonts w:ascii="Calibri" w:eastAsia="Calibri" w:hAnsi="Calibri" w:cs="Calibri"/>
        </w:rPr>
      </w:pPr>
    </w:p>
    <w:p w14:paraId="5E14F079" w14:textId="77777777" w:rsidR="00CF5879" w:rsidRDefault="00CF5879">
      <w:pPr>
        <w:pStyle w:val="Body"/>
        <w:rPr>
          <w:rFonts w:ascii="Calibri" w:eastAsia="Calibri" w:hAnsi="Calibri" w:cs="Calibri"/>
        </w:rPr>
      </w:pPr>
    </w:p>
    <w:p w14:paraId="07DEF9E8" w14:textId="77777777" w:rsidR="00F32F41" w:rsidRDefault="00F32F41">
      <w:pPr>
        <w:rPr>
          <w:ins w:id="2325" w:author="Doug Gross" w:date="2018-05-07T21:05:00Z"/>
          <w:rFonts w:ascii="Calibri" w:hAnsi="Calibri" w:cs="Arial Unicode MS"/>
          <w:b/>
          <w:bCs/>
          <w:color w:val="000000"/>
          <w:spacing w:val="-6"/>
          <w:u w:color="000000"/>
        </w:rPr>
      </w:pPr>
      <w:ins w:id="2326" w:author="Doug Gross" w:date="2018-05-07T21:05:00Z">
        <w:r>
          <w:rPr>
            <w:rFonts w:ascii="Calibri" w:hAnsi="Calibri"/>
            <w:b/>
            <w:bCs/>
            <w:spacing w:val="-6"/>
          </w:rPr>
          <w:br w:type="page"/>
        </w:r>
      </w:ins>
    </w:p>
    <w:p w14:paraId="645A3A1B" w14:textId="239192D6" w:rsidR="00CF5879" w:rsidRDefault="0081616C" w:rsidP="00EA28D5">
      <w:pPr>
        <w:pStyle w:val="Body"/>
        <w:outlineLvl w:val="0"/>
        <w:rPr>
          <w:rFonts w:ascii="Calibri" w:eastAsia="Calibri" w:hAnsi="Calibri" w:cs="Calibri"/>
          <w:spacing w:val="-6"/>
        </w:rPr>
      </w:pPr>
      <w:del w:id="2327" w:author="Doug Gross" w:date="2018-05-10T18:47:00Z">
        <w:r w:rsidDel="00CA525C">
          <w:rPr>
            <w:rFonts w:ascii="Calibri" w:hAnsi="Calibri"/>
            <w:b/>
            <w:bCs/>
            <w:spacing w:val="-6"/>
          </w:rPr>
          <w:lastRenderedPageBreak/>
          <w:delText xml:space="preserve">American </w:delText>
        </w:r>
      </w:del>
      <w:del w:id="2328" w:author="Doug Gross" w:date="2018-05-10T18:48:00Z">
        <w:r w:rsidDel="00CA525C">
          <w:rPr>
            <w:rFonts w:ascii="Calibri" w:hAnsi="Calibri"/>
            <w:b/>
            <w:bCs/>
            <w:spacing w:val="-6"/>
          </w:rPr>
          <w:delText xml:space="preserve">Trucking </w:delText>
        </w:r>
      </w:del>
      <w:del w:id="2329" w:author="Doug Gross" w:date="2018-05-07T21:07:00Z">
        <w:r w:rsidDel="00745B8C">
          <w:rPr>
            <w:rFonts w:ascii="Calibri" w:hAnsi="Calibri"/>
            <w:b/>
            <w:bCs/>
            <w:spacing w:val="-6"/>
          </w:rPr>
          <w:delText>2017</w:delText>
        </w:r>
      </w:del>
      <w:del w:id="2330" w:author="Doug Gross" w:date="2018-05-10T18:48:00Z">
        <w:r w:rsidDel="00CA525C">
          <w:rPr>
            <w:rFonts w:ascii="Calibri" w:hAnsi="Calibri"/>
            <w:b/>
            <w:bCs/>
            <w:spacing w:val="-6"/>
          </w:rPr>
          <w:delText xml:space="preserve"> Market</w:delText>
        </w:r>
        <w:r w:rsidDel="00CA525C">
          <w:rPr>
            <w:rStyle w:val="FootnoteReference"/>
          </w:rPr>
          <w:delText xml:space="preserve"> </w:delText>
        </w:r>
      </w:del>
      <w:ins w:id="2331" w:author="Doug Gross" w:date="2018-05-10T18:48:00Z">
        <w:r w:rsidR="00CA525C">
          <w:rPr>
            <w:rFonts w:ascii="Calibri" w:hAnsi="Calibri"/>
            <w:b/>
            <w:bCs/>
            <w:spacing w:val="-6"/>
          </w:rPr>
          <w:t>Domestic Trucking Market</w:t>
        </w:r>
      </w:ins>
      <w:ins w:id="2332" w:author="Doug Gross" w:date="2018-05-10T19:07:00Z">
        <w:r w:rsidR="00B21242">
          <w:rPr>
            <w:rFonts w:ascii="Calibri" w:hAnsi="Calibri"/>
            <w:b/>
            <w:bCs/>
            <w:spacing w:val="-6"/>
          </w:rPr>
          <w:t>, Projected Revenues</w:t>
        </w:r>
      </w:ins>
      <w:ins w:id="2333" w:author="Doug Gross" w:date="2018-05-10T19:13:00Z">
        <w:r w:rsidR="002049C7">
          <w:rPr>
            <w:rFonts w:ascii="Calibri" w:hAnsi="Calibri"/>
            <w:b/>
            <w:bCs/>
            <w:spacing w:val="-6"/>
          </w:rPr>
          <w:t>, Co</w:t>
        </w:r>
        <w:r w:rsidR="009B3277">
          <w:rPr>
            <w:rFonts w:ascii="Calibri" w:hAnsi="Calibri"/>
            <w:b/>
            <w:bCs/>
            <w:spacing w:val="-6"/>
          </w:rPr>
          <w:t>mpetition</w:t>
        </w:r>
      </w:ins>
    </w:p>
    <w:p w14:paraId="74740A14" w14:textId="77777777" w:rsidR="00CF5879" w:rsidRDefault="00CF5879">
      <w:pPr>
        <w:pStyle w:val="Body"/>
        <w:rPr>
          <w:rFonts w:ascii="Calibri" w:eastAsia="Calibri" w:hAnsi="Calibri" w:cs="Calibri"/>
        </w:rPr>
      </w:pPr>
    </w:p>
    <w:p w14:paraId="169C0EF8" w14:textId="37042106" w:rsidR="00FE2C6C" w:rsidRPr="00FE2C6C" w:rsidRDefault="00FE2C6C" w:rsidP="00EA28D5">
      <w:pPr>
        <w:pStyle w:val="Body"/>
        <w:outlineLvl w:val="0"/>
        <w:rPr>
          <w:ins w:id="2334" w:author="Doug Gross" w:date="2018-05-07T21:18:00Z"/>
          <w:rFonts w:ascii="Calibri" w:hAnsi="Calibri"/>
          <w:b/>
          <w:spacing w:val="-6"/>
          <w:rPrChange w:id="2335" w:author="Doug Gross" w:date="2018-05-07T21:18:00Z">
            <w:rPr>
              <w:ins w:id="2336" w:author="Doug Gross" w:date="2018-05-07T21:18:00Z"/>
              <w:rFonts w:ascii="Calibri" w:hAnsi="Calibri"/>
              <w:spacing w:val="-6"/>
            </w:rPr>
          </w:rPrChange>
        </w:rPr>
      </w:pPr>
      <w:ins w:id="2337" w:author="Doug Gross" w:date="2018-05-07T21:18:00Z">
        <w:r w:rsidRPr="00FE2C6C">
          <w:rPr>
            <w:rFonts w:ascii="Calibri" w:hAnsi="Calibri"/>
            <w:b/>
            <w:spacing w:val="-6"/>
            <w:rPrChange w:id="2338" w:author="Doug Gross" w:date="2018-05-07T21:18:00Z">
              <w:rPr>
                <w:rFonts w:ascii="Calibri" w:hAnsi="Calibri"/>
                <w:spacing w:val="-6"/>
              </w:rPr>
            </w:rPrChange>
          </w:rPr>
          <w:t>US Trucking Market</w:t>
        </w:r>
      </w:ins>
      <w:ins w:id="2339" w:author="Doug Gross" w:date="2018-05-07T21:32:00Z">
        <w:r w:rsidR="001F4013">
          <w:rPr>
            <w:rFonts w:ascii="Calibri" w:hAnsi="Calibri"/>
            <w:b/>
            <w:spacing w:val="-6"/>
          </w:rPr>
          <w:t>:</w:t>
        </w:r>
      </w:ins>
    </w:p>
    <w:p w14:paraId="15B19B0C" w14:textId="32CFF04C" w:rsidR="00FE2C6C" w:rsidRDefault="00CA525C" w:rsidP="00FE2C6C">
      <w:pPr>
        <w:pStyle w:val="Body"/>
        <w:rPr>
          <w:ins w:id="2340" w:author="Doug Gross" w:date="2018-05-07T21:21:00Z"/>
          <w:rFonts w:ascii="Calibri" w:eastAsia="Calibri" w:hAnsi="Calibri" w:cs="Calibri"/>
          <w:spacing w:val="-6"/>
        </w:rPr>
      </w:pPr>
      <w:ins w:id="2341" w:author="Doug Gross" w:date="2018-05-10T18:48:00Z">
        <w:r>
          <w:rPr>
            <w:rFonts w:ascii="Calibri" w:hAnsi="Calibri"/>
            <w:spacing w:val="-6"/>
          </w:rPr>
          <w:t>As of 2017, t</w:t>
        </w:r>
      </w:ins>
      <w:ins w:id="2342" w:author="Doug Gross" w:date="2018-05-07T21:07:00Z">
        <w:r w:rsidR="00745B8C">
          <w:rPr>
            <w:rFonts w:ascii="Calibri" w:hAnsi="Calibri"/>
            <w:spacing w:val="-6"/>
          </w:rPr>
          <w:t xml:space="preserve">he </w:t>
        </w:r>
      </w:ins>
      <w:ins w:id="2343" w:author="Doug Gross" w:date="2018-05-07T21:14:00Z">
        <w:r w:rsidR="00D617A7">
          <w:rPr>
            <w:rFonts w:ascii="Calibri" w:hAnsi="Calibri"/>
            <w:spacing w:val="-6"/>
          </w:rPr>
          <w:t>US domes</w:t>
        </w:r>
      </w:ins>
      <w:ins w:id="2344" w:author="Doug Gross" w:date="2018-05-07T21:15:00Z">
        <w:r w:rsidR="00D617A7">
          <w:rPr>
            <w:rFonts w:ascii="Calibri" w:hAnsi="Calibri"/>
            <w:spacing w:val="-6"/>
          </w:rPr>
          <w:t>tic</w:t>
        </w:r>
      </w:ins>
      <w:ins w:id="2345" w:author="Doug Gross" w:date="2018-05-07T21:14:00Z">
        <w:r w:rsidR="00D617A7">
          <w:rPr>
            <w:rFonts w:ascii="Calibri" w:hAnsi="Calibri"/>
            <w:spacing w:val="-6"/>
          </w:rPr>
          <w:t xml:space="preserve"> </w:t>
        </w:r>
      </w:ins>
      <w:del w:id="2346" w:author="Doug Gross" w:date="2018-05-07T21:07:00Z">
        <w:r w:rsidR="0081616C" w:rsidDel="00745B8C">
          <w:rPr>
            <w:rFonts w:ascii="Calibri" w:hAnsi="Calibri"/>
            <w:spacing w:val="-6"/>
          </w:rPr>
          <w:delText>O</w:delText>
        </w:r>
      </w:del>
      <w:del w:id="2347" w:author="Doug Gross" w:date="2018-05-07T21:14:00Z">
        <w:r w:rsidR="0081616C" w:rsidDel="00D617A7">
          <w:rPr>
            <w:rFonts w:ascii="Calibri" w:hAnsi="Calibri"/>
            <w:spacing w:val="-6"/>
          </w:rPr>
          <w:delText>verall</w:delText>
        </w:r>
      </w:del>
      <w:ins w:id="2348" w:author="Doug Gross" w:date="2018-05-07T21:07:00Z">
        <w:r w:rsidR="00745B8C">
          <w:rPr>
            <w:rFonts w:ascii="Calibri" w:hAnsi="Calibri"/>
            <w:spacing w:val="-6"/>
          </w:rPr>
          <w:t>t</w:t>
        </w:r>
      </w:ins>
      <w:del w:id="2349" w:author="Doug Gross" w:date="2018-05-07T21:07:00Z">
        <w:r w:rsidR="0081616C" w:rsidDel="00745B8C">
          <w:rPr>
            <w:rFonts w:ascii="Calibri" w:hAnsi="Calibri"/>
            <w:spacing w:val="-6"/>
          </w:rPr>
          <w:delText>: T</w:delText>
        </w:r>
      </w:del>
      <w:r w:rsidR="0081616C">
        <w:rPr>
          <w:rFonts w:ascii="Calibri" w:hAnsi="Calibri"/>
          <w:spacing w:val="-6"/>
        </w:rPr>
        <w:t xml:space="preserve">rucking </w:t>
      </w:r>
      <w:ins w:id="2350" w:author="Doug Gross" w:date="2018-05-07T21:07:00Z">
        <w:r w:rsidR="00745B8C">
          <w:rPr>
            <w:rFonts w:ascii="Calibri" w:hAnsi="Calibri"/>
            <w:spacing w:val="-6"/>
          </w:rPr>
          <w:t xml:space="preserve">market </w:t>
        </w:r>
      </w:ins>
      <w:ins w:id="2351" w:author="Doug Gross" w:date="2018-05-07T21:15:00Z">
        <w:r w:rsidR="00D617A7">
          <w:rPr>
            <w:rFonts w:ascii="Calibri" w:hAnsi="Calibri"/>
            <w:spacing w:val="-6"/>
          </w:rPr>
          <w:t>–</w:t>
        </w:r>
      </w:ins>
      <w:ins w:id="2352" w:author="Doug Gross" w:date="2018-05-07T21:14:00Z">
        <w:r w:rsidR="00D617A7">
          <w:rPr>
            <w:rFonts w:ascii="Calibri" w:hAnsi="Calibri"/>
            <w:spacing w:val="-6"/>
          </w:rPr>
          <w:t xml:space="preserve"> </w:t>
        </w:r>
      </w:ins>
      <w:ins w:id="2353" w:author="Doug Gross" w:date="2018-05-07T21:15:00Z">
        <w:r w:rsidR="00D617A7">
          <w:rPr>
            <w:rFonts w:ascii="Calibri" w:hAnsi="Calibri"/>
            <w:spacing w:val="-6"/>
          </w:rPr>
          <w:t xml:space="preserve">comprised of </w:t>
        </w:r>
      </w:ins>
      <w:ins w:id="2354" w:author="Doug Gross" w:date="2018-05-07T21:14:00Z">
        <w:r w:rsidR="00D617A7">
          <w:rPr>
            <w:rFonts w:ascii="Calibri" w:hAnsi="Calibri"/>
            <w:spacing w:val="-6"/>
          </w:rPr>
          <w:t>the Private Trucking, Full Truckload, and Less Than Truckload sub-segments</w:t>
        </w:r>
        <w:r w:rsidR="00D617A7" w:rsidRPr="00D617A7">
          <w:rPr>
            <w:rFonts w:ascii="Calibri" w:hAnsi="Calibri"/>
            <w:spacing w:val="-6"/>
          </w:rPr>
          <w:t xml:space="preserve"> </w:t>
        </w:r>
      </w:ins>
      <w:ins w:id="2355" w:author="Doug Gross" w:date="2018-05-07T21:15:00Z">
        <w:r w:rsidR="00D617A7">
          <w:rPr>
            <w:rFonts w:ascii="Calibri" w:hAnsi="Calibri"/>
            <w:spacing w:val="-6"/>
          </w:rPr>
          <w:t xml:space="preserve">– </w:t>
        </w:r>
      </w:ins>
      <w:ins w:id="2356" w:author="Doug Gross" w:date="2018-05-10T18:49:00Z">
        <w:r w:rsidR="001A5AB5">
          <w:rPr>
            <w:rFonts w:ascii="Calibri" w:hAnsi="Calibri"/>
            <w:spacing w:val="-6"/>
          </w:rPr>
          <w:t>saw freight</w:t>
        </w:r>
      </w:ins>
      <w:ins w:id="2357" w:author="Doug Gross" w:date="2018-05-10T18:50:00Z">
        <w:r w:rsidR="001A5AB5">
          <w:rPr>
            <w:rFonts w:ascii="Calibri" w:hAnsi="Calibri"/>
            <w:spacing w:val="-6"/>
          </w:rPr>
          <w:t xml:space="preserve"> sales</w:t>
        </w:r>
      </w:ins>
      <w:del w:id="2358" w:author="Doug Gross" w:date="2018-05-10T18:49:00Z">
        <w:r w:rsidR="0081616C" w:rsidDel="001A5AB5">
          <w:rPr>
            <w:rFonts w:ascii="Calibri" w:hAnsi="Calibri"/>
            <w:spacing w:val="-6"/>
          </w:rPr>
          <w:delText>estimated</w:delText>
        </w:r>
      </w:del>
      <w:r w:rsidR="0081616C">
        <w:rPr>
          <w:rFonts w:ascii="Calibri" w:hAnsi="Calibri"/>
          <w:spacing w:val="-6"/>
        </w:rPr>
        <w:t xml:space="preserve"> </w:t>
      </w:r>
      <w:ins w:id="2359" w:author="Doug Gross" w:date="2018-05-10T18:50:00Z">
        <w:r w:rsidR="001A5AB5">
          <w:rPr>
            <w:rFonts w:ascii="Calibri" w:hAnsi="Calibri"/>
            <w:spacing w:val="-6"/>
          </w:rPr>
          <w:t>reach</w:t>
        </w:r>
      </w:ins>
      <w:del w:id="2360" w:author="Doug Gross" w:date="2018-05-10T18:50:00Z">
        <w:r w:rsidR="0081616C" w:rsidDel="001A5AB5">
          <w:rPr>
            <w:rFonts w:ascii="Calibri" w:hAnsi="Calibri"/>
            <w:spacing w:val="-6"/>
          </w:rPr>
          <w:delText>at</w:delText>
        </w:r>
      </w:del>
      <w:r w:rsidR="0081616C">
        <w:rPr>
          <w:rFonts w:ascii="Calibri" w:hAnsi="Calibri"/>
          <w:spacing w:val="-6"/>
        </w:rPr>
        <w:t xml:space="preserve"> $719.2</w:t>
      </w:r>
      <w:ins w:id="2361" w:author="Doug Gross" w:date="2018-05-07T21:08:00Z">
        <w:r w:rsidR="00745B8C">
          <w:rPr>
            <w:rFonts w:ascii="Calibri" w:hAnsi="Calibri"/>
            <w:spacing w:val="-6"/>
          </w:rPr>
          <w:t>B</w:t>
        </w:r>
      </w:ins>
      <w:ins w:id="2362" w:author="Doug Gross" w:date="2018-05-07T21:19:00Z">
        <w:r w:rsidR="00FE2C6C">
          <w:rPr>
            <w:rFonts w:ascii="Calibri" w:hAnsi="Calibri"/>
            <w:spacing w:val="-6"/>
          </w:rPr>
          <w:t xml:space="preserve"> in </w:t>
        </w:r>
      </w:ins>
      <w:ins w:id="2363" w:author="Doug Gross" w:date="2018-05-07T21:20:00Z">
        <w:r w:rsidR="00FE2C6C">
          <w:rPr>
            <w:rFonts w:ascii="Calibri" w:hAnsi="Calibri"/>
            <w:spacing w:val="-6"/>
          </w:rPr>
          <w:t xml:space="preserve">annual </w:t>
        </w:r>
      </w:ins>
      <w:ins w:id="2364" w:author="Doug Gross" w:date="2018-05-07T21:19:00Z">
        <w:r w:rsidR="00FE2C6C">
          <w:rPr>
            <w:rFonts w:ascii="Calibri" w:hAnsi="Calibri"/>
            <w:spacing w:val="-6"/>
          </w:rPr>
          <w:t>value</w:t>
        </w:r>
      </w:ins>
      <w:del w:id="2365" w:author="Doug Gross" w:date="2018-05-07T21:08:00Z">
        <w:r w:rsidR="0081616C" w:rsidDel="00745B8C">
          <w:rPr>
            <w:rFonts w:ascii="Calibri" w:hAnsi="Calibri"/>
            <w:spacing w:val="-6"/>
          </w:rPr>
          <w:delText xml:space="preserve"> billion</w:delText>
        </w:r>
      </w:del>
      <w:ins w:id="2366" w:author="Doug Gross" w:date="2018-05-07T21:19:00Z">
        <w:r w:rsidR="00FE2C6C">
          <w:rPr>
            <w:rFonts w:ascii="Calibri" w:hAnsi="Calibri"/>
            <w:spacing w:val="-6"/>
          </w:rPr>
          <w:t>. T</w:t>
        </w:r>
      </w:ins>
      <w:ins w:id="2367" w:author="Doug Gross" w:date="2018-05-07T21:15:00Z">
        <w:r w:rsidR="00D617A7">
          <w:rPr>
            <w:rFonts w:ascii="Calibri" w:hAnsi="Calibri"/>
            <w:spacing w:val="-6"/>
          </w:rPr>
          <w:t>his</w:t>
        </w:r>
      </w:ins>
      <w:del w:id="2368" w:author="Doug Gross" w:date="2018-05-07T21:15:00Z">
        <w:r w:rsidR="0081616C" w:rsidDel="00D617A7">
          <w:rPr>
            <w:rFonts w:ascii="Calibri" w:hAnsi="Calibri"/>
            <w:spacing w:val="-6"/>
          </w:rPr>
          <w:delText>,</w:delText>
        </w:r>
      </w:del>
      <w:r w:rsidR="0081616C">
        <w:rPr>
          <w:rFonts w:ascii="Calibri" w:hAnsi="Calibri"/>
          <w:spacing w:val="-6"/>
        </w:rPr>
        <w:t xml:space="preserve"> </w:t>
      </w:r>
      <w:ins w:id="2369" w:author="Doug Gross" w:date="2018-05-07T21:08:00Z">
        <w:r w:rsidR="00745B8C">
          <w:rPr>
            <w:rFonts w:ascii="Calibri" w:hAnsi="Calibri"/>
            <w:spacing w:val="-6"/>
          </w:rPr>
          <w:t xml:space="preserve">equates to </w:t>
        </w:r>
      </w:ins>
      <w:del w:id="2370" w:author="Doug Gross" w:date="2018-05-07T21:08:00Z">
        <w:r w:rsidR="0081616C" w:rsidDel="00745B8C">
          <w:rPr>
            <w:rFonts w:ascii="Calibri" w:hAnsi="Calibri"/>
            <w:spacing w:val="-6"/>
          </w:rPr>
          <w:delText xml:space="preserve">or </w:delText>
        </w:r>
      </w:del>
      <w:r w:rsidR="0081616C">
        <w:rPr>
          <w:rFonts w:ascii="Calibri" w:hAnsi="Calibri"/>
          <w:spacing w:val="-6"/>
        </w:rPr>
        <w:t xml:space="preserve">79.9% of the nation’s </w:t>
      </w:r>
      <w:ins w:id="2371" w:author="Doug Gross" w:date="2018-05-07T21:15:00Z">
        <w:r w:rsidR="00D617A7">
          <w:rPr>
            <w:rFonts w:ascii="Calibri" w:hAnsi="Calibri"/>
            <w:spacing w:val="-6"/>
          </w:rPr>
          <w:t xml:space="preserve">total </w:t>
        </w:r>
      </w:ins>
      <w:r w:rsidR="0081616C">
        <w:rPr>
          <w:rFonts w:ascii="Calibri" w:hAnsi="Calibri"/>
          <w:spacing w:val="-6"/>
        </w:rPr>
        <w:t>freight bill</w:t>
      </w:r>
      <w:ins w:id="2372" w:author="Doug Gross" w:date="2018-05-10T18:51:00Z">
        <w:r w:rsidR="001A5AB5">
          <w:rPr>
            <w:rFonts w:ascii="Calibri" w:hAnsi="Calibri"/>
            <w:spacing w:val="-6"/>
          </w:rPr>
          <w:t xml:space="preserve"> – the remaining 20.1% consisting of freight moved by other means (e.g., </w:t>
        </w:r>
      </w:ins>
      <w:ins w:id="2373" w:author="Doug Gross" w:date="2018-05-10T18:52:00Z">
        <w:r w:rsidR="001A5AB5">
          <w:rPr>
            <w:rFonts w:ascii="Calibri" w:hAnsi="Calibri"/>
            <w:spacing w:val="-6"/>
          </w:rPr>
          <w:t xml:space="preserve">train; </w:t>
        </w:r>
      </w:ins>
      <w:ins w:id="2374" w:author="Doug Gross" w:date="2018-05-10T18:51:00Z">
        <w:r w:rsidR="001A5AB5">
          <w:rPr>
            <w:rFonts w:ascii="Calibri" w:hAnsi="Calibri"/>
            <w:spacing w:val="-6"/>
          </w:rPr>
          <w:t>airplane; ship</w:t>
        </w:r>
      </w:ins>
      <w:ins w:id="2375" w:author="Doug Gross" w:date="2018-05-10T18:52:00Z">
        <w:r w:rsidR="001A5AB5">
          <w:rPr>
            <w:rFonts w:ascii="Calibri" w:hAnsi="Calibri"/>
            <w:spacing w:val="-6"/>
          </w:rPr>
          <w:t>; local courier, etc.)</w:t>
        </w:r>
      </w:ins>
      <w:ins w:id="2376" w:author="Doug Gross" w:date="2018-05-07T21:08:00Z">
        <w:r w:rsidR="00745B8C">
          <w:rPr>
            <w:rFonts w:ascii="Calibri" w:hAnsi="Calibri"/>
            <w:spacing w:val="-6"/>
          </w:rPr>
          <w:t xml:space="preserve">. </w:t>
        </w:r>
      </w:ins>
      <w:del w:id="2377" w:author="Doug Gross" w:date="2018-05-07T21:08:00Z">
        <w:r w:rsidR="0081616C" w:rsidDel="00745B8C">
          <w:rPr>
            <w:rFonts w:ascii="Calibri" w:hAnsi="Calibri"/>
            <w:spacing w:val="-6"/>
          </w:rPr>
          <w:delText xml:space="preserve"> which </w:delText>
        </w:r>
      </w:del>
      <w:del w:id="2378" w:author="Doug Gross" w:date="2018-05-07T21:14:00Z">
        <w:r w:rsidR="0081616C" w:rsidDel="00D617A7">
          <w:rPr>
            <w:rFonts w:ascii="Calibri" w:hAnsi="Calibri"/>
            <w:spacing w:val="-6"/>
          </w:rPr>
          <w:delText>includes Private Trucking, Full Truckload</w:delText>
        </w:r>
      </w:del>
      <w:del w:id="2379" w:author="Doug Gross" w:date="2018-05-07T21:09:00Z">
        <w:r w:rsidR="0081616C" w:rsidDel="00745B8C">
          <w:rPr>
            <w:rFonts w:ascii="Calibri" w:hAnsi="Calibri"/>
            <w:spacing w:val="-6"/>
          </w:rPr>
          <w:delText>s</w:delText>
        </w:r>
      </w:del>
      <w:del w:id="2380" w:author="Doug Gross" w:date="2018-05-07T21:14:00Z">
        <w:r w:rsidR="0081616C" w:rsidDel="00D617A7">
          <w:rPr>
            <w:rFonts w:ascii="Calibri" w:hAnsi="Calibri"/>
            <w:spacing w:val="-6"/>
          </w:rPr>
          <w:delText xml:space="preserve"> and Less </w:delText>
        </w:r>
      </w:del>
      <w:del w:id="2381" w:author="Doug Gross" w:date="2018-05-07T21:12:00Z">
        <w:r w:rsidR="0081616C" w:rsidDel="00D617A7">
          <w:rPr>
            <w:rFonts w:ascii="Calibri" w:hAnsi="Calibri"/>
            <w:spacing w:val="-6"/>
          </w:rPr>
          <w:delText>t</w:delText>
        </w:r>
      </w:del>
      <w:del w:id="2382" w:author="Doug Gross" w:date="2018-05-07T21:14:00Z">
        <w:r w:rsidR="0081616C" w:rsidDel="00D617A7">
          <w:rPr>
            <w:rFonts w:ascii="Calibri" w:hAnsi="Calibri"/>
            <w:spacing w:val="-6"/>
          </w:rPr>
          <w:delText>han Truckload</w:delText>
        </w:r>
        <w:r w:rsidR="0081616C" w:rsidDel="00D617A7">
          <w:rPr>
            <w:rFonts w:ascii="Calibri" w:eastAsia="Calibri" w:hAnsi="Calibri" w:cs="Calibri"/>
            <w:spacing w:val="-6"/>
            <w:vertAlign w:val="superscript"/>
          </w:rPr>
          <w:footnoteReference w:id="6"/>
        </w:r>
      </w:del>
      <w:ins w:id="2385" w:author="Doug Gross" w:date="2018-05-07T21:16:00Z">
        <w:r w:rsidR="00D617A7">
          <w:rPr>
            <w:rFonts w:ascii="Calibri" w:hAnsi="Calibri"/>
            <w:spacing w:val="-6"/>
          </w:rPr>
          <w:t>In 2017</w:t>
        </w:r>
      </w:ins>
      <w:moveToRangeStart w:id="2386" w:author="Doug Gross" w:date="2018-05-07T21:14:00Z" w:name="move513490994"/>
      <w:moveTo w:id="2387" w:author="Doug Gross" w:date="2018-05-07T21:14:00Z">
        <w:del w:id="2388" w:author="Doug Gross" w:date="2018-05-07T21:16:00Z">
          <w:r w:rsidR="00D617A7" w:rsidDel="00D617A7">
            <w:rPr>
              <w:rFonts w:ascii="Calibri" w:hAnsi="Calibri"/>
              <w:spacing w:val="-6"/>
            </w:rPr>
            <w:delText>Overall</w:delText>
          </w:r>
        </w:del>
      </w:moveTo>
      <w:ins w:id="2389" w:author="Doug Gross" w:date="2018-05-07T21:15:00Z">
        <w:r w:rsidR="00D617A7">
          <w:rPr>
            <w:rFonts w:ascii="Calibri" w:hAnsi="Calibri"/>
            <w:spacing w:val="-6"/>
          </w:rPr>
          <w:t xml:space="preserve">, the US </w:t>
        </w:r>
      </w:ins>
      <w:ins w:id="2390" w:author="Doug Gross" w:date="2018-05-07T21:16:00Z">
        <w:r w:rsidR="00D617A7">
          <w:rPr>
            <w:rFonts w:ascii="Calibri" w:hAnsi="Calibri"/>
            <w:spacing w:val="-6"/>
          </w:rPr>
          <w:t xml:space="preserve">trucking market </w:t>
        </w:r>
      </w:ins>
      <w:moveTo w:id="2391" w:author="Doug Gross" w:date="2018-05-07T21:14:00Z">
        <w:del w:id="2392" w:author="Doug Gross" w:date="2018-05-07T21:14:00Z">
          <w:r w:rsidR="00D617A7" w:rsidDel="00D617A7">
            <w:rPr>
              <w:rFonts w:ascii="Calibri" w:hAnsi="Calibri"/>
              <w:spacing w:val="-6"/>
            </w:rPr>
            <w:delText>: T</w:delText>
          </w:r>
        </w:del>
        <w:del w:id="2393" w:author="Doug Gross" w:date="2018-05-07T21:16:00Z">
          <w:r w:rsidR="00D617A7" w:rsidDel="00D617A7">
            <w:rPr>
              <w:rFonts w:ascii="Calibri" w:hAnsi="Calibri"/>
              <w:spacing w:val="-6"/>
            </w:rPr>
            <w:delText xml:space="preserve">rucks </w:delText>
          </w:r>
        </w:del>
        <w:r w:rsidR="00D617A7">
          <w:rPr>
            <w:rFonts w:ascii="Calibri" w:hAnsi="Calibri"/>
            <w:spacing w:val="-6"/>
          </w:rPr>
          <w:t xml:space="preserve">moved </w:t>
        </w:r>
      </w:moveTo>
      <w:ins w:id="2394" w:author="Doug Gross" w:date="2018-05-07T21:16:00Z">
        <w:r w:rsidR="00D617A7">
          <w:rPr>
            <w:rFonts w:ascii="Calibri" w:hAnsi="Calibri"/>
            <w:spacing w:val="-6"/>
          </w:rPr>
          <w:t xml:space="preserve">over </w:t>
        </w:r>
      </w:ins>
      <w:moveTo w:id="2395" w:author="Doug Gross" w:date="2018-05-07T21:14:00Z">
        <w:r w:rsidR="00D617A7">
          <w:rPr>
            <w:rFonts w:ascii="Calibri" w:hAnsi="Calibri"/>
            <w:spacing w:val="-6"/>
          </w:rPr>
          <w:t>10.42 billion tons of freight,</w:t>
        </w:r>
      </w:moveTo>
      <w:ins w:id="2396" w:author="Doug Gross" w:date="2018-05-07T21:16:00Z">
        <w:r w:rsidR="00D617A7">
          <w:rPr>
            <w:rFonts w:ascii="Calibri" w:hAnsi="Calibri"/>
            <w:spacing w:val="-6"/>
          </w:rPr>
          <w:t xml:space="preserve"> representing</w:t>
        </w:r>
      </w:ins>
      <w:moveTo w:id="2397" w:author="Doug Gross" w:date="2018-05-07T21:14:00Z">
        <w:r w:rsidR="00D617A7">
          <w:rPr>
            <w:rFonts w:ascii="Calibri" w:hAnsi="Calibri"/>
            <w:spacing w:val="-6"/>
          </w:rPr>
          <w:t xml:space="preserve"> 70.6% of all domestic freight tonnage</w:t>
        </w:r>
      </w:moveTo>
      <w:ins w:id="2398" w:author="Doug Gross" w:date="2018-05-07T21:16:00Z">
        <w:r w:rsidR="00D617A7">
          <w:rPr>
            <w:rFonts w:ascii="Calibri" w:hAnsi="Calibri"/>
            <w:spacing w:val="-6"/>
          </w:rPr>
          <w:t>.</w:t>
        </w:r>
      </w:ins>
      <w:r w:rsidR="00F13734">
        <w:rPr>
          <w:rStyle w:val="FootnoteReference"/>
          <w:rFonts w:ascii="Calibri" w:hAnsi="Calibri"/>
          <w:spacing w:val="-6"/>
        </w:rPr>
        <w:footnoteReference w:customMarkFollows="1" w:id="7"/>
        <w:t>5</w:t>
      </w:r>
      <w:ins w:id="2400" w:author="Doug Gross" w:date="2018-05-07T21:21:00Z">
        <w:r w:rsidR="00FE2C6C" w:rsidRPr="00FE2C6C">
          <w:rPr>
            <w:rFonts w:ascii="Calibri" w:hAnsi="Calibri"/>
            <w:spacing w:val="-6"/>
          </w:rPr>
          <w:t xml:space="preserve"> </w:t>
        </w:r>
        <w:r w:rsidR="00FE2C6C">
          <w:rPr>
            <w:rFonts w:ascii="Calibri" w:hAnsi="Calibri"/>
            <w:spacing w:val="-6"/>
          </w:rPr>
          <w:t xml:space="preserve"> This tonnage was handled by a population of 3</w:t>
        </w:r>
      </w:ins>
      <w:ins w:id="2401" w:author="Doug Gross" w:date="2018-05-07T21:24:00Z">
        <w:r w:rsidR="003475CA">
          <w:rPr>
            <w:rFonts w:ascii="Calibri" w:hAnsi="Calibri"/>
            <w:spacing w:val="-6"/>
          </w:rPr>
          <w:t>.</w:t>
        </w:r>
      </w:ins>
      <w:ins w:id="2402" w:author="Doug Gross" w:date="2018-05-07T21:21:00Z">
        <w:r w:rsidR="00FE2C6C">
          <w:rPr>
            <w:rFonts w:ascii="Calibri" w:hAnsi="Calibri"/>
            <w:spacing w:val="-6"/>
          </w:rPr>
          <w:t>5M domestic</w:t>
        </w:r>
      </w:ins>
      <w:ins w:id="2403" w:author="Doug Gross" w:date="2018-05-07T21:22:00Z">
        <w:r w:rsidR="00FE2C6C">
          <w:rPr>
            <w:rFonts w:ascii="Calibri" w:hAnsi="Calibri"/>
            <w:spacing w:val="-6"/>
          </w:rPr>
          <w:t xml:space="preserve"> truck drivers across all trucking categories.</w:t>
        </w:r>
      </w:ins>
      <w:ins w:id="2404" w:author="Doug Gross" w:date="2018-05-07T21:21:00Z">
        <w:r w:rsidR="00FE2C6C">
          <w:rPr>
            <w:rFonts w:ascii="Calibri" w:eastAsia="Calibri" w:hAnsi="Calibri" w:cs="Calibri"/>
            <w:spacing w:val="-6"/>
            <w:vertAlign w:val="superscript"/>
          </w:rPr>
          <w:footnoteReference w:id="8"/>
        </w:r>
      </w:ins>
    </w:p>
    <w:p w14:paraId="76D02CA6" w14:textId="45BA4517" w:rsidR="00D617A7" w:rsidDel="00D617A7" w:rsidRDefault="00D617A7" w:rsidP="00D617A7">
      <w:pPr>
        <w:pStyle w:val="Body"/>
        <w:rPr>
          <w:del w:id="2407" w:author="Doug Gross" w:date="2018-05-07T21:16:00Z"/>
          <w:rFonts w:ascii="Calibri" w:eastAsia="Calibri" w:hAnsi="Calibri" w:cs="Calibri"/>
          <w:spacing w:val="-6"/>
        </w:rPr>
      </w:pPr>
    </w:p>
    <w:moveToRangeEnd w:id="2386"/>
    <w:p w14:paraId="22B38D2A" w14:textId="78D6BEE8" w:rsidR="00CF5879" w:rsidDel="003475CA" w:rsidRDefault="00CF5879">
      <w:pPr>
        <w:pStyle w:val="Body"/>
        <w:rPr>
          <w:del w:id="2408" w:author="Doug Gross" w:date="2018-05-07T21:22:00Z"/>
          <w:rFonts w:ascii="Calibri" w:eastAsia="Calibri" w:hAnsi="Calibri" w:cs="Calibri"/>
          <w:spacing w:val="-6"/>
        </w:rPr>
      </w:pPr>
    </w:p>
    <w:p w14:paraId="5D3B4D50" w14:textId="77777777" w:rsidR="00CF5879" w:rsidRDefault="00CF5879">
      <w:pPr>
        <w:pPrChange w:id="2409" w:author="Doug Gross" w:date="2018-05-07T21:22:00Z">
          <w:pPr>
            <w:pStyle w:val="ListParagraph"/>
          </w:pPr>
        </w:pPrChange>
      </w:pPr>
    </w:p>
    <w:p w14:paraId="4711D3B9" w14:textId="3D072BC1" w:rsidR="00CF5879" w:rsidRPr="00745B8C" w:rsidRDefault="00E54BCD" w:rsidP="00EA28D5">
      <w:pPr>
        <w:pStyle w:val="Body"/>
        <w:outlineLvl w:val="0"/>
        <w:rPr>
          <w:rFonts w:ascii="Calibri" w:eastAsia="Calibri" w:hAnsi="Calibri" w:cs="Calibri"/>
          <w:b/>
          <w:spacing w:val="-6"/>
          <w:rPrChange w:id="2410" w:author="Doug Gross" w:date="2018-05-07T21:09:00Z">
            <w:rPr>
              <w:rFonts w:ascii="Calibri" w:eastAsia="Calibri" w:hAnsi="Calibri" w:cs="Calibri"/>
              <w:spacing w:val="-6"/>
            </w:rPr>
          </w:rPrChange>
        </w:rPr>
      </w:pPr>
      <w:r>
        <w:rPr>
          <w:rFonts w:ascii="Calibri" w:hAnsi="Calibri"/>
          <w:b/>
          <w:spacing w:val="-6"/>
        </w:rPr>
        <w:t>Project</w:t>
      </w:r>
      <w:r w:rsidR="00293786" w:rsidRPr="00293786">
        <w:rPr>
          <w:rFonts w:ascii="Calibri" w:hAnsi="Calibri"/>
          <w:b/>
          <w:spacing w:val="-6"/>
        </w:rPr>
        <w:t xml:space="preserve"> Freight</w:t>
      </w:r>
      <w:r w:rsidR="0081616C" w:rsidRPr="00293786">
        <w:rPr>
          <w:rFonts w:ascii="Calibri" w:hAnsi="Calibri"/>
          <w:b/>
          <w:spacing w:val="-6"/>
          <w:rPrChange w:id="2411" w:author="Doug Gross" w:date="2018-05-07T21:09:00Z">
            <w:rPr>
              <w:rFonts w:ascii="Calibri" w:hAnsi="Calibri"/>
              <w:spacing w:val="-6"/>
            </w:rPr>
          </w:rPrChange>
        </w:rPr>
        <w:t>’s</w:t>
      </w:r>
      <w:r w:rsidR="0081616C" w:rsidRPr="00745B8C">
        <w:rPr>
          <w:rFonts w:ascii="Calibri" w:hAnsi="Calibri"/>
          <w:b/>
          <w:spacing w:val="-6"/>
          <w:rPrChange w:id="2412" w:author="Doug Gross" w:date="2018-05-07T21:09:00Z">
            <w:rPr>
              <w:rFonts w:ascii="Calibri" w:hAnsi="Calibri"/>
              <w:spacing w:val="-6"/>
            </w:rPr>
          </w:rPrChange>
        </w:rPr>
        <w:t xml:space="preserve"> Target Market</w:t>
      </w:r>
      <w:ins w:id="2413" w:author="Doug Gross" w:date="2018-05-07T21:32:00Z">
        <w:r w:rsidR="001F4013">
          <w:rPr>
            <w:rFonts w:ascii="Calibri" w:hAnsi="Calibri"/>
            <w:b/>
            <w:spacing w:val="-6"/>
          </w:rPr>
          <w:t>:</w:t>
        </w:r>
      </w:ins>
      <w:r w:rsidR="0081616C" w:rsidRPr="00745B8C">
        <w:rPr>
          <w:rFonts w:ascii="Calibri" w:hAnsi="Calibri"/>
          <w:b/>
          <w:spacing w:val="-6"/>
          <w:rPrChange w:id="2414" w:author="Doug Gross" w:date="2018-05-07T21:09:00Z">
            <w:rPr>
              <w:rFonts w:ascii="Calibri" w:hAnsi="Calibri"/>
              <w:spacing w:val="-6"/>
            </w:rPr>
          </w:rPrChange>
        </w:rPr>
        <w:t xml:space="preserve"> </w:t>
      </w:r>
    </w:p>
    <w:p w14:paraId="37C32C6A" w14:textId="37CCC4FA" w:rsidR="00B21242" w:rsidRDefault="00E54BCD" w:rsidP="003475CA">
      <w:pPr>
        <w:pStyle w:val="Body"/>
        <w:rPr>
          <w:ins w:id="2415" w:author="Doug Gross" w:date="2018-05-10T19:07:00Z"/>
          <w:rFonts w:ascii="Calibri" w:hAnsi="Calibri"/>
          <w:spacing w:val="-6"/>
          <w:lang w:val="es-ES_tradnl"/>
        </w:rPr>
      </w:pPr>
      <w:r>
        <w:rPr>
          <w:rFonts w:ascii="Calibri" w:hAnsi="Calibri"/>
          <w:spacing w:val="-6"/>
        </w:rPr>
        <w:t>Project</w:t>
      </w:r>
      <w:r w:rsidR="00293786">
        <w:rPr>
          <w:rFonts w:ascii="Calibri" w:hAnsi="Calibri"/>
          <w:spacing w:val="-6"/>
        </w:rPr>
        <w:t xml:space="preserve"> Freight</w:t>
      </w:r>
      <w:ins w:id="2416" w:author="Doug Gross" w:date="2018-05-07T21:11:00Z">
        <w:r w:rsidR="00D617A7">
          <w:rPr>
            <w:rFonts w:ascii="Calibri" w:hAnsi="Calibri"/>
            <w:spacing w:val="-6"/>
          </w:rPr>
          <w:t xml:space="preserve">’s </w:t>
        </w:r>
      </w:ins>
      <w:ins w:id="2417" w:author="Doug Gross" w:date="2018-05-07T21:12:00Z">
        <w:r w:rsidR="00D617A7">
          <w:rPr>
            <w:rFonts w:ascii="Calibri" w:hAnsi="Calibri"/>
            <w:spacing w:val="-6"/>
          </w:rPr>
          <w:t>target market</w:t>
        </w:r>
      </w:ins>
      <w:ins w:id="2418" w:author="Doug Gross" w:date="2018-05-07T21:23:00Z">
        <w:r w:rsidR="003475CA">
          <w:rPr>
            <w:rFonts w:ascii="Calibri" w:hAnsi="Calibri"/>
            <w:spacing w:val="-6"/>
          </w:rPr>
          <w:t xml:space="preserve"> – which excludes Private Trucking</w:t>
        </w:r>
      </w:ins>
      <w:r w:rsidR="005E5E39">
        <w:rPr>
          <w:rFonts w:ascii="Calibri" w:hAnsi="Calibri"/>
          <w:spacing w:val="-6"/>
        </w:rPr>
        <w:t xml:space="preserve"> </w:t>
      </w:r>
      <w:ins w:id="2419" w:author="Doug Gross" w:date="2018-05-07T21:23:00Z">
        <w:r w:rsidR="003475CA">
          <w:rPr>
            <w:rFonts w:ascii="Calibri" w:hAnsi="Calibri"/>
            <w:spacing w:val="-6"/>
          </w:rPr>
          <w:t>–</w:t>
        </w:r>
      </w:ins>
      <w:ins w:id="2420" w:author="Doug Gross" w:date="2018-05-07T21:12:00Z">
        <w:r w:rsidR="00D617A7">
          <w:rPr>
            <w:rFonts w:ascii="Calibri" w:hAnsi="Calibri"/>
            <w:spacing w:val="-6"/>
          </w:rPr>
          <w:t xml:space="preserve"> is the L</w:t>
        </w:r>
      </w:ins>
      <w:del w:id="2421" w:author="Doug Gross" w:date="2018-05-07T21:11:00Z">
        <w:r w:rsidR="0081616C" w:rsidDel="00D617A7">
          <w:rPr>
            <w:rFonts w:ascii="Calibri" w:hAnsi="Calibri"/>
            <w:spacing w:val="-6"/>
          </w:rPr>
          <w:delText>L</w:delText>
        </w:r>
      </w:del>
      <w:r w:rsidR="0081616C">
        <w:rPr>
          <w:rFonts w:ascii="Calibri" w:hAnsi="Calibri"/>
          <w:spacing w:val="-6"/>
        </w:rPr>
        <w:t xml:space="preserve">ess </w:t>
      </w:r>
      <w:ins w:id="2422" w:author="Doug Gross" w:date="2018-05-07T21:12:00Z">
        <w:r w:rsidR="00D617A7">
          <w:rPr>
            <w:rFonts w:ascii="Calibri" w:hAnsi="Calibri"/>
            <w:spacing w:val="-6"/>
          </w:rPr>
          <w:t>T</w:t>
        </w:r>
      </w:ins>
      <w:del w:id="2423" w:author="Doug Gross" w:date="2018-05-07T21:12:00Z">
        <w:r w:rsidR="0081616C" w:rsidDel="00D617A7">
          <w:rPr>
            <w:rFonts w:ascii="Calibri" w:hAnsi="Calibri"/>
            <w:spacing w:val="-6"/>
          </w:rPr>
          <w:delText>t</w:delText>
        </w:r>
      </w:del>
      <w:r w:rsidR="0081616C">
        <w:rPr>
          <w:rFonts w:ascii="Calibri" w:hAnsi="Calibri"/>
          <w:spacing w:val="-6"/>
        </w:rPr>
        <w:t>han Truckload</w:t>
      </w:r>
      <w:ins w:id="2424" w:author="Doug Gross" w:date="2018-05-07T21:12:00Z">
        <w:r w:rsidR="00D617A7">
          <w:rPr>
            <w:rFonts w:ascii="Calibri" w:hAnsi="Calibri"/>
            <w:spacing w:val="-6"/>
          </w:rPr>
          <w:t xml:space="preserve"> </w:t>
        </w:r>
      </w:ins>
      <w:ins w:id="2425" w:author="Doug Gross" w:date="2018-05-07T21:28:00Z">
        <w:r w:rsidR="00942D4C">
          <w:rPr>
            <w:rFonts w:ascii="Calibri" w:hAnsi="Calibri"/>
            <w:spacing w:val="-6"/>
          </w:rPr>
          <w:t xml:space="preserve">(LTL) </w:t>
        </w:r>
      </w:ins>
      <w:ins w:id="2426" w:author="Doug Gross" w:date="2018-05-10T19:36:00Z">
        <w:r w:rsidR="00DF1F16">
          <w:rPr>
            <w:rFonts w:ascii="Calibri" w:hAnsi="Calibri"/>
            <w:spacing w:val="-6"/>
          </w:rPr>
          <w:t xml:space="preserve">“must deliver” </w:t>
        </w:r>
      </w:ins>
      <w:ins w:id="2427" w:author="Doug Gross" w:date="2018-05-07T21:12:00Z">
        <w:r w:rsidR="00D617A7">
          <w:rPr>
            <w:rFonts w:ascii="Calibri" w:hAnsi="Calibri"/>
            <w:spacing w:val="-6"/>
          </w:rPr>
          <w:t>sub-segment</w:t>
        </w:r>
      </w:ins>
      <w:ins w:id="2428" w:author="Doug Gross" w:date="2018-05-07T21:28:00Z">
        <w:r w:rsidR="00942D4C">
          <w:rPr>
            <w:rFonts w:ascii="Calibri" w:hAnsi="Calibri"/>
            <w:spacing w:val="-6"/>
          </w:rPr>
          <w:t xml:space="preserve">. The </w:t>
        </w:r>
        <w:r w:rsidR="001F4013">
          <w:rPr>
            <w:rFonts w:ascii="Calibri" w:hAnsi="Calibri"/>
            <w:spacing w:val="-6"/>
          </w:rPr>
          <w:t>LTL</w:t>
        </w:r>
      </w:ins>
      <w:ins w:id="2429" w:author="Doug Gross" w:date="2018-05-07T21:31:00Z">
        <w:r w:rsidR="001F4013">
          <w:rPr>
            <w:rFonts w:ascii="Calibri" w:hAnsi="Calibri"/>
            <w:spacing w:val="-6"/>
          </w:rPr>
          <w:t xml:space="preserve"> </w:t>
        </w:r>
      </w:ins>
      <w:ins w:id="2430" w:author="Doug Gross" w:date="2018-05-10T19:36:00Z">
        <w:r w:rsidR="00DF1F16">
          <w:rPr>
            <w:rFonts w:ascii="Calibri" w:hAnsi="Calibri"/>
            <w:spacing w:val="-6"/>
          </w:rPr>
          <w:t xml:space="preserve">“must deliver” </w:t>
        </w:r>
      </w:ins>
      <w:ins w:id="2431" w:author="Doug Gross" w:date="2018-05-07T21:31:00Z">
        <w:r w:rsidR="001F4013">
          <w:rPr>
            <w:rFonts w:ascii="Calibri" w:hAnsi="Calibri"/>
            <w:spacing w:val="-6"/>
          </w:rPr>
          <w:t>sub-segment</w:t>
        </w:r>
      </w:ins>
      <w:ins w:id="2432" w:author="Doug Gross" w:date="2018-05-07T21:29:00Z">
        <w:r w:rsidR="001F4013">
          <w:rPr>
            <w:rFonts w:ascii="Calibri" w:hAnsi="Calibri"/>
            <w:spacing w:val="-6"/>
          </w:rPr>
          <w:t xml:space="preserve"> </w:t>
        </w:r>
      </w:ins>
      <w:ins w:id="2433" w:author="Doug Gross" w:date="2018-05-07T21:23:00Z">
        <w:r w:rsidR="003475CA">
          <w:rPr>
            <w:rFonts w:ascii="Calibri" w:hAnsi="Calibri"/>
            <w:spacing w:val="-6"/>
          </w:rPr>
          <w:t xml:space="preserve">is </w:t>
        </w:r>
      </w:ins>
      <w:ins w:id="2434" w:author="Doug Gross" w:date="2018-05-07T21:12:00Z">
        <w:r w:rsidR="00D617A7">
          <w:rPr>
            <w:rFonts w:ascii="Calibri" w:hAnsi="Calibri"/>
            <w:spacing w:val="-6"/>
          </w:rPr>
          <w:t xml:space="preserve">estimated </w:t>
        </w:r>
      </w:ins>
      <w:ins w:id="2435" w:author="Doug Gross" w:date="2018-05-10T19:21:00Z">
        <w:r w:rsidR="00B80B98">
          <w:rPr>
            <w:rFonts w:ascii="Calibri" w:hAnsi="Calibri"/>
            <w:spacing w:val="-6"/>
          </w:rPr>
          <w:t>to represent</w:t>
        </w:r>
      </w:ins>
      <w:del w:id="2436" w:author="Doug Gross" w:date="2018-05-07T21:12:00Z">
        <w:r w:rsidR="0081616C" w:rsidDel="00D617A7">
          <w:rPr>
            <w:rFonts w:ascii="Calibri" w:hAnsi="Calibri"/>
            <w:spacing w:val="-6"/>
          </w:rPr>
          <w:delText>:</w:delText>
        </w:r>
      </w:del>
      <w:r w:rsidR="0081616C">
        <w:rPr>
          <w:rFonts w:ascii="Calibri" w:hAnsi="Calibri"/>
          <w:spacing w:val="-6"/>
        </w:rPr>
        <w:t xml:space="preserve"> $58.3</w:t>
      </w:r>
      <w:ins w:id="2437" w:author="Doug Gross" w:date="2018-05-10T18:58:00Z">
        <w:r w:rsidR="001A5AB5">
          <w:rPr>
            <w:rFonts w:ascii="Calibri" w:hAnsi="Calibri"/>
            <w:spacing w:val="-6"/>
          </w:rPr>
          <w:t xml:space="preserve">B </w:t>
        </w:r>
      </w:ins>
      <w:del w:id="2438" w:author="Doug Gross" w:date="2018-05-10T18:58:00Z">
        <w:r w:rsidR="0081616C" w:rsidDel="001A5AB5">
          <w:rPr>
            <w:rFonts w:ascii="Calibri" w:hAnsi="Calibri"/>
            <w:spacing w:val="-6"/>
          </w:rPr>
          <w:delText xml:space="preserve"> billion</w:delText>
        </w:r>
      </w:del>
      <w:ins w:id="2439" w:author="Doug Gross" w:date="2018-05-07T21:16:00Z">
        <w:r w:rsidR="00FE2C6C">
          <w:rPr>
            <w:rFonts w:ascii="Calibri" w:hAnsi="Calibri"/>
            <w:spacing w:val="-6"/>
          </w:rPr>
          <w:t>in</w:t>
        </w:r>
      </w:ins>
      <w:ins w:id="2440" w:author="Doug Gross" w:date="2018-05-07T21:17:00Z">
        <w:r w:rsidR="00FE2C6C">
          <w:rPr>
            <w:rFonts w:ascii="Calibri" w:hAnsi="Calibri"/>
            <w:spacing w:val="-6"/>
          </w:rPr>
          <w:t xml:space="preserve"> </w:t>
        </w:r>
      </w:ins>
      <w:ins w:id="2441" w:author="Doug Gross" w:date="2018-05-07T21:20:00Z">
        <w:r w:rsidR="00FE2C6C">
          <w:rPr>
            <w:rFonts w:ascii="Calibri" w:hAnsi="Calibri"/>
            <w:spacing w:val="-6"/>
          </w:rPr>
          <w:t xml:space="preserve">annual </w:t>
        </w:r>
      </w:ins>
      <w:ins w:id="2442" w:author="Doug Gross" w:date="2018-05-10T18:54:00Z">
        <w:r w:rsidR="001A5AB5">
          <w:rPr>
            <w:rFonts w:ascii="Calibri" w:hAnsi="Calibri"/>
            <w:spacing w:val="-6"/>
          </w:rPr>
          <w:t xml:space="preserve">sales </w:t>
        </w:r>
      </w:ins>
      <w:ins w:id="2443" w:author="Doug Gross" w:date="2018-05-07T21:17:00Z">
        <w:r w:rsidR="00FE2C6C">
          <w:rPr>
            <w:rFonts w:ascii="Calibri" w:hAnsi="Calibri"/>
            <w:spacing w:val="-6"/>
          </w:rPr>
          <w:t>value</w:t>
        </w:r>
      </w:ins>
      <w:ins w:id="2444" w:author="Doug Gross" w:date="2018-05-07T21:12:00Z">
        <w:r w:rsidR="00D617A7">
          <w:rPr>
            <w:rFonts w:ascii="Calibri" w:hAnsi="Calibri"/>
            <w:spacing w:val="-6"/>
          </w:rPr>
          <w:t>,</w:t>
        </w:r>
      </w:ins>
      <w:r w:rsidR="0081616C">
        <w:rPr>
          <w:rFonts w:ascii="Calibri" w:hAnsi="Calibri"/>
          <w:spacing w:val="-6"/>
        </w:rPr>
        <w:t xml:space="preserve"> or 6.5% of the nation’s</w:t>
      </w:r>
      <w:ins w:id="2445" w:author="Doug Gross" w:date="2018-05-07T21:17:00Z">
        <w:r w:rsidR="00FE2C6C">
          <w:rPr>
            <w:rFonts w:ascii="Calibri" w:hAnsi="Calibri"/>
            <w:spacing w:val="-6"/>
          </w:rPr>
          <w:t xml:space="preserve"> total</w:t>
        </w:r>
      </w:ins>
      <w:r w:rsidR="0081616C">
        <w:rPr>
          <w:rFonts w:ascii="Calibri" w:hAnsi="Calibri"/>
          <w:spacing w:val="-6"/>
        </w:rPr>
        <w:t xml:space="preserve"> freight bill</w:t>
      </w:r>
      <w:ins w:id="2446" w:author="Doug Gross" w:date="2018-05-10T19:35:00Z">
        <w:r w:rsidR="00DF1F16">
          <w:rPr>
            <w:rFonts w:ascii="Calibri" w:hAnsi="Calibri"/>
            <w:spacing w:val="-6"/>
          </w:rPr>
          <w:t xml:space="preserve">. Removing the </w:t>
        </w:r>
      </w:ins>
      <w:ins w:id="2447" w:author="Doug Gross" w:date="2018-05-10T19:37:00Z">
        <w:r w:rsidR="00DF1F16">
          <w:rPr>
            <w:rFonts w:ascii="Calibri" w:hAnsi="Calibri"/>
            <w:spacing w:val="-6"/>
          </w:rPr>
          <w:t xml:space="preserve">$8.3B for the </w:t>
        </w:r>
      </w:ins>
      <w:r w:rsidR="00AC6688">
        <w:rPr>
          <w:rFonts w:ascii="Calibri" w:hAnsi="Calibri"/>
          <w:spacing w:val="-6"/>
        </w:rPr>
        <w:t xml:space="preserve">estimated </w:t>
      </w:r>
      <w:ins w:id="2448" w:author="Doug Gross" w:date="2018-05-10T19:37:00Z">
        <w:r w:rsidR="00DF1F16">
          <w:rPr>
            <w:rFonts w:ascii="Calibri" w:hAnsi="Calibri"/>
            <w:spacing w:val="-6"/>
          </w:rPr>
          <w:t xml:space="preserve">combined revenue of </w:t>
        </w:r>
        <w:proofErr w:type="spellStart"/>
        <w:r w:rsidR="00DF1F16">
          <w:rPr>
            <w:rFonts w:ascii="Calibri" w:hAnsi="Calibri"/>
            <w:spacing w:val="-6"/>
          </w:rPr>
          <w:t>FedEX</w:t>
        </w:r>
        <w:proofErr w:type="spellEnd"/>
        <w:r w:rsidR="00DF1F16">
          <w:rPr>
            <w:rFonts w:ascii="Calibri" w:hAnsi="Calibri"/>
            <w:spacing w:val="-6"/>
          </w:rPr>
          <w:t xml:space="preserve"> and UPS Ground –</w:t>
        </w:r>
      </w:ins>
      <w:ins w:id="2449" w:author="Doug Gross" w:date="2018-05-10T19:36:00Z">
        <w:r w:rsidR="00DF1F16">
          <w:rPr>
            <w:rFonts w:ascii="Calibri" w:hAnsi="Calibri"/>
            <w:shd w:val="clear" w:color="auto" w:fill="FFFFFF"/>
          </w:rPr>
          <w:t>leaves approximately $50</w:t>
        </w:r>
      </w:ins>
      <w:ins w:id="2450" w:author="Doug Gross" w:date="2018-05-10T19:38:00Z">
        <w:r w:rsidR="00DF1F16">
          <w:rPr>
            <w:rFonts w:ascii="Calibri" w:hAnsi="Calibri"/>
            <w:shd w:val="clear" w:color="auto" w:fill="FFFFFF"/>
          </w:rPr>
          <w:t xml:space="preserve">B </w:t>
        </w:r>
      </w:ins>
      <w:ins w:id="2451" w:author="Doug Gross" w:date="2018-05-10T19:36:00Z">
        <w:r w:rsidR="00DF1F16">
          <w:rPr>
            <w:rFonts w:ascii="Calibri" w:hAnsi="Calibri"/>
            <w:shd w:val="clear" w:color="auto" w:fill="FFFFFF"/>
          </w:rPr>
          <w:t xml:space="preserve">for </w:t>
        </w:r>
      </w:ins>
      <w:r>
        <w:rPr>
          <w:rFonts w:ascii="Calibri" w:hAnsi="Calibri"/>
          <w:spacing w:val="-6"/>
        </w:rPr>
        <w:t>Project</w:t>
      </w:r>
      <w:r w:rsidR="00293786">
        <w:rPr>
          <w:rFonts w:ascii="Calibri" w:hAnsi="Calibri"/>
          <w:spacing w:val="-6"/>
        </w:rPr>
        <w:t xml:space="preserve"> Freight</w:t>
      </w:r>
      <w:ins w:id="2452" w:author="Doug Gross" w:date="2018-05-10T19:36:00Z">
        <w:r w:rsidR="00DF1F16">
          <w:rPr>
            <w:rFonts w:ascii="Calibri" w:hAnsi="Calibri"/>
            <w:shd w:val="clear" w:color="auto" w:fill="FFFFFF"/>
          </w:rPr>
          <w:t xml:space="preserve"> to pursue in terms of Total Addressable Market (TAM). </w:t>
        </w:r>
      </w:ins>
      <w:ins w:id="2453" w:author="Doug Gross" w:date="2018-05-07T21:17:00Z">
        <w:r w:rsidR="00FE2C6C">
          <w:rPr>
            <w:rFonts w:ascii="Calibri" w:hAnsi="Calibri"/>
            <w:spacing w:val="-6"/>
          </w:rPr>
          <w:t xml:space="preserve">The </w:t>
        </w:r>
      </w:ins>
      <w:ins w:id="2454" w:author="Doug Gross" w:date="2018-05-07T21:29:00Z">
        <w:r w:rsidR="001F4013">
          <w:rPr>
            <w:rFonts w:ascii="Calibri" w:hAnsi="Calibri"/>
            <w:spacing w:val="-6"/>
          </w:rPr>
          <w:t xml:space="preserve">LTL </w:t>
        </w:r>
      </w:ins>
      <w:ins w:id="2455" w:author="Doug Gross" w:date="2018-05-10T19:38:00Z">
        <w:r w:rsidR="00DF1F16">
          <w:rPr>
            <w:rFonts w:ascii="Calibri" w:hAnsi="Calibri"/>
            <w:spacing w:val="-6"/>
          </w:rPr>
          <w:t xml:space="preserve">“must deliver” </w:t>
        </w:r>
      </w:ins>
      <w:ins w:id="2456" w:author="Doug Gross" w:date="2018-05-07T21:17:00Z">
        <w:r w:rsidR="00FE2C6C">
          <w:rPr>
            <w:rFonts w:ascii="Calibri" w:hAnsi="Calibri"/>
            <w:spacing w:val="-6"/>
          </w:rPr>
          <w:t xml:space="preserve">sub-segment moved over 148 million </w:t>
        </w:r>
        <w:proofErr w:type="spellStart"/>
        <w:r w:rsidR="00FE2C6C">
          <w:rPr>
            <w:rFonts w:ascii="Calibri" w:hAnsi="Calibri"/>
            <w:spacing w:val="-6"/>
          </w:rPr>
          <w:t>tonn</w:t>
        </w:r>
      </w:ins>
      <w:ins w:id="2457" w:author="Doug Gross" w:date="2018-05-07T21:30:00Z">
        <w:r w:rsidR="001F4013">
          <w:rPr>
            <w:rFonts w:ascii="Calibri" w:hAnsi="Calibri"/>
            <w:spacing w:val="-6"/>
          </w:rPr>
          <w:t>es</w:t>
        </w:r>
      </w:ins>
      <w:proofErr w:type="spellEnd"/>
      <w:ins w:id="2458" w:author="Doug Gross" w:date="2018-05-10T19:22:00Z">
        <w:r w:rsidR="00B80B98">
          <w:rPr>
            <w:rFonts w:ascii="Calibri" w:hAnsi="Calibri"/>
            <w:spacing w:val="-6"/>
          </w:rPr>
          <w:t xml:space="preserve"> of freight</w:t>
        </w:r>
      </w:ins>
      <w:ins w:id="2459" w:author="Doug Gross" w:date="2018-05-07T21:23:00Z">
        <w:r w:rsidR="003475CA">
          <w:rPr>
            <w:rFonts w:ascii="Calibri" w:hAnsi="Calibri"/>
            <w:spacing w:val="-6"/>
          </w:rPr>
          <w:t xml:space="preserve"> in 2017</w:t>
        </w:r>
      </w:ins>
      <w:ins w:id="2460" w:author="Doug Gross" w:date="2018-05-07T21:18:00Z">
        <w:r w:rsidR="00FE2C6C">
          <w:rPr>
            <w:rFonts w:ascii="Calibri" w:hAnsi="Calibri"/>
            <w:spacing w:val="-6"/>
          </w:rPr>
          <w:t>.</w:t>
        </w:r>
      </w:ins>
      <w:r w:rsidR="00AC6688">
        <w:rPr>
          <w:rStyle w:val="FootnoteReference"/>
          <w:rFonts w:ascii="Calibri" w:hAnsi="Calibri"/>
          <w:spacing w:val="-6"/>
        </w:rPr>
        <w:footnoteReference w:id="9"/>
      </w:r>
      <w:ins w:id="2462" w:author="Doug Gross" w:date="2018-05-07T21:22:00Z">
        <w:r w:rsidR="003475CA" w:rsidRPr="003475CA">
          <w:rPr>
            <w:rFonts w:ascii="Calibri" w:hAnsi="Calibri"/>
            <w:spacing w:val="-6"/>
            <w:lang w:val="es-ES_tradnl"/>
          </w:rPr>
          <w:t xml:space="preserve"> </w:t>
        </w:r>
      </w:ins>
    </w:p>
    <w:p w14:paraId="6C5CDDCE" w14:textId="77777777" w:rsidR="00B21242" w:rsidRDefault="00B21242" w:rsidP="003475CA">
      <w:pPr>
        <w:pStyle w:val="Body"/>
        <w:rPr>
          <w:ins w:id="2463" w:author="Doug Gross" w:date="2018-05-10T19:07:00Z"/>
          <w:rFonts w:ascii="Calibri" w:hAnsi="Calibri"/>
          <w:spacing w:val="-6"/>
          <w:lang w:val="es-ES_tradnl"/>
        </w:rPr>
      </w:pPr>
    </w:p>
    <w:p w14:paraId="678CAC39" w14:textId="15E8E0FE" w:rsidR="00070BEF" w:rsidRDefault="00B21242" w:rsidP="00EA28D5">
      <w:pPr>
        <w:pStyle w:val="Body"/>
        <w:outlineLvl w:val="0"/>
        <w:rPr>
          <w:ins w:id="2464" w:author="Doug Gross" w:date="2018-05-10T19:16:00Z"/>
          <w:rFonts w:ascii="Calibri" w:hAnsi="Calibri"/>
          <w:spacing w:val="-6"/>
          <w:lang w:val="es-ES_tradnl"/>
        </w:rPr>
      </w:pPr>
      <w:proofErr w:type="spellStart"/>
      <w:ins w:id="2465" w:author="Doug Gross" w:date="2018-05-10T19:07:00Z">
        <w:r w:rsidRPr="00B21242">
          <w:rPr>
            <w:rFonts w:ascii="Calibri" w:hAnsi="Calibri"/>
            <w:b/>
            <w:spacing w:val="-6"/>
            <w:lang w:val="es-ES_tradnl"/>
            <w:rPrChange w:id="2466" w:author="Doug Gross" w:date="2018-05-10T19:07:00Z">
              <w:rPr>
                <w:rFonts w:ascii="Calibri" w:hAnsi="Calibri"/>
                <w:spacing w:val="-6"/>
                <w:lang w:val="es-ES_tradnl"/>
              </w:rPr>
            </w:rPrChange>
          </w:rPr>
          <w:t>Projected</w:t>
        </w:r>
        <w:proofErr w:type="spellEnd"/>
        <w:r w:rsidRPr="00B21242">
          <w:rPr>
            <w:rFonts w:ascii="Calibri" w:hAnsi="Calibri"/>
            <w:b/>
            <w:spacing w:val="-6"/>
            <w:lang w:val="es-ES_tradnl"/>
            <w:rPrChange w:id="2467" w:author="Doug Gross" w:date="2018-05-10T19:07:00Z">
              <w:rPr>
                <w:rFonts w:ascii="Calibri" w:hAnsi="Calibri"/>
                <w:spacing w:val="-6"/>
                <w:lang w:val="es-ES_tradnl"/>
              </w:rPr>
            </w:rPrChange>
          </w:rPr>
          <w:t xml:space="preserve"> </w:t>
        </w:r>
        <w:proofErr w:type="spellStart"/>
        <w:r w:rsidRPr="00B21242">
          <w:rPr>
            <w:rFonts w:ascii="Calibri" w:hAnsi="Calibri"/>
            <w:b/>
            <w:spacing w:val="-6"/>
            <w:lang w:val="es-ES_tradnl"/>
            <w:rPrChange w:id="2468" w:author="Doug Gross" w:date="2018-05-10T19:07:00Z">
              <w:rPr>
                <w:rFonts w:ascii="Calibri" w:hAnsi="Calibri"/>
                <w:spacing w:val="-6"/>
                <w:lang w:val="es-ES_tradnl"/>
              </w:rPr>
            </w:rPrChange>
          </w:rPr>
          <w:t>Revenue</w:t>
        </w:r>
        <w:r>
          <w:rPr>
            <w:rFonts w:ascii="Calibri" w:hAnsi="Calibri"/>
            <w:b/>
            <w:spacing w:val="-6"/>
            <w:lang w:val="es-ES_tradnl"/>
          </w:rPr>
          <w:t>s</w:t>
        </w:r>
      </w:ins>
      <w:proofErr w:type="spellEnd"/>
      <w:ins w:id="2469" w:author="Doug Gross" w:date="2018-05-10T19:15:00Z">
        <w:r w:rsidR="00070BEF">
          <w:rPr>
            <w:rFonts w:ascii="Calibri" w:hAnsi="Calibri"/>
            <w:b/>
            <w:spacing w:val="-6"/>
            <w:lang w:val="es-ES_tradnl"/>
          </w:rPr>
          <w:t xml:space="preserve"> </w:t>
        </w:r>
      </w:ins>
      <w:ins w:id="2470" w:author="Doug Gross" w:date="2018-05-10T19:16:00Z">
        <w:r w:rsidR="00070BEF">
          <w:rPr>
            <w:rFonts w:ascii="Calibri" w:hAnsi="Calibri"/>
            <w:b/>
            <w:spacing w:val="-6"/>
            <w:lang w:val="es-ES_tradnl"/>
          </w:rPr>
          <w:t>–</w:t>
        </w:r>
      </w:ins>
      <w:ins w:id="2471" w:author="Doug Gross" w:date="2018-05-10T19:15:00Z">
        <w:r w:rsidR="00070BEF">
          <w:rPr>
            <w:rFonts w:ascii="Calibri" w:hAnsi="Calibri"/>
            <w:b/>
            <w:spacing w:val="-6"/>
            <w:lang w:val="es-ES_tradnl"/>
          </w:rPr>
          <w:t xml:space="preserve"> </w:t>
        </w:r>
      </w:ins>
      <w:proofErr w:type="spellStart"/>
      <w:ins w:id="2472" w:author="Doug Gross" w:date="2018-05-10T19:08:00Z">
        <w:r w:rsidRPr="00B21242">
          <w:rPr>
            <w:rFonts w:ascii="Calibri" w:hAnsi="Calibri"/>
            <w:b/>
            <w:spacing w:val="-6"/>
            <w:lang w:val="es-ES_tradnl"/>
            <w:rPrChange w:id="2473" w:author="Doug Gross" w:date="2018-05-10T19:08:00Z">
              <w:rPr>
                <w:rFonts w:ascii="Calibri" w:hAnsi="Calibri"/>
                <w:spacing w:val="-6"/>
                <w:lang w:val="es-ES_tradnl"/>
              </w:rPr>
            </w:rPrChange>
          </w:rPr>
          <w:t>Truck</w:t>
        </w:r>
      </w:ins>
      <w:proofErr w:type="spellEnd"/>
      <w:ins w:id="2474" w:author="Doug Gross" w:date="2018-05-10T19:16:00Z">
        <w:r w:rsidR="00070BEF">
          <w:rPr>
            <w:rFonts w:ascii="Calibri" w:hAnsi="Calibri"/>
            <w:b/>
            <w:spacing w:val="-6"/>
            <w:lang w:val="es-ES_tradnl"/>
          </w:rPr>
          <w:t xml:space="preserve"> Drivers</w:t>
        </w:r>
      </w:ins>
      <w:r w:rsidR="005A0532">
        <w:rPr>
          <w:rFonts w:ascii="Calibri" w:hAnsi="Calibri"/>
          <w:b/>
          <w:spacing w:val="-6"/>
          <w:lang w:val="es-ES_tradnl"/>
        </w:rPr>
        <w:t xml:space="preserve"> and </w:t>
      </w:r>
      <w:proofErr w:type="spellStart"/>
      <w:r w:rsidR="005A0532">
        <w:rPr>
          <w:rFonts w:ascii="Calibri" w:hAnsi="Calibri"/>
          <w:b/>
          <w:spacing w:val="-6"/>
          <w:lang w:val="es-ES_tradnl"/>
        </w:rPr>
        <w:t>Shippers</w:t>
      </w:r>
      <w:proofErr w:type="spellEnd"/>
      <w:ins w:id="2475" w:author="Doug Gross" w:date="2018-05-10T19:08:00Z">
        <w:r>
          <w:rPr>
            <w:rFonts w:ascii="Calibri" w:hAnsi="Calibri"/>
            <w:spacing w:val="-6"/>
            <w:lang w:val="es-ES_tradnl"/>
          </w:rPr>
          <w:t xml:space="preserve">: </w:t>
        </w:r>
      </w:ins>
    </w:p>
    <w:p w14:paraId="3FB882DD" w14:textId="2918437D" w:rsidR="003E7A22" w:rsidRDefault="00E54BCD" w:rsidP="00B80B98">
      <w:pPr>
        <w:pStyle w:val="Body"/>
        <w:rPr>
          <w:rFonts w:ascii="Calibri" w:hAnsi="Calibri"/>
          <w:spacing w:val="-6"/>
        </w:rPr>
      </w:pPr>
      <w:r>
        <w:rPr>
          <w:rFonts w:ascii="Calibri" w:hAnsi="Calibri"/>
          <w:spacing w:val="-6"/>
        </w:rPr>
        <w:t>Project</w:t>
      </w:r>
      <w:r w:rsidR="00293786">
        <w:rPr>
          <w:rFonts w:ascii="Calibri" w:hAnsi="Calibri"/>
          <w:spacing w:val="-6"/>
        </w:rPr>
        <w:t xml:space="preserve"> Freight</w:t>
      </w:r>
      <w:ins w:id="2476" w:author="Doug Gross" w:date="2018-05-07T21:22:00Z">
        <w:r w:rsidR="003475CA">
          <w:rPr>
            <w:rFonts w:ascii="Calibri" w:hAnsi="Calibri"/>
            <w:spacing w:val="-6"/>
          </w:rPr>
          <w:t xml:space="preserve">’s </w:t>
        </w:r>
      </w:ins>
      <w:ins w:id="2477" w:author="Doug Gross" w:date="2018-05-07T21:25:00Z">
        <w:r w:rsidR="003475CA">
          <w:rPr>
            <w:rFonts w:ascii="Calibri" w:hAnsi="Calibri"/>
            <w:spacing w:val="-6"/>
          </w:rPr>
          <w:t xml:space="preserve">goal is to capture </w:t>
        </w:r>
      </w:ins>
      <w:r w:rsidR="005A0532">
        <w:rPr>
          <w:rFonts w:ascii="Calibri" w:hAnsi="Calibri"/>
          <w:spacing w:val="-6"/>
        </w:rPr>
        <w:t>.5</w:t>
      </w:r>
      <w:ins w:id="2478" w:author="Doug Gross" w:date="2018-05-07T21:25:00Z">
        <w:r w:rsidR="003475CA">
          <w:rPr>
            <w:rFonts w:ascii="Calibri" w:hAnsi="Calibri"/>
            <w:spacing w:val="-6"/>
          </w:rPr>
          <w:t xml:space="preserve">% </w:t>
        </w:r>
      </w:ins>
      <w:r w:rsidR="005A0532">
        <w:rPr>
          <w:rFonts w:ascii="Calibri" w:hAnsi="Calibri"/>
          <w:spacing w:val="-6"/>
        </w:rPr>
        <w:t xml:space="preserve">to 2% </w:t>
      </w:r>
      <w:ins w:id="2479" w:author="Doug Gross" w:date="2018-05-07T21:25:00Z">
        <w:r w:rsidR="003475CA">
          <w:rPr>
            <w:rFonts w:ascii="Calibri" w:hAnsi="Calibri"/>
            <w:spacing w:val="-6"/>
          </w:rPr>
          <w:t xml:space="preserve">of </w:t>
        </w:r>
      </w:ins>
      <w:ins w:id="2480" w:author="Doug Gross" w:date="2018-05-10T19:19:00Z">
        <w:r w:rsidR="00B80B98">
          <w:rPr>
            <w:rFonts w:ascii="Calibri" w:hAnsi="Calibri"/>
            <w:spacing w:val="-6"/>
          </w:rPr>
          <w:t xml:space="preserve">the </w:t>
        </w:r>
      </w:ins>
      <w:r w:rsidR="003E7A22">
        <w:rPr>
          <w:rFonts w:ascii="Calibri" w:hAnsi="Calibri"/>
          <w:spacing w:val="-6"/>
        </w:rPr>
        <w:t>independent</w:t>
      </w:r>
      <w:ins w:id="2481" w:author="Doug Gross" w:date="2018-05-10T19:19:00Z">
        <w:r w:rsidR="00B80B98">
          <w:rPr>
            <w:rFonts w:ascii="Calibri" w:hAnsi="Calibri"/>
            <w:spacing w:val="-6"/>
          </w:rPr>
          <w:t xml:space="preserve"> </w:t>
        </w:r>
      </w:ins>
      <w:ins w:id="2482" w:author="Doug Gross" w:date="2018-05-07T21:25:00Z">
        <w:r w:rsidR="003475CA">
          <w:rPr>
            <w:rFonts w:ascii="Calibri" w:hAnsi="Calibri"/>
            <w:spacing w:val="-6"/>
          </w:rPr>
          <w:t>tr</w:t>
        </w:r>
      </w:ins>
      <w:ins w:id="2483" w:author="Doug Gross" w:date="2018-05-07T21:26:00Z">
        <w:r w:rsidR="003475CA">
          <w:rPr>
            <w:rFonts w:ascii="Calibri" w:hAnsi="Calibri"/>
            <w:spacing w:val="-6"/>
          </w:rPr>
          <w:t xml:space="preserve">uck </w:t>
        </w:r>
      </w:ins>
      <w:ins w:id="2484" w:author="Doug Gross" w:date="2018-05-07T21:25:00Z">
        <w:r w:rsidR="003475CA">
          <w:rPr>
            <w:rFonts w:ascii="Calibri" w:hAnsi="Calibri"/>
            <w:spacing w:val="-6"/>
          </w:rPr>
          <w:t>driver</w:t>
        </w:r>
      </w:ins>
      <w:ins w:id="2485" w:author="Doug Gross" w:date="2018-05-10T19:19:00Z">
        <w:r w:rsidR="00B80B98">
          <w:rPr>
            <w:rFonts w:ascii="Calibri" w:hAnsi="Calibri"/>
            <w:spacing w:val="-6"/>
          </w:rPr>
          <w:t xml:space="preserve"> mar</w:t>
        </w:r>
      </w:ins>
      <w:ins w:id="2486" w:author="Doug Gross" w:date="2018-05-10T19:22:00Z">
        <w:r w:rsidR="00B80B98">
          <w:rPr>
            <w:rFonts w:ascii="Calibri" w:hAnsi="Calibri"/>
            <w:spacing w:val="-6"/>
          </w:rPr>
          <w:t>k</w:t>
        </w:r>
      </w:ins>
      <w:ins w:id="2487" w:author="Doug Gross" w:date="2018-05-10T19:19:00Z">
        <w:r w:rsidR="00B80B98">
          <w:rPr>
            <w:rFonts w:ascii="Calibri" w:hAnsi="Calibri"/>
            <w:spacing w:val="-6"/>
          </w:rPr>
          <w:t>et</w:t>
        </w:r>
      </w:ins>
      <w:ins w:id="2488" w:author="Doug Gross" w:date="2018-05-10T18:58:00Z">
        <w:r w:rsidR="001A5AB5">
          <w:rPr>
            <w:rFonts w:ascii="Calibri" w:hAnsi="Calibri"/>
            <w:spacing w:val="-6"/>
          </w:rPr>
          <w:t xml:space="preserve"> within </w:t>
        </w:r>
      </w:ins>
      <w:r w:rsidR="00454058">
        <w:rPr>
          <w:rFonts w:ascii="Calibri" w:hAnsi="Calibri"/>
          <w:spacing w:val="-6"/>
        </w:rPr>
        <w:t>3</w:t>
      </w:r>
      <w:ins w:id="2489" w:author="Doug Gross" w:date="2018-05-10T18:58:00Z">
        <w:r w:rsidR="001A5AB5">
          <w:rPr>
            <w:rFonts w:ascii="Calibri" w:hAnsi="Calibri"/>
            <w:spacing w:val="-6"/>
          </w:rPr>
          <w:t xml:space="preserve"> years</w:t>
        </w:r>
      </w:ins>
      <w:ins w:id="2490" w:author="Doug Gross" w:date="2018-05-10T19:22:00Z">
        <w:r w:rsidR="00B80B98">
          <w:rPr>
            <w:rFonts w:ascii="Calibri" w:hAnsi="Calibri"/>
            <w:spacing w:val="-6"/>
          </w:rPr>
          <w:t>.</w:t>
        </w:r>
      </w:ins>
      <w:ins w:id="2491" w:author="Doug Gross" w:date="2018-05-10T19:16:00Z">
        <w:r w:rsidR="00070BEF">
          <w:rPr>
            <w:rFonts w:ascii="Calibri" w:hAnsi="Calibri"/>
            <w:spacing w:val="-6"/>
          </w:rPr>
          <w:t xml:space="preserve"> T</w:t>
        </w:r>
      </w:ins>
      <w:ins w:id="2492" w:author="Doug Gross" w:date="2018-05-10T19:17:00Z">
        <w:r w:rsidR="00070BEF">
          <w:rPr>
            <w:rFonts w:ascii="Calibri" w:hAnsi="Calibri"/>
            <w:spacing w:val="-6"/>
          </w:rPr>
          <w:t>his</w:t>
        </w:r>
      </w:ins>
      <w:ins w:id="2493" w:author="Doug Gross" w:date="2018-05-07T21:24:00Z">
        <w:r w:rsidR="003475CA">
          <w:rPr>
            <w:rFonts w:ascii="Calibri" w:hAnsi="Calibri"/>
            <w:spacing w:val="-6"/>
          </w:rPr>
          <w:t xml:space="preserve"> </w:t>
        </w:r>
      </w:ins>
      <w:ins w:id="2494" w:author="Doug Gross" w:date="2018-05-07T21:25:00Z">
        <w:r w:rsidR="003475CA">
          <w:rPr>
            <w:rFonts w:ascii="Calibri" w:hAnsi="Calibri"/>
            <w:spacing w:val="-6"/>
          </w:rPr>
          <w:t>equates to a population of</w:t>
        </w:r>
      </w:ins>
      <w:ins w:id="2495" w:author="Doug Gross" w:date="2018-05-07T21:22:00Z">
        <w:r w:rsidR="003475CA">
          <w:rPr>
            <w:rFonts w:ascii="Calibri" w:hAnsi="Calibri"/>
            <w:spacing w:val="-6"/>
          </w:rPr>
          <w:t xml:space="preserve"> </w:t>
        </w:r>
      </w:ins>
      <w:r w:rsidR="005A0532">
        <w:rPr>
          <w:rFonts w:ascii="Calibri" w:hAnsi="Calibri"/>
          <w:spacing w:val="-6"/>
        </w:rPr>
        <w:t>1</w:t>
      </w:r>
      <w:ins w:id="2496" w:author="Doug Gross" w:date="2018-05-07T21:22:00Z">
        <w:r w:rsidR="003475CA">
          <w:rPr>
            <w:rFonts w:ascii="Calibri" w:hAnsi="Calibri"/>
            <w:spacing w:val="-6"/>
          </w:rPr>
          <w:t>7</w:t>
        </w:r>
      </w:ins>
      <w:r w:rsidR="005A0532">
        <w:rPr>
          <w:rFonts w:ascii="Calibri" w:hAnsi="Calibri"/>
          <w:spacing w:val="-6"/>
        </w:rPr>
        <w:t>.5</w:t>
      </w:r>
      <w:ins w:id="2497" w:author="Doug Gross" w:date="2018-05-10T19:01:00Z">
        <w:r w:rsidR="00B21242">
          <w:rPr>
            <w:rFonts w:ascii="Calibri" w:hAnsi="Calibri"/>
            <w:spacing w:val="-6"/>
          </w:rPr>
          <w:t>K</w:t>
        </w:r>
      </w:ins>
      <w:ins w:id="2498" w:author="Doug Gross" w:date="2018-05-10T19:02:00Z">
        <w:r w:rsidR="00B21242">
          <w:rPr>
            <w:rFonts w:ascii="Calibri" w:hAnsi="Calibri"/>
            <w:spacing w:val="-6"/>
          </w:rPr>
          <w:t xml:space="preserve"> </w:t>
        </w:r>
      </w:ins>
      <w:ins w:id="2499" w:author="Doug Gross" w:date="2018-05-07T21:22:00Z">
        <w:r w:rsidR="003475CA">
          <w:rPr>
            <w:rFonts w:ascii="Calibri" w:hAnsi="Calibri"/>
            <w:spacing w:val="-6"/>
          </w:rPr>
          <w:t xml:space="preserve">to </w:t>
        </w:r>
      </w:ins>
      <w:r w:rsidR="005A0532">
        <w:rPr>
          <w:rFonts w:ascii="Calibri" w:hAnsi="Calibri"/>
          <w:spacing w:val="-6"/>
        </w:rPr>
        <w:t>70</w:t>
      </w:r>
      <w:ins w:id="2500" w:author="Doug Gross" w:date="2018-05-10T19:02:00Z">
        <w:r w:rsidR="00B21242">
          <w:rPr>
            <w:rFonts w:ascii="Calibri" w:hAnsi="Calibri"/>
            <w:spacing w:val="-6"/>
          </w:rPr>
          <w:t>K</w:t>
        </w:r>
      </w:ins>
      <w:ins w:id="2501" w:author="Doug Gross" w:date="2018-05-07T21:22:00Z">
        <w:r w:rsidR="003475CA">
          <w:rPr>
            <w:rFonts w:ascii="Calibri" w:hAnsi="Calibri"/>
            <w:spacing w:val="-6"/>
          </w:rPr>
          <w:t xml:space="preserve"> active </w:t>
        </w:r>
      </w:ins>
      <w:r w:rsidR="005A0532">
        <w:rPr>
          <w:rFonts w:ascii="Calibri" w:hAnsi="Calibri"/>
          <w:spacing w:val="-6"/>
        </w:rPr>
        <w:t xml:space="preserve">driving </w:t>
      </w:r>
      <w:ins w:id="2502" w:author="Doug Gross" w:date="2018-05-07T21:22:00Z">
        <w:r w:rsidR="003475CA">
          <w:rPr>
            <w:rFonts w:ascii="Calibri" w:hAnsi="Calibri"/>
            <w:spacing w:val="-6"/>
          </w:rPr>
          <w:t>users</w:t>
        </w:r>
      </w:ins>
      <w:ins w:id="2503" w:author="Doug Gross" w:date="2018-05-07T21:31:00Z">
        <w:r w:rsidR="001F4013">
          <w:rPr>
            <w:rFonts w:ascii="Calibri" w:hAnsi="Calibri"/>
            <w:spacing w:val="-6"/>
          </w:rPr>
          <w:t xml:space="preserve"> on the platform</w:t>
        </w:r>
      </w:ins>
      <w:ins w:id="2504" w:author="Doug Gross" w:date="2018-05-07T21:25:00Z">
        <w:r w:rsidR="003475CA">
          <w:rPr>
            <w:rFonts w:ascii="Calibri" w:hAnsi="Calibri"/>
            <w:spacing w:val="-6"/>
          </w:rPr>
          <w:t>.</w:t>
        </w:r>
      </w:ins>
      <w:ins w:id="2505" w:author="Doug Gross" w:date="2018-05-10T18:55:00Z">
        <w:r w:rsidR="001A5AB5">
          <w:rPr>
            <w:rFonts w:ascii="Calibri" w:hAnsi="Calibri"/>
            <w:spacing w:val="-6"/>
          </w:rPr>
          <w:t xml:space="preserve"> </w:t>
        </w:r>
      </w:ins>
      <w:r w:rsidR="005A0532">
        <w:rPr>
          <w:rFonts w:ascii="Calibri" w:hAnsi="Calibri"/>
          <w:spacing w:val="-6"/>
        </w:rPr>
        <w:t xml:space="preserve">These driving users will be available to support our shipping population. </w:t>
      </w:r>
    </w:p>
    <w:p w14:paraId="0A10F6F3" w14:textId="77777777" w:rsidR="003E7A22" w:rsidRDefault="003E7A22" w:rsidP="00B80B98">
      <w:pPr>
        <w:pStyle w:val="Body"/>
        <w:rPr>
          <w:rFonts w:ascii="Calibri" w:hAnsi="Calibri"/>
          <w:spacing w:val="-6"/>
        </w:rPr>
      </w:pPr>
    </w:p>
    <w:p w14:paraId="5C68F3D4" w14:textId="5686A77D" w:rsidR="00B80B98" w:rsidRPr="00EB74A7" w:rsidRDefault="007F1D3C" w:rsidP="00B80B98">
      <w:pPr>
        <w:pStyle w:val="Body"/>
        <w:rPr>
          <w:ins w:id="2506" w:author="Doug Gross" w:date="2018-05-10T19:18:00Z"/>
          <w:rFonts w:ascii="Calibri" w:hAnsi="Calibri"/>
          <w:b/>
          <w:spacing w:val="-6"/>
          <w:lang w:val="es-ES_tradnl"/>
        </w:rPr>
      </w:pPr>
      <w:r>
        <w:rPr>
          <w:rFonts w:ascii="Calibri" w:hAnsi="Calibri"/>
        </w:rPr>
        <w:t>T</w:t>
      </w:r>
      <w:ins w:id="2507" w:author="Doug Gross" w:date="2018-05-10T20:02:00Z">
        <w:r>
          <w:rPr>
            <w:rFonts w:ascii="Calibri" w:hAnsi="Calibri"/>
          </w:rPr>
          <w:t xml:space="preserve">he </w:t>
        </w:r>
      </w:ins>
      <w:del w:id="2508" w:author="Doug Gross" w:date="2018-05-10T20:02:00Z">
        <w:r w:rsidDel="00BD3DC9">
          <w:rPr>
            <w:rFonts w:ascii="Calibri" w:hAnsi="Calibri"/>
          </w:rPr>
          <w:delText xml:space="preserve">The </w:delText>
        </w:r>
      </w:del>
      <w:r>
        <w:rPr>
          <w:rFonts w:ascii="Calibri" w:hAnsi="Calibri"/>
        </w:rPr>
        <w:t>Bureau of Transportation Statistics</w:t>
      </w:r>
      <w:ins w:id="2509" w:author="Doug Gross" w:date="2018-05-10T20:03:00Z">
        <w:r>
          <w:rPr>
            <w:rFonts w:ascii="Calibri" w:hAnsi="Calibri"/>
          </w:rPr>
          <w:t>’</w:t>
        </w:r>
      </w:ins>
      <w:r>
        <w:rPr>
          <w:rFonts w:ascii="Calibri" w:hAnsi="Calibri"/>
        </w:rPr>
        <w:t xml:space="preserve"> </w:t>
      </w:r>
      <w:ins w:id="2510" w:author="Doug Gross" w:date="2018-05-10T20:02:00Z">
        <w:r>
          <w:rPr>
            <w:rFonts w:ascii="Calibri" w:hAnsi="Calibri"/>
          </w:rPr>
          <w:t>recent</w:t>
        </w:r>
      </w:ins>
      <w:del w:id="2511" w:author="Doug Gross" w:date="2018-05-10T20:02:00Z">
        <w:r w:rsidDel="00BD3DC9">
          <w:rPr>
            <w:rFonts w:ascii="Calibri" w:hAnsi="Calibri"/>
          </w:rPr>
          <w:delText>released a</w:delText>
        </w:r>
      </w:del>
      <w:r>
        <w:rPr>
          <w:rFonts w:ascii="Calibri" w:hAnsi="Calibri"/>
        </w:rPr>
        <w:t xml:space="preserve"> report</w:t>
      </w:r>
      <w:ins w:id="2512" w:author="Doug Gross" w:date="2018-05-10T20:02:00Z">
        <w:r>
          <w:rPr>
            <w:rFonts w:ascii="Calibri" w:hAnsi="Calibri"/>
          </w:rPr>
          <w:t xml:space="preserve">, </w:t>
        </w:r>
      </w:ins>
      <w:del w:id="2513" w:author="Doug Gross" w:date="2018-05-10T20:02:00Z">
        <w:r w:rsidDel="00BD3DC9">
          <w:rPr>
            <w:rFonts w:ascii="Calibri" w:hAnsi="Calibri"/>
          </w:rPr>
          <w:delText xml:space="preserve"> title </w:delText>
        </w:r>
      </w:del>
      <w:r w:rsidRPr="003417CF">
        <w:rPr>
          <w:rFonts w:ascii="Calibri" w:hAnsi="Calibri"/>
          <w:i/>
          <w:rPrChange w:id="2514" w:author="Doug Gross" w:date="2018-05-08T07:48:00Z">
            <w:rPr>
              <w:rFonts w:ascii="Calibri" w:hAnsi="Calibri"/>
            </w:rPr>
          </w:rPrChange>
        </w:rPr>
        <w:t>Freight Facts and Figures 2017</w:t>
      </w:r>
      <w:ins w:id="2515" w:author="Doug Gross" w:date="2018-05-10T20:03:00Z">
        <w:r>
          <w:rPr>
            <w:rFonts w:ascii="Calibri" w:hAnsi="Calibri"/>
          </w:rPr>
          <w:t xml:space="preserve"> it was</w:t>
        </w:r>
      </w:ins>
      <w:ins w:id="2516" w:author="Doug Gross" w:date="2018-05-10T20:04:00Z">
        <w:r>
          <w:rPr>
            <w:rFonts w:ascii="Calibri" w:hAnsi="Calibri"/>
          </w:rPr>
          <w:t xml:space="preserve"> stated that </w:t>
        </w:r>
      </w:ins>
      <w:del w:id="2517" w:author="Doug Gross" w:date="2018-05-10T20:03:00Z">
        <w:r w:rsidDel="00BD3DC9">
          <w:rPr>
            <w:rFonts w:ascii="Calibri" w:hAnsi="Calibri"/>
          </w:rPr>
          <w:delText xml:space="preserve">. The </w:delText>
        </w:r>
      </w:del>
      <w:del w:id="2518" w:author="Doug Gross" w:date="2018-05-08T07:48:00Z">
        <w:r w:rsidDel="003417CF">
          <w:rPr>
            <w:rFonts w:ascii="Calibri" w:hAnsi="Calibri"/>
          </w:rPr>
          <w:delText xml:space="preserve">group </w:delText>
        </w:r>
      </w:del>
      <w:del w:id="2519" w:author="Doug Gross" w:date="2018-05-10T20:04:00Z">
        <w:r w:rsidDel="00BD3DC9">
          <w:rPr>
            <w:rFonts w:ascii="Calibri" w:hAnsi="Calibri"/>
          </w:rPr>
          <w:delText xml:space="preserve">stated </w:delText>
        </w:r>
      </w:del>
      <w:r>
        <w:rPr>
          <w:rFonts w:ascii="Calibri" w:hAnsi="Calibri"/>
        </w:rPr>
        <w:t>“American consumers are increasingly reliant on our nation’s trucking to deliver goods timely and efficiently</w:t>
      </w:r>
      <w:del w:id="2520" w:author="Doug Gross" w:date="2018-05-10T20:04:00Z">
        <w:r w:rsidDel="00BF3303">
          <w:rPr>
            <w:rFonts w:ascii="Calibri" w:hAnsi="Calibri"/>
          </w:rPr>
          <w:delText>.</w:delText>
        </w:r>
      </w:del>
      <w:ins w:id="2521" w:author="Doug Gross" w:date="2018-05-10T20:04:00Z">
        <w:r>
          <w:rPr>
            <w:rFonts w:ascii="Calibri" w:hAnsi="Calibri"/>
          </w:rPr>
          <w:t>…. t</w:t>
        </w:r>
      </w:ins>
      <w:del w:id="2522" w:author="Doug Gross" w:date="2018-05-10T20:04:00Z">
        <w:r w:rsidDel="00BF3303">
          <w:rPr>
            <w:rFonts w:ascii="Calibri" w:hAnsi="Calibri"/>
          </w:rPr>
          <w:delText> T</w:delText>
        </w:r>
      </w:del>
      <w:r>
        <w:rPr>
          <w:rFonts w:ascii="Calibri" w:hAnsi="Calibri"/>
        </w:rPr>
        <w:t>oday, 122.5 million households and 7.5 million businesses rely on America’s trucks to transport 70.1 percent of total commercial freight.”</w:t>
      </w:r>
      <w:r>
        <w:rPr>
          <w:rStyle w:val="FootnoteReference"/>
          <w:rFonts w:ascii="Calibri" w:hAnsi="Calibri"/>
        </w:rPr>
        <w:footnoteReference w:id="10"/>
      </w:r>
      <w:r>
        <w:rPr>
          <w:rFonts w:ascii="Calibri" w:hAnsi="Calibri"/>
        </w:rPr>
        <w:t xml:space="preserve"> </w:t>
      </w:r>
      <w:r w:rsidR="00E54BCD">
        <w:rPr>
          <w:rFonts w:ascii="Calibri" w:hAnsi="Calibri"/>
          <w:spacing w:val="-6"/>
        </w:rPr>
        <w:t>Project</w:t>
      </w:r>
      <w:r w:rsidR="00293786">
        <w:rPr>
          <w:rFonts w:ascii="Calibri" w:hAnsi="Calibri"/>
          <w:spacing w:val="-6"/>
        </w:rPr>
        <w:t xml:space="preserve"> Freight</w:t>
      </w:r>
      <w:ins w:id="2523" w:author="Doug Gross" w:date="2018-05-10T19:18:00Z">
        <w:r w:rsidR="00B80B98">
          <w:rPr>
            <w:rFonts w:ascii="Calibri" w:hAnsi="Calibri"/>
            <w:spacing w:val="-6"/>
          </w:rPr>
          <w:t xml:space="preserve">’s goal is to capture </w:t>
        </w:r>
      </w:ins>
      <w:r w:rsidR="00246D3C">
        <w:rPr>
          <w:rFonts w:ascii="Calibri" w:hAnsi="Calibri"/>
          <w:spacing w:val="-6"/>
        </w:rPr>
        <w:t>.1</w:t>
      </w:r>
      <w:ins w:id="2524" w:author="Doug Gross" w:date="2018-05-10T19:18:00Z">
        <w:r w:rsidR="00B80B98">
          <w:rPr>
            <w:rFonts w:ascii="Calibri" w:hAnsi="Calibri"/>
            <w:spacing w:val="-6"/>
          </w:rPr>
          <w:t xml:space="preserve">% of the total shipper market within 3 years, </w:t>
        </w:r>
      </w:ins>
      <w:ins w:id="2525" w:author="Doug Gross" w:date="2018-05-10T19:24:00Z">
        <w:r w:rsidR="008077C0">
          <w:rPr>
            <w:rFonts w:ascii="Calibri" w:hAnsi="Calibri"/>
            <w:spacing w:val="-6"/>
          </w:rPr>
          <w:t xml:space="preserve">which </w:t>
        </w:r>
      </w:ins>
      <w:ins w:id="2526" w:author="Doug Gross" w:date="2018-05-10T19:18:00Z">
        <w:r w:rsidR="00B80B98">
          <w:rPr>
            <w:rFonts w:ascii="Calibri" w:hAnsi="Calibri"/>
            <w:spacing w:val="-6"/>
          </w:rPr>
          <w:t xml:space="preserve">equates to a population of </w:t>
        </w:r>
      </w:ins>
      <w:r w:rsidR="00246D3C">
        <w:rPr>
          <w:rFonts w:ascii="Calibri" w:hAnsi="Calibri"/>
          <w:spacing w:val="-6"/>
        </w:rPr>
        <w:t>7.5</w:t>
      </w:r>
      <w:ins w:id="2527" w:author="Doug Gross" w:date="2018-05-10T19:24:00Z">
        <w:r w:rsidR="008077C0">
          <w:rPr>
            <w:rFonts w:ascii="Calibri" w:hAnsi="Calibri"/>
            <w:spacing w:val="-6"/>
          </w:rPr>
          <w:t>K</w:t>
        </w:r>
      </w:ins>
      <w:ins w:id="2528" w:author="Doug Gross" w:date="2018-05-10T19:18:00Z">
        <w:r w:rsidR="00B80B98">
          <w:rPr>
            <w:rFonts w:ascii="Calibri" w:hAnsi="Calibri"/>
            <w:spacing w:val="-6"/>
          </w:rPr>
          <w:t xml:space="preserve"> active</w:t>
        </w:r>
      </w:ins>
      <w:ins w:id="2529" w:author="Doug Gross" w:date="2018-05-10T19:24:00Z">
        <w:r w:rsidR="008077C0">
          <w:rPr>
            <w:rFonts w:ascii="Calibri" w:hAnsi="Calibri"/>
            <w:spacing w:val="-6"/>
          </w:rPr>
          <w:t xml:space="preserve"> shipper</w:t>
        </w:r>
      </w:ins>
      <w:ins w:id="2530" w:author="Doug Gross" w:date="2018-05-10T19:18:00Z">
        <w:r w:rsidR="00B80B98">
          <w:rPr>
            <w:rFonts w:ascii="Calibri" w:hAnsi="Calibri"/>
            <w:spacing w:val="-6"/>
          </w:rPr>
          <w:t xml:space="preserve"> users on the platform. Extrapolating </w:t>
        </w:r>
      </w:ins>
      <w:ins w:id="2531" w:author="Doug Gross" w:date="2018-05-10T19:24:00Z">
        <w:r w:rsidR="008077C0">
          <w:rPr>
            <w:rFonts w:ascii="Calibri" w:hAnsi="Calibri"/>
            <w:spacing w:val="-6"/>
          </w:rPr>
          <w:t>in the same mann</w:t>
        </w:r>
      </w:ins>
      <w:ins w:id="2532" w:author="Doug Gross" w:date="2018-05-10T19:25:00Z">
        <w:r w:rsidR="008077C0">
          <w:rPr>
            <w:rFonts w:ascii="Calibri" w:hAnsi="Calibri"/>
            <w:spacing w:val="-6"/>
          </w:rPr>
          <w:t>er as above</w:t>
        </w:r>
      </w:ins>
      <w:ins w:id="2533" w:author="Doug Gross" w:date="2018-05-10T19:18:00Z">
        <w:r w:rsidR="00B80B98">
          <w:rPr>
            <w:rFonts w:ascii="Calibri" w:hAnsi="Calibri"/>
            <w:spacing w:val="-6"/>
          </w:rPr>
          <w:t xml:space="preserve">, if </w:t>
        </w:r>
      </w:ins>
      <w:r w:rsidR="00E54BCD">
        <w:rPr>
          <w:rFonts w:ascii="Calibri" w:hAnsi="Calibri"/>
          <w:spacing w:val="-6"/>
        </w:rPr>
        <w:t>Project</w:t>
      </w:r>
      <w:r w:rsidR="00293786">
        <w:rPr>
          <w:rFonts w:ascii="Calibri" w:hAnsi="Calibri"/>
          <w:spacing w:val="-6"/>
        </w:rPr>
        <w:t xml:space="preserve"> Freight</w:t>
      </w:r>
      <w:ins w:id="2534" w:author="Doug Gross" w:date="2018-05-10T19:18:00Z">
        <w:r w:rsidR="00B80B98">
          <w:rPr>
            <w:rFonts w:ascii="Calibri" w:hAnsi="Calibri"/>
            <w:spacing w:val="-6"/>
          </w:rPr>
          <w:t xml:space="preserve"> was able to extract, on average, $</w:t>
        </w:r>
      </w:ins>
      <w:r w:rsidR="00A1674D">
        <w:rPr>
          <w:rFonts w:ascii="Calibri" w:hAnsi="Calibri"/>
          <w:spacing w:val="-6"/>
        </w:rPr>
        <w:t>4.7</w:t>
      </w:r>
      <w:r w:rsidR="00454058">
        <w:rPr>
          <w:rFonts w:ascii="Calibri" w:hAnsi="Calibri"/>
          <w:spacing w:val="-6"/>
        </w:rPr>
        <w:t>K</w:t>
      </w:r>
      <w:ins w:id="2535" w:author="Doug Gross" w:date="2018-05-10T19:18:00Z">
        <w:r w:rsidR="00B80B98">
          <w:rPr>
            <w:rFonts w:ascii="Calibri" w:hAnsi="Calibri"/>
            <w:spacing w:val="-6"/>
          </w:rPr>
          <w:t xml:space="preserve"> per </w:t>
        </w:r>
      </w:ins>
      <w:ins w:id="2536" w:author="Doug Gross" w:date="2018-05-10T19:26:00Z">
        <w:r w:rsidR="008077C0">
          <w:rPr>
            <w:rFonts w:ascii="Calibri" w:hAnsi="Calibri"/>
            <w:spacing w:val="-6"/>
          </w:rPr>
          <w:t>shipper</w:t>
        </w:r>
      </w:ins>
      <w:ins w:id="2537" w:author="Doug Gross" w:date="2018-05-10T19:18:00Z">
        <w:r w:rsidR="00B80B98">
          <w:rPr>
            <w:rFonts w:ascii="Calibri" w:hAnsi="Calibri"/>
            <w:spacing w:val="-6"/>
          </w:rPr>
          <w:t xml:space="preserve"> per year in software platform licensing </w:t>
        </w:r>
      </w:ins>
      <w:ins w:id="2538" w:author="Doug Gross" w:date="2018-05-10T19:26:00Z">
        <w:r w:rsidR="008077C0">
          <w:rPr>
            <w:rFonts w:ascii="Calibri" w:hAnsi="Calibri"/>
            <w:spacing w:val="-6"/>
          </w:rPr>
          <w:t xml:space="preserve">and transaction </w:t>
        </w:r>
      </w:ins>
      <w:ins w:id="2539" w:author="Doug Gross" w:date="2018-05-10T19:18:00Z">
        <w:r w:rsidR="00B80B98">
          <w:rPr>
            <w:rFonts w:ascii="Calibri" w:hAnsi="Calibri"/>
            <w:spacing w:val="-6"/>
          </w:rPr>
          <w:t xml:space="preserve">fees, </w:t>
        </w:r>
      </w:ins>
      <w:r w:rsidR="00E54BCD">
        <w:rPr>
          <w:rFonts w:ascii="Calibri" w:hAnsi="Calibri"/>
          <w:spacing w:val="-6"/>
        </w:rPr>
        <w:t>Project</w:t>
      </w:r>
      <w:r w:rsidR="00293786">
        <w:rPr>
          <w:rFonts w:ascii="Calibri" w:hAnsi="Calibri"/>
          <w:spacing w:val="-6"/>
        </w:rPr>
        <w:t xml:space="preserve"> Freight</w:t>
      </w:r>
      <w:ins w:id="2540" w:author="Doug Gross" w:date="2018-05-10T19:18:00Z">
        <w:r w:rsidR="00B80B98">
          <w:rPr>
            <w:rFonts w:ascii="Calibri" w:hAnsi="Calibri"/>
            <w:spacing w:val="-6"/>
          </w:rPr>
          <w:t xml:space="preserve"> would stand to realize between $</w:t>
        </w:r>
      </w:ins>
      <w:r w:rsidR="00A1674D">
        <w:rPr>
          <w:rFonts w:ascii="Calibri" w:hAnsi="Calibri"/>
          <w:spacing w:val="-6"/>
        </w:rPr>
        <w:t>30</w:t>
      </w:r>
      <w:r w:rsidR="00246D3C">
        <w:rPr>
          <w:rFonts w:ascii="Calibri" w:hAnsi="Calibri"/>
          <w:spacing w:val="-6"/>
        </w:rPr>
        <w:t>M</w:t>
      </w:r>
      <w:ins w:id="2541" w:author="Doug Gross" w:date="2018-05-10T19:18:00Z">
        <w:r w:rsidR="00B80B98">
          <w:rPr>
            <w:rFonts w:ascii="Calibri" w:hAnsi="Calibri"/>
            <w:spacing w:val="-6"/>
          </w:rPr>
          <w:t xml:space="preserve"> </w:t>
        </w:r>
      </w:ins>
      <w:r w:rsidR="00246D3C">
        <w:rPr>
          <w:rFonts w:ascii="Calibri" w:hAnsi="Calibri"/>
          <w:spacing w:val="-6"/>
        </w:rPr>
        <w:t>to</w:t>
      </w:r>
      <w:ins w:id="2542" w:author="Doug Gross" w:date="2018-05-10T19:18:00Z">
        <w:r w:rsidR="00B80B98">
          <w:rPr>
            <w:rFonts w:ascii="Calibri" w:hAnsi="Calibri"/>
            <w:spacing w:val="-6"/>
          </w:rPr>
          <w:t xml:space="preserve"> $</w:t>
        </w:r>
      </w:ins>
      <w:r w:rsidR="00A1674D">
        <w:rPr>
          <w:rFonts w:ascii="Calibri" w:hAnsi="Calibri"/>
          <w:spacing w:val="-6"/>
        </w:rPr>
        <w:t>35M</w:t>
      </w:r>
      <w:ins w:id="2543" w:author="Doug Gross" w:date="2018-05-10T19:18:00Z">
        <w:r w:rsidR="00B80B98">
          <w:rPr>
            <w:rFonts w:ascii="Calibri" w:hAnsi="Calibri"/>
            <w:spacing w:val="-6"/>
          </w:rPr>
          <w:t xml:space="preserve"> in annual </w:t>
        </w:r>
      </w:ins>
      <w:ins w:id="2544" w:author="Doug Gross" w:date="2018-05-10T19:26:00Z">
        <w:r w:rsidR="008077C0">
          <w:rPr>
            <w:rFonts w:ascii="Calibri" w:hAnsi="Calibri"/>
            <w:spacing w:val="-6"/>
          </w:rPr>
          <w:t xml:space="preserve">shipper </w:t>
        </w:r>
      </w:ins>
      <w:r w:rsidR="00246D3C">
        <w:rPr>
          <w:rFonts w:ascii="Calibri" w:hAnsi="Calibri"/>
          <w:spacing w:val="-6"/>
        </w:rPr>
        <w:t xml:space="preserve">gross </w:t>
      </w:r>
      <w:ins w:id="2545" w:author="Doug Gross" w:date="2018-05-10T19:18:00Z">
        <w:r w:rsidR="00B80B98">
          <w:rPr>
            <w:rFonts w:ascii="Calibri" w:hAnsi="Calibri"/>
            <w:spacing w:val="-6"/>
          </w:rPr>
          <w:t>revenue by the end of its 3</w:t>
        </w:r>
        <w:r w:rsidR="00B80B98" w:rsidRPr="00EB74A7">
          <w:rPr>
            <w:rFonts w:ascii="Calibri" w:hAnsi="Calibri"/>
            <w:spacing w:val="-6"/>
            <w:vertAlign w:val="superscript"/>
          </w:rPr>
          <w:t>rd</w:t>
        </w:r>
        <w:r w:rsidR="00B80B98">
          <w:rPr>
            <w:rFonts w:ascii="Calibri" w:hAnsi="Calibri"/>
            <w:spacing w:val="-6"/>
          </w:rPr>
          <w:t xml:space="preserve"> year in operation.  </w:t>
        </w:r>
      </w:ins>
    </w:p>
    <w:p w14:paraId="11F43BFF" w14:textId="6AFA9FB0" w:rsidR="00CF5879" w:rsidDel="003475CA" w:rsidRDefault="00CF5879">
      <w:pPr>
        <w:pStyle w:val="Body"/>
        <w:rPr>
          <w:del w:id="2546" w:author="Doug Gross" w:date="2018-05-07T21:26:00Z"/>
          <w:rFonts w:ascii="Calibri" w:eastAsia="Calibri" w:hAnsi="Calibri" w:cs="Calibri"/>
          <w:spacing w:val="-6"/>
        </w:rPr>
      </w:pPr>
    </w:p>
    <w:p w14:paraId="61AE6CAB" w14:textId="7773B1B4" w:rsidR="00CF5879" w:rsidDel="003475CA" w:rsidRDefault="0081616C">
      <w:pPr>
        <w:pStyle w:val="ListParagraph"/>
        <w:rPr>
          <w:del w:id="2547" w:author="Doug Gross" w:date="2018-05-07T21:26:00Z"/>
          <w:spacing w:val="-6"/>
        </w:rPr>
      </w:pPr>
      <w:del w:id="2548" w:author="Doug Gross" w:date="2018-05-07T21:26:00Z">
        <w:r w:rsidDel="003475CA">
          <w:rPr>
            <w:spacing w:val="-6"/>
          </w:rPr>
          <w:tab/>
        </w:r>
      </w:del>
    </w:p>
    <w:p w14:paraId="7B8BBD73" w14:textId="26A40F1D" w:rsidR="00CF5879" w:rsidDel="003475CA" w:rsidRDefault="0081616C">
      <w:pPr>
        <w:pStyle w:val="Body"/>
        <w:rPr>
          <w:del w:id="2549" w:author="Doug Gross" w:date="2018-05-07T21:26:00Z"/>
          <w:rFonts w:ascii="Calibri" w:eastAsia="Calibri" w:hAnsi="Calibri" w:cs="Calibri"/>
          <w:spacing w:val="-6"/>
        </w:rPr>
      </w:pPr>
      <w:moveFromRangeStart w:id="2550" w:author="Doug Gross" w:date="2018-05-07T21:14:00Z" w:name="move513490994"/>
      <w:moveFrom w:id="2551" w:author="Doug Gross" w:date="2018-05-07T21:14:00Z">
        <w:del w:id="2552" w:author="Doug Gross" w:date="2018-05-07T21:26:00Z">
          <w:r w:rsidDel="003475CA">
            <w:rPr>
              <w:rFonts w:ascii="Calibri" w:hAnsi="Calibri"/>
              <w:spacing w:val="-6"/>
            </w:rPr>
            <w:delText>Overall: Trucks moved 10.42 billion tons of freight, 70.6% of all domestic freight tonnage</w:delText>
          </w:r>
        </w:del>
      </w:moveFrom>
    </w:p>
    <w:moveFromRangeEnd w:id="2550"/>
    <w:p w14:paraId="3AEFE31B" w14:textId="37FA1644" w:rsidR="00CF5879" w:rsidDel="003475CA" w:rsidRDefault="0081616C">
      <w:pPr>
        <w:pStyle w:val="Body"/>
        <w:rPr>
          <w:del w:id="2553" w:author="Doug Gross" w:date="2018-05-07T21:26:00Z"/>
          <w:rFonts w:ascii="Calibri" w:eastAsia="Calibri" w:hAnsi="Calibri" w:cs="Calibri"/>
          <w:spacing w:val="-6"/>
        </w:rPr>
      </w:pPr>
      <w:del w:id="2554" w:author="Doug Gross" w:date="2018-05-07T21:26:00Z">
        <w:r w:rsidDel="003475CA">
          <w:rPr>
            <w:rFonts w:ascii="Calibri" w:hAnsi="Calibri"/>
            <w:spacing w:val="-6"/>
            <w:lang w:val="es-ES_tradnl"/>
          </w:rPr>
          <w:delText>LOGI</w:delText>
        </w:r>
        <w:r w:rsidDel="003475CA">
          <w:rPr>
            <w:rFonts w:ascii="Calibri" w:hAnsi="Calibri"/>
            <w:spacing w:val="-6"/>
          </w:rPr>
          <w:delText xml:space="preserve">’s Target Market excludes Private Trucking: </w:delText>
        </w:r>
      </w:del>
    </w:p>
    <w:p w14:paraId="1FE8663E" w14:textId="5C259EB8" w:rsidR="00CF5879" w:rsidDel="003475CA" w:rsidRDefault="0081616C">
      <w:pPr>
        <w:pStyle w:val="Body"/>
        <w:rPr>
          <w:del w:id="2555" w:author="Doug Gross" w:date="2018-05-07T21:26:00Z"/>
          <w:rFonts w:ascii="Calibri" w:eastAsia="Calibri" w:hAnsi="Calibri" w:cs="Calibri"/>
          <w:spacing w:val="-6"/>
        </w:rPr>
      </w:pPr>
      <w:del w:id="2556" w:author="Doug Gross" w:date="2018-05-07T21:26:00Z">
        <w:r w:rsidDel="003475CA">
          <w:rPr>
            <w:rFonts w:ascii="Calibri" w:hAnsi="Calibri"/>
            <w:spacing w:val="-6"/>
          </w:rPr>
          <w:delText xml:space="preserve">Less than Truckload: </w:delText>
        </w:r>
      </w:del>
      <w:del w:id="2557" w:author="Doug Gross" w:date="2018-05-07T21:17:00Z">
        <w:r w:rsidDel="00FE2C6C">
          <w:rPr>
            <w:rFonts w:ascii="Calibri" w:hAnsi="Calibri"/>
            <w:spacing w:val="-6"/>
          </w:rPr>
          <w:delText>148 million tons or 1% of the nation’s freight bill</w:delText>
        </w:r>
      </w:del>
    </w:p>
    <w:p w14:paraId="31A70D6D" w14:textId="2A46EF02" w:rsidR="00CF5879" w:rsidDel="003475CA" w:rsidRDefault="00CF5879">
      <w:pPr>
        <w:pStyle w:val="Body"/>
        <w:rPr>
          <w:del w:id="2558" w:author="Doug Gross" w:date="2018-05-07T21:26:00Z"/>
          <w:rFonts w:ascii="Calibri" w:eastAsia="Calibri" w:hAnsi="Calibri" w:cs="Calibri"/>
        </w:rPr>
      </w:pPr>
    </w:p>
    <w:p w14:paraId="70BACB36" w14:textId="042B8C4A" w:rsidR="00CF5879" w:rsidDel="00FE2C6C" w:rsidRDefault="0081616C">
      <w:pPr>
        <w:pStyle w:val="Body"/>
        <w:rPr>
          <w:del w:id="2559" w:author="Doug Gross" w:date="2018-05-07T21:21:00Z"/>
          <w:rFonts w:ascii="Calibri" w:eastAsia="Calibri" w:hAnsi="Calibri" w:cs="Calibri"/>
          <w:spacing w:val="-6"/>
        </w:rPr>
      </w:pPr>
      <w:del w:id="2560" w:author="Doug Gross" w:date="2018-05-07T21:21:00Z">
        <w:r w:rsidDel="00FE2C6C">
          <w:rPr>
            <w:rFonts w:ascii="Calibri" w:hAnsi="Calibri"/>
            <w:spacing w:val="-6"/>
          </w:rPr>
          <w:delText>Overall Number of Domestic Truck Drivers in all categories: 3,500,000</w:delText>
        </w:r>
        <w:r w:rsidDel="00FE2C6C">
          <w:rPr>
            <w:rFonts w:ascii="Calibri" w:eastAsia="Calibri" w:hAnsi="Calibri" w:cs="Calibri"/>
            <w:spacing w:val="-6"/>
            <w:vertAlign w:val="superscript"/>
          </w:rPr>
          <w:footnoteReference w:id="11"/>
        </w:r>
      </w:del>
    </w:p>
    <w:p w14:paraId="4912D4CC" w14:textId="720584FA" w:rsidR="00CF5879" w:rsidDel="003475CA" w:rsidRDefault="0081616C">
      <w:pPr>
        <w:pStyle w:val="Body"/>
        <w:rPr>
          <w:del w:id="2563" w:author="Doug Gross" w:date="2018-05-07T21:22:00Z"/>
          <w:rFonts w:ascii="Calibri" w:eastAsia="Calibri" w:hAnsi="Calibri" w:cs="Calibri"/>
          <w:spacing w:val="-6"/>
        </w:rPr>
      </w:pPr>
      <w:del w:id="2564" w:author="Doug Gross" w:date="2018-05-07T21:22:00Z">
        <w:r w:rsidDel="003475CA">
          <w:rPr>
            <w:rFonts w:ascii="Calibri" w:hAnsi="Calibri"/>
            <w:spacing w:val="-6"/>
            <w:lang w:val="es-ES_tradnl"/>
          </w:rPr>
          <w:delText>LOGI</w:delText>
        </w:r>
        <w:r w:rsidDel="003475CA">
          <w:rPr>
            <w:rFonts w:ascii="Calibri" w:hAnsi="Calibri"/>
            <w:spacing w:val="-6"/>
          </w:rPr>
          <w:delText>’s Initial Target Driver Customer Market: 5% to 8% or 175,000 to 280,000 active users</w:delText>
        </w:r>
      </w:del>
    </w:p>
    <w:p w14:paraId="727A6B73" w14:textId="77777777" w:rsidR="00CF5879" w:rsidRDefault="00CF5879">
      <w:pPr>
        <w:pStyle w:val="Body"/>
        <w:rPr>
          <w:rFonts w:ascii="Calibri" w:eastAsia="Calibri" w:hAnsi="Calibri" w:cs="Calibri"/>
        </w:rPr>
      </w:pPr>
    </w:p>
    <w:p w14:paraId="5D7916B5" w14:textId="689FB61A" w:rsidR="00CF5879" w:rsidRDefault="0081616C" w:rsidP="00EA28D5">
      <w:pPr>
        <w:pStyle w:val="Body"/>
        <w:outlineLvl w:val="0"/>
        <w:rPr>
          <w:rFonts w:ascii="Calibri" w:eastAsia="Calibri" w:hAnsi="Calibri" w:cs="Calibri"/>
          <w:b/>
          <w:bCs/>
          <w:spacing w:val="-6"/>
        </w:rPr>
      </w:pPr>
      <w:proofErr w:type="spellStart"/>
      <w:r>
        <w:rPr>
          <w:rFonts w:ascii="Calibri" w:hAnsi="Calibri"/>
          <w:b/>
          <w:bCs/>
          <w:spacing w:val="-6"/>
          <w:lang w:val="it-IT"/>
        </w:rPr>
        <w:t>Competit</w:t>
      </w:r>
      <w:ins w:id="2565" w:author="Doug Gross" w:date="2018-05-10T19:27:00Z">
        <w:r w:rsidR="008077C0">
          <w:rPr>
            <w:rFonts w:ascii="Calibri" w:hAnsi="Calibri"/>
            <w:b/>
            <w:bCs/>
            <w:spacing w:val="-6"/>
            <w:lang w:val="it-IT"/>
          </w:rPr>
          <w:t>ion</w:t>
        </w:r>
      </w:ins>
      <w:proofErr w:type="spellEnd"/>
      <w:del w:id="2566" w:author="Doug Gross" w:date="2018-05-10T19:27:00Z">
        <w:r w:rsidDel="008077C0">
          <w:rPr>
            <w:rFonts w:ascii="Calibri" w:hAnsi="Calibri"/>
            <w:b/>
            <w:bCs/>
            <w:spacing w:val="-6"/>
            <w:lang w:val="it-IT"/>
          </w:rPr>
          <w:delText>ors</w:delText>
        </w:r>
      </w:del>
      <w:ins w:id="2567" w:author="Doug Gross" w:date="2018-05-10T18:48:00Z">
        <w:r w:rsidR="00CA525C">
          <w:rPr>
            <w:rFonts w:ascii="Calibri" w:hAnsi="Calibri"/>
            <w:b/>
            <w:bCs/>
            <w:spacing w:val="-6"/>
            <w:lang w:val="it-IT"/>
          </w:rPr>
          <w:t>:</w:t>
        </w:r>
      </w:ins>
    </w:p>
    <w:p w14:paraId="09690861" w14:textId="0DBAFDF3" w:rsidR="00CF5879" w:rsidDel="00CA525C" w:rsidRDefault="00CF5879">
      <w:pPr>
        <w:pStyle w:val="Body"/>
        <w:rPr>
          <w:del w:id="2568" w:author="Doug Gross" w:date="2018-05-10T18:48:00Z"/>
          <w:rFonts w:ascii="Calibri" w:eastAsia="Calibri" w:hAnsi="Calibri" w:cs="Calibri"/>
        </w:rPr>
      </w:pPr>
    </w:p>
    <w:p w14:paraId="1D7336ED" w14:textId="31BCCAB7" w:rsidR="00CF5879" w:rsidRDefault="00E54BCD">
      <w:pPr>
        <w:pStyle w:val="Body"/>
        <w:rPr>
          <w:rFonts w:ascii="Calibri" w:eastAsia="Calibri" w:hAnsi="Calibri" w:cs="Calibri"/>
          <w:spacing w:val="-6"/>
        </w:rPr>
      </w:pPr>
      <w:r>
        <w:rPr>
          <w:rFonts w:ascii="Calibri" w:hAnsi="Calibri"/>
          <w:spacing w:val="-6"/>
        </w:rPr>
        <w:t>Project</w:t>
      </w:r>
      <w:r w:rsidR="00293786">
        <w:rPr>
          <w:rFonts w:ascii="Calibri" w:hAnsi="Calibri"/>
          <w:spacing w:val="-6"/>
        </w:rPr>
        <w:t xml:space="preserve"> Freight</w:t>
      </w:r>
      <w:r w:rsidR="0081616C">
        <w:rPr>
          <w:rFonts w:ascii="Calibri" w:hAnsi="Calibri"/>
          <w:spacing w:val="-6"/>
        </w:rPr>
        <w:t xml:space="preserve">’s main competitors </w:t>
      </w:r>
      <w:ins w:id="2569" w:author="Doug Gross" w:date="2018-04-30T20:44:00Z">
        <w:r w:rsidR="00DF0C94">
          <w:rPr>
            <w:rFonts w:ascii="Calibri" w:hAnsi="Calibri"/>
            <w:spacing w:val="-6"/>
          </w:rPr>
          <w:t>include</w:t>
        </w:r>
      </w:ins>
      <w:del w:id="2570" w:author="Doug Gross" w:date="2018-04-30T20:44:00Z">
        <w:r w:rsidR="0081616C" w:rsidDel="00DF0C94">
          <w:rPr>
            <w:rFonts w:ascii="Calibri" w:hAnsi="Calibri"/>
            <w:spacing w:val="-6"/>
          </w:rPr>
          <w:delText>are</w:delText>
        </w:r>
      </w:del>
      <w:r w:rsidR="0081616C">
        <w:rPr>
          <w:rFonts w:ascii="Calibri" w:hAnsi="Calibri"/>
          <w:spacing w:val="-6"/>
        </w:rPr>
        <w:t xml:space="preserve"> Convoy </w:t>
      </w:r>
      <w:ins w:id="2571" w:author="Doug Gross" w:date="2018-04-30T20:44:00Z">
        <w:r w:rsidR="00DF0C94">
          <w:rPr>
            <w:rFonts w:ascii="Calibri" w:hAnsi="Calibri"/>
            <w:spacing w:val="-6"/>
          </w:rPr>
          <w:t>(</w:t>
        </w:r>
      </w:ins>
      <w:del w:id="2572" w:author="Doug Gross" w:date="2018-04-30T20:44:00Z">
        <w:r w:rsidR="0081616C" w:rsidDel="00DF0C94">
          <w:rPr>
            <w:rFonts w:ascii="Calibri" w:hAnsi="Calibri"/>
            <w:spacing w:val="-6"/>
          </w:rPr>
          <w:delText xml:space="preserve">in </w:delText>
        </w:r>
      </w:del>
      <w:r w:rsidR="0081616C">
        <w:rPr>
          <w:rFonts w:ascii="Calibri" w:hAnsi="Calibri"/>
          <w:spacing w:val="-6"/>
        </w:rPr>
        <w:t>Seattle</w:t>
      </w:r>
      <w:ins w:id="2573" w:author="Doug Gross" w:date="2018-04-30T20:44:00Z">
        <w:r w:rsidR="00DF0C94">
          <w:rPr>
            <w:rFonts w:ascii="Calibri" w:hAnsi="Calibri"/>
            <w:spacing w:val="-6"/>
          </w:rPr>
          <w:t>,</w:t>
        </w:r>
      </w:ins>
      <w:r w:rsidR="0081616C">
        <w:rPr>
          <w:rFonts w:ascii="Calibri" w:hAnsi="Calibri"/>
          <w:spacing w:val="-6"/>
        </w:rPr>
        <w:t xml:space="preserve"> W</w:t>
      </w:r>
      <w:ins w:id="2574" w:author="Doug Gross" w:date="2018-04-30T20:45:00Z">
        <w:r w:rsidR="00DF0C94">
          <w:rPr>
            <w:rFonts w:ascii="Calibri" w:hAnsi="Calibri"/>
            <w:spacing w:val="-6"/>
          </w:rPr>
          <w:t xml:space="preserve">A); </w:t>
        </w:r>
      </w:ins>
      <w:del w:id="2575" w:author="Doug Gross" w:date="2018-04-30T20:45:00Z">
        <w:r w:rsidR="0081616C" w:rsidDel="00DF0C94">
          <w:rPr>
            <w:rFonts w:ascii="Calibri" w:hAnsi="Calibri"/>
            <w:spacing w:val="-6"/>
          </w:rPr>
          <w:delText xml:space="preserve">ashington, </w:delText>
        </w:r>
      </w:del>
      <w:r w:rsidR="0081616C">
        <w:rPr>
          <w:rFonts w:ascii="Calibri" w:hAnsi="Calibri"/>
          <w:spacing w:val="-6"/>
        </w:rPr>
        <w:t xml:space="preserve">Trucker Path - Truckloads </w:t>
      </w:r>
      <w:ins w:id="2576" w:author="Doug Gross" w:date="2018-04-30T20:45:00Z">
        <w:r w:rsidR="00DF0C94">
          <w:rPr>
            <w:rFonts w:ascii="Calibri" w:hAnsi="Calibri"/>
            <w:spacing w:val="-6"/>
          </w:rPr>
          <w:t>(</w:t>
        </w:r>
      </w:ins>
      <w:del w:id="2577" w:author="Doug Gross" w:date="2018-04-30T20:45:00Z">
        <w:r w:rsidR="0081616C" w:rsidDel="00DF0C94">
          <w:rPr>
            <w:rFonts w:ascii="Calibri" w:hAnsi="Calibri"/>
            <w:spacing w:val="-6"/>
          </w:rPr>
          <w:delText xml:space="preserve">in </w:delText>
        </w:r>
      </w:del>
      <w:r w:rsidR="0081616C">
        <w:rPr>
          <w:rFonts w:ascii="Calibri" w:hAnsi="Calibri"/>
          <w:spacing w:val="-6"/>
        </w:rPr>
        <w:t>Mountain View, C</w:t>
      </w:r>
      <w:ins w:id="2578" w:author="Doug Gross" w:date="2018-04-30T20:45:00Z">
        <w:r w:rsidR="00DF0C94">
          <w:rPr>
            <w:rFonts w:ascii="Calibri" w:hAnsi="Calibri"/>
            <w:spacing w:val="-6"/>
          </w:rPr>
          <w:t>A);</w:t>
        </w:r>
      </w:ins>
      <w:del w:id="2579" w:author="Doug Gross" w:date="2018-04-30T20:45:00Z">
        <w:r w:rsidR="0081616C" w:rsidDel="00DF0C94">
          <w:rPr>
            <w:rFonts w:ascii="Calibri" w:hAnsi="Calibri"/>
            <w:spacing w:val="-6"/>
          </w:rPr>
          <w:delText>alifornia</w:delText>
        </w:r>
      </w:del>
      <w:r w:rsidR="0081616C">
        <w:rPr>
          <w:rFonts w:ascii="Calibri" w:hAnsi="Calibri"/>
          <w:spacing w:val="-6"/>
        </w:rPr>
        <w:t xml:space="preserve"> and Uber Freight </w:t>
      </w:r>
      <w:ins w:id="2580" w:author="Doug Gross" w:date="2018-04-30T20:45:00Z">
        <w:r w:rsidR="00DF0C94">
          <w:rPr>
            <w:rFonts w:ascii="Calibri" w:hAnsi="Calibri"/>
            <w:spacing w:val="-6"/>
          </w:rPr>
          <w:t>(</w:t>
        </w:r>
      </w:ins>
      <w:del w:id="2581" w:author="Doug Gross" w:date="2018-04-30T20:45:00Z">
        <w:r w:rsidR="0081616C" w:rsidDel="00DF0C94">
          <w:rPr>
            <w:rFonts w:ascii="Calibri" w:hAnsi="Calibri"/>
            <w:spacing w:val="-6"/>
          </w:rPr>
          <w:delText xml:space="preserve">in </w:delText>
        </w:r>
      </w:del>
      <w:r w:rsidR="0081616C">
        <w:rPr>
          <w:rFonts w:ascii="Calibri" w:hAnsi="Calibri"/>
          <w:spacing w:val="-6"/>
        </w:rPr>
        <w:t>Chicago, I</w:t>
      </w:r>
      <w:ins w:id="2582" w:author="Doug Gross" w:date="2018-04-30T20:45:00Z">
        <w:r w:rsidR="00DF0C94">
          <w:rPr>
            <w:rFonts w:ascii="Calibri" w:hAnsi="Calibri"/>
            <w:spacing w:val="-6"/>
          </w:rPr>
          <w:t>L).</w:t>
        </w:r>
      </w:ins>
      <w:del w:id="2583" w:author="Doug Gross" w:date="2018-04-30T20:45:00Z">
        <w:r w:rsidR="0081616C" w:rsidDel="00DF0C94">
          <w:rPr>
            <w:rFonts w:ascii="Calibri" w:hAnsi="Calibri"/>
            <w:spacing w:val="-6"/>
          </w:rPr>
          <w:delText>llinois.</w:delText>
        </w:r>
      </w:del>
      <w:r w:rsidR="0081616C">
        <w:rPr>
          <w:rFonts w:ascii="Calibri" w:hAnsi="Calibri"/>
          <w:spacing w:val="-6"/>
        </w:rPr>
        <w:t xml:space="preserve"> Even </w:t>
      </w:r>
      <w:ins w:id="2584" w:author="Doug Gross" w:date="2018-04-30T20:44:00Z">
        <w:r w:rsidR="00DF0C94">
          <w:rPr>
            <w:rFonts w:ascii="Calibri" w:hAnsi="Calibri"/>
            <w:spacing w:val="-6"/>
          </w:rPr>
          <w:t xml:space="preserve">though </w:t>
        </w:r>
      </w:ins>
      <w:ins w:id="2585" w:author="Doug Gross" w:date="2018-04-30T20:45:00Z">
        <w:r w:rsidR="00DF0C94">
          <w:rPr>
            <w:rFonts w:ascii="Calibri" w:hAnsi="Calibri"/>
            <w:spacing w:val="-6"/>
          </w:rPr>
          <w:t>we identify these</w:t>
        </w:r>
      </w:ins>
      <w:del w:id="2586" w:author="Doug Gross" w:date="2018-04-30T20:45:00Z">
        <w:r w:rsidR="0081616C" w:rsidDel="00DF0C94">
          <w:rPr>
            <w:rFonts w:ascii="Calibri" w:hAnsi="Calibri"/>
            <w:spacing w:val="-6"/>
          </w:rPr>
          <w:delText>these</w:delText>
        </w:r>
      </w:del>
      <w:r w:rsidR="0081616C">
        <w:rPr>
          <w:rFonts w:ascii="Calibri" w:hAnsi="Calibri"/>
          <w:spacing w:val="-6"/>
        </w:rPr>
        <w:t xml:space="preserve"> </w:t>
      </w:r>
      <w:del w:id="2587" w:author="Doug Gross" w:date="2018-05-10T19:28:00Z">
        <w:r w:rsidR="0081616C" w:rsidDel="00AC7184">
          <w:rPr>
            <w:rFonts w:ascii="Calibri" w:hAnsi="Calibri"/>
            <w:spacing w:val="-6"/>
          </w:rPr>
          <w:delText xml:space="preserve">companies </w:delText>
        </w:r>
      </w:del>
      <w:ins w:id="2588" w:author="Doug Gross" w:date="2018-05-10T19:28:00Z">
        <w:r w:rsidR="00AC7184">
          <w:rPr>
            <w:rFonts w:ascii="Calibri" w:hAnsi="Calibri"/>
            <w:spacing w:val="-6"/>
          </w:rPr>
          <w:t xml:space="preserve">firms </w:t>
        </w:r>
      </w:ins>
      <w:del w:id="2589" w:author="Doug Gross" w:date="2018-04-30T20:46:00Z">
        <w:r w:rsidR="0081616C" w:rsidDel="00DF0C94">
          <w:rPr>
            <w:rFonts w:ascii="Calibri" w:hAnsi="Calibri"/>
            <w:spacing w:val="-6"/>
          </w:rPr>
          <w:delText>are</w:delText>
        </w:r>
      </w:del>
      <w:del w:id="2590" w:author="Doug Gross" w:date="2018-04-30T20:45:00Z">
        <w:r w:rsidR="0081616C" w:rsidDel="00DF0C94">
          <w:rPr>
            <w:rFonts w:ascii="Calibri" w:hAnsi="Calibri"/>
            <w:spacing w:val="-6"/>
          </w:rPr>
          <w:delText xml:space="preserve"> identified </w:delText>
        </w:r>
      </w:del>
      <w:r w:rsidR="0081616C">
        <w:rPr>
          <w:rFonts w:ascii="Calibri" w:hAnsi="Calibri"/>
          <w:spacing w:val="-6"/>
        </w:rPr>
        <w:t xml:space="preserve">as </w:t>
      </w:r>
      <w:ins w:id="2591" w:author="Doug Gross" w:date="2018-04-30T20:46:00Z">
        <w:r w:rsidR="00DF0C94">
          <w:rPr>
            <w:rFonts w:ascii="Calibri" w:hAnsi="Calibri"/>
            <w:spacing w:val="-6"/>
          </w:rPr>
          <w:t>c</w:t>
        </w:r>
      </w:ins>
      <w:del w:id="2592" w:author="Doug Gross" w:date="2018-04-30T20:46:00Z">
        <w:r w:rsidR="0081616C" w:rsidDel="00DF0C94">
          <w:rPr>
            <w:rFonts w:ascii="Calibri" w:hAnsi="Calibri"/>
            <w:spacing w:val="-6"/>
          </w:rPr>
          <w:delText>our c</w:delText>
        </w:r>
      </w:del>
      <w:r w:rsidR="0081616C">
        <w:rPr>
          <w:rFonts w:ascii="Calibri" w:hAnsi="Calibri"/>
          <w:spacing w:val="-6"/>
        </w:rPr>
        <w:t>ompetito</w:t>
      </w:r>
      <w:ins w:id="2593" w:author="Doug Gross" w:date="2018-04-30T20:46:00Z">
        <w:r w:rsidR="00DF0C94">
          <w:rPr>
            <w:rFonts w:ascii="Calibri" w:hAnsi="Calibri"/>
            <w:spacing w:val="-6"/>
          </w:rPr>
          <w:t>rs</w:t>
        </w:r>
      </w:ins>
      <w:del w:id="2594" w:author="Doug Gross" w:date="2018-04-30T20:46:00Z">
        <w:r w:rsidR="0081616C" w:rsidDel="00DF0C94">
          <w:rPr>
            <w:rFonts w:ascii="Calibri" w:hAnsi="Calibri"/>
            <w:spacing w:val="-6"/>
          </w:rPr>
          <w:delText>rs</w:delText>
        </w:r>
      </w:del>
      <w:r w:rsidR="0081616C">
        <w:rPr>
          <w:rFonts w:ascii="Calibri" w:hAnsi="Calibri"/>
          <w:spacing w:val="-6"/>
        </w:rPr>
        <w:t xml:space="preserve">, none are looking at the problem </w:t>
      </w:r>
      <w:ins w:id="2595" w:author="Doug Gross" w:date="2018-04-30T20:46:00Z">
        <w:r w:rsidR="00DF0C94">
          <w:rPr>
            <w:rFonts w:ascii="Calibri" w:hAnsi="Calibri"/>
            <w:spacing w:val="-6"/>
          </w:rPr>
          <w:t xml:space="preserve">(or the opportunity) in </w:t>
        </w:r>
      </w:ins>
      <w:r w:rsidR="0081616C">
        <w:rPr>
          <w:rFonts w:ascii="Calibri" w:hAnsi="Calibri"/>
          <w:spacing w:val="-6"/>
        </w:rPr>
        <w:t xml:space="preserve">the same </w:t>
      </w:r>
      <w:ins w:id="2596" w:author="Doug Gross" w:date="2018-04-30T20:46:00Z">
        <w:r w:rsidR="00DF0C94">
          <w:rPr>
            <w:rFonts w:ascii="Calibri" w:hAnsi="Calibri"/>
            <w:spacing w:val="-6"/>
          </w:rPr>
          <w:t>way</w:t>
        </w:r>
      </w:ins>
      <w:ins w:id="2597" w:author="Doug Gross" w:date="2018-05-10T19:28:00Z">
        <w:r w:rsidR="00AC7184">
          <w:rPr>
            <w:rFonts w:ascii="Calibri" w:hAnsi="Calibri"/>
            <w:spacing w:val="-6"/>
          </w:rPr>
          <w:t xml:space="preserve"> as</w:t>
        </w:r>
      </w:ins>
      <w:ins w:id="2598" w:author="Doug Gross" w:date="2018-04-30T20:46:00Z">
        <w:r w:rsidR="00DF0C94">
          <w:rPr>
            <w:rFonts w:ascii="Calibri" w:hAnsi="Calibri"/>
            <w:spacing w:val="-6"/>
          </w:rPr>
          <w:t xml:space="preserve"> </w:t>
        </w:r>
      </w:ins>
      <w:del w:id="2599" w:author="Doug Gross" w:date="2018-04-30T20:46:00Z">
        <w:r w:rsidR="0081616C" w:rsidDel="00DF0C94">
          <w:rPr>
            <w:rFonts w:ascii="Calibri" w:hAnsi="Calibri"/>
            <w:spacing w:val="-6"/>
          </w:rPr>
          <w:delText xml:space="preserve">as </w:delText>
        </w:r>
      </w:del>
      <w:r>
        <w:rPr>
          <w:rFonts w:ascii="Calibri" w:hAnsi="Calibri"/>
          <w:spacing w:val="-6"/>
        </w:rPr>
        <w:t>Project</w:t>
      </w:r>
      <w:r w:rsidR="00293786">
        <w:rPr>
          <w:rFonts w:ascii="Calibri" w:hAnsi="Calibri"/>
          <w:spacing w:val="-6"/>
        </w:rPr>
        <w:t xml:space="preserve"> Freight</w:t>
      </w:r>
      <w:r w:rsidR="0081616C">
        <w:rPr>
          <w:rFonts w:ascii="Calibri" w:hAnsi="Calibri"/>
          <w:spacing w:val="-6"/>
        </w:rPr>
        <w:t xml:space="preserve">. For now, Convoy and Uber Freight have decided to </w:t>
      </w:r>
      <w:ins w:id="2600" w:author="Doug Gross" w:date="2018-04-30T20:47:00Z">
        <w:r w:rsidR="00DF0C94">
          <w:rPr>
            <w:rFonts w:ascii="Calibri" w:hAnsi="Calibri"/>
            <w:spacing w:val="-6"/>
          </w:rPr>
          <w:t xml:space="preserve">perpetuate the status quo </w:t>
        </w:r>
      </w:ins>
      <w:del w:id="2601" w:author="Doug Gross" w:date="2018-04-30T20:46:00Z">
        <w:r w:rsidR="0081616C" w:rsidDel="00DF0C94">
          <w:rPr>
            <w:rFonts w:ascii="Calibri" w:hAnsi="Calibri"/>
            <w:spacing w:val="-6"/>
          </w:rPr>
          <w:delText xml:space="preserve">continue the tired and unproductive </w:delText>
        </w:r>
      </w:del>
      <w:r w:rsidR="0081616C">
        <w:rPr>
          <w:rFonts w:ascii="Calibri" w:hAnsi="Calibri"/>
          <w:spacing w:val="-6"/>
        </w:rPr>
        <w:t>freight broker model</w:t>
      </w:r>
      <w:ins w:id="2602" w:author="Doug Gross" w:date="2018-04-30T20:47:00Z">
        <w:r w:rsidR="00DF0C94">
          <w:rPr>
            <w:rFonts w:ascii="Calibri" w:hAnsi="Calibri"/>
            <w:spacing w:val="-6"/>
          </w:rPr>
          <w:t>. A</w:t>
        </w:r>
      </w:ins>
      <w:del w:id="2603" w:author="Doug Gross" w:date="2018-04-30T20:47:00Z">
        <w:r w:rsidR="0081616C" w:rsidDel="00DF0C94">
          <w:rPr>
            <w:rFonts w:ascii="Calibri" w:hAnsi="Calibri"/>
            <w:spacing w:val="-6"/>
          </w:rPr>
          <w:delText xml:space="preserve"> a</w:delText>
        </w:r>
      </w:del>
      <w:r w:rsidR="0081616C">
        <w:rPr>
          <w:rFonts w:ascii="Calibri" w:hAnsi="Calibri"/>
          <w:spacing w:val="-6"/>
        </w:rPr>
        <w:t xml:space="preserve">nd Trucker Path – </w:t>
      </w:r>
      <w:r w:rsidR="0081616C">
        <w:rPr>
          <w:rFonts w:ascii="Calibri" w:hAnsi="Calibri"/>
          <w:spacing w:val="-6"/>
        </w:rPr>
        <w:lastRenderedPageBreak/>
        <w:t xml:space="preserve">Truckloads has recently </w:t>
      </w:r>
      <w:ins w:id="2604" w:author="Doug Gross" w:date="2018-04-30T20:47:00Z">
        <w:r w:rsidR="00DF0C94">
          <w:rPr>
            <w:rFonts w:ascii="Calibri" w:hAnsi="Calibri"/>
            <w:spacing w:val="-6"/>
          </w:rPr>
          <w:t xml:space="preserve">been </w:t>
        </w:r>
      </w:ins>
      <w:del w:id="2605" w:author="Doug Gross" w:date="2018-05-10T19:29:00Z">
        <w:r w:rsidR="0081616C" w:rsidDel="00AC7184">
          <w:rPr>
            <w:rFonts w:ascii="Calibri" w:hAnsi="Calibri"/>
            <w:spacing w:val="-6"/>
          </w:rPr>
          <w:delText>sold to</w:delText>
        </w:r>
      </w:del>
      <w:ins w:id="2606" w:author="Doug Gross" w:date="2018-05-10T19:29:00Z">
        <w:r w:rsidR="00AC7184">
          <w:rPr>
            <w:rFonts w:ascii="Calibri" w:hAnsi="Calibri"/>
            <w:spacing w:val="-6"/>
          </w:rPr>
          <w:t>acquired by</w:t>
        </w:r>
      </w:ins>
      <w:r w:rsidR="0081616C">
        <w:rPr>
          <w:rFonts w:ascii="Calibri" w:hAnsi="Calibri"/>
          <w:spacing w:val="-6"/>
        </w:rPr>
        <w:t xml:space="preserve"> </w:t>
      </w:r>
      <w:del w:id="2607" w:author="Doug Gross" w:date="2018-04-30T20:47:00Z">
        <w:r w:rsidR="0081616C" w:rsidDel="00DF0C94">
          <w:rPr>
            <w:rFonts w:ascii="Calibri" w:hAnsi="Calibri"/>
            <w:spacing w:val="-6"/>
          </w:rPr>
          <w:delText xml:space="preserve">the </w:delText>
        </w:r>
      </w:del>
      <w:r w:rsidR="0081616C">
        <w:rPr>
          <w:rFonts w:ascii="Calibri" w:hAnsi="Calibri"/>
          <w:spacing w:val="-6"/>
        </w:rPr>
        <w:t xml:space="preserve">Chinese </w:t>
      </w:r>
      <w:del w:id="2608" w:author="Doug Gross" w:date="2018-04-30T20:47:00Z">
        <w:r w:rsidR="0081616C" w:rsidDel="00DF0C94">
          <w:rPr>
            <w:rFonts w:ascii="Calibri" w:hAnsi="Calibri"/>
            <w:spacing w:val="-6"/>
          </w:rPr>
          <w:delText xml:space="preserve">based </w:delText>
        </w:r>
      </w:del>
      <w:ins w:id="2609" w:author="Doug Gross" w:date="2018-04-30T20:47:00Z">
        <w:r w:rsidR="00DF0C94">
          <w:rPr>
            <w:rFonts w:ascii="Calibri" w:hAnsi="Calibri"/>
            <w:spacing w:val="-6"/>
          </w:rPr>
          <w:t>firm</w:t>
        </w:r>
      </w:ins>
      <w:del w:id="2610" w:author="Doug Gross" w:date="2018-04-30T20:47:00Z">
        <w:r w:rsidR="0081616C" w:rsidDel="00DF0C94">
          <w:rPr>
            <w:rFonts w:ascii="Calibri" w:hAnsi="Calibri"/>
            <w:spacing w:val="-6"/>
          </w:rPr>
          <w:delText>company</w:delText>
        </w:r>
      </w:del>
      <w:r w:rsidR="0081616C">
        <w:rPr>
          <w:rFonts w:ascii="Calibri" w:hAnsi="Calibri"/>
          <w:spacing w:val="-6"/>
        </w:rPr>
        <w:t xml:space="preserve">, </w:t>
      </w:r>
      <w:proofErr w:type="spellStart"/>
      <w:r w:rsidR="0081616C">
        <w:rPr>
          <w:rFonts w:ascii="Calibri" w:hAnsi="Calibri"/>
          <w:spacing w:val="-6"/>
        </w:rPr>
        <w:t>Renren</w:t>
      </w:r>
      <w:proofErr w:type="spellEnd"/>
      <w:r w:rsidR="0081616C">
        <w:rPr>
          <w:rFonts w:ascii="Calibri" w:hAnsi="Calibri"/>
          <w:spacing w:val="-6"/>
        </w:rPr>
        <w:t>, I</w:t>
      </w:r>
      <w:ins w:id="2611" w:author="Doug Gross" w:date="2018-04-30T20:47:00Z">
        <w:r w:rsidR="00DF0C94">
          <w:rPr>
            <w:rFonts w:ascii="Calibri" w:hAnsi="Calibri"/>
            <w:spacing w:val="-6"/>
          </w:rPr>
          <w:t>nc.,</w:t>
        </w:r>
      </w:ins>
      <w:del w:id="2612" w:author="Doug Gross" w:date="2018-04-30T20:47:00Z">
        <w:r w:rsidR="0081616C" w:rsidDel="00DF0C94">
          <w:rPr>
            <w:rFonts w:ascii="Calibri" w:hAnsi="Calibri"/>
            <w:spacing w:val="-6"/>
          </w:rPr>
          <w:delText>NC,</w:delText>
        </w:r>
      </w:del>
      <w:r w:rsidR="0081616C">
        <w:rPr>
          <w:rFonts w:ascii="Calibri" w:hAnsi="Calibri"/>
          <w:spacing w:val="-6"/>
        </w:rPr>
        <w:t xml:space="preserve"> </w:t>
      </w:r>
      <w:ins w:id="2613" w:author="Doug Gross" w:date="2018-04-30T20:48:00Z">
        <w:r w:rsidR="00DF0C94">
          <w:rPr>
            <w:rFonts w:ascii="Calibri" w:hAnsi="Calibri"/>
            <w:spacing w:val="-6"/>
          </w:rPr>
          <w:t>rendering</w:t>
        </w:r>
      </w:ins>
      <w:del w:id="2614" w:author="Doug Gross" w:date="2018-04-30T20:48:00Z">
        <w:r w:rsidR="0081616C" w:rsidDel="00DF0C94">
          <w:rPr>
            <w:rFonts w:ascii="Calibri" w:hAnsi="Calibri"/>
            <w:spacing w:val="-6"/>
          </w:rPr>
          <w:delText>leaving</w:delText>
        </w:r>
      </w:del>
      <w:r w:rsidR="0081616C">
        <w:rPr>
          <w:rFonts w:ascii="Calibri" w:hAnsi="Calibri"/>
          <w:spacing w:val="-6"/>
        </w:rPr>
        <w:t xml:space="preserve"> </w:t>
      </w:r>
      <w:ins w:id="2615" w:author="Doug Gross" w:date="2018-04-30T20:48:00Z">
        <w:r w:rsidR="00DF0C94">
          <w:rPr>
            <w:rFonts w:ascii="Calibri" w:hAnsi="Calibri"/>
            <w:spacing w:val="-6"/>
          </w:rPr>
          <w:t xml:space="preserve">its market focus and </w:t>
        </w:r>
      </w:ins>
      <w:del w:id="2616" w:author="Doug Gross" w:date="2018-04-30T20:48:00Z">
        <w:r w:rsidR="0081616C" w:rsidDel="00DF0C94">
          <w:rPr>
            <w:rFonts w:ascii="Calibri" w:hAnsi="Calibri"/>
            <w:spacing w:val="-6"/>
          </w:rPr>
          <w:delText xml:space="preserve">the </w:delText>
        </w:r>
      </w:del>
      <w:r w:rsidR="0081616C">
        <w:rPr>
          <w:rFonts w:ascii="Calibri" w:hAnsi="Calibri"/>
          <w:spacing w:val="-6"/>
        </w:rPr>
        <w:t xml:space="preserve">future uncertain. </w:t>
      </w:r>
    </w:p>
    <w:p w14:paraId="680ED2B9" w14:textId="28C7E935" w:rsidR="00CF5879" w:rsidRDefault="0081616C">
      <w:pPr>
        <w:pStyle w:val="Body"/>
        <w:rPr>
          <w:ins w:id="2617" w:author="Doug Gross" w:date="2018-05-07T21:32:00Z"/>
          <w:rFonts w:ascii="Calibri" w:hAnsi="Calibri"/>
          <w:spacing w:val="-6"/>
        </w:rPr>
      </w:pPr>
      <w:r>
        <w:rPr>
          <w:rFonts w:ascii="Calibri" w:hAnsi="Calibri"/>
          <w:spacing w:val="-6"/>
        </w:rPr>
        <w:t xml:space="preserve"> </w:t>
      </w:r>
    </w:p>
    <w:p w14:paraId="184A64A2" w14:textId="533CB9F6" w:rsidR="001F4013" w:rsidRPr="001F4013" w:rsidRDefault="001F4013" w:rsidP="00EA28D5">
      <w:pPr>
        <w:pStyle w:val="Body"/>
        <w:outlineLvl w:val="0"/>
        <w:rPr>
          <w:rFonts w:ascii="Calibri" w:eastAsia="Calibri" w:hAnsi="Calibri" w:cs="Calibri"/>
          <w:b/>
          <w:spacing w:val="-6"/>
          <w:rPrChange w:id="2618" w:author="Doug Gross" w:date="2018-05-07T21:32:00Z">
            <w:rPr>
              <w:rFonts w:ascii="Calibri" w:eastAsia="Calibri" w:hAnsi="Calibri" w:cs="Calibri"/>
              <w:spacing w:val="-6"/>
            </w:rPr>
          </w:rPrChange>
        </w:rPr>
      </w:pPr>
      <w:ins w:id="2619" w:author="Doug Gross" w:date="2018-05-07T21:32:00Z">
        <w:r w:rsidRPr="001F4013">
          <w:rPr>
            <w:rFonts w:ascii="Calibri" w:eastAsia="Calibri" w:hAnsi="Calibri" w:cs="Calibri"/>
            <w:b/>
            <w:spacing w:val="-6"/>
            <w:rPrChange w:id="2620" w:author="Doug Gross" w:date="2018-05-07T21:32:00Z">
              <w:rPr>
                <w:rFonts w:ascii="Calibri" w:eastAsia="Calibri" w:hAnsi="Calibri" w:cs="Calibri"/>
                <w:spacing w:val="-6"/>
              </w:rPr>
            </w:rPrChange>
          </w:rPr>
          <w:t>Convoy</w:t>
        </w:r>
      </w:ins>
    </w:p>
    <w:p w14:paraId="1BB6FEFE" w14:textId="00893EEB" w:rsidR="00CF5879" w:rsidRDefault="0081616C">
      <w:pPr>
        <w:pStyle w:val="Body"/>
        <w:rPr>
          <w:rFonts w:ascii="Calibri" w:eastAsia="Calibri" w:hAnsi="Calibri" w:cs="Calibri"/>
          <w:shd w:val="clear" w:color="auto" w:fill="FFFFFF"/>
        </w:rPr>
      </w:pPr>
      <w:r>
        <w:rPr>
          <w:rFonts w:ascii="Calibri" w:hAnsi="Calibri"/>
        </w:rPr>
        <w:t xml:space="preserve">We view Seattle’s Convoy is our most significant competitor due to </w:t>
      </w:r>
      <w:ins w:id="2621" w:author="Doug Gross" w:date="2018-04-30T20:48:00Z">
        <w:r w:rsidR="005676CB">
          <w:rPr>
            <w:rFonts w:ascii="Calibri" w:hAnsi="Calibri"/>
          </w:rPr>
          <w:t xml:space="preserve">the funding </w:t>
        </w:r>
      </w:ins>
      <w:ins w:id="2622" w:author="Doug Gross" w:date="2018-05-10T19:29:00Z">
        <w:r w:rsidR="00A34682">
          <w:rPr>
            <w:rFonts w:ascii="Calibri" w:hAnsi="Calibri"/>
          </w:rPr>
          <w:t xml:space="preserve">that </w:t>
        </w:r>
      </w:ins>
      <w:ins w:id="2623" w:author="Doug Gross" w:date="2018-04-30T20:48:00Z">
        <w:r w:rsidR="005676CB">
          <w:rPr>
            <w:rFonts w:ascii="Calibri" w:hAnsi="Calibri"/>
          </w:rPr>
          <w:t>they have</w:t>
        </w:r>
      </w:ins>
      <w:del w:id="2624" w:author="Doug Gross" w:date="2018-04-30T20:48:00Z">
        <w:r w:rsidDel="00DF0C94">
          <w:rPr>
            <w:rFonts w:ascii="Calibri" w:hAnsi="Calibri"/>
          </w:rPr>
          <w:delText>their</w:delText>
        </w:r>
      </w:del>
      <w:r>
        <w:rPr>
          <w:rFonts w:ascii="Calibri" w:hAnsi="Calibri"/>
        </w:rPr>
        <w:t xml:space="preserve"> secured </w:t>
      </w:r>
      <w:del w:id="2625" w:author="Doug Gross" w:date="2018-04-30T20:48:00Z">
        <w:r w:rsidDel="005676CB">
          <w:rPr>
            <w:rFonts w:ascii="Calibri" w:hAnsi="Calibri"/>
          </w:rPr>
          <w:delText xml:space="preserve">funding </w:delText>
        </w:r>
      </w:del>
      <w:r>
        <w:rPr>
          <w:rFonts w:ascii="Calibri" w:hAnsi="Calibri"/>
        </w:rPr>
        <w:t xml:space="preserve">and good reviews </w:t>
      </w:r>
      <w:ins w:id="2626" w:author="Doug Gross" w:date="2018-04-30T20:49:00Z">
        <w:r w:rsidR="005676CB">
          <w:rPr>
            <w:rFonts w:ascii="Calibri" w:hAnsi="Calibri"/>
          </w:rPr>
          <w:t>from</w:t>
        </w:r>
      </w:ins>
      <w:del w:id="2627" w:author="Doug Gross" w:date="2018-04-30T20:49:00Z">
        <w:r w:rsidDel="005676CB">
          <w:rPr>
            <w:rFonts w:ascii="Calibri" w:hAnsi="Calibri"/>
          </w:rPr>
          <w:delText>within</w:delText>
        </w:r>
      </w:del>
      <w:r>
        <w:rPr>
          <w:rFonts w:ascii="Calibri" w:hAnsi="Calibri"/>
        </w:rPr>
        <w:t xml:space="preserve"> their audience groups (Driver</w:t>
      </w:r>
      <w:ins w:id="2628" w:author="Doug Gross" w:date="2018-04-30T20:49:00Z">
        <w:r w:rsidR="005676CB">
          <w:rPr>
            <w:rFonts w:ascii="Calibri" w:hAnsi="Calibri"/>
          </w:rPr>
          <w:t>s</w:t>
        </w:r>
      </w:ins>
      <w:r>
        <w:rPr>
          <w:rFonts w:ascii="Calibri" w:hAnsi="Calibri"/>
        </w:rPr>
        <w:t>, Shippers</w:t>
      </w:r>
      <w:ins w:id="2629" w:author="Doug Gross" w:date="2018-04-30T20:49:00Z">
        <w:r w:rsidR="005676CB">
          <w:rPr>
            <w:rFonts w:ascii="Calibri" w:hAnsi="Calibri"/>
          </w:rPr>
          <w:t>,</w:t>
        </w:r>
      </w:ins>
      <w:del w:id="2630" w:author="Doug Gross" w:date="2018-04-30T20:49:00Z">
        <w:r w:rsidDel="005676CB">
          <w:rPr>
            <w:rFonts w:ascii="Calibri" w:hAnsi="Calibri"/>
          </w:rPr>
          <w:delText xml:space="preserve"> and</w:delText>
        </w:r>
      </w:del>
      <w:r>
        <w:rPr>
          <w:rFonts w:ascii="Calibri" w:hAnsi="Calibri"/>
        </w:rPr>
        <w:t xml:space="preserve"> Employees). At the end of July 2017, </w:t>
      </w:r>
      <w:r>
        <w:rPr>
          <w:rFonts w:ascii="Calibri" w:hAnsi="Calibri"/>
          <w:spacing w:val="-6"/>
        </w:rPr>
        <w:t xml:space="preserve">Convoy </w:t>
      </w:r>
      <w:del w:id="2631" w:author="Doug Gross" w:date="2018-04-30T20:49:00Z">
        <w:r w:rsidDel="005676CB">
          <w:rPr>
            <w:rFonts w:ascii="Calibri" w:hAnsi="Calibri"/>
            <w:spacing w:val="-6"/>
          </w:rPr>
          <w:delText xml:space="preserve">quietly </w:delText>
        </w:r>
      </w:del>
      <w:ins w:id="2632" w:author="Doug Gross" w:date="2018-04-30T20:50:00Z">
        <w:r w:rsidR="005676CB">
          <w:rPr>
            <w:rFonts w:ascii="Calibri" w:hAnsi="Calibri"/>
            <w:spacing w:val="-6"/>
          </w:rPr>
          <w:t xml:space="preserve">completed a </w:t>
        </w:r>
      </w:ins>
      <w:del w:id="2633" w:author="Doug Gross" w:date="2018-04-30T20:50:00Z">
        <w:r w:rsidDel="005676CB">
          <w:rPr>
            <w:rFonts w:ascii="Calibri" w:hAnsi="Calibri"/>
            <w:spacing w:val="-6"/>
          </w:rPr>
          <w:delText xml:space="preserve">raised </w:delText>
        </w:r>
      </w:del>
      <w:ins w:id="2634" w:author="Doug Gross" w:date="2018-04-30T20:49:00Z">
        <w:r w:rsidR="005676CB">
          <w:rPr>
            <w:rFonts w:ascii="Calibri" w:hAnsi="Calibri"/>
            <w:spacing w:val="-6"/>
          </w:rPr>
          <w:t>capital</w:t>
        </w:r>
      </w:ins>
      <w:ins w:id="2635" w:author="Doug Gross" w:date="2018-04-30T20:50:00Z">
        <w:r w:rsidR="005676CB">
          <w:rPr>
            <w:rFonts w:ascii="Calibri" w:hAnsi="Calibri"/>
            <w:spacing w:val="-6"/>
          </w:rPr>
          <w:t xml:space="preserve"> raise</w:t>
        </w:r>
      </w:ins>
      <w:ins w:id="2636" w:author="Doug Gross" w:date="2018-04-30T20:49:00Z">
        <w:r w:rsidR="005676CB">
          <w:rPr>
            <w:rFonts w:ascii="Calibri" w:hAnsi="Calibri"/>
            <w:spacing w:val="-6"/>
          </w:rPr>
          <w:t xml:space="preserve"> in excess of </w:t>
        </w:r>
      </w:ins>
      <w:del w:id="2637" w:author="Doug Gross" w:date="2018-04-30T20:49:00Z">
        <w:r w:rsidDel="005676CB">
          <w:rPr>
            <w:rFonts w:ascii="Calibri" w:hAnsi="Calibri"/>
            <w:spacing w:val="-6"/>
          </w:rPr>
          <w:delText xml:space="preserve">Seattle based funding hitting over </w:delText>
        </w:r>
      </w:del>
      <w:r>
        <w:rPr>
          <w:rFonts w:ascii="Calibri" w:hAnsi="Calibri"/>
          <w:spacing w:val="-6"/>
        </w:rPr>
        <w:t>$60M</w:t>
      </w:r>
      <w:ins w:id="2638" w:author="Doug Gross" w:date="2018-05-10T19:30:00Z">
        <w:r w:rsidR="00A34682">
          <w:rPr>
            <w:rFonts w:ascii="Calibri" w:hAnsi="Calibri"/>
            <w:spacing w:val="-6"/>
          </w:rPr>
          <w:t>.</w:t>
        </w:r>
      </w:ins>
      <w:r>
        <w:rPr>
          <w:rFonts w:ascii="Calibri" w:eastAsia="Calibri" w:hAnsi="Calibri" w:cs="Calibri"/>
          <w:spacing w:val="-6"/>
          <w:vertAlign w:val="superscript"/>
        </w:rPr>
        <w:footnoteReference w:id="12"/>
      </w:r>
      <w:del w:id="2639" w:author="Doug Gross" w:date="2018-04-30T20:50:00Z">
        <w:r w:rsidDel="005676CB">
          <w:rPr>
            <w:rFonts w:ascii="Calibri" w:hAnsi="Calibri"/>
            <w:spacing w:val="-6"/>
          </w:rPr>
          <w:delText xml:space="preserve"> in one round</w:delText>
        </w:r>
      </w:del>
      <w:del w:id="2640" w:author="Doug Gross" w:date="2018-05-10T19:30:00Z">
        <w:r w:rsidDel="00A34682">
          <w:rPr>
            <w:rFonts w:ascii="Calibri" w:hAnsi="Calibri"/>
            <w:spacing w:val="-6"/>
          </w:rPr>
          <w:delText>.</w:delText>
        </w:r>
      </w:del>
      <w:r>
        <w:rPr>
          <w:rFonts w:ascii="Calibri" w:hAnsi="Calibri"/>
          <w:spacing w:val="-6"/>
        </w:rPr>
        <w:t xml:space="preserve"> </w:t>
      </w:r>
      <w:r>
        <w:rPr>
          <w:rFonts w:ascii="Calibri" w:hAnsi="Calibri"/>
        </w:rPr>
        <w:t>On the</w:t>
      </w:r>
      <w:ins w:id="2641" w:author="Doug Gross" w:date="2018-04-30T20:50:00Z">
        <w:r w:rsidR="005676CB">
          <w:rPr>
            <w:rFonts w:ascii="Calibri" w:hAnsi="Calibri"/>
          </w:rPr>
          <w:t xml:space="preserve"> company’s web</w:t>
        </w:r>
      </w:ins>
      <w:del w:id="2642" w:author="Doug Gross" w:date="2018-04-30T20:50:00Z">
        <w:r w:rsidDel="005676CB">
          <w:rPr>
            <w:rFonts w:ascii="Calibri" w:hAnsi="Calibri"/>
          </w:rPr>
          <w:delText xml:space="preserve">ir </w:delText>
        </w:r>
      </w:del>
      <w:r>
        <w:rPr>
          <w:rFonts w:ascii="Calibri" w:hAnsi="Calibri"/>
        </w:rPr>
        <w:t xml:space="preserve">site, </w:t>
      </w:r>
      <w:ins w:id="2643" w:author="Doug Gross" w:date="2018-05-10T19:31:00Z">
        <w:r w:rsidR="00A34682">
          <w:rPr>
            <w:rFonts w:ascii="Calibri" w:hAnsi="Calibri"/>
          </w:rPr>
          <w:t>Convoy</w:t>
        </w:r>
      </w:ins>
      <w:del w:id="2644" w:author="Doug Gross" w:date="2018-05-10T19:31:00Z">
        <w:r w:rsidDel="00A34682">
          <w:rPr>
            <w:rFonts w:ascii="Calibri" w:hAnsi="Calibri"/>
          </w:rPr>
          <w:delText>they</w:delText>
        </w:r>
      </w:del>
      <w:r>
        <w:rPr>
          <w:rFonts w:ascii="Calibri" w:hAnsi="Calibri"/>
        </w:rPr>
        <w:t xml:space="preserve"> </w:t>
      </w:r>
      <w:ins w:id="2645" w:author="Doug Gross" w:date="2018-05-10T19:31:00Z">
        <w:r w:rsidR="00A34682">
          <w:rPr>
            <w:rFonts w:ascii="Calibri" w:hAnsi="Calibri"/>
          </w:rPr>
          <w:t xml:space="preserve">claims </w:t>
        </w:r>
      </w:ins>
      <w:del w:id="2646" w:author="Doug Gross" w:date="2018-05-10T19:31:00Z">
        <w:r w:rsidDel="00A34682">
          <w:rPr>
            <w:rFonts w:ascii="Calibri" w:hAnsi="Calibri"/>
          </w:rPr>
          <w:delText xml:space="preserve">present </w:delText>
        </w:r>
      </w:del>
      <w:ins w:id="2647" w:author="Doug Gross" w:date="2018-04-30T20:50:00Z">
        <w:r w:rsidR="005676CB">
          <w:rPr>
            <w:rFonts w:ascii="Calibri" w:hAnsi="Calibri"/>
          </w:rPr>
          <w:t xml:space="preserve">real-time </w:t>
        </w:r>
      </w:ins>
      <w:r>
        <w:rPr>
          <w:rFonts w:ascii="Calibri" w:hAnsi="Calibri"/>
        </w:rPr>
        <w:t>GPS</w:t>
      </w:r>
      <w:ins w:id="2648" w:author="Doug Gross" w:date="2018-04-30T20:50:00Z">
        <w:r w:rsidR="005676CB">
          <w:rPr>
            <w:rFonts w:ascii="Calibri" w:hAnsi="Calibri"/>
          </w:rPr>
          <w:t>-based</w:t>
        </w:r>
      </w:ins>
      <w:r>
        <w:rPr>
          <w:rFonts w:ascii="Calibri" w:hAnsi="Calibri"/>
        </w:rPr>
        <w:t xml:space="preserve"> tracking</w:t>
      </w:r>
      <w:ins w:id="2649" w:author="Doug Gross" w:date="2018-05-10T19:32:00Z">
        <w:r w:rsidR="00A34682">
          <w:rPr>
            <w:rFonts w:ascii="Calibri" w:hAnsi="Calibri"/>
          </w:rPr>
          <w:t xml:space="preserve"> capabilities</w:t>
        </w:r>
      </w:ins>
      <w:r>
        <w:rPr>
          <w:rFonts w:ascii="Calibri" w:hAnsi="Calibri"/>
        </w:rPr>
        <w:t xml:space="preserve"> for their shipments</w:t>
      </w:r>
      <w:ins w:id="2650" w:author="Doug Gross" w:date="2018-04-30T20:51:00Z">
        <w:r w:rsidR="005676CB">
          <w:rPr>
            <w:rFonts w:ascii="Calibri" w:hAnsi="Calibri"/>
          </w:rPr>
          <w:t xml:space="preserve">, </w:t>
        </w:r>
      </w:ins>
      <w:del w:id="2651" w:author="Doug Gross" w:date="2018-04-30T20:51:00Z">
        <w:r w:rsidDel="005676CB">
          <w:rPr>
            <w:rFonts w:ascii="Calibri" w:hAnsi="Calibri"/>
          </w:rPr>
          <w:delText xml:space="preserve"> </w:delText>
        </w:r>
      </w:del>
      <w:del w:id="2652" w:author="Doug Gross" w:date="2018-04-30T20:50:00Z">
        <w:r w:rsidDel="005676CB">
          <w:rPr>
            <w:rFonts w:ascii="Calibri" w:hAnsi="Calibri"/>
          </w:rPr>
          <w:delText xml:space="preserve">as well and real-time tracking </w:delText>
        </w:r>
      </w:del>
      <w:r>
        <w:rPr>
          <w:rFonts w:ascii="Calibri" w:hAnsi="Calibri"/>
        </w:rPr>
        <w:t>but only</w:t>
      </w:r>
      <w:ins w:id="2653" w:author="Doug Gross" w:date="2018-05-10T19:32:00Z">
        <w:r w:rsidR="00A34682">
          <w:rPr>
            <w:rFonts w:ascii="Calibri" w:hAnsi="Calibri"/>
          </w:rPr>
          <w:t xml:space="preserve"> visualized via </w:t>
        </w:r>
      </w:ins>
      <w:del w:id="2654" w:author="Doug Gross" w:date="2018-05-10T19:32:00Z">
        <w:r w:rsidDel="00A34682">
          <w:rPr>
            <w:rFonts w:ascii="Calibri" w:hAnsi="Calibri"/>
          </w:rPr>
          <w:delText xml:space="preserve"> within </w:delText>
        </w:r>
      </w:del>
      <w:r>
        <w:rPr>
          <w:rFonts w:ascii="Calibri" w:hAnsi="Calibri"/>
        </w:rPr>
        <w:t xml:space="preserve">Google Maps </w:t>
      </w:r>
      <w:ins w:id="2655" w:author="Doug Gross" w:date="2018-05-10T19:32:00Z">
        <w:r w:rsidR="00A34682">
          <w:rPr>
            <w:rFonts w:ascii="Calibri" w:hAnsi="Calibri"/>
          </w:rPr>
          <w:t xml:space="preserve">only </w:t>
        </w:r>
      </w:ins>
      <w:r>
        <w:rPr>
          <w:rFonts w:ascii="Calibri" w:hAnsi="Calibri"/>
        </w:rPr>
        <w:t xml:space="preserve">using the driver’s own mobile device. </w:t>
      </w:r>
      <w:ins w:id="2656" w:author="Doug Gross" w:date="2018-04-30T20:51:00Z">
        <w:r w:rsidR="005676CB">
          <w:rPr>
            <w:rFonts w:ascii="Calibri" w:hAnsi="Calibri"/>
          </w:rPr>
          <w:t xml:space="preserve">The company has </w:t>
        </w:r>
      </w:ins>
      <w:del w:id="2657" w:author="Doug Gross" w:date="2018-04-30T20:51:00Z">
        <w:r w:rsidDel="005676CB">
          <w:rPr>
            <w:rFonts w:ascii="Calibri" w:hAnsi="Calibri"/>
          </w:rPr>
          <w:delText xml:space="preserve">Based in Seattle, they have </w:delText>
        </w:r>
      </w:del>
      <w:r>
        <w:rPr>
          <w:rFonts w:ascii="Calibri" w:hAnsi="Calibri"/>
        </w:rPr>
        <w:t>received</w:t>
      </w:r>
      <w:ins w:id="2658" w:author="Doug Gross" w:date="2018-04-30T20:51:00Z">
        <w:r w:rsidR="005676CB">
          <w:rPr>
            <w:rFonts w:ascii="Calibri" w:hAnsi="Calibri"/>
          </w:rPr>
          <w:t xml:space="preserve"> funding</w:t>
        </w:r>
      </w:ins>
      <w:del w:id="2659" w:author="Doug Gross" w:date="2018-04-30T20:51:00Z">
        <w:r w:rsidDel="005676CB">
          <w:rPr>
            <w:rFonts w:ascii="Calibri" w:hAnsi="Calibri"/>
          </w:rPr>
          <w:delText xml:space="preserve"> money</w:delText>
        </w:r>
      </w:del>
      <w:r>
        <w:rPr>
          <w:rFonts w:ascii="Calibri" w:hAnsi="Calibri"/>
        </w:rPr>
        <w:t xml:space="preserve"> from </w:t>
      </w:r>
      <w:del w:id="2660" w:author="Doug Gross" w:date="2018-04-30T20:51:00Z">
        <w:r w:rsidDel="005676CB">
          <w:rPr>
            <w:rFonts w:ascii="Calibri" w:hAnsi="Calibri"/>
          </w:rPr>
          <w:delText xml:space="preserve">Seattle tech-based money attracting </w:delText>
        </w:r>
      </w:del>
      <w:r>
        <w:rPr>
          <w:rFonts w:ascii="Calibri" w:hAnsi="Calibri"/>
          <w:shd w:val="clear" w:color="auto" w:fill="FFFFFF"/>
        </w:rPr>
        <w:t>Cascade Investment</w:t>
      </w:r>
      <w:ins w:id="2661" w:author="Doug Gross" w:date="2018-04-30T20:52:00Z">
        <w:r w:rsidR="005676CB">
          <w:rPr>
            <w:rFonts w:ascii="Calibri" w:hAnsi="Calibri"/>
            <w:shd w:val="clear" w:color="auto" w:fill="FFFFFF"/>
          </w:rPr>
          <w:t>; Mosaic Ventures (</w:t>
        </w:r>
      </w:ins>
      <w:del w:id="2662" w:author="Doug Gross" w:date="2018-04-30T20:51:00Z">
        <w:r w:rsidDel="005676CB">
          <w:rPr>
            <w:rFonts w:ascii="Calibri" w:hAnsi="Calibri"/>
            <w:shd w:val="clear" w:color="auto" w:fill="FFFFFF"/>
          </w:rPr>
          <w:delText>,</w:delText>
        </w:r>
      </w:del>
      <w:del w:id="2663" w:author="Doug Gross" w:date="2018-04-30T20:52:00Z">
        <w:r w:rsidDel="005676CB">
          <w:rPr>
            <w:rFonts w:ascii="Calibri" w:hAnsi="Calibri"/>
            <w:shd w:val="clear" w:color="auto" w:fill="FFFFFF"/>
          </w:rPr>
          <w:delText xml:space="preserve"> </w:delText>
        </w:r>
      </w:del>
      <w:r>
        <w:rPr>
          <w:rFonts w:ascii="Calibri" w:hAnsi="Calibri"/>
          <w:shd w:val="clear" w:color="auto" w:fill="FFFFFF"/>
        </w:rPr>
        <w:t>Bill Gates’</w:t>
      </w:r>
      <w:ins w:id="2664" w:author="Doug Gross" w:date="2018-04-30T20:52:00Z">
        <w:r w:rsidR="005676CB">
          <w:rPr>
            <w:rFonts w:ascii="Calibri" w:hAnsi="Calibri"/>
            <w:shd w:val="clear" w:color="auto" w:fill="FFFFFF"/>
          </w:rPr>
          <w:t xml:space="preserve"> VC firm); and </w:t>
        </w:r>
      </w:ins>
      <w:del w:id="2665" w:author="Doug Gross" w:date="2018-04-30T20:52:00Z">
        <w:r w:rsidDel="005676CB">
          <w:rPr>
            <w:rFonts w:ascii="Calibri" w:hAnsi="Calibri"/>
            <w:shd w:val="clear" w:color="auto" w:fill="FFFFFF"/>
          </w:rPr>
          <w:delText xml:space="preserve"> investment fund Mosaic Ventures, and </w:delText>
        </w:r>
      </w:del>
      <w:r>
        <w:rPr>
          <w:rFonts w:ascii="Calibri" w:hAnsi="Calibri"/>
          <w:shd w:val="clear" w:color="auto" w:fill="FFFFFF"/>
        </w:rPr>
        <w:t xml:space="preserve">Barry Diller. LinkedIn co-founder Reid Hoffman, on behalf of </w:t>
      </w:r>
      <w:proofErr w:type="spellStart"/>
      <w:r>
        <w:rPr>
          <w:rFonts w:ascii="Calibri" w:hAnsi="Calibri"/>
          <w:shd w:val="clear" w:color="auto" w:fill="FFFFFF"/>
        </w:rPr>
        <w:t>Greylock</w:t>
      </w:r>
      <w:proofErr w:type="spellEnd"/>
      <w:r>
        <w:rPr>
          <w:rFonts w:ascii="Calibri" w:hAnsi="Calibri"/>
          <w:shd w:val="clear" w:color="auto" w:fill="FFFFFF"/>
        </w:rPr>
        <w:t xml:space="preserve"> Partners, has </w:t>
      </w:r>
      <w:ins w:id="2666" w:author="Doug Gross" w:date="2018-04-30T20:52:00Z">
        <w:r w:rsidR="005676CB">
          <w:rPr>
            <w:rFonts w:ascii="Calibri" w:hAnsi="Calibri"/>
            <w:shd w:val="clear" w:color="auto" w:fill="FFFFFF"/>
          </w:rPr>
          <w:t>participated in two rounds</w:t>
        </w:r>
      </w:ins>
      <w:del w:id="2667" w:author="Doug Gross" w:date="2018-04-30T20:52:00Z">
        <w:r w:rsidDel="005676CB">
          <w:rPr>
            <w:rFonts w:ascii="Calibri" w:hAnsi="Calibri"/>
            <w:shd w:val="clear" w:color="auto" w:fill="FFFFFF"/>
          </w:rPr>
          <w:delText>invested twice</w:delText>
        </w:r>
      </w:del>
      <w:r>
        <w:rPr>
          <w:rFonts w:ascii="Calibri" w:hAnsi="Calibri"/>
          <w:shd w:val="clear" w:color="auto" w:fill="FFFFFF"/>
        </w:rPr>
        <w:t xml:space="preserve">. </w:t>
      </w:r>
      <w:ins w:id="2668" w:author="Doug Gross" w:date="2018-04-30T20:53:00Z">
        <w:r w:rsidR="005676CB">
          <w:rPr>
            <w:rFonts w:ascii="Calibri" w:hAnsi="Calibri"/>
            <w:shd w:val="clear" w:color="auto" w:fill="FFFFFF"/>
          </w:rPr>
          <w:t xml:space="preserve">Other </w:t>
        </w:r>
      </w:ins>
      <w:del w:id="2669" w:author="Doug Gross" w:date="2018-04-30T20:53:00Z">
        <w:r w:rsidDel="005676CB">
          <w:rPr>
            <w:rFonts w:ascii="Calibri" w:hAnsi="Calibri"/>
            <w:shd w:val="clear" w:color="auto" w:fill="FFFFFF"/>
          </w:rPr>
          <w:delText>Previo</w:delText>
        </w:r>
      </w:del>
      <w:del w:id="2670" w:author="Doug Gross" w:date="2018-04-30T20:52:00Z">
        <w:r w:rsidDel="005676CB">
          <w:rPr>
            <w:rFonts w:ascii="Calibri" w:hAnsi="Calibri"/>
            <w:shd w:val="clear" w:color="auto" w:fill="FFFFFF"/>
          </w:rPr>
          <w:delText xml:space="preserve">us </w:delText>
        </w:r>
      </w:del>
      <w:r>
        <w:rPr>
          <w:rFonts w:ascii="Calibri" w:hAnsi="Calibri"/>
          <w:shd w:val="clear" w:color="auto" w:fill="FFFFFF"/>
        </w:rPr>
        <w:t>Convoy backers include Amazon CEO</w:t>
      </w:r>
      <w:ins w:id="2671" w:author="Doug Gross" w:date="2018-04-30T20:53:00Z">
        <w:r w:rsidR="005676CB">
          <w:rPr>
            <w:rFonts w:ascii="Calibri" w:hAnsi="Calibri"/>
            <w:shd w:val="clear" w:color="auto" w:fill="FFFFFF"/>
          </w:rPr>
          <w:t>,</w:t>
        </w:r>
      </w:ins>
      <w:r>
        <w:rPr>
          <w:rFonts w:ascii="Calibri" w:hAnsi="Calibri"/>
          <w:shd w:val="clear" w:color="auto" w:fill="FFFFFF"/>
        </w:rPr>
        <w:t xml:space="preserve"> Jeff Bezos</w:t>
      </w:r>
      <w:ins w:id="2672" w:author="Doug Gross" w:date="2018-04-30T20:53:00Z">
        <w:r w:rsidR="005676CB">
          <w:rPr>
            <w:rFonts w:ascii="Calibri" w:hAnsi="Calibri"/>
            <w:shd w:val="clear" w:color="auto" w:fill="FFFFFF"/>
          </w:rPr>
          <w:t>,</w:t>
        </w:r>
      </w:ins>
      <w:r>
        <w:rPr>
          <w:rFonts w:ascii="Calibri" w:hAnsi="Calibri"/>
          <w:shd w:val="clear" w:color="auto" w:fill="FFFFFF"/>
        </w:rPr>
        <w:t xml:space="preserve"> and Salesforce CEO</w:t>
      </w:r>
      <w:ins w:id="2673" w:author="Doug Gross" w:date="2018-04-30T20:53:00Z">
        <w:r w:rsidR="005676CB">
          <w:rPr>
            <w:rFonts w:ascii="Calibri" w:hAnsi="Calibri"/>
            <w:shd w:val="clear" w:color="auto" w:fill="FFFFFF"/>
          </w:rPr>
          <w:t>,</w:t>
        </w:r>
      </w:ins>
      <w:r>
        <w:rPr>
          <w:rFonts w:ascii="Calibri" w:hAnsi="Calibri"/>
          <w:shd w:val="clear" w:color="auto" w:fill="FFFFFF"/>
        </w:rPr>
        <w:t xml:space="preserve"> Marc Benioff. Convoy </w:t>
      </w:r>
      <w:ins w:id="2674" w:author="Doug Gross" w:date="2018-04-30T20:53:00Z">
        <w:r w:rsidR="005676CB">
          <w:rPr>
            <w:rFonts w:ascii="Calibri" w:hAnsi="Calibri"/>
            <w:shd w:val="clear" w:color="auto" w:fill="FFFFFF"/>
          </w:rPr>
          <w:t xml:space="preserve">expresses that it is </w:t>
        </w:r>
      </w:ins>
      <w:del w:id="2675" w:author="Doug Gross" w:date="2018-04-30T20:53:00Z">
        <w:r w:rsidDel="005676CB">
          <w:rPr>
            <w:rFonts w:ascii="Calibri" w:hAnsi="Calibri"/>
            <w:shd w:val="clear" w:color="auto" w:fill="FFFFFF"/>
          </w:rPr>
          <w:delText xml:space="preserve">feels they are </w:delText>
        </w:r>
      </w:del>
      <w:r>
        <w:rPr>
          <w:rFonts w:ascii="Calibri" w:hAnsi="Calibri"/>
          <w:shd w:val="clear" w:color="auto" w:fill="FFFFFF"/>
        </w:rPr>
        <w:t>alo</w:t>
      </w:r>
      <w:ins w:id="2676" w:author="Doug Gross" w:date="2018-04-30T20:53:00Z">
        <w:r w:rsidR="005676CB">
          <w:rPr>
            <w:rFonts w:ascii="Calibri" w:hAnsi="Calibri"/>
            <w:shd w:val="clear" w:color="auto" w:fill="FFFFFF"/>
          </w:rPr>
          <w:t xml:space="preserve">ne in the market, </w:t>
        </w:r>
      </w:ins>
      <w:del w:id="2677" w:author="Doug Gross" w:date="2018-04-30T20:53:00Z">
        <w:r w:rsidDel="005676CB">
          <w:rPr>
            <w:rFonts w:ascii="Calibri" w:hAnsi="Calibri"/>
            <w:shd w:val="clear" w:color="auto" w:fill="FFFFFF"/>
          </w:rPr>
          <w:delText xml:space="preserve">ne on the playing field </w:delText>
        </w:r>
      </w:del>
      <w:r>
        <w:rPr>
          <w:rFonts w:ascii="Calibri" w:hAnsi="Calibri"/>
          <w:shd w:val="clear" w:color="auto" w:fill="FFFFFF"/>
        </w:rPr>
        <w:t xml:space="preserve">even as Uber Freight entered the fray in May 2017. </w:t>
      </w:r>
      <w:ins w:id="2678" w:author="Doug Gross" w:date="2018-04-30T20:54:00Z">
        <w:r w:rsidR="005676CB">
          <w:rPr>
            <w:rFonts w:ascii="Calibri" w:hAnsi="Calibri"/>
            <w:shd w:val="clear" w:color="auto" w:fill="FFFFFF"/>
          </w:rPr>
          <w:t>While Convoy is</w:t>
        </w:r>
      </w:ins>
      <w:del w:id="2679" w:author="Doug Gross" w:date="2018-04-30T20:54:00Z">
        <w:r w:rsidDel="005676CB">
          <w:rPr>
            <w:rFonts w:ascii="Calibri" w:hAnsi="Calibri"/>
            <w:shd w:val="clear" w:color="auto" w:fill="FFFFFF"/>
          </w:rPr>
          <w:delText>They</w:delText>
        </w:r>
      </w:del>
      <w:ins w:id="2680" w:author="Doug Gross" w:date="2018-04-30T20:54:00Z">
        <w:r w:rsidR="005676CB">
          <w:rPr>
            <w:rFonts w:ascii="Calibri" w:hAnsi="Calibri"/>
            <w:shd w:val="clear" w:color="auto" w:fill="FFFFFF"/>
          </w:rPr>
          <w:t xml:space="preserve"> </w:t>
        </w:r>
      </w:ins>
      <w:del w:id="2681" w:author="Doug Gross" w:date="2018-04-30T20:54:00Z">
        <w:r w:rsidDel="005676CB">
          <w:rPr>
            <w:rFonts w:ascii="Calibri" w:hAnsi="Calibri"/>
            <w:shd w:val="clear" w:color="auto" w:fill="FFFFFF"/>
          </w:rPr>
          <w:delText xml:space="preserve"> are </w:delText>
        </w:r>
      </w:del>
      <w:r>
        <w:rPr>
          <w:rFonts w:ascii="Calibri" w:hAnsi="Calibri"/>
          <w:shd w:val="clear" w:color="auto" w:fill="FFFFFF"/>
        </w:rPr>
        <w:t>growing quickly</w:t>
      </w:r>
      <w:ins w:id="2682" w:author="Doug Gross" w:date="2018-04-30T20:54:00Z">
        <w:r w:rsidR="005676CB">
          <w:rPr>
            <w:rFonts w:ascii="Calibri" w:hAnsi="Calibri"/>
            <w:shd w:val="clear" w:color="auto" w:fill="FFFFFF"/>
          </w:rPr>
          <w:t xml:space="preserve">, </w:t>
        </w:r>
      </w:ins>
      <w:del w:id="2683" w:author="Doug Gross" w:date="2018-04-30T20:54:00Z">
        <w:r w:rsidDel="005676CB">
          <w:rPr>
            <w:rFonts w:ascii="Calibri" w:hAnsi="Calibri"/>
            <w:shd w:val="clear" w:color="auto" w:fill="FFFFFF"/>
          </w:rPr>
          <w:delText xml:space="preserve"> although </w:delText>
        </w:r>
      </w:del>
      <w:r>
        <w:rPr>
          <w:rFonts w:ascii="Calibri" w:hAnsi="Calibri"/>
          <w:shd w:val="clear" w:color="auto" w:fill="FFFFFF"/>
        </w:rPr>
        <w:t xml:space="preserve">their intent is not to eliminate the freight broker. </w:t>
      </w:r>
      <w:ins w:id="2684" w:author="Doug Gross" w:date="2018-04-30T20:54:00Z">
        <w:r w:rsidR="005676CB">
          <w:rPr>
            <w:rFonts w:ascii="Calibri" w:hAnsi="Calibri"/>
            <w:shd w:val="clear" w:color="auto" w:fill="FFFFFF"/>
          </w:rPr>
          <w:t>Rather, th</w:t>
        </w:r>
      </w:ins>
      <w:del w:id="2685" w:author="Doug Gross" w:date="2018-04-30T20:54:00Z">
        <w:r w:rsidDel="005676CB">
          <w:rPr>
            <w:rFonts w:ascii="Calibri" w:hAnsi="Calibri"/>
            <w:shd w:val="clear" w:color="auto" w:fill="FFFFFF"/>
          </w:rPr>
          <w:delText>Th</w:delText>
        </w:r>
      </w:del>
      <w:r>
        <w:rPr>
          <w:rFonts w:ascii="Calibri" w:hAnsi="Calibri"/>
          <w:shd w:val="clear" w:color="auto" w:fill="FFFFFF"/>
        </w:rPr>
        <w:t>ey want to evolve the freight broker’s services</w:t>
      </w:r>
      <w:ins w:id="2686" w:author="Doug Gross" w:date="2018-04-30T20:54:00Z">
        <w:r w:rsidR="005676CB">
          <w:rPr>
            <w:rFonts w:ascii="Calibri" w:hAnsi="Calibri"/>
            <w:shd w:val="clear" w:color="auto" w:fill="FFFFFF"/>
          </w:rPr>
          <w:t xml:space="preserve">. The </w:t>
        </w:r>
      </w:ins>
      <w:del w:id="2687" w:author="Doug Gross" w:date="2018-04-30T20:54:00Z">
        <w:r w:rsidDel="005676CB">
          <w:rPr>
            <w:rFonts w:ascii="Calibri" w:hAnsi="Calibri"/>
            <w:shd w:val="clear" w:color="auto" w:fill="FFFFFF"/>
          </w:rPr>
          <w:delText xml:space="preserve"> and the </w:delText>
        </w:r>
      </w:del>
      <w:r>
        <w:rPr>
          <w:rFonts w:ascii="Calibri" w:hAnsi="Calibri"/>
          <w:shd w:val="clear" w:color="auto" w:fill="FFFFFF"/>
        </w:rPr>
        <w:t xml:space="preserve">Convoy </w:t>
      </w:r>
      <w:ins w:id="2688" w:author="Doug Gross" w:date="2018-04-30T20:54:00Z">
        <w:r w:rsidR="005676CB">
          <w:rPr>
            <w:rFonts w:ascii="Calibri" w:hAnsi="Calibri"/>
            <w:shd w:val="clear" w:color="auto" w:fill="FFFFFF"/>
          </w:rPr>
          <w:t>s</w:t>
        </w:r>
      </w:ins>
      <w:del w:id="2689" w:author="Doug Gross" w:date="2018-04-30T20:54:00Z">
        <w:r w:rsidDel="005676CB">
          <w:rPr>
            <w:rFonts w:ascii="Calibri" w:hAnsi="Calibri"/>
            <w:shd w:val="clear" w:color="auto" w:fill="FFFFFF"/>
          </w:rPr>
          <w:delText>S</w:delText>
        </w:r>
      </w:del>
      <w:r>
        <w:rPr>
          <w:rFonts w:ascii="Calibri" w:hAnsi="Calibri"/>
          <w:shd w:val="clear" w:color="auto" w:fill="FFFFFF"/>
        </w:rPr>
        <w:t xml:space="preserve">taff still stands between </w:t>
      </w:r>
      <w:del w:id="2690" w:author="Doug Gross" w:date="2018-04-30T20:55:00Z">
        <w:r w:rsidDel="005676CB">
          <w:rPr>
            <w:rFonts w:ascii="Calibri" w:hAnsi="Calibri"/>
            <w:shd w:val="clear" w:color="auto" w:fill="FFFFFF"/>
          </w:rPr>
          <w:delText xml:space="preserve">the </w:delText>
        </w:r>
      </w:del>
      <w:r>
        <w:rPr>
          <w:rFonts w:ascii="Calibri" w:hAnsi="Calibri"/>
          <w:shd w:val="clear" w:color="auto" w:fill="FFFFFF"/>
        </w:rPr>
        <w:t>driver</w:t>
      </w:r>
      <w:ins w:id="2691" w:author="Doug Gross" w:date="2018-04-30T20:55:00Z">
        <w:r w:rsidR="005676CB">
          <w:rPr>
            <w:rFonts w:ascii="Calibri" w:hAnsi="Calibri"/>
            <w:shd w:val="clear" w:color="auto" w:fill="FFFFFF"/>
          </w:rPr>
          <w:t>s</w:t>
        </w:r>
      </w:ins>
      <w:r>
        <w:rPr>
          <w:rFonts w:ascii="Calibri" w:hAnsi="Calibri"/>
          <w:shd w:val="clear" w:color="auto" w:fill="FFFFFF"/>
        </w:rPr>
        <w:t xml:space="preserve"> and shipper</w:t>
      </w:r>
      <w:ins w:id="2692" w:author="Doug Gross" w:date="2018-04-30T20:55:00Z">
        <w:r w:rsidR="005676CB">
          <w:rPr>
            <w:rFonts w:ascii="Calibri" w:hAnsi="Calibri"/>
            <w:shd w:val="clear" w:color="auto" w:fill="FFFFFF"/>
          </w:rPr>
          <w:t>s, and the firm does</w:t>
        </w:r>
      </w:ins>
      <w:r>
        <w:rPr>
          <w:rFonts w:ascii="Calibri" w:hAnsi="Calibri"/>
          <w:shd w:val="clear" w:color="auto" w:fill="FFFFFF"/>
        </w:rPr>
        <w:t xml:space="preserve"> not allow</w:t>
      </w:r>
      <w:del w:id="2693" w:author="Doug Gross" w:date="2018-04-30T20:55:00Z">
        <w:r w:rsidDel="005676CB">
          <w:rPr>
            <w:rFonts w:ascii="Calibri" w:hAnsi="Calibri"/>
            <w:shd w:val="clear" w:color="auto" w:fill="FFFFFF"/>
          </w:rPr>
          <w:delText>ing</w:delText>
        </w:r>
      </w:del>
      <w:r>
        <w:rPr>
          <w:rFonts w:ascii="Calibri" w:hAnsi="Calibri"/>
          <w:shd w:val="clear" w:color="auto" w:fill="FFFFFF"/>
        </w:rPr>
        <w:t xml:space="preserve"> direct communication between the parties. </w:t>
      </w:r>
      <w:ins w:id="2694" w:author="Doug Gross" w:date="2018-04-30T20:55:00Z">
        <w:r w:rsidR="005676CB">
          <w:rPr>
            <w:rFonts w:ascii="Calibri" w:hAnsi="Calibri"/>
            <w:shd w:val="clear" w:color="auto" w:fill="FFFFFF"/>
          </w:rPr>
          <w:t>Convoy’s</w:t>
        </w:r>
      </w:ins>
      <w:del w:id="2695" w:author="Doug Gross" w:date="2018-04-30T20:55:00Z">
        <w:r w:rsidDel="005676CB">
          <w:rPr>
            <w:rFonts w:ascii="Calibri" w:hAnsi="Calibri"/>
            <w:shd w:val="clear" w:color="auto" w:fill="FFFFFF"/>
          </w:rPr>
          <w:delText>Their</w:delText>
        </w:r>
      </w:del>
      <w:r>
        <w:rPr>
          <w:rFonts w:ascii="Calibri" w:hAnsi="Calibri"/>
          <w:shd w:val="clear" w:color="auto" w:fill="FFFFFF"/>
        </w:rPr>
        <w:t xml:space="preserve"> main focus </w:t>
      </w:r>
      <w:ins w:id="2696" w:author="Doug Gross" w:date="2018-04-30T20:55:00Z">
        <w:r w:rsidR="005676CB">
          <w:rPr>
            <w:rFonts w:ascii="Calibri" w:hAnsi="Calibri"/>
            <w:shd w:val="clear" w:color="auto" w:fill="FFFFFF"/>
          </w:rPr>
          <w:t>has been</w:t>
        </w:r>
      </w:ins>
      <w:del w:id="2697" w:author="Doug Gross" w:date="2018-04-30T20:55:00Z">
        <w:r w:rsidDel="005676CB">
          <w:rPr>
            <w:rFonts w:ascii="Calibri" w:hAnsi="Calibri"/>
            <w:shd w:val="clear" w:color="auto" w:fill="FFFFFF"/>
          </w:rPr>
          <w:delText>is</w:delText>
        </w:r>
      </w:del>
      <w:r>
        <w:rPr>
          <w:rFonts w:ascii="Calibri" w:hAnsi="Calibri"/>
          <w:shd w:val="clear" w:color="auto" w:fill="FFFFFF"/>
        </w:rPr>
        <w:t xml:space="preserve"> to work with larger shipping customers such as Unilever and Amazon</w:t>
      </w:r>
      <w:ins w:id="2698" w:author="Doug Gross" w:date="2018-04-30T20:55:00Z">
        <w:r w:rsidR="005676CB">
          <w:rPr>
            <w:rFonts w:ascii="Calibri" w:hAnsi="Calibri"/>
            <w:shd w:val="clear" w:color="auto" w:fill="FFFFFF"/>
          </w:rPr>
          <w:t>,</w:t>
        </w:r>
      </w:ins>
      <w:r>
        <w:rPr>
          <w:rFonts w:ascii="Calibri" w:hAnsi="Calibri"/>
          <w:shd w:val="clear" w:color="auto" w:fill="FFFFFF"/>
        </w:rPr>
        <w:t xml:space="preserve"> negotiating long-term shipping &amp; logistic</w:t>
      </w:r>
      <w:ins w:id="2699" w:author="Doug Gross" w:date="2018-04-30T20:55:00Z">
        <w:r w:rsidR="005676CB">
          <w:rPr>
            <w:rFonts w:ascii="Calibri" w:hAnsi="Calibri"/>
            <w:shd w:val="clear" w:color="auto" w:fill="FFFFFF"/>
          </w:rPr>
          <w:t>s</w:t>
        </w:r>
      </w:ins>
      <w:r>
        <w:rPr>
          <w:rFonts w:ascii="Calibri" w:hAnsi="Calibri"/>
          <w:shd w:val="clear" w:color="auto" w:fill="FFFFFF"/>
        </w:rPr>
        <w:t xml:space="preserve"> contracts. </w:t>
      </w:r>
      <w:del w:id="2700" w:author="Doug Gross" w:date="2018-04-30T20:56:00Z">
        <w:r w:rsidDel="005676CB">
          <w:rPr>
            <w:rFonts w:ascii="Calibri" w:hAnsi="Calibri"/>
            <w:shd w:val="clear" w:color="auto" w:fill="FFFFFF"/>
          </w:rPr>
          <w:delText xml:space="preserve">All research indicates their intension is to become an all-encompassing block chain solution for their shipping clients. </w:delText>
        </w:r>
      </w:del>
    </w:p>
    <w:p w14:paraId="56610C72" w14:textId="77777777" w:rsidR="00CF5879" w:rsidRDefault="00CF5879">
      <w:pPr>
        <w:pStyle w:val="Body"/>
        <w:rPr>
          <w:rFonts w:ascii="Calibri" w:eastAsia="Calibri" w:hAnsi="Calibri" w:cs="Calibri"/>
          <w:shd w:val="clear" w:color="auto" w:fill="FFFFFF"/>
        </w:rPr>
      </w:pPr>
    </w:p>
    <w:p w14:paraId="642757C4" w14:textId="15DC5066" w:rsidR="00CF5879" w:rsidRDefault="0081616C">
      <w:pPr>
        <w:pStyle w:val="Body"/>
        <w:rPr>
          <w:rFonts w:ascii="Calibri" w:eastAsia="Calibri" w:hAnsi="Calibri" w:cs="Calibri"/>
          <w:shd w:val="clear" w:color="auto" w:fill="FFFFFF"/>
        </w:rPr>
      </w:pPr>
      <w:r>
        <w:rPr>
          <w:rFonts w:ascii="Calibri" w:hAnsi="Calibri"/>
          <w:shd w:val="clear" w:color="auto" w:fill="FFFFFF"/>
        </w:rPr>
        <w:t xml:space="preserve">On the driver side, Convoy allows larger carriers to sign up for their service. </w:t>
      </w:r>
      <w:ins w:id="2701" w:author="Doug Gross" w:date="2018-04-30T20:56:00Z">
        <w:r w:rsidR="004F4FCA">
          <w:rPr>
            <w:rFonts w:ascii="Calibri" w:hAnsi="Calibri"/>
            <w:shd w:val="clear" w:color="auto" w:fill="FFFFFF"/>
          </w:rPr>
          <w:t>Based on</w:t>
        </w:r>
      </w:ins>
      <w:del w:id="2702" w:author="Doug Gross" w:date="2018-04-30T20:56:00Z">
        <w:r w:rsidDel="004F4FCA">
          <w:rPr>
            <w:rFonts w:ascii="Calibri" w:hAnsi="Calibri"/>
            <w:shd w:val="clear" w:color="auto" w:fill="FFFFFF"/>
          </w:rPr>
          <w:delText>From</w:delText>
        </w:r>
      </w:del>
      <w:r>
        <w:rPr>
          <w:rFonts w:ascii="Calibri" w:hAnsi="Calibri"/>
          <w:shd w:val="clear" w:color="auto" w:fill="FFFFFF"/>
        </w:rPr>
        <w:t xml:space="preserve"> the research we have </w:t>
      </w:r>
      <w:ins w:id="2703" w:author="Doug Gross" w:date="2018-04-30T20:57:00Z">
        <w:r w:rsidR="004F4FCA">
          <w:rPr>
            <w:rFonts w:ascii="Calibri" w:hAnsi="Calibri"/>
            <w:shd w:val="clear" w:color="auto" w:fill="FFFFFF"/>
          </w:rPr>
          <w:t xml:space="preserve">been </w:t>
        </w:r>
      </w:ins>
      <w:r>
        <w:rPr>
          <w:rFonts w:ascii="Calibri" w:hAnsi="Calibri"/>
          <w:shd w:val="clear" w:color="auto" w:fill="FFFFFF"/>
        </w:rPr>
        <w:t>able to c</w:t>
      </w:r>
      <w:ins w:id="2704" w:author="Doug Gross" w:date="2018-05-10T19:33:00Z">
        <w:r w:rsidR="00A34682">
          <w:rPr>
            <w:rFonts w:ascii="Calibri" w:hAnsi="Calibri"/>
            <w:shd w:val="clear" w:color="auto" w:fill="FFFFFF"/>
          </w:rPr>
          <w:t>onduct</w:t>
        </w:r>
      </w:ins>
      <w:del w:id="2705" w:author="Doug Gross" w:date="2018-05-10T19:33:00Z">
        <w:r w:rsidDel="00A34682">
          <w:rPr>
            <w:rFonts w:ascii="Calibri" w:hAnsi="Calibri"/>
            <w:shd w:val="clear" w:color="auto" w:fill="FFFFFF"/>
          </w:rPr>
          <w:delText>ollect</w:delText>
        </w:r>
      </w:del>
      <w:ins w:id="2706" w:author="Doug Gross" w:date="2018-04-30T20:57:00Z">
        <w:r w:rsidR="004F4FCA">
          <w:rPr>
            <w:rFonts w:ascii="Calibri" w:hAnsi="Calibri"/>
            <w:shd w:val="clear" w:color="auto" w:fill="FFFFFF"/>
          </w:rPr>
          <w:t>,</w:t>
        </w:r>
      </w:ins>
      <w:del w:id="2707" w:author="Doug Gross" w:date="2018-04-30T20:57:00Z">
        <w:r w:rsidDel="004F4FCA">
          <w:rPr>
            <w:rFonts w:ascii="Calibri" w:hAnsi="Calibri"/>
            <w:shd w:val="clear" w:color="auto" w:fill="FFFFFF"/>
          </w:rPr>
          <w:delText xml:space="preserve"> it shows that</w:delText>
        </w:r>
      </w:del>
      <w:r>
        <w:rPr>
          <w:rFonts w:ascii="Calibri" w:hAnsi="Calibri"/>
          <w:shd w:val="clear" w:color="auto" w:fill="FFFFFF"/>
        </w:rPr>
        <w:t xml:space="preserve"> large carriers dominate </w:t>
      </w:r>
      <w:ins w:id="2708" w:author="Doug Gross" w:date="2018-04-30T20:57:00Z">
        <w:r w:rsidR="004F4FCA">
          <w:rPr>
            <w:rFonts w:ascii="Calibri" w:hAnsi="Calibri"/>
            <w:shd w:val="clear" w:color="auto" w:fill="FFFFFF"/>
          </w:rPr>
          <w:t>Convoy’s</w:t>
        </w:r>
      </w:ins>
      <w:del w:id="2709" w:author="Doug Gross" w:date="2018-04-30T20:57:00Z">
        <w:r w:rsidDel="004F4FCA">
          <w:rPr>
            <w:rFonts w:ascii="Calibri" w:hAnsi="Calibri"/>
            <w:shd w:val="clear" w:color="auto" w:fill="FFFFFF"/>
          </w:rPr>
          <w:delText>their</w:delText>
        </w:r>
      </w:del>
      <w:r>
        <w:rPr>
          <w:rFonts w:ascii="Calibri" w:hAnsi="Calibri"/>
          <w:shd w:val="clear" w:color="auto" w:fill="FFFFFF"/>
        </w:rPr>
        <w:t xml:space="preserve"> load boards and limit</w:t>
      </w:r>
      <w:del w:id="2710" w:author="Doug Gross" w:date="2018-04-30T20:57:00Z">
        <w:r w:rsidDel="004F4FCA">
          <w:rPr>
            <w:rFonts w:ascii="Calibri" w:hAnsi="Calibri"/>
            <w:shd w:val="clear" w:color="auto" w:fill="FFFFFF"/>
          </w:rPr>
          <w:delText>s</w:delText>
        </w:r>
      </w:del>
      <w:r>
        <w:rPr>
          <w:rFonts w:ascii="Calibri" w:hAnsi="Calibri"/>
          <w:shd w:val="clear" w:color="auto" w:fill="FFFFFF"/>
        </w:rPr>
        <w:t xml:space="preserve"> the independent drivers’ ability to commit to shipments. </w:t>
      </w:r>
    </w:p>
    <w:p w14:paraId="545ED8B0" w14:textId="77777777" w:rsidR="00CF5879" w:rsidRDefault="00CF5879">
      <w:pPr>
        <w:pStyle w:val="Body"/>
        <w:rPr>
          <w:rFonts w:ascii="Calibri" w:eastAsia="Calibri" w:hAnsi="Calibri" w:cs="Calibri"/>
          <w:shd w:val="clear" w:color="auto" w:fill="FFFFFF"/>
        </w:rPr>
      </w:pPr>
    </w:p>
    <w:p w14:paraId="55ABB3A6" w14:textId="13EECC55" w:rsidR="00CF5879" w:rsidRDefault="0081616C">
      <w:pPr>
        <w:pStyle w:val="Body"/>
        <w:rPr>
          <w:rFonts w:ascii="Calibri" w:eastAsia="Calibri" w:hAnsi="Calibri" w:cs="Calibri"/>
          <w:shd w:val="clear" w:color="auto" w:fill="FFFFFF"/>
        </w:rPr>
      </w:pPr>
      <w:r>
        <w:rPr>
          <w:rFonts w:ascii="Calibri" w:hAnsi="Calibri"/>
          <w:shd w:val="clear" w:color="auto" w:fill="FFFFFF"/>
        </w:rPr>
        <w:t>With Convoy’s focus on the larger shippers with multiple distributi</w:t>
      </w:r>
      <w:ins w:id="2711" w:author="Doug Gross" w:date="2018-04-30T20:57:00Z">
        <w:r w:rsidR="004F4FCA">
          <w:rPr>
            <w:rFonts w:ascii="Calibri" w:hAnsi="Calibri"/>
            <w:shd w:val="clear" w:color="auto" w:fill="FFFFFF"/>
          </w:rPr>
          <w:t>on</w:t>
        </w:r>
      </w:ins>
      <w:del w:id="2712" w:author="Doug Gross" w:date="2018-04-30T20:57:00Z">
        <w:r w:rsidDel="004F4FCA">
          <w:rPr>
            <w:rFonts w:ascii="Calibri" w:hAnsi="Calibri"/>
            <w:shd w:val="clear" w:color="auto" w:fill="FFFFFF"/>
          </w:rPr>
          <w:delText>ng</w:delText>
        </w:r>
      </w:del>
      <w:r>
        <w:rPr>
          <w:rFonts w:ascii="Calibri" w:hAnsi="Calibri"/>
          <w:shd w:val="clear" w:color="auto" w:fill="FFFFFF"/>
        </w:rPr>
        <w:t xml:space="preserve"> centers, </w:t>
      </w:r>
      <w:r w:rsidR="00E54BCD">
        <w:rPr>
          <w:rFonts w:ascii="Calibri" w:hAnsi="Calibri"/>
          <w:spacing w:val="-6"/>
        </w:rPr>
        <w:t>Project</w:t>
      </w:r>
      <w:r w:rsidR="00293786">
        <w:rPr>
          <w:rFonts w:ascii="Calibri" w:hAnsi="Calibri"/>
          <w:spacing w:val="-6"/>
        </w:rPr>
        <w:t xml:space="preserve"> Freight</w:t>
      </w:r>
      <w:r>
        <w:rPr>
          <w:rFonts w:ascii="Calibri" w:hAnsi="Calibri"/>
          <w:shd w:val="clear" w:color="auto" w:fill="FFFFFF"/>
        </w:rPr>
        <w:t xml:space="preserve"> will</w:t>
      </w:r>
      <w:ins w:id="2713" w:author="Doug Gross" w:date="2018-04-30T20:57:00Z">
        <w:r w:rsidR="004F4FCA">
          <w:rPr>
            <w:rFonts w:ascii="Calibri" w:hAnsi="Calibri"/>
            <w:shd w:val="clear" w:color="auto" w:fill="FFFFFF"/>
          </w:rPr>
          <w:t xml:space="preserve"> be free to</w:t>
        </w:r>
      </w:ins>
      <w:r>
        <w:rPr>
          <w:rFonts w:ascii="Calibri" w:hAnsi="Calibri"/>
          <w:shd w:val="clear" w:color="auto" w:fill="FFFFFF"/>
        </w:rPr>
        <w:t xml:space="preserve"> focus on</w:t>
      </w:r>
      <w:ins w:id="2714" w:author="Doug Gross" w:date="2018-04-30T20:57:00Z">
        <w:r w:rsidR="004F4FCA">
          <w:rPr>
            <w:rFonts w:ascii="Calibri" w:hAnsi="Calibri"/>
            <w:shd w:val="clear" w:color="auto" w:fill="FFFFFF"/>
          </w:rPr>
          <w:t xml:space="preserve"> the</w:t>
        </w:r>
      </w:ins>
      <w:r>
        <w:rPr>
          <w:rFonts w:ascii="Calibri" w:hAnsi="Calibri"/>
          <w:shd w:val="clear" w:color="auto" w:fill="FFFFFF"/>
        </w:rPr>
        <w:t xml:space="preserve"> </w:t>
      </w:r>
      <w:ins w:id="2715" w:author="Doug Gross" w:date="2018-04-30T20:57:00Z">
        <w:r w:rsidR="004F4FCA">
          <w:rPr>
            <w:rFonts w:ascii="Calibri" w:hAnsi="Calibri"/>
            <w:shd w:val="clear" w:color="auto" w:fill="FFFFFF"/>
          </w:rPr>
          <w:t>“</w:t>
        </w:r>
      </w:ins>
      <w:r>
        <w:rPr>
          <w:rFonts w:ascii="Calibri" w:hAnsi="Calibri"/>
          <w:shd w:val="clear" w:color="auto" w:fill="FFFFFF"/>
        </w:rPr>
        <w:t>must deliver</w:t>
      </w:r>
      <w:ins w:id="2716" w:author="Doug Gross" w:date="2018-04-30T20:58:00Z">
        <w:r w:rsidR="004F4FCA">
          <w:rPr>
            <w:rFonts w:ascii="Calibri" w:hAnsi="Calibri"/>
            <w:shd w:val="clear" w:color="auto" w:fill="FFFFFF"/>
          </w:rPr>
          <w:t xml:space="preserve">” segment of the </w:t>
        </w:r>
      </w:ins>
      <w:del w:id="2717" w:author="Doug Gross" w:date="2018-04-30T20:58:00Z">
        <w:r w:rsidDel="004F4FCA">
          <w:rPr>
            <w:rFonts w:ascii="Calibri" w:hAnsi="Calibri"/>
            <w:shd w:val="clear" w:color="auto" w:fill="FFFFFF"/>
          </w:rPr>
          <w:delText xml:space="preserve"> Less than Truckload (</w:delText>
        </w:r>
      </w:del>
      <w:r>
        <w:rPr>
          <w:rFonts w:ascii="Calibri" w:hAnsi="Calibri"/>
          <w:shd w:val="clear" w:color="auto" w:fill="FFFFFF"/>
        </w:rPr>
        <w:t>LTL</w:t>
      </w:r>
      <w:del w:id="2718" w:author="Doug Gross" w:date="2018-04-30T20:58:00Z">
        <w:r w:rsidDel="004F4FCA">
          <w:rPr>
            <w:rFonts w:ascii="Calibri" w:hAnsi="Calibri"/>
            <w:shd w:val="clear" w:color="auto" w:fill="FFFFFF"/>
          </w:rPr>
          <w:delText>)</w:delText>
        </w:r>
      </w:del>
      <w:r>
        <w:rPr>
          <w:rFonts w:ascii="Calibri" w:hAnsi="Calibri"/>
          <w:shd w:val="clear" w:color="auto" w:fill="FFFFFF"/>
        </w:rPr>
        <w:t xml:space="preserve"> freight for mid to large size shippers. On the driver side, we will</w:t>
      </w:r>
      <w:ins w:id="2719" w:author="Doug Gross" w:date="2018-04-30T20:58:00Z">
        <w:r w:rsidR="004F4FCA">
          <w:rPr>
            <w:rFonts w:ascii="Calibri" w:hAnsi="Calibri"/>
            <w:shd w:val="clear" w:color="auto" w:fill="FFFFFF"/>
          </w:rPr>
          <w:t xml:space="preserve"> assume the posture of the</w:t>
        </w:r>
      </w:ins>
      <w:del w:id="2720" w:author="Doug Gross" w:date="2018-04-30T20:58:00Z">
        <w:r w:rsidDel="004F4FCA">
          <w:rPr>
            <w:rFonts w:ascii="Calibri" w:hAnsi="Calibri"/>
            <w:shd w:val="clear" w:color="auto" w:fill="FFFFFF"/>
          </w:rPr>
          <w:delText xml:space="preserve"> be the</w:delText>
        </w:r>
      </w:del>
      <w:r>
        <w:rPr>
          <w:rFonts w:ascii="Calibri" w:hAnsi="Calibri"/>
          <w:shd w:val="clear" w:color="auto" w:fill="FFFFFF"/>
        </w:rPr>
        <w:t xml:space="preserve"> independent driver’s champion. </w:t>
      </w:r>
      <w:del w:id="2721" w:author="Doug Gross" w:date="2018-05-10T19:34:00Z">
        <w:r w:rsidDel="00DF1F16">
          <w:rPr>
            <w:rFonts w:ascii="Calibri" w:hAnsi="Calibri"/>
            <w:shd w:val="clear" w:color="auto" w:fill="FFFFFF"/>
          </w:rPr>
          <w:delText>The LTL must</w:delText>
        </w:r>
      </w:del>
      <w:del w:id="2722" w:author="Doug Gross" w:date="2018-04-30T20:58:00Z">
        <w:r w:rsidDel="004F4FCA">
          <w:rPr>
            <w:rFonts w:ascii="Calibri" w:hAnsi="Calibri"/>
            <w:shd w:val="clear" w:color="auto" w:fill="FFFFFF"/>
          </w:rPr>
          <w:delText xml:space="preserve"> make </w:delText>
        </w:r>
      </w:del>
      <w:del w:id="2723" w:author="Doug Gross" w:date="2018-05-10T19:34:00Z">
        <w:r w:rsidDel="00DF1F16">
          <w:rPr>
            <w:rFonts w:ascii="Calibri" w:hAnsi="Calibri"/>
            <w:shd w:val="clear" w:color="auto" w:fill="FFFFFF"/>
          </w:rPr>
          <w:delText>deliver</w:delText>
        </w:r>
      </w:del>
      <w:del w:id="2724" w:author="Doug Gross" w:date="2018-04-30T20:58:00Z">
        <w:r w:rsidDel="004F4FCA">
          <w:rPr>
            <w:rFonts w:ascii="Calibri" w:hAnsi="Calibri"/>
            <w:shd w:val="clear" w:color="auto" w:fill="FFFFFF"/>
          </w:rPr>
          <w:delText>s</w:delText>
        </w:r>
      </w:del>
      <w:del w:id="2725" w:author="Doug Gross" w:date="2018-05-10T19:34:00Z">
        <w:r w:rsidDel="00DF1F16">
          <w:rPr>
            <w:rFonts w:ascii="Calibri" w:hAnsi="Calibri"/>
            <w:shd w:val="clear" w:color="auto" w:fill="FFFFFF"/>
          </w:rPr>
          <w:delText xml:space="preserve"> </w:delText>
        </w:r>
      </w:del>
      <w:del w:id="2726" w:author="Doug Gross" w:date="2018-04-30T20:59:00Z">
        <w:r w:rsidDel="00AC5906">
          <w:rPr>
            <w:rFonts w:ascii="Calibri" w:hAnsi="Calibri"/>
            <w:shd w:val="clear" w:color="auto" w:fill="FFFFFF"/>
          </w:rPr>
          <w:delText xml:space="preserve">hovers around </w:delText>
        </w:r>
      </w:del>
      <w:del w:id="2727" w:author="Doug Gross" w:date="2018-05-10T19:34:00Z">
        <w:r w:rsidDel="00DF1F16">
          <w:rPr>
            <w:rFonts w:ascii="Calibri" w:hAnsi="Calibri"/>
            <w:shd w:val="clear" w:color="auto" w:fill="FFFFFF"/>
          </w:rPr>
          <w:delText>$58</w:delText>
        </w:r>
      </w:del>
      <w:del w:id="2728" w:author="Doug Gross" w:date="2018-04-30T20:59:00Z">
        <w:r w:rsidDel="00AC5906">
          <w:rPr>
            <w:rFonts w:ascii="Calibri" w:hAnsi="Calibri"/>
            <w:shd w:val="clear" w:color="auto" w:fill="FFFFFF"/>
          </w:rPr>
          <w:delText>B</w:delText>
        </w:r>
      </w:del>
      <w:del w:id="2729" w:author="Doug Gross" w:date="2018-05-10T19:34:00Z">
        <w:r w:rsidDel="00DF1F16">
          <w:rPr>
            <w:rFonts w:ascii="Calibri" w:hAnsi="Calibri"/>
            <w:shd w:val="clear" w:color="auto" w:fill="FFFFFF"/>
          </w:rPr>
          <w:delText xml:space="preserve"> annual</w:delText>
        </w:r>
      </w:del>
      <w:del w:id="2730" w:author="Doug Gross" w:date="2018-04-30T20:59:00Z">
        <w:r w:rsidDel="00AC5906">
          <w:rPr>
            <w:rFonts w:ascii="Calibri" w:hAnsi="Calibri"/>
            <w:shd w:val="clear" w:color="auto" w:fill="FFFFFF"/>
          </w:rPr>
          <w:delText>ly, a</w:delText>
        </w:r>
      </w:del>
      <w:del w:id="2731" w:author="Doug Gross" w:date="2018-05-10T19:34:00Z">
        <w:r w:rsidDel="00DF1F16">
          <w:rPr>
            <w:rFonts w:ascii="Calibri" w:hAnsi="Calibri"/>
            <w:shd w:val="clear" w:color="auto" w:fill="FFFFFF"/>
          </w:rPr>
          <w:delText>llowing a combined $8</w:delText>
        </w:r>
      </w:del>
      <w:del w:id="2732" w:author="Doug Gross" w:date="2018-04-30T20:59:00Z">
        <w:r w:rsidDel="00AC5906">
          <w:rPr>
            <w:rFonts w:ascii="Calibri" w:hAnsi="Calibri"/>
            <w:shd w:val="clear" w:color="auto" w:fill="FFFFFF"/>
          </w:rPr>
          <w:delText>B</w:delText>
        </w:r>
      </w:del>
      <w:del w:id="2733" w:author="Doug Gross" w:date="2018-05-10T19:34:00Z">
        <w:r w:rsidDel="00DF1F16">
          <w:rPr>
            <w:rFonts w:ascii="Calibri" w:hAnsi="Calibri"/>
            <w:shd w:val="clear" w:color="auto" w:fill="FFFFFF"/>
          </w:rPr>
          <w:delText xml:space="preserve"> for UPS and Fed-Ex Ground</w:delText>
        </w:r>
      </w:del>
      <w:del w:id="2734" w:author="Doug Gross" w:date="2018-04-30T21:00:00Z">
        <w:r w:rsidDel="00AC5906">
          <w:rPr>
            <w:rFonts w:ascii="Calibri" w:hAnsi="Calibri"/>
            <w:shd w:val="clear" w:color="auto" w:fill="FFFFFF"/>
          </w:rPr>
          <w:delText xml:space="preserve"> Products</w:delText>
        </w:r>
      </w:del>
      <w:del w:id="2735" w:author="Doug Gross" w:date="2018-05-10T19:34:00Z">
        <w:r w:rsidDel="00DF1F16">
          <w:rPr>
            <w:rFonts w:ascii="Calibri" w:hAnsi="Calibri"/>
            <w:shd w:val="clear" w:color="auto" w:fill="FFFFFF"/>
          </w:rPr>
          <w:delText>, leaves $50</w:delText>
        </w:r>
      </w:del>
      <w:del w:id="2736" w:author="Doug Gross" w:date="2018-04-30T21:00:00Z">
        <w:r w:rsidDel="00AC5906">
          <w:rPr>
            <w:rFonts w:ascii="Calibri" w:hAnsi="Calibri"/>
            <w:shd w:val="clear" w:color="auto" w:fill="FFFFFF"/>
          </w:rPr>
          <w:delText>B in overall m</w:delText>
        </w:r>
      </w:del>
      <w:del w:id="2737" w:author="Doug Gross" w:date="2018-05-10T19:34:00Z">
        <w:r w:rsidDel="00DF1F16">
          <w:rPr>
            <w:rFonts w:ascii="Calibri" w:hAnsi="Calibri"/>
            <w:shd w:val="clear" w:color="auto" w:fill="FFFFFF"/>
          </w:rPr>
          <w:delText xml:space="preserve">arket. </w:delText>
        </w:r>
      </w:del>
    </w:p>
    <w:p w14:paraId="3717CDBC" w14:textId="55724E25" w:rsidR="00CF5879" w:rsidRDefault="00CF5879">
      <w:pPr>
        <w:pStyle w:val="Body"/>
        <w:rPr>
          <w:ins w:id="2738" w:author="Doug Gross" w:date="2018-05-07T21:32:00Z"/>
          <w:rFonts w:ascii="Calibri" w:eastAsia="Calibri" w:hAnsi="Calibri" w:cs="Calibri"/>
          <w:shd w:val="clear" w:color="auto" w:fill="FFFFFF"/>
        </w:rPr>
      </w:pPr>
    </w:p>
    <w:p w14:paraId="1D2CC76C" w14:textId="6FFB7641" w:rsidR="001F4013" w:rsidRPr="001F4013" w:rsidRDefault="001F4013" w:rsidP="00EA28D5">
      <w:pPr>
        <w:pStyle w:val="Body"/>
        <w:outlineLvl w:val="0"/>
        <w:rPr>
          <w:rFonts w:ascii="Calibri" w:eastAsia="Calibri" w:hAnsi="Calibri" w:cs="Calibri"/>
          <w:b/>
          <w:shd w:val="clear" w:color="auto" w:fill="FFFFFF"/>
          <w:rPrChange w:id="2739" w:author="Doug Gross" w:date="2018-05-07T21:33:00Z">
            <w:rPr>
              <w:rFonts w:ascii="Calibri" w:eastAsia="Calibri" w:hAnsi="Calibri" w:cs="Calibri"/>
              <w:shd w:val="clear" w:color="auto" w:fill="FFFFFF"/>
            </w:rPr>
          </w:rPrChange>
        </w:rPr>
      </w:pPr>
      <w:ins w:id="2740" w:author="Doug Gross" w:date="2018-05-07T21:33:00Z">
        <w:r w:rsidRPr="001F4013">
          <w:rPr>
            <w:rFonts w:ascii="Calibri" w:hAnsi="Calibri"/>
            <w:b/>
            <w:spacing w:val="-6"/>
            <w:rPrChange w:id="2741" w:author="Doug Gross" w:date="2018-05-07T21:33:00Z">
              <w:rPr>
                <w:rFonts w:ascii="Calibri" w:hAnsi="Calibri"/>
                <w:spacing w:val="-6"/>
              </w:rPr>
            </w:rPrChange>
          </w:rPr>
          <w:t>Trucker Path – Truckloads:</w:t>
        </w:r>
      </w:ins>
    </w:p>
    <w:p w14:paraId="273C6463" w14:textId="253EF1A4" w:rsidR="00CF5879" w:rsidRDefault="0081616C">
      <w:pPr>
        <w:pStyle w:val="Body"/>
        <w:rPr>
          <w:rFonts w:ascii="Calibri" w:eastAsia="Calibri" w:hAnsi="Calibri" w:cs="Calibri"/>
          <w:shd w:val="clear" w:color="auto" w:fill="FFFFFF"/>
        </w:rPr>
      </w:pPr>
      <w:r>
        <w:rPr>
          <w:rFonts w:ascii="Calibri" w:hAnsi="Calibri"/>
          <w:shd w:val="clear" w:color="auto" w:fill="FFFFFF"/>
        </w:rPr>
        <w:t xml:space="preserve">Trucker Path – Truckloads was a contender in the space. In 2014, they developed a mapping platform that focused exclusively </w:t>
      </w:r>
      <w:del w:id="2742" w:author="Doug Gross" w:date="2018-04-30T21:03:00Z">
        <w:r w:rsidDel="003E72D0">
          <w:rPr>
            <w:rFonts w:ascii="Calibri" w:hAnsi="Calibri"/>
            <w:shd w:val="clear" w:color="auto" w:fill="FFFFFF"/>
          </w:rPr>
          <w:delText xml:space="preserve">for </w:delText>
        </w:r>
      </w:del>
      <w:ins w:id="2743" w:author="Doug Gross" w:date="2018-04-30T21:03:00Z">
        <w:r w:rsidR="003E72D0">
          <w:rPr>
            <w:rFonts w:ascii="Calibri" w:hAnsi="Calibri"/>
            <w:shd w:val="clear" w:color="auto" w:fill="FFFFFF"/>
          </w:rPr>
          <w:t>on t</w:t>
        </w:r>
      </w:ins>
      <w:del w:id="2744" w:author="Doug Gross" w:date="2018-04-30T21:03:00Z">
        <w:r w:rsidDel="003E72D0">
          <w:rPr>
            <w:rFonts w:ascii="Calibri" w:hAnsi="Calibri"/>
            <w:shd w:val="clear" w:color="auto" w:fill="FFFFFF"/>
          </w:rPr>
          <w:delText>T</w:delText>
        </w:r>
      </w:del>
      <w:r>
        <w:rPr>
          <w:rFonts w:ascii="Calibri" w:hAnsi="Calibri"/>
          <w:shd w:val="clear" w:color="auto" w:fill="FFFFFF"/>
        </w:rPr>
        <w:t xml:space="preserve">ruck </w:t>
      </w:r>
      <w:ins w:id="2745" w:author="Doug Gross" w:date="2018-04-30T21:03:00Z">
        <w:r w:rsidR="003E72D0">
          <w:rPr>
            <w:rFonts w:ascii="Calibri" w:hAnsi="Calibri"/>
            <w:shd w:val="clear" w:color="auto" w:fill="FFFFFF"/>
          </w:rPr>
          <w:t>d</w:t>
        </w:r>
      </w:ins>
      <w:del w:id="2746" w:author="Doug Gross" w:date="2018-04-30T21:03:00Z">
        <w:r w:rsidDel="003E72D0">
          <w:rPr>
            <w:rFonts w:ascii="Calibri" w:hAnsi="Calibri"/>
            <w:shd w:val="clear" w:color="auto" w:fill="FFFFFF"/>
          </w:rPr>
          <w:delText>D</w:delText>
        </w:r>
      </w:del>
      <w:r>
        <w:rPr>
          <w:rFonts w:ascii="Calibri" w:hAnsi="Calibri"/>
          <w:shd w:val="clear" w:color="auto" w:fill="FFFFFF"/>
        </w:rPr>
        <w:t xml:space="preserve">rivers. Their </w:t>
      </w:r>
      <w:ins w:id="2747" w:author="Doug Gross" w:date="2018-04-30T21:04:00Z">
        <w:r w:rsidR="003E72D0">
          <w:rPr>
            <w:rFonts w:ascii="Calibri" w:hAnsi="Calibri"/>
            <w:shd w:val="clear" w:color="auto" w:fill="FFFFFF"/>
          </w:rPr>
          <w:t xml:space="preserve">crowd-sourced solution </w:t>
        </w:r>
      </w:ins>
      <w:del w:id="2748" w:author="Doug Gross" w:date="2018-04-30T21:04:00Z">
        <w:r w:rsidDel="003E72D0">
          <w:rPr>
            <w:rFonts w:ascii="Calibri" w:hAnsi="Calibri"/>
            <w:shd w:val="clear" w:color="auto" w:fill="FFFFFF"/>
          </w:rPr>
          <w:delText xml:space="preserve">system was crowd-sourced and </w:delText>
        </w:r>
      </w:del>
      <w:ins w:id="2749" w:author="Doug Gross" w:date="2018-04-30T21:04:00Z">
        <w:r w:rsidR="003E72D0">
          <w:rPr>
            <w:rFonts w:ascii="Calibri" w:hAnsi="Calibri"/>
            <w:shd w:val="clear" w:color="auto" w:fill="FFFFFF"/>
          </w:rPr>
          <w:t>displayed</w:t>
        </w:r>
      </w:ins>
      <w:ins w:id="2750" w:author="Doug Gross" w:date="2018-04-30T21:05:00Z">
        <w:r w:rsidR="003E72D0">
          <w:rPr>
            <w:rFonts w:ascii="Calibri" w:hAnsi="Calibri"/>
            <w:shd w:val="clear" w:color="auto" w:fill="FFFFFF"/>
          </w:rPr>
          <w:t xml:space="preserve"> a host of </w:t>
        </w:r>
      </w:ins>
      <w:del w:id="2751" w:author="Doug Gross" w:date="2018-04-30T21:04:00Z">
        <w:r w:rsidDel="003E72D0">
          <w:rPr>
            <w:rFonts w:ascii="Calibri" w:hAnsi="Calibri"/>
            <w:shd w:val="clear" w:color="auto" w:fill="FFFFFF"/>
          </w:rPr>
          <w:delText>showed</w:delText>
        </w:r>
      </w:del>
      <w:del w:id="2752" w:author="Doug Gross" w:date="2018-04-30T21:05:00Z">
        <w:r w:rsidDel="003E72D0">
          <w:rPr>
            <w:rFonts w:ascii="Calibri" w:hAnsi="Calibri"/>
            <w:shd w:val="clear" w:color="auto" w:fill="FFFFFF"/>
          </w:rPr>
          <w:delText xml:space="preserve"> truckers </w:delText>
        </w:r>
      </w:del>
      <w:r>
        <w:rPr>
          <w:rFonts w:ascii="Calibri" w:hAnsi="Calibri"/>
          <w:shd w:val="clear" w:color="auto" w:fill="FFFFFF"/>
        </w:rPr>
        <w:t>potential benefits</w:t>
      </w:r>
      <w:ins w:id="2753" w:author="Doug Gross" w:date="2018-04-30T21:05:00Z">
        <w:r w:rsidR="003E72D0">
          <w:rPr>
            <w:rFonts w:ascii="Calibri" w:hAnsi="Calibri"/>
            <w:shd w:val="clear" w:color="auto" w:fill="FFFFFF"/>
          </w:rPr>
          <w:t xml:space="preserve"> for truck drivers, such as</w:t>
        </w:r>
      </w:ins>
      <w:r>
        <w:rPr>
          <w:rFonts w:ascii="Calibri" w:hAnsi="Calibri"/>
          <w:shd w:val="clear" w:color="auto" w:fill="FFFFFF"/>
        </w:rPr>
        <w:t xml:space="preserve"> </w:t>
      </w:r>
      <w:ins w:id="2754" w:author="Doug Gross" w:date="2018-04-30T21:05:00Z">
        <w:r w:rsidR="003E72D0">
          <w:rPr>
            <w:rFonts w:ascii="Calibri" w:hAnsi="Calibri"/>
            <w:shd w:val="clear" w:color="auto" w:fill="FFFFFF"/>
          </w:rPr>
          <w:t xml:space="preserve">convenient </w:t>
        </w:r>
      </w:ins>
      <w:del w:id="2755" w:author="Doug Gross" w:date="2018-04-30T21:05:00Z">
        <w:r w:rsidDel="003E72D0">
          <w:rPr>
            <w:rFonts w:ascii="Calibri" w:hAnsi="Calibri"/>
            <w:shd w:val="clear" w:color="auto" w:fill="FFFFFF"/>
          </w:rPr>
          <w:delText xml:space="preserve">like </w:delText>
        </w:r>
      </w:del>
      <w:r>
        <w:rPr>
          <w:rFonts w:ascii="Calibri" w:hAnsi="Calibri"/>
          <w:shd w:val="clear" w:color="auto" w:fill="FFFFFF"/>
        </w:rPr>
        <w:t xml:space="preserve">rest stops, fuel stations, and weigh stations along their routes. </w:t>
      </w:r>
      <w:ins w:id="2756" w:author="Doug Gross" w:date="2018-04-30T21:05:00Z">
        <w:r w:rsidR="003E72D0">
          <w:rPr>
            <w:rFonts w:ascii="Calibri" w:hAnsi="Calibri"/>
            <w:shd w:val="clear" w:color="auto" w:fill="FFFFFF"/>
          </w:rPr>
          <w:t>Trucker Path</w:t>
        </w:r>
      </w:ins>
      <w:del w:id="2757" w:author="Doug Gross" w:date="2018-04-30T21:05:00Z">
        <w:r w:rsidDel="003E72D0">
          <w:rPr>
            <w:rFonts w:ascii="Calibri" w:hAnsi="Calibri"/>
            <w:shd w:val="clear" w:color="auto" w:fill="FFFFFF"/>
          </w:rPr>
          <w:delText>They</w:delText>
        </w:r>
      </w:del>
      <w:r>
        <w:rPr>
          <w:rFonts w:ascii="Calibri" w:hAnsi="Calibri"/>
          <w:shd w:val="clear" w:color="auto" w:fill="FFFFFF"/>
        </w:rPr>
        <w:t xml:space="preserve"> depended on their users to update this information</w:t>
      </w:r>
      <w:ins w:id="2758" w:author="Doug Gross" w:date="2018-04-30T21:05:00Z">
        <w:r w:rsidR="003E72D0">
          <w:rPr>
            <w:rFonts w:ascii="Calibri" w:hAnsi="Calibri"/>
            <w:shd w:val="clear" w:color="auto" w:fill="FFFFFF"/>
          </w:rPr>
          <w:t xml:space="preserve">, </w:t>
        </w:r>
      </w:ins>
      <w:del w:id="2759" w:author="Doug Gross" w:date="2018-04-30T21:05:00Z">
        <w:r w:rsidDel="003E72D0">
          <w:rPr>
            <w:rFonts w:ascii="Calibri" w:hAnsi="Calibri"/>
            <w:shd w:val="clear" w:color="auto" w:fill="FFFFFF"/>
          </w:rPr>
          <w:delText xml:space="preserve"> </w:delText>
        </w:r>
      </w:del>
      <w:r>
        <w:rPr>
          <w:rFonts w:ascii="Calibri" w:hAnsi="Calibri"/>
          <w:shd w:val="clear" w:color="auto" w:fill="FFFFFF"/>
        </w:rPr>
        <w:t>similar to Waze. On their company website (</w:t>
      </w:r>
      <w:hyperlink r:id="rId10" w:history="1">
        <w:r>
          <w:rPr>
            <w:rStyle w:val="Hyperlink1"/>
          </w:rPr>
          <w:t>truckerpath.com</w:t>
        </w:r>
      </w:hyperlink>
      <w:r>
        <w:rPr>
          <w:rFonts w:ascii="Calibri" w:hAnsi="Calibri"/>
          <w:shd w:val="clear" w:color="auto" w:fill="FFFFFF"/>
        </w:rPr>
        <w:t>), Trucker Path boasts</w:t>
      </w:r>
      <w:ins w:id="2760" w:author="Doug Gross" w:date="2018-04-30T21:06:00Z">
        <w:r w:rsidR="003E72D0">
          <w:rPr>
            <w:rFonts w:ascii="Calibri" w:hAnsi="Calibri"/>
            <w:shd w:val="clear" w:color="auto" w:fill="FFFFFF"/>
          </w:rPr>
          <w:t xml:space="preserve"> of</w:t>
        </w:r>
      </w:ins>
      <w:r>
        <w:rPr>
          <w:rFonts w:ascii="Calibri" w:hAnsi="Calibri"/>
          <w:shd w:val="clear" w:color="auto" w:fill="FFFFFF"/>
        </w:rPr>
        <w:t xml:space="preserve"> over 600,000 drivers currently utilizing their app. </w:t>
      </w:r>
      <w:ins w:id="2761" w:author="Doug Gross" w:date="2018-05-10T19:40:00Z">
        <w:r w:rsidR="00393004">
          <w:rPr>
            <w:rFonts w:ascii="Calibri" w:hAnsi="Calibri"/>
            <w:shd w:val="clear" w:color="auto" w:fill="FFFFFF"/>
          </w:rPr>
          <w:t xml:space="preserve">In </w:t>
        </w:r>
      </w:ins>
      <w:del w:id="2762" w:author="Doug Gross" w:date="2018-05-10T19:40:00Z">
        <w:r w:rsidDel="00393004">
          <w:rPr>
            <w:rFonts w:ascii="Calibri" w:hAnsi="Calibri"/>
            <w:shd w:val="clear" w:color="auto" w:fill="FFFFFF"/>
          </w:rPr>
          <w:delText xml:space="preserve">By </w:delText>
        </w:r>
      </w:del>
      <w:r w:rsidR="00AD7743">
        <w:rPr>
          <w:rFonts w:ascii="Calibri" w:hAnsi="Calibri"/>
          <w:shd w:val="clear" w:color="auto" w:fill="FFFFFF"/>
        </w:rPr>
        <w:t>2016, they developed</w:t>
      </w:r>
      <w:ins w:id="2763" w:author="Doug Gross" w:date="2018-05-10T19:41:00Z">
        <w:r w:rsidR="00393004">
          <w:rPr>
            <w:rFonts w:ascii="Calibri" w:hAnsi="Calibri"/>
            <w:shd w:val="clear" w:color="auto" w:fill="FFFFFF"/>
          </w:rPr>
          <w:t xml:space="preserve"> </w:t>
        </w:r>
      </w:ins>
      <w:del w:id="2764" w:author="Doug Gross" w:date="2018-05-10T19:40:00Z">
        <w:r w:rsidDel="00393004">
          <w:rPr>
            <w:rFonts w:ascii="Calibri" w:hAnsi="Calibri"/>
            <w:shd w:val="clear" w:color="auto" w:fill="FFFFFF"/>
          </w:rPr>
          <w:delText xml:space="preserve">dded </w:delText>
        </w:r>
      </w:del>
      <w:r>
        <w:rPr>
          <w:rFonts w:ascii="Calibri" w:hAnsi="Calibri"/>
          <w:shd w:val="clear" w:color="auto" w:fill="FFFFFF"/>
        </w:rPr>
        <w:t>Truckloads which is a traditional load board used by mid-size carriers and national freight brokers. Trucker Path – Truckloads also created a debt service that loans drivers money following completed deliveries</w:t>
      </w:r>
      <w:ins w:id="2765" w:author="Doug Gross" w:date="2018-04-30T21:06:00Z">
        <w:r w:rsidR="003E72D0">
          <w:rPr>
            <w:rFonts w:ascii="Calibri" w:hAnsi="Calibri"/>
            <w:shd w:val="clear" w:color="auto" w:fill="FFFFFF"/>
          </w:rPr>
          <w:t>,</w:t>
        </w:r>
      </w:ins>
      <w:r>
        <w:rPr>
          <w:rFonts w:ascii="Calibri" w:hAnsi="Calibri"/>
          <w:shd w:val="clear" w:color="auto" w:fill="FFFFFF"/>
        </w:rPr>
        <w:t xml:space="preserve"> adding a small interest rate. Essentially, they are </w:t>
      </w:r>
      <w:ins w:id="2766" w:author="Doug Gross" w:date="2018-05-10T19:41:00Z">
        <w:r w:rsidR="00393004">
          <w:rPr>
            <w:rFonts w:ascii="Calibri" w:hAnsi="Calibri"/>
            <w:shd w:val="clear" w:color="auto" w:fill="FFFFFF"/>
          </w:rPr>
          <w:t>offering</w:t>
        </w:r>
      </w:ins>
      <w:del w:id="2767" w:author="Doug Gross" w:date="2018-05-10T19:41:00Z">
        <w:r w:rsidDel="00393004">
          <w:rPr>
            <w:rFonts w:ascii="Calibri" w:hAnsi="Calibri"/>
            <w:shd w:val="clear" w:color="auto" w:fill="FFFFFF"/>
          </w:rPr>
          <w:delText>giving</w:delText>
        </w:r>
      </w:del>
      <w:r>
        <w:rPr>
          <w:rFonts w:ascii="Calibri" w:hAnsi="Calibri"/>
          <w:shd w:val="clear" w:color="auto" w:fill="FFFFFF"/>
        </w:rPr>
        <w:t xml:space="preserve"> the driver an easier </w:t>
      </w:r>
      <w:ins w:id="2768" w:author="Doug Gross" w:date="2018-05-10T19:41:00Z">
        <w:r w:rsidR="00393004">
          <w:rPr>
            <w:rFonts w:ascii="Calibri" w:hAnsi="Calibri"/>
            <w:shd w:val="clear" w:color="auto" w:fill="FFFFFF"/>
          </w:rPr>
          <w:t xml:space="preserve">solution for </w:t>
        </w:r>
      </w:ins>
      <w:r>
        <w:rPr>
          <w:rFonts w:ascii="Calibri" w:hAnsi="Calibri"/>
          <w:shd w:val="clear" w:color="auto" w:fill="FFFFFF"/>
        </w:rPr>
        <w:t xml:space="preserve">factoring </w:t>
      </w:r>
      <w:del w:id="2769" w:author="Doug Gross" w:date="2018-05-10T19:41:00Z">
        <w:r w:rsidDel="00393004">
          <w:rPr>
            <w:rFonts w:ascii="Calibri" w:hAnsi="Calibri"/>
            <w:shd w:val="clear" w:color="auto" w:fill="FFFFFF"/>
          </w:rPr>
          <w:delText xml:space="preserve">solution for </w:delText>
        </w:r>
      </w:del>
      <w:r>
        <w:rPr>
          <w:rFonts w:ascii="Calibri" w:hAnsi="Calibri"/>
          <w:shd w:val="clear" w:color="auto" w:fill="FFFFFF"/>
        </w:rPr>
        <w:t>their accounts receivables</w:t>
      </w:r>
      <w:ins w:id="2770" w:author="Doug Gross" w:date="2018-05-10T19:42:00Z">
        <w:r w:rsidR="00393004">
          <w:rPr>
            <w:rFonts w:ascii="Calibri" w:hAnsi="Calibri"/>
            <w:shd w:val="clear" w:color="auto" w:fill="FFFFFF"/>
          </w:rPr>
          <w:t xml:space="preserve"> in lieu of more timely payments by brokers</w:t>
        </w:r>
      </w:ins>
      <w:r>
        <w:rPr>
          <w:rFonts w:ascii="Calibri" w:hAnsi="Calibri"/>
          <w:shd w:val="clear" w:color="auto" w:fill="FFFFFF"/>
        </w:rPr>
        <w:t xml:space="preserve">.  </w:t>
      </w:r>
    </w:p>
    <w:p w14:paraId="52E4018E" w14:textId="77777777" w:rsidR="00CF5879" w:rsidRDefault="00CF5879">
      <w:pPr>
        <w:pStyle w:val="Body"/>
        <w:shd w:val="clear" w:color="auto" w:fill="FFFFFF"/>
        <w:rPr>
          <w:rFonts w:ascii="Calibri" w:eastAsia="Calibri" w:hAnsi="Calibri" w:cs="Calibri"/>
          <w:shd w:val="clear" w:color="auto" w:fill="FFFFFF"/>
        </w:rPr>
      </w:pPr>
    </w:p>
    <w:p w14:paraId="1870C2A3" w14:textId="7E38B467" w:rsidR="003E72D0" w:rsidRDefault="0081616C">
      <w:pPr>
        <w:pStyle w:val="Body"/>
        <w:shd w:val="clear" w:color="auto" w:fill="FFFFFF"/>
        <w:rPr>
          <w:ins w:id="2771" w:author="Doug Gross" w:date="2018-04-30T21:09:00Z"/>
          <w:rFonts w:ascii="Calibri" w:hAnsi="Calibri"/>
          <w:shd w:val="clear" w:color="auto" w:fill="FFFFFF"/>
        </w:rPr>
      </w:pPr>
      <w:r>
        <w:rPr>
          <w:rFonts w:ascii="Calibri" w:hAnsi="Calibri"/>
          <w:shd w:val="clear" w:color="auto" w:fill="FFFFFF"/>
        </w:rPr>
        <w:t>On December 29, 2017, Trucker Path – Truckloads announced th</w:t>
      </w:r>
      <w:ins w:id="2772" w:author="Doug Gross" w:date="2018-05-10T19:43:00Z">
        <w:r w:rsidR="00E06258">
          <w:rPr>
            <w:rFonts w:ascii="Calibri" w:hAnsi="Calibri"/>
            <w:shd w:val="clear" w:color="auto" w:fill="FFFFFF"/>
          </w:rPr>
          <w:t>at th</w:t>
        </w:r>
      </w:ins>
      <w:r>
        <w:rPr>
          <w:rFonts w:ascii="Calibri" w:hAnsi="Calibri"/>
          <w:shd w:val="clear" w:color="auto" w:fill="FFFFFF"/>
        </w:rPr>
        <w:t xml:space="preserve">ey </w:t>
      </w:r>
      <w:del w:id="2773" w:author="Doug Gross" w:date="2018-05-10T19:43:00Z">
        <w:r w:rsidDel="00E06258">
          <w:rPr>
            <w:rFonts w:ascii="Calibri" w:hAnsi="Calibri"/>
            <w:shd w:val="clear" w:color="auto" w:fill="FFFFFF"/>
          </w:rPr>
          <w:delText>were purchased</w:delText>
        </w:r>
      </w:del>
      <w:ins w:id="2774" w:author="Doug Gross" w:date="2018-05-10T19:43:00Z">
        <w:r w:rsidR="00E06258">
          <w:rPr>
            <w:rFonts w:ascii="Calibri" w:hAnsi="Calibri"/>
            <w:shd w:val="clear" w:color="auto" w:fill="FFFFFF"/>
          </w:rPr>
          <w:t>had been acquired</w:t>
        </w:r>
      </w:ins>
      <w:r>
        <w:rPr>
          <w:rFonts w:ascii="Calibri" w:hAnsi="Calibri"/>
          <w:shd w:val="clear" w:color="auto" w:fill="FFFFFF"/>
        </w:rPr>
        <w:t xml:space="preserve"> by </w:t>
      </w:r>
      <w:proofErr w:type="spellStart"/>
      <w:r>
        <w:rPr>
          <w:rFonts w:ascii="Calibri" w:hAnsi="Calibri"/>
          <w:shd w:val="clear" w:color="auto" w:fill="FFFFFF"/>
        </w:rPr>
        <w:t>Renren</w:t>
      </w:r>
      <w:proofErr w:type="spellEnd"/>
      <w:ins w:id="2775" w:author="Doug Gross" w:date="2018-05-10T19:43:00Z">
        <w:r w:rsidR="00E06258">
          <w:rPr>
            <w:rFonts w:ascii="Calibri" w:hAnsi="Calibri"/>
            <w:shd w:val="clear" w:color="auto" w:fill="FFFFFF"/>
          </w:rPr>
          <w:t>,</w:t>
        </w:r>
      </w:ins>
      <w:r>
        <w:rPr>
          <w:rFonts w:ascii="Calibri" w:hAnsi="Calibri"/>
          <w:shd w:val="clear" w:color="auto" w:fill="FFFFFF"/>
        </w:rPr>
        <w:t xml:space="preserve"> I</w:t>
      </w:r>
      <w:ins w:id="2776" w:author="Doug Gross" w:date="2018-04-30T21:06:00Z">
        <w:r w:rsidR="003E72D0">
          <w:rPr>
            <w:rFonts w:ascii="Calibri" w:hAnsi="Calibri"/>
            <w:shd w:val="clear" w:color="auto" w:fill="FFFFFF"/>
          </w:rPr>
          <w:t>nc</w:t>
        </w:r>
      </w:ins>
      <w:del w:id="2777" w:author="Doug Gross" w:date="2018-04-30T21:06:00Z">
        <w:r w:rsidDel="003E72D0">
          <w:rPr>
            <w:rFonts w:ascii="Calibri" w:hAnsi="Calibri"/>
            <w:shd w:val="clear" w:color="auto" w:fill="FFFFFF"/>
          </w:rPr>
          <w:delText>NC</w:delText>
        </w:r>
      </w:del>
      <w:r>
        <w:rPr>
          <w:rFonts w:ascii="Calibri" w:hAnsi="Calibri"/>
          <w:shd w:val="clear" w:color="auto" w:fill="FFFFFF"/>
        </w:rPr>
        <w:t>.</w:t>
      </w:r>
      <w:r>
        <w:rPr>
          <w:rFonts w:ascii="Calibri" w:eastAsia="Calibri" w:hAnsi="Calibri" w:cs="Calibri"/>
          <w:shd w:val="clear" w:color="auto" w:fill="FFFFFF"/>
          <w:vertAlign w:val="superscript"/>
        </w:rPr>
        <w:footnoteReference w:id="13"/>
      </w:r>
      <w:r>
        <w:rPr>
          <w:rFonts w:ascii="Calibri" w:hAnsi="Calibri"/>
          <w:shd w:val="clear" w:color="auto" w:fill="FFFFFF"/>
        </w:rPr>
        <w:t xml:space="preserve"> Crunchbase.com describes </w:t>
      </w:r>
      <w:proofErr w:type="spellStart"/>
      <w:r>
        <w:rPr>
          <w:rFonts w:ascii="Calibri" w:hAnsi="Calibri"/>
          <w:shd w:val="clear" w:color="auto" w:fill="FFFFFF"/>
        </w:rPr>
        <w:t>Renren</w:t>
      </w:r>
      <w:proofErr w:type="spellEnd"/>
      <w:ins w:id="2778" w:author="Doug Gross" w:date="2018-05-10T19:43:00Z">
        <w:r w:rsidR="00E06258">
          <w:rPr>
            <w:rFonts w:ascii="Calibri" w:hAnsi="Calibri"/>
            <w:shd w:val="clear" w:color="auto" w:fill="FFFFFF"/>
          </w:rPr>
          <w:t>,</w:t>
        </w:r>
      </w:ins>
      <w:r>
        <w:rPr>
          <w:rFonts w:ascii="Calibri" w:hAnsi="Calibri"/>
          <w:shd w:val="clear" w:color="auto" w:fill="FFFFFF"/>
        </w:rPr>
        <w:t xml:space="preserve"> I</w:t>
      </w:r>
      <w:ins w:id="2779" w:author="Doug Gross" w:date="2018-04-30T21:06:00Z">
        <w:r w:rsidR="003E72D0">
          <w:rPr>
            <w:rFonts w:ascii="Calibri" w:hAnsi="Calibri"/>
            <w:shd w:val="clear" w:color="auto" w:fill="FFFFFF"/>
          </w:rPr>
          <w:t>nc</w:t>
        </w:r>
      </w:ins>
      <w:ins w:id="2780" w:author="Doug Gross" w:date="2018-05-10T19:43:00Z">
        <w:r w:rsidR="00E06258">
          <w:rPr>
            <w:rFonts w:ascii="Calibri" w:hAnsi="Calibri"/>
            <w:shd w:val="clear" w:color="auto" w:fill="FFFFFF"/>
          </w:rPr>
          <w:t>.</w:t>
        </w:r>
      </w:ins>
      <w:del w:id="2781" w:author="Doug Gross" w:date="2018-04-30T21:06:00Z">
        <w:r w:rsidDel="003E72D0">
          <w:rPr>
            <w:rFonts w:ascii="Calibri" w:hAnsi="Calibri"/>
            <w:shd w:val="clear" w:color="auto" w:fill="FFFFFF"/>
          </w:rPr>
          <w:delText>NC</w:delText>
        </w:r>
      </w:del>
      <w:r>
        <w:rPr>
          <w:rFonts w:ascii="Calibri" w:hAnsi="Calibri"/>
          <w:shd w:val="clear" w:color="auto" w:fill="FFFFFF"/>
        </w:rPr>
        <w:t xml:space="preserve"> as </w:t>
      </w:r>
      <w:r>
        <w:rPr>
          <w:rFonts w:ascii="Calibri" w:hAnsi="Calibri"/>
          <w:i/>
          <w:iCs/>
          <w:shd w:val="clear" w:color="auto" w:fill="FFFFFF"/>
        </w:rPr>
        <w:t>“</w:t>
      </w:r>
      <w:ins w:id="2782" w:author="Doug Gross" w:date="2018-04-30T21:06:00Z">
        <w:r w:rsidR="003E72D0">
          <w:rPr>
            <w:rFonts w:ascii="Calibri" w:hAnsi="Calibri"/>
            <w:i/>
            <w:iCs/>
            <w:shd w:val="clear" w:color="auto" w:fill="FFFFFF"/>
          </w:rPr>
          <w:t>A</w:t>
        </w:r>
      </w:ins>
      <w:del w:id="2783" w:author="Doug Gross" w:date="2018-04-30T21:06:00Z">
        <w:r w:rsidDel="003E72D0">
          <w:rPr>
            <w:rFonts w:ascii="Calibri" w:hAnsi="Calibri"/>
            <w:i/>
            <w:iCs/>
            <w:shd w:val="clear" w:color="auto" w:fill="FFFFFF"/>
          </w:rPr>
          <w:delText>a</w:delText>
        </w:r>
      </w:del>
      <w:r>
        <w:rPr>
          <w:rFonts w:ascii="Calibri" w:hAnsi="Calibri"/>
          <w:i/>
          <w:iCs/>
          <w:shd w:val="clear" w:color="auto" w:fill="FFFFFF"/>
        </w:rPr>
        <w:t xml:space="preserve">n online social network service that </w:t>
      </w:r>
      <w:r>
        <w:rPr>
          <w:rFonts w:ascii="Calibri" w:hAnsi="Calibri"/>
          <w:i/>
          <w:iCs/>
          <w:shd w:val="clear" w:color="auto" w:fill="FFFFFF"/>
        </w:rPr>
        <w:lastRenderedPageBreak/>
        <w:t>offers an extensive interactive communication platform for Chinese users”</w:t>
      </w:r>
      <w:r>
        <w:rPr>
          <w:rFonts w:ascii="Calibri" w:hAnsi="Calibri"/>
          <w:shd w:val="clear" w:color="auto" w:fill="FFFFFF"/>
          <w:lang w:val="de-DE"/>
        </w:rPr>
        <w:t xml:space="preserve">. </w:t>
      </w:r>
      <w:proofErr w:type="spellStart"/>
      <w:r>
        <w:rPr>
          <w:rFonts w:ascii="Calibri" w:hAnsi="Calibri"/>
          <w:shd w:val="clear" w:color="auto" w:fill="FFFFFF"/>
          <w:lang w:val="de-DE"/>
        </w:rPr>
        <w:t>Renren</w:t>
      </w:r>
      <w:proofErr w:type="spellEnd"/>
      <w:ins w:id="2784" w:author="Doug Gross" w:date="2018-05-10T19:43:00Z">
        <w:r w:rsidR="00E06258">
          <w:rPr>
            <w:rFonts w:ascii="Calibri" w:hAnsi="Calibri"/>
            <w:shd w:val="clear" w:color="auto" w:fill="FFFFFF"/>
            <w:lang w:val="de-DE"/>
          </w:rPr>
          <w:t>,</w:t>
        </w:r>
      </w:ins>
      <w:r>
        <w:rPr>
          <w:rFonts w:ascii="Calibri" w:hAnsi="Calibri"/>
          <w:shd w:val="clear" w:color="auto" w:fill="FFFFFF"/>
          <w:lang w:val="de-DE"/>
        </w:rPr>
        <w:t xml:space="preserve"> I</w:t>
      </w:r>
      <w:ins w:id="2785" w:author="Doug Gross" w:date="2018-04-30T21:07:00Z">
        <w:r w:rsidR="003E72D0">
          <w:rPr>
            <w:rFonts w:ascii="Calibri" w:hAnsi="Calibri"/>
            <w:shd w:val="clear" w:color="auto" w:fill="FFFFFF"/>
            <w:lang w:val="de-DE"/>
          </w:rPr>
          <w:t>nc</w:t>
        </w:r>
      </w:ins>
      <w:ins w:id="2786" w:author="Doug Gross" w:date="2018-05-10T19:43:00Z">
        <w:r w:rsidR="00E06258">
          <w:rPr>
            <w:rFonts w:ascii="Calibri" w:hAnsi="Calibri"/>
            <w:shd w:val="clear" w:color="auto" w:fill="FFFFFF"/>
            <w:lang w:val="de-DE"/>
          </w:rPr>
          <w:t>.</w:t>
        </w:r>
      </w:ins>
      <w:del w:id="2787" w:author="Doug Gross" w:date="2018-04-30T21:07:00Z">
        <w:r w:rsidDel="003E72D0">
          <w:rPr>
            <w:rFonts w:ascii="Calibri" w:hAnsi="Calibri"/>
            <w:shd w:val="clear" w:color="auto" w:fill="FFFFFF"/>
            <w:lang w:val="de-DE"/>
          </w:rPr>
          <w:delText>NC</w:delText>
        </w:r>
      </w:del>
      <w:r>
        <w:rPr>
          <w:rFonts w:ascii="Calibri" w:hAnsi="Calibri"/>
          <w:shd w:val="clear" w:color="auto" w:fill="FFFFFF"/>
        </w:rPr>
        <w:t>’s Founder is Joe Chen</w:t>
      </w:r>
      <w:ins w:id="2788" w:author="Doug Gross" w:date="2018-05-10T19:43:00Z">
        <w:r w:rsidR="00E06258">
          <w:rPr>
            <w:rFonts w:ascii="Calibri" w:hAnsi="Calibri"/>
            <w:shd w:val="clear" w:color="auto" w:fill="FFFFFF"/>
          </w:rPr>
          <w:t>, who</w:t>
        </w:r>
      </w:ins>
      <w:r>
        <w:rPr>
          <w:rFonts w:ascii="Calibri" w:hAnsi="Calibri"/>
          <w:shd w:val="clear" w:color="auto" w:fill="FFFFFF"/>
        </w:rPr>
        <w:t xml:space="preserve"> </w:t>
      </w:r>
      <w:ins w:id="2789" w:author="Doug Gross" w:date="2018-05-10T19:44:00Z">
        <w:r w:rsidR="00E06258">
          <w:rPr>
            <w:rFonts w:ascii="Calibri" w:hAnsi="Calibri"/>
            <w:shd w:val="clear" w:color="auto" w:fill="FFFFFF"/>
          </w:rPr>
          <w:t xml:space="preserve">had </w:t>
        </w:r>
      </w:ins>
      <w:del w:id="2790" w:author="Doug Gross" w:date="2018-05-10T19:44:00Z">
        <w:r w:rsidDel="00E06258">
          <w:rPr>
            <w:rFonts w:ascii="Calibri" w:hAnsi="Calibri"/>
            <w:shd w:val="clear" w:color="auto" w:fill="FFFFFF"/>
          </w:rPr>
          <w:delText>and</w:delText>
        </w:r>
      </w:del>
      <w:del w:id="2791" w:author="Doug Gross" w:date="2018-05-10T19:43:00Z">
        <w:r w:rsidDel="00E06258">
          <w:rPr>
            <w:rFonts w:ascii="Calibri" w:hAnsi="Calibri"/>
            <w:shd w:val="clear" w:color="auto" w:fill="FFFFFF"/>
          </w:rPr>
          <w:delText xml:space="preserve"> he has </w:delText>
        </w:r>
      </w:del>
      <w:r>
        <w:rPr>
          <w:rFonts w:ascii="Calibri" w:hAnsi="Calibri"/>
          <w:shd w:val="clear" w:color="auto" w:fill="FFFFFF"/>
        </w:rPr>
        <w:t>been investing in</w:t>
      </w:r>
      <w:del w:id="2792" w:author="Doug Gross" w:date="2018-04-30T21:07:00Z">
        <w:r w:rsidDel="003E72D0">
          <w:rPr>
            <w:rFonts w:ascii="Calibri" w:hAnsi="Calibri"/>
            <w:shd w:val="clear" w:color="auto" w:fill="FFFFFF"/>
          </w:rPr>
          <w:delText>to</w:delText>
        </w:r>
      </w:del>
      <w:r>
        <w:rPr>
          <w:rFonts w:ascii="Calibri" w:hAnsi="Calibri"/>
          <w:shd w:val="clear" w:color="auto" w:fill="FFFFFF"/>
        </w:rPr>
        <w:t xml:space="preserve"> Trucker Path </w:t>
      </w:r>
      <w:del w:id="2793" w:author="Doug Gross" w:date="2018-04-30T21:07:00Z">
        <w:r w:rsidDel="003E72D0">
          <w:rPr>
            <w:rFonts w:ascii="Calibri" w:hAnsi="Calibri"/>
            <w:shd w:val="clear" w:color="auto" w:fill="FFFFFF"/>
          </w:rPr>
          <w:delText xml:space="preserve">as far back </w:delText>
        </w:r>
      </w:del>
      <w:ins w:id="2794" w:author="Doug Gross" w:date="2018-04-30T21:07:00Z">
        <w:r w:rsidR="003E72D0">
          <w:rPr>
            <w:rFonts w:ascii="Calibri" w:hAnsi="Calibri"/>
            <w:shd w:val="clear" w:color="auto" w:fill="FFFFFF"/>
          </w:rPr>
          <w:t>since</w:t>
        </w:r>
      </w:ins>
      <w:del w:id="2795" w:author="Doug Gross" w:date="2018-04-30T21:07:00Z">
        <w:r w:rsidDel="003E72D0">
          <w:rPr>
            <w:rFonts w:ascii="Calibri" w:hAnsi="Calibri"/>
            <w:shd w:val="clear" w:color="auto" w:fill="FFFFFF"/>
          </w:rPr>
          <w:delText>as</w:delText>
        </w:r>
      </w:del>
      <w:r>
        <w:rPr>
          <w:rFonts w:ascii="Calibri" w:hAnsi="Calibri"/>
          <w:shd w:val="clear" w:color="auto" w:fill="FFFFFF"/>
        </w:rPr>
        <w:t xml:space="preserve"> 2014.</w:t>
      </w:r>
      <w:ins w:id="2796" w:author="Doug Gross" w:date="2018-05-10T19:44:00Z">
        <w:r w:rsidR="00E06258">
          <w:rPr>
            <w:rFonts w:ascii="Calibri" w:hAnsi="Calibri"/>
            <w:shd w:val="clear" w:color="auto" w:fill="FFFFFF"/>
          </w:rPr>
          <w:t xml:space="preserve"> </w:t>
        </w:r>
      </w:ins>
      <w:del w:id="2797" w:author="Doug Gross" w:date="2018-05-10T19:44:00Z">
        <w:r w:rsidDel="00E06258">
          <w:rPr>
            <w:rFonts w:ascii="Calibri" w:hAnsi="Calibri"/>
            <w:shd w:val="clear" w:color="auto" w:fill="FFFFFF"/>
          </w:rPr>
          <w:delText xml:space="preserve">  </w:delText>
        </w:r>
      </w:del>
      <w:proofErr w:type="spellStart"/>
      <w:r>
        <w:rPr>
          <w:rFonts w:ascii="Calibri" w:hAnsi="Calibri"/>
          <w:shd w:val="clear" w:color="auto" w:fill="FFFFFF"/>
        </w:rPr>
        <w:t>Renren</w:t>
      </w:r>
      <w:proofErr w:type="spellEnd"/>
      <w:ins w:id="2798" w:author="Doug Gross" w:date="2018-05-10T19:44:00Z">
        <w:r w:rsidR="00E06258">
          <w:rPr>
            <w:rFonts w:ascii="Calibri" w:hAnsi="Calibri"/>
            <w:shd w:val="clear" w:color="auto" w:fill="FFFFFF"/>
          </w:rPr>
          <w:t>,</w:t>
        </w:r>
      </w:ins>
      <w:r>
        <w:rPr>
          <w:rFonts w:ascii="Calibri" w:hAnsi="Calibri"/>
          <w:shd w:val="clear" w:color="auto" w:fill="FFFFFF"/>
        </w:rPr>
        <w:t xml:space="preserve"> I</w:t>
      </w:r>
      <w:ins w:id="2799" w:author="Doug Gross" w:date="2018-04-30T21:07:00Z">
        <w:r w:rsidR="003E72D0">
          <w:rPr>
            <w:rFonts w:ascii="Calibri" w:hAnsi="Calibri"/>
            <w:shd w:val="clear" w:color="auto" w:fill="FFFFFF"/>
          </w:rPr>
          <w:t>nc.</w:t>
        </w:r>
      </w:ins>
      <w:del w:id="2800" w:author="Doug Gross" w:date="2018-04-30T21:07:00Z">
        <w:r w:rsidDel="003E72D0">
          <w:rPr>
            <w:rFonts w:ascii="Calibri" w:hAnsi="Calibri"/>
            <w:shd w:val="clear" w:color="auto" w:fill="FFFFFF"/>
          </w:rPr>
          <w:delText>NC</w:delText>
        </w:r>
      </w:del>
      <w:r>
        <w:rPr>
          <w:rFonts w:ascii="Calibri" w:hAnsi="Calibri"/>
          <w:shd w:val="clear" w:color="auto" w:fill="FFFFFF"/>
        </w:rPr>
        <w:t xml:space="preserve"> is </w:t>
      </w:r>
      <w:ins w:id="2801" w:author="Doug Gross" w:date="2018-04-30T21:07:00Z">
        <w:r w:rsidR="003E72D0">
          <w:rPr>
            <w:rFonts w:ascii="Calibri" w:hAnsi="Calibri"/>
            <w:shd w:val="clear" w:color="auto" w:fill="FFFFFF"/>
          </w:rPr>
          <w:t xml:space="preserve">traded </w:t>
        </w:r>
      </w:ins>
      <w:del w:id="2802" w:author="Doug Gross" w:date="2018-04-30T21:07:00Z">
        <w:r w:rsidDel="003E72D0">
          <w:rPr>
            <w:rFonts w:ascii="Calibri" w:hAnsi="Calibri"/>
            <w:shd w:val="clear" w:color="auto" w:fill="FFFFFF"/>
          </w:rPr>
          <w:delText>registered</w:delText>
        </w:r>
      </w:del>
      <w:ins w:id="2803" w:author="Doug Gross" w:date="2018-04-30T21:08:00Z">
        <w:r w:rsidR="003E72D0">
          <w:rPr>
            <w:rFonts w:ascii="Calibri" w:hAnsi="Calibri"/>
            <w:shd w:val="clear" w:color="auto" w:fill="FFFFFF"/>
          </w:rPr>
          <w:t>publicly on the New York</w:t>
        </w:r>
      </w:ins>
      <w:del w:id="2804" w:author="Doug Gross" w:date="2018-04-30T21:07:00Z">
        <w:r w:rsidDel="003E72D0">
          <w:rPr>
            <w:rFonts w:ascii="Calibri" w:hAnsi="Calibri"/>
            <w:shd w:val="clear" w:color="auto" w:fill="FFFFFF"/>
          </w:rPr>
          <w:delText xml:space="preserve"> </w:delText>
        </w:r>
      </w:del>
      <w:del w:id="2805" w:author="Doug Gross" w:date="2018-04-30T21:08:00Z">
        <w:r w:rsidDel="003E72D0">
          <w:rPr>
            <w:rFonts w:ascii="Calibri" w:hAnsi="Calibri"/>
            <w:shd w:val="clear" w:color="auto" w:fill="FFFFFF"/>
          </w:rPr>
          <w:delText>on the US</w:delText>
        </w:r>
      </w:del>
      <w:r>
        <w:rPr>
          <w:rFonts w:ascii="Calibri" w:hAnsi="Calibri"/>
          <w:shd w:val="clear" w:color="auto" w:fill="FFFFFF"/>
        </w:rPr>
        <w:t xml:space="preserve"> Stock Exchange</w:t>
      </w:r>
      <w:ins w:id="2806" w:author="Doug Gross" w:date="2018-04-30T21:08:00Z">
        <w:r w:rsidR="003E72D0">
          <w:rPr>
            <w:rFonts w:ascii="Calibri" w:hAnsi="Calibri"/>
            <w:shd w:val="clear" w:color="auto" w:fill="FFFFFF"/>
          </w:rPr>
          <w:t>, having</w:t>
        </w:r>
      </w:ins>
      <w:del w:id="2807" w:author="Doug Gross" w:date="2018-04-30T21:08:00Z">
        <w:r w:rsidDel="003E72D0">
          <w:rPr>
            <w:rFonts w:ascii="Calibri" w:hAnsi="Calibri"/>
            <w:shd w:val="clear" w:color="auto" w:fill="FFFFFF"/>
          </w:rPr>
          <w:delText xml:space="preserve"> and</w:delText>
        </w:r>
      </w:del>
      <w:ins w:id="2808" w:author="Doug Gross" w:date="2018-05-10T19:45:00Z">
        <w:r w:rsidR="009D7040">
          <w:rPr>
            <w:rFonts w:ascii="Calibri" w:hAnsi="Calibri"/>
            <w:shd w:val="clear" w:color="auto" w:fill="FFFFFF"/>
          </w:rPr>
          <w:t xml:space="preserve"> floated</w:t>
        </w:r>
      </w:ins>
      <w:del w:id="2809" w:author="Doug Gross" w:date="2018-05-10T19:45:00Z">
        <w:r w:rsidDel="009D7040">
          <w:rPr>
            <w:rFonts w:ascii="Calibri" w:hAnsi="Calibri"/>
            <w:shd w:val="clear" w:color="auto" w:fill="FFFFFF"/>
          </w:rPr>
          <w:delText xml:space="preserve"> made</w:delText>
        </w:r>
      </w:del>
      <w:r>
        <w:rPr>
          <w:rFonts w:ascii="Calibri" w:hAnsi="Calibri"/>
          <w:shd w:val="clear" w:color="auto" w:fill="FFFFFF"/>
        </w:rPr>
        <w:t xml:space="preserve"> their</w:t>
      </w:r>
      <w:ins w:id="2810" w:author="Doug Gross" w:date="2018-05-10T19:44:00Z">
        <w:r w:rsidR="009D7040">
          <w:rPr>
            <w:rFonts w:ascii="Calibri" w:hAnsi="Calibri"/>
            <w:shd w:val="clear" w:color="auto" w:fill="FFFFFF"/>
          </w:rPr>
          <w:t xml:space="preserve"> initial</w:t>
        </w:r>
      </w:ins>
      <w:r>
        <w:rPr>
          <w:rFonts w:ascii="Calibri" w:hAnsi="Calibri"/>
          <w:shd w:val="clear" w:color="auto" w:fill="FFFFFF"/>
        </w:rPr>
        <w:t xml:space="preserve"> public offering </w:t>
      </w:r>
      <w:ins w:id="2811" w:author="Doug Gross" w:date="2018-04-30T21:08:00Z">
        <w:r w:rsidR="003E72D0">
          <w:rPr>
            <w:rFonts w:ascii="Calibri" w:hAnsi="Calibri"/>
            <w:shd w:val="clear" w:color="auto" w:fill="FFFFFF"/>
          </w:rPr>
          <w:t xml:space="preserve">in </w:t>
        </w:r>
      </w:ins>
      <w:r>
        <w:rPr>
          <w:rFonts w:ascii="Calibri" w:hAnsi="Calibri"/>
          <w:shd w:val="clear" w:color="auto" w:fill="FFFFFF"/>
        </w:rPr>
        <w:t xml:space="preserve">May </w:t>
      </w:r>
      <w:ins w:id="2812" w:author="Doug Gross" w:date="2018-04-30T21:08:00Z">
        <w:r w:rsidR="003E72D0">
          <w:rPr>
            <w:rFonts w:ascii="Calibri" w:hAnsi="Calibri"/>
            <w:shd w:val="clear" w:color="auto" w:fill="FFFFFF"/>
          </w:rPr>
          <w:t xml:space="preserve"> of </w:t>
        </w:r>
      </w:ins>
      <w:r>
        <w:rPr>
          <w:rFonts w:ascii="Calibri" w:hAnsi="Calibri"/>
          <w:shd w:val="clear" w:color="auto" w:fill="FFFFFF"/>
        </w:rPr>
        <w:t xml:space="preserve">2011. </w:t>
      </w:r>
    </w:p>
    <w:p w14:paraId="279F300E" w14:textId="77777777" w:rsidR="003E72D0" w:rsidRDefault="003E72D0">
      <w:pPr>
        <w:pStyle w:val="Body"/>
        <w:shd w:val="clear" w:color="auto" w:fill="FFFFFF"/>
        <w:rPr>
          <w:ins w:id="2813" w:author="Doug Gross" w:date="2018-04-30T21:09:00Z"/>
          <w:rFonts w:ascii="Calibri" w:hAnsi="Calibri"/>
          <w:shd w:val="clear" w:color="auto" w:fill="FFFFFF"/>
        </w:rPr>
      </w:pPr>
    </w:p>
    <w:p w14:paraId="101C8B64" w14:textId="60B09520" w:rsidR="00CF5879" w:rsidRDefault="003E72D0">
      <w:pPr>
        <w:pStyle w:val="Body"/>
        <w:shd w:val="clear" w:color="auto" w:fill="FFFFFF"/>
        <w:rPr>
          <w:rFonts w:ascii="Calibri" w:eastAsia="Calibri" w:hAnsi="Calibri" w:cs="Calibri"/>
        </w:rPr>
      </w:pPr>
      <w:ins w:id="2814" w:author="Doug Gross" w:date="2018-04-30T21:09:00Z">
        <w:r>
          <w:rPr>
            <w:rFonts w:ascii="Calibri" w:hAnsi="Calibri"/>
            <w:shd w:val="clear" w:color="auto" w:fill="FFFFFF"/>
          </w:rPr>
          <w:t>M</w:t>
        </w:r>
      </w:ins>
      <w:del w:id="2815" w:author="Doug Gross" w:date="2018-04-30T21:09:00Z">
        <w:r w:rsidR="0081616C" w:rsidDel="003E72D0">
          <w:rPr>
            <w:rFonts w:ascii="Calibri" w:hAnsi="Calibri"/>
            <w:shd w:val="clear" w:color="auto" w:fill="FFFFFF"/>
          </w:rPr>
          <w:delText>During our driver market surveys, m</w:delText>
        </w:r>
      </w:del>
      <w:r w:rsidR="0081616C">
        <w:rPr>
          <w:rFonts w:ascii="Calibri" w:hAnsi="Calibri"/>
          <w:shd w:val="clear" w:color="auto" w:fill="FFFFFF"/>
        </w:rPr>
        <w:t>any</w:t>
      </w:r>
      <w:ins w:id="2816" w:author="Doug Gross" w:date="2018-04-30T21:09:00Z">
        <w:r>
          <w:rPr>
            <w:rFonts w:ascii="Calibri" w:hAnsi="Calibri"/>
            <w:shd w:val="clear" w:color="auto" w:fill="FFFFFF"/>
          </w:rPr>
          <w:t xml:space="preserve"> of the</w:t>
        </w:r>
      </w:ins>
      <w:r w:rsidR="0081616C">
        <w:rPr>
          <w:rFonts w:ascii="Calibri" w:hAnsi="Calibri"/>
          <w:shd w:val="clear" w:color="auto" w:fill="FFFFFF"/>
        </w:rPr>
        <w:t xml:space="preserve"> drivers interviewed </w:t>
      </w:r>
      <w:ins w:id="2817" w:author="Doug Gross" w:date="2018-04-30T21:09:00Z">
        <w:r>
          <w:rPr>
            <w:rFonts w:ascii="Calibri" w:hAnsi="Calibri"/>
            <w:shd w:val="clear" w:color="auto" w:fill="FFFFFF"/>
          </w:rPr>
          <w:t xml:space="preserve">during </w:t>
        </w:r>
      </w:ins>
      <w:r w:rsidR="00E54BCD">
        <w:rPr>
          <w:rFonts w:ascii="Calibri" w:hAnsi="Calibri"/>
          <w:spacing w:val="-6"/>
        </w:rPr>
        <w:t>Project</w:t>
      </w:r>
      <w:r w:rsidR="00293786">
        <w:rPr>
          <w:rFonts w:ascii="Calibri" w:hAnsi="Calibri"/>
          <w:spacing w:val="-6"/>
        </w:rPr>
        <w:t xml:space="preserve"> Freight</w:t>
      </w:r>
      <w:ins w:id="2818" w:author="Doug Gross" w:date="2018-04-30T21:09:00Z">
        <w:r>
          <w:rPr>
            <w:rFonts w:ascii="Calibri" w:hAnsi="Calibri"/>
            <w:shd w:val="clear" w:color="auto" w:fill="FFFFFF"/>
          </w:rPr>
          <w:t>’s driver market survey</w:t>
        </w:r>
        <w:r w:rsidR="00A9496E">
          <w:rPr>
            <w:rFonts w:ascii="Calibri" w:hAnsi="Calibri"/>
            <w:shd w:val="clear" w:color="auto" w:fill="FFFFFF"/>
          </w:rPr>
          <w:t xml:space="preserve"> </w:t>
        </w:r>
      </w:ins>
      <w:r w:rsidR="0081616C">
        <w:rPr>
          <w:rFonts w:ascii="Calibri" w:hAnsi="Calibri"/>
          <w:shd w:val="clear" w:color="auto" w:fill="FFFFFF"/>
        </w:rPr>
        <w:t>ha</w:t>
      </w:r>
      <w:ins w:id="2819" w:author="Doug Gross" w:date="2018-05-10T19:45:00Z">
        <w:r w:rsidR="009D7040">
          <w:rPr>
            <w:rFonts w:ascii="Calibri" w:hAnsi="Calibri"/>
            <w:shd w:val="clear" w:color="auto" w:fill="FFFFFF"/>
          </w:rPr>
          <w:t>d</w:t>
        </w:r>
      </w:ins>
      <w:del w:id="2820" w:author="Doug Gross" w:date="2018-05-10T19:45:00Z">
        <w:r w:rsidR="0081616C" w:rsidDel="009D7040">
          <w:rPr>
            <w:rFonts w:ascii="Calibri" w:hAnsi="Calibri"/>
            <w:shd w:val="clear" w:color="auto" w:fill="FFFFFF"/>
          </w:rPr>
          <w:delText>ve</w:delText>
        </w:r>
      </w:del>
      <w:r w:rsidR="0081616C">
        <w:rPr>
          <w:rFonts w:ascii="Calibri" w:hAnsi="Calibri"/>
          <w:shd w:val="clear" w:color="auto" w:fill="FFFFFF"/>
        </w:rPr>
        <w:t xml:space="preserve"> deleted Trucker Path</w:t>
      </w:r>
      <w:ins w:id="2821" w:author="Doug Gross" w:date="2018-05-10T19:45:00Z">
        <w:r w:rsidR="009D7040">
          <w:rPr>
            <w:rFonts w:ascii="Calibri" w:hAnsi="Calibri"/>
            <w:shd w:val="clear" w:color="auto" w:fill="FFFFFF"/>
          </w:rPr>
          <w:t xml:space="preserve"> from their personal mobile </w:t>
        </w:r>
        <w:proofErr w:type="spellStart"/>
        <w:r w:rsidR="009D7040">
          <w:rPr>
            <w:rFonts w:ascii="Calibri" w:hAnsi="Calibri"/>
            <w:shd w:val="clear" w:color="auto" w:fill="FFFFFF"/>
          </w:rPr>
          <w:t>devives</w:t>
        </w:r>
      </w:ins>
      <w:proofErr w:type="spellEnd"/>
      <w:r w:rsidR="0081616C">
        <w:rPr>
          <w:rFonts w:ascii="Calibri" w:hAnsi="Calibri"/>
          <w:shd w:val="clear" w:color="auto" w:fill="FFFFFF"/>
        </w:rPr>
        <w:t xml:space="preserve"> due to </w:t>
      </w:r>
      <w:del w:id="2822" w:author="Doug Gross" w:date="2018-04-30T21:09:00Z">
        <w:r w:rsidR="0081616C" w:rsidDel="00A9496E">
          <w:rPr>
            <w:rFonts w:ascii="Calibri" w:hAnsi="Calibri"/>
            <w:shd w:val="clear" w:color="auto" w:fill="FFFFFF"/>
          </w:rPr>
          <w:delText xml:space="preserve">hearing about </w:delText>
        </w:r>
      </w:del>
      <w:r w:rsidR="0081616C">
        <w:rPr>
          <w:rFonts w:ascii="Calibri" w:hAnsi="Calibri"/>
          <w:shd w:val="clear" w:color="auto" w:fill="FFFFFF"/>
        </w:rPr>
        <w:t>the sale</w:t>
      </w:r>
      <w:ins w:id="2823" w:author="Doug Gross" w:date="2018-04-30T21:09:00Z">
        <w:r w:rsidR="00A9496E">
          <w:rPr>
            <w:rFonts w:ascii="Calibri" w:hAnsi="Calibri"/>
            <w:shd w:val="clear" w:color="auto" w:fill="FFFFFF"/>
          </w:rPr>
          <w:t xml:space="preserve"> to </w:t>
        </w:r>
        <w:proofErr w:type="spellStart"/>
        <w:r w:rsidR="00A9496E">
          <w:rPr>
            <w:rFonts w:ascii="Calibri" w:hAnsi="Calibri"/>
            <w:shd w:val="clear" w:color="auto" w:fill="FFFFFF"/>
          </w:rPr>
          <w:t>Renren</w:t>
        </w:r>
      </w:ins>
      <w:proofErr w:type="spellEnd"/>
      <w:ins w:id="2824" w:author="Doug Gross" w:date="2018-05-10T19:46:00Z">
        <w:r w:rsidR="009D7040">
          <w:rPr>
            <w:rFonts w:ascii="Calibri" w:hAnsi="Calibri"/>
            <w:shd w:val="clear" w:color="auto" w:fill="FFFFFF"/>
          </w:rPr>
          <w:t>,</w:t>
        </w:r>
      </w:ins>
      <w:ins w:id="2825" w:author="Doug Gross" w:date="2018-04-30T21:09:00Z">
        <w:r w:rsidR="00A9496E">
          <w:rPr>
            <w:rFonts w:ascii="Calibri" w:hAnsi="Calibri"/>
            <w:shd w:val="clear" w:color="auto" w:fill="FFFFFF"/>
          </w:rPr>
          <w:t xml:space="preserve"> Inc</w:t>
        </w:r>
      </w:ins>
      <w:r w:rsidR="0081616C">
        <w:rPr>
          <w:rFonts w:ascii="Calibri" w:hAnsi="Calibri"/>
          <w:shd w:val="clear" w:color="auto" w:fill="FFFFFF"/>
        </w:rPr>
        <w:t>. Brent, a truck driver from the Midwest</w:t>
      </w:r>
      <w:ins w:id="2826" w:author="Doug Gross" w:date="2018-04-30T21:09:00Z">
        <w:r w:rsidR="00A9496E">
          <w:rPr>
            <w:rFonts w:ascii="Calibri" w:hAnsi="Calibri"/>
            <w:shd w:val="clear" w:color="auto" w:fill="FFFFFF"/>
          </w:rPr>
          <w:t>,</w:t>
        </w:r>
      </w:ins>
      <w:r w:rsidR="0081616C">
        <w:rPr>
          <w:rFonts w:ascii="Calibri" w:hAnsi="Calibri"/>
          <w:shd w:val="clear" w:color="auto" w:fill="FFFFFF"/>
        </w:rPr>
        <w:t xml:space="preserve"> interviewed at </w:t>
      </w:r>
      <w:ins w:id="2827" w:author="Doug Gross" w:date="2018-04-30T21:09:00Z">
        <w:r w:rsidR="00A9496E">
          <w:rPr>
            <w:rFonts w:ascii="Calibri" w:hAnsi="Calibri"/>
            <w:shd w:val="clear" w:color="auto" w:fill="FFFFFF"/>
          </w:rPr>
          <w:t xml:space="preserve">a </w:t>
        </w:r>
      </w:ins>
      <w:proofErr w:type="spellStart"/>
      <w:r w:rsidR="0081616C">
        <w:rPr>
          <w:rFonts w:ascii="Calibri" w:hAnsi="Calibri"/>
          <w:shd w:val="clear" w:color="auto" w:fill="FFFFFF"/>
        </w:rPr>
        <w:t>Jubitz</w:t>
      </w:r>
      <w:proofErr w:type="spellEnd"/>
      <w:ins w:id="2828" w:author="Doug Gross" w:date="2018-04-30T21:09:00Z">
        <w:r w:rsidR="00A9496E">
          <w:rPr>
            <w:rFonts w:ascii="Calibri" w:hAnsi="Calibri"/>
            <w:shd w:val="clear" w:color="auto" w:fill="FFFFFF"/>
          </w:rPr>
          <w:t xml:space="preserve"> Truck Stop</w:t>
        </w:r>
      </w:ins>
      <w:r w:rsidR="0081616C">
        <w:rPr>
          <w:rFonts w:ascii="Calibri" w:hAnsi="Calibri"/>
          <w:shd w:val="clear" w:color="auto" w:fill="FFFFFF"/>
        </w:rPr>
        <w:t xml:space="preserve"> on</w:t>
      </w:r>
      <w:ins w:id="2829" w:author="Doug Gross" w:date="2018-04-30T21:10:00Z">
        <w:r w:rsidR="00A9496E">
          <w:rPr>
            <w:rFonts w:ascii="Calibri" w:hAnsi="Calibri"/>
            <w:shd w:val="clear" w:color="auto" w:fill="FFFFFF"/>
          </w:rPr>
          <w:t xml:space="preserve"> </w:t>
        </w:r>
      </w:ins>
      <w:del w:id="2830" w:author="Doug Gross" w:date="2018-04-30T21:10:00Z">
        <w:r w:rsidR="0081616C" w:rsidDel="00A9496E">
          <w:rPr>
            <w:rFonts w:ascii="Calibri" w:hAnsi="Calibri"/>
            <w:shd w:val="clear" w:color="auto" w:fill="FFFFFF"/>
          </w:rPr>
          <w:delText xml:space="preserve"> Monday </w:delText>
        </w:r>
      </w:del>
      <w:r w:rsidR="0081616C">
        <w:rPr>
          <w:rFonts w:ascii="Calibri" w:hAnsi="Calibri"/>
          <w:shd w:val="clear" w:color="auto" w:fill="FFFFFF"/>
        </w:rPr>
        <w:t>March 19</w:t>
      </w:r>
      <w:ins w:id="2831" w:author="Doug Gross" w:date="2018-04-30T21:10:00Z">
        <w:r w:rsidR="00A9496E">
          <w:rPr>
            <w:rFonts w:ascii="Calibri" w:hAnsi="Calibri"/>
            <w:shd w:val="clear" w:color="auto" w:fill="FFFFFF"/>
          </w:rPr>
          <w:t>, 2018,</w:t>
        </w:r>
      </w:ins>
      <w:r w:rsidR="0081616C">
        <w:rPr>
          <w:rFonts w:ascii="Calibri" w:hAnsi="Calibri"/>
          <w:shd w:val="clear" w:color="auto" w:fill="FFFFFF"/>
        </w:rPr>
        <w:t xml:space="preserve"> </w:t>
      </w:r>
      <w:ins w:id="2832" w:author="Doug Gross" w:date="2018-05-10T19:46:00Z">
        <w:r w:rsidR="009D7040">
          <w:rPr>
            <w:rFonts w:ascii="Calibri" w:hAnsi="Calibri"/>
            <w:shd w:val="clear" w:color="auto" w:fill="FFFFFF"/>
          </w:rPr>
          <w:t>told us</w:t>
        </w:r>
      </w:ins>
      <w:del w:id="2833" w:author="Doug Gross" w:date="2018-05-10T19:46:00Z">
        <w:r w:rsidR="0081616C" w:rsidDel="009D7040">
          <w:rPr>
            <w:rFonts w:ascii="Calibri" w:hAnsi="Calibri"/>
            <w:shd w:val="clear" w:color="auto" w:fill="FFFFFF"/>
          </w:rPr>
          <w:delText>said</w:delText>
        </w:r>
      </w:del>
      <w:r w:rsidR="0081616C">
        <w:rPr>
          <w:rFonts w:ascii="Calibri" w:hAnsi="Calibri"/>
          <w:shd w:val="clear" w:color="auto" w:fill="FFFFFF"/>
        </w:rPr>
        <w:t xml:space="preserve">, </w:t>
      </w:r>
      <w:r w:rsidR="0081616C">
        <w:rPr>
          <w:rFonts w:ascii="Calibri" w:hAnsi="Calibri"/>
          <w:i/>
          <w:iCs/>
          <w:shd w:val="clear" w:color="auto" w:fill="FFFFFF"/>
        </w:rPr>
        <w:t xml:space="preserve">“I deleted Trucker Path. I do not want a Chinese company collecting information on me.” </w:t>
      </w:r>
      <w:r w:rsidR="0081616C">
        <w:rPr>
          <w:rFonts w:ascii="Calibri" w:hAnsi="Calibri"/>
          <w:shd w:val="clear" w:color="auto" w:fill="FFFFFF"/>
        </w:rPr>
        <w:t xml:space="preserve">This </w:t>
      </w:r>
      <w:ins w:id="2834" w:author="Doug Gross" w:date="2018-04-30T21:10:00Z">
        <w:r w:rsidR="00A9496E">
          <w:rPr>
            <w:rFonts w:ascii="Calibri" w:hAnsi="Calibri"/>
            <w:shd w:val="clear" w:color="auto" w:fill="FFFFFF"/>
          </w:rPr>
          <w:t xml:space="preserve">sentiment </w:t>
        </w:r>
      </w:ins>
      <w:r w:rsidR="0081616C">
        <w:rPr>
          <w:rFonts w:ascii="Calibri" w:hAnsi="Calibri"/>
          <w:shd w:val="clear" w:color="auto" w:fill="FFFFFF"/>
        </w:rPr>
        <w:t xml:space="preserve">was echoed </w:t>
      </w:r>
      <w:ins w:id="2835" w:author="Doug Gross" w:date="2018-04-30T21:10:00Z">
        <w:r w:rsidR="00A9496E">
          <w:rPr>
            <w:rFonts w:ascii="Calibri" w:hAnsi="Calibri"/>
            <w:shd w:val="clear" w:color="auto" w:fill="FFFFFF"/>
          </w:rPr>
          <w:t xml:space="preserve">by </w:t>
        </w:r>
      </w:ins>
      <w:r w:rsidR="0081616C">
        <w:rPr>
          <w:rFonts w:ascii="Calibri" w:hAnsi="Calibri"/>
          <w:shd w:val="clear" w:color="auto" w:fill="FFFFFF"/>
        </w:rPr>
        <w:t xml:space="preserve">a number of </w:t>
      </w:r>
      <w:ins w:id="2836" w:author="Doug Gross" w:date="2018-04-30T21:10:00Z">
        <w:r w:rsidR="00A9496E">
          <w:rPr>
            <w:rFonts w:ascii="Calibri" w:hAnsi="Calibri"/>
            <w:shd w:val="clear" w:color="auto" w:fill="FFFFFF"/>
          </w:rPr>
          <w:t>other drivers as well.</w:t>
        </w:r>
      </w:ins>
      <w:del w:id="2837" w:author="Doug Gross" w:date="2018-04-30T21:10:00Z">
        <w:r w:rsidR="0081616C" w:rsidDel="00A9496E">
          <w:rPr>
            <w:rFonts w:ascii="Calibri" w:hAnsi="Calibri"/>
            <w:shd w:val="clear" w:color="auto" w:fill="FFFFFF"/>
          </w:rPr>
          <w:delText>times</w:delText>
        </w:r>
      </w:del>
      <w:r w:rsidR="0081616C">
        <w:rPr>
          <w:rFonts w:ascii="Calibri" w:hAnsi="Calibri"/>
          <w:shd w:val="clear" w:color="auto" w:fill="FFFFFF"/>
        </w:rPr>
        <w:t xml:space="preserve"> </w:t>
      </w:r>
      <w:del w:id="2838" w:author="Doug Gross" w:date="2018-04-30T21:10:00Z">
        <w:r w:rsidR="0081616C" w:rsidDel="00A9496E">
          <w:rPr>
            <w:rFonts w:ascii="Calibri" w:hAnsi="Calibri"/>
            <w:shd w:val="clear" w:color="auto" w:fill="FFFFFF"/>
          </w:rPr>
          <w:delText xml:space="preserve">throughout the day regarding the mapping platform. </w:delText>
        </w:r>
      </w:del>
    </w:p>
    <w:p w14:paraId="321C36E6" w14:textId="38522FDB" w:rsidR="00CF5879" w:rsidRDefault="00CF5879">
      <w:pPr>
        <w:pStyle w:val="Body"/>
        <w:rPr>
          <w:ins w:id="2839" w:author="Doug Gross" w:date="2018-05-07T21:33:00Z"/>
          <w:rFonts w:ascii="Calibri" w:eastAsia="Calibri" w:hAnsi="Calibri" w:cs="Calibri"/>
        </w:rPr>
      </w:pPr>
    </w:p>
    <w:p w14:paraId="4402B81B" w14:textId="20794190" w:rsidR="001F4013" w:rsidRPr="001F4013" w:rsidRDefault="001F4013" w:rsidP="00EA28D5">
      <w:pPr>
        <w:pStyle w:val="Body"/>
        <w:outlineLvl w:val="0"/>
        <w:rPr>
          <w:rFonts w:ascii="Calibri" w:eastAsia="Calibri" w:hAnsi="Calibri" w:cs="Calibri"/>
          <w:b/>
          <w:rPrChange w:id="2840" w:author="Doug Gross" w:date="2018-05-07T21:33:00Z">
            <w:rPr>
              <w:rFonts w:ascii="Calibri" w:eastAsia="Calibri" w:hAnsi="Calibri" w:cs="Calibri"/>
            </w:rPr>
          </w:rPrChange>
        </w:rPr>
      </w:pPr>
      <w:ins w:id="2841" w:author="Doug Gross" w:date="2018-05-07T21:33:00Z">
        <w:r w:rsidRPr="001F4013">
          <w:rPr>
            <w:rFonts w:ascii="Calibri" w:eastAsia="Calibri" w:hAnsi="Calibri" w:cs="Calibri"/>
            <w:b/>
            <w:rPrChange w:id="2842" w:author="Doug Gross" w:date="2018-05-07T21:33:00Z">
              <w:rPr>
                <w:rFonts w:ascii="Calibri" w:eastAsia="Calibri" w:hAnsi="Calibri" w:cs="Calibri"/>
              </w:rPr>
            </w:rPrChange>
          </w:rPr>
          <w:t>Uber Freight:</w:t>
        </w:r>
      </w:ins>
    </w:p>
    <w:p w14:paraId="7F72D889" w14:textId="6CE56B4C" w:rsidR="00CF5879" w:rsidRDefault="00A9496E">
      <w:pPr>
        <w:pStyle w:val="Body"/>
        <w:sectPr w:rsidR="00CF5879">
          <w:footerReference w:type="default" r:id="rId11"/>
          <w:pgSz w:w="12240" w:h="15840"/>
          <w:pgMar w:top="1440" w:right="1440" w:bottom="1440" w:left="1440" w:header="720" w:footer="720" w:gutter="0"/>
          <w:cols w:space="720"/>
        </w:sectPr>
      </w:pPr>
      <w:ins w:id="2848" w:author="Doug Gross" w:date="2018-04-30T21:10:00Z">
        <w:r>
          <w:rPr>
            <w:rFonts w:ascii="Calibri" w:hAnsi="Calibri"/>
            <w:spacing w:val="-6"/>
          </w:rPr>
          <w:t xml:space="preserve">In </w:t>
        </w:r>
      </w:ins>
      <w:r w:rsidR="0081616C">
        <w:rPr>
          <w:rFonts w:ascii="Calibri" w:hAnsi="Calibri"/>
          <w:spacing w:val="-6"/>
        </w:rPr>
        <w:t xml:space="preserve">September 2016, Uber was granted a Department of Transportation broker license for its Uber Freight business. </w:t>
      </w:r>
      <w:ins w:id="2849" w:author="Doug Gross" w:date="2018-05-07T21:33:00Z">
        <w:r w:rsidR="001F4013">
          <w:rPr>
            <w:rFonts w:ascii="Calibri" w:hAnsi="Calibri"/>
            <w:spacing w:val="-6"/>
          </w:rPr>
          <w:t>O</w:t>
        </w:r>
      </w:ins>
      <w:del w:id="2850" w:author="Doug Gross" w:date="2018-04-30T21:11:00Z">
        <w:r w:rsidR="0081616C" w:rsidDel="00A9496E">
          <w:rPr>
            <w:rFonts w:ascii="Calibri" w:hAnsi="Calibri"/>
            <w:spacing w:val="-6"/>
          </w:rPr>
          <w:delText>Then i</w:delText>
        </w:r>
      </w:del>
      <w:r w:rsidR="0081616C">
        <w:rPr>
          <w:rFonts w:ascii="Calibri" w:hAnsi="Calibri"/>
          <w:spacing w:val="-6"/>
        </w:rPr>
        <w:t xml:space="preserve">n November 2016 Uber acquired the 5 employees of 4Front Logistics. 4Front Logistics describes itself on its </w:t>
      </w:r>
      <w:del w:id="2851" w:author="Doug Gross" w:date="2018-04-30T21:11:00Z">
        <w:r w:rsidR="0081616C" w:rsidDel="00A9496E">
          <w:rPr>
            <w:rFonts w:ascii="Calibri" w:hAnsi="Calibri"/>
            <w:spacing w:val="-6"/>
          </w:rPr>
          <w:delText xml:space="preserve">forgotten </w:delText>
        </w:r>
      </w:del>
      <w:r w:rsidR="0081616C">
        <w:rPr>
          <w:rFonts w:ascii="Calibri" w:hAnsi="Calibri"/>
          <w:spacing w:val="-6"/>
        </w:rPr>
        <w:t xml:space="preserve">LinkedIn page as </w:t>
      </w:r>
      <w:r w:rsidR="0081616C">
        <w:rPr>
          <w:rFonts w:ascii="Calibri" w:hAnsi="Calibri"/>
          <w:i/>
          <w:iCs/>
          <w:spacing w:val="-6"/>
        </w:rPr>
        <w:t>“</w:t>
      </w:r>
      <w:ins w:id="2852" w:author="Doug Gross" w:date="2018-04-30T21:11:00Z">
        <w:r>
          <w:rPr>
            <w:rFonts w:ascii="Calibri" w:hAnsi="Calibri"/>
            <w:i/>
            <w:iCs/>
            <w:spacing w:val="-6"/>
          </w:rPr>
          <w:t>A</w:t>
        </w:r>
      </w:ins>
      <w:del w:id="2853" w:author="Doug Gross" w:date="2018-04-30T21:11:00Z">
        <w:r w:rsidR="0081616C" w:rsidDel="00A9496E">
          <w:rPr>
            <w:rFonts w:ascii="Calibri" w:hAnsi="Calibri"/>
            <w:i/>
            <w:iCs/>
            <w:spacing w:val="-6"/>
          </w:rPr>
          <w:delText>a</w:delText>
        </w:r>
      </w:del>
      <w:r w:rsidR="0081616C">
        <w:rPr>
          <w:rFonts w:ascii="Calibri" w:hAnsi="Calibri"/>
          <w:i/>
          <w:iCs/>
          <w:spacing w:val="-6"/>
        </w:rPr>
        <w:t xml:space="preserve"> third-party transportation brokerage that offer</w:t>
      </w:r>
      <w:ins w:id="2854" w:author="Doug Gross" w:date="2018-04-30T21:11:00Z">
        <w:r>
          <w:rPr>
            <w:rFonts w:ascii="Calibri" w:hAnsi="Calibri"/>
            <w:i/>
            <w:iCs/>
            <w:spacing w:val="-6"/>
          </w:rPr>
          <w:t>s</w:t>
        </w:r>
      </w:ins>
      <w:del w:id="2855" w:author="Doug Gross" w:date="2018-04-30T21:11:00Z">
        <w:r w:rsidR="0081616C" w:rsidDel="00A9496E">
          <w:rPr>
            <w:rFonts w:ascii="Calibri" w:hAnsi="Calibri"/>
            <w:i/>
            <w:iCs/>
            <w:spacing w:val="-6"/>
          </w:rPr>
          <w:delText>ed</w:delText>
        </w:r>
      </w:del>
      <w:r w:rsidR="0081616C">
        <w:rPr>
          <w:rFonts w:ascii="Calibri" w:hAnsi="Calibri"/>
          <w:i/>
          <w:iCs/>
          <w:spacing w:val="-6"/>
        </w:rPr>
        <w:t xml:space="preserve"> trucking companies, manufactures, and distributors a convenient and profitable option to ship products and reposition tractor trailer units”.</w:t>
      </w:r>
      <w:r w:rsidR="0081616C">
        <w:rPr>
          <w:rFonts w:ascii="Calibri" w:hAnsi="Calibri"/>
          <w:spacing w:val="-6"/>
        </w:rPr>
        <w:t xml:space="preserve"> </w:t>
      </w:r>
      <w:r w:rsidR="0081616C">
        <w:rPr>
          <w:rFonts w:ascii="Calibri" w:eastAsia="Calibri" w:hAnsi="Calibri" w:cs="Calibri"/>
          <w:spacing w:val="-6"/>
          <w:vertAlign w:val="superscript"/>
        </w:rPr>
        <w:footnoteReference w:id="14"/>
      </w:r>
    </w:p>
    <w:p w14:paraId="73EA0ECE" w14:textId="77777777" w:rsidR="00CF5879" w:rsidRDefault="00CF5879">
      <w:pPr>
        <w:pStyle w:val="Body"/>
        <w:sectPr w:rsidR="00CF5879">
          <w:type w:val="continuous"/>
          <w:pgSz w:w="12240" w:h="15840"/>
          <w:pgMar w:top="1440" w:right="1440" w:bottom="1440" w:left="1440" w:header="720" w:footer="720" w:gutter="0"/>
          <w:cols w:space="720"/>
        </w:sectPr>
      </w:pPr>
    </w:p>
    <w:p w14:paraId="7546EB98" w14:textId="27356E0F" w:rsidR="00CF5879" w:rsidDel="00A9496E" w:rsidRDefault="0081616C">
      <w:pPr>
        <w:pStyle w:val="Body"/>
        <w:rPr>
          <w:del w:id="2856" w:author="Doug Gross" w:date="2018-04-30T21:12:00Z"/>
          <w:rFonts w:ascii="Calibri" w:eastAsia="Calibri" w:hAnsi="Calibri" w:cs="Calibri"/>
        </w:rPr>
      </w:pPr>
      <w:r>
        <w:rPr>
          <w:rFonts w:ascii="Calibri" w:hAnsi="Calibri"/>
          <w:spacing w:val="-6"/>
        </w:rPr>
        <w:lastRenderedPageBreak/>
        <w:t xml:space="preserve">On May 18, 2017, Uber Freight launched </w:t>
      </w:r>
      <w:ins w:id="2857" w:author="Doug Gross" w:date="2018-05-10T19:47:00Z">
        <w:r w:rsidR="00F53A6C">
          <w:rPr>
            <w:rFonts w:ascii="Calibri" w:hAnsi="Calibri"/>
            <w:spacing w:val="-6"/>
          </w:rPr>
          <w:t>its</w:t>
        </w:r>
      </w:ins>
      <w:del w:id="2858" w:author="Doug Gross" w:date="2018-05-10T19:47:00Z">
        <w:r w:rsidDel="00F53A6C">
          <w:rPr>
            <w:rFonts w:ascii="Calibri" w:hAnsi="Calibri"/>
            <w:spacing w:val="-6"/>
          </w:rPr>
          <w:delText>their</w:delText>
        </w:r>
      </w:del>
      <w:r>
        <w:rPr>
          <w:rFonts w:ascii="Calibri" w:hAnsi="Calibri"/>
          <w:spacing w:val="-6"/>
        </w:rPr>
        <w:t xml:space="preserve"> platform</w:t>
      </w:r>
      <w:ins w:id="2859" w:author="Doug Gross" w:date="2018-04-30T21:11:00Z">
        <w:r w:rsidR="00A9496E">
          <w:rPr>
            <w:rFonts w:ascii="Calibri" w:hAnsi="Calibri"/>
            <w:spacing w:val="-6"/>
          </w:rPr>
          <w:t>. The Freight platform</w:t>
        </w:r>
      </w:ins>
      <w:r>
        <w:rPr>
          <w:rFonts w:ascii="Calibri" w:hAnsi="Calibri"/>
          <w:spacing w:val="-6"/>
        </w:rPr>
        <w:t xml:space="preserve"> echo</w:t>
      </w:r>
      <w:ins w:id="2860" w:author="Doug Gross" w:date="2018-04-30T21:12:00Z">
        <w:r w:rsidR="00A9496E">
          <w:rPr>
            <w:rFonts w:ascii="Calibri" w:hAnsi="Calibri"/>
            <w:spacing w:val="-6"/>
          </w:rPr>
          <w:t>es</w:t>
        </w:r>
      </w:ins>
      <w:del w:id="2861" w:author="Doug Gross" w:date="2018-04-30T21:12:00Z">
        <w:r w:rsidDel="00A9496E">
          <w:rPr>
            <w:rFonts w:ascii="Calibri" w:hAnsi="Calibri"/>
            <w:spacing w:val="-6"/>
          </w:rPr>
          <w:delText>ing</w:delText>
        </w:r>
      </w:del>
      <w:r>
        <w:rPr>
          <w:rFonts w:ascii="Calibri" w:hAnsi="Calibri"/>
          <w:spacing w:val="-6"/>
        </w:rPr>
        <w:t xml:space="preserve"> m</w:t>
      </w:r>
      <w:ins w:id="2862" w:author="Doug Gross" w:date="2018-04-30T21:12:00Z">
        <w:r w:rsidR="00A9496E">
          <w:rPr>
            <w:rFonts w:ascii="Calibri" w:hAnsi="Calibri"/>
            <w:spacing w:val="-6"/>
          </w:rPr>
          <w:t>any</w:t>
        </w:r>
      </w:ins>
      <w:del w:id="2863" w:author="Doug Gross" w:date="2018-04-30T21:12:00Z">
        <w:r w:rsidDel="00A9496E">
          <w:rPr>
            <w:rFonts w:ascii="Calibri" w:hAnsi="Calibri"/>
            <w:spacing w:val="-6"/>
          </w:rPr>
          <w:delText>ost</w:delText>
        </w:r>
      </w:del>
      <w:r>
        <w:rPr>
          <w:rFonts w:ascii="Calibri" w:hAnsi="Calibri"/>
          <w:spacing w:val="-6"/>
        </w:rPr>
        <w:t xml:space="preserve"> of the same attributes </w:t>
      </w:r>
      <w:ins w:id="2864" w:author="Doug Gross" w:date="2018-04-30T21:12:00Z">
        <w:r w:rsidR="00A9496E">
          <w:rPr>
            <w:rFonts w:ascii="Calibri" w:hAnsi="Calibri"/>
            <w:spacing w:val="-6"/>
          </w:rPr>
          <w:t>as Uber’s</w:t>
        </w:r>
      </w:ins>
      <w:del w:id="2865" w:author="Doug Gross" w:date="2018-04-30T21:12:00Z">
        <w:r w:rsidDel="00A9496E">
          <w:rPr>
            <w:rFonts w:ascii="Calibri" w:hAnsi="Calibri"/>
            <w:spacing w:val="-6"/>
          </w:rPr>
          <w:delText>of their</w:delText>
        </w:r>
      </w:del>
      <w:r>
        <w:rPr>
          <w:rFonts w:ascii="Calibri" w:hAnsi="Calibri"/>
          <w:spacing w:val="-6"/>
        </w:rPr>
        <w:t xml:space="preserve"> consumer platform, although their solution is still based on </w:t>
      </w:r>
      <w:ins w:id="2866" w:author="Doug Gross" w:date="2018-04-30T21:12:00Z">
        <w:r w:rsidR="00A9496E">
          <w:rPr>
            <w:rFonts w:ascii="Calibri" w:hAnsi="Calibri"/>
            <w:spacing w:val="-6"/>
          </w:rPr>
          <w:t>the status quo</w:t>
        </w:r>
      </w:ins>
      <w:del w:id="2867" w:author="Doug Gross" w:date="2018-04-30T21:12:00Z">
        <w:r w:rsidDel="00A9496E">
          <w:rPr>
            <w:rFonts w:ascii="Calibri" w:hAnsi="Calibri"/>
            <w:spacing w:val="-6"/>
          </w:rPr>
          <w:delText>old school</w:delText>
        </w:r>
      </w:del>
      <w:r>
        <w:rPr>
          <w:rFonts w:ascii="Calibri" w:hAnsi="Calibri"/>
          <w:spacing w:val="-6"/>
        </w:rPr>
        <w:t xml:space="preserve"> </w:t>
      </w:r>
      <w:ins w:id="2868" w:author="Doug Gross" w:date="2018-04-30T21:12:00Z">
        <w:r w:rsidR="00A9496E">
          <w:rPr>
            <w:rFonts w:ascii="Calibri" w:hAnsi="Calibri"/>
            <w:spacing w:val="-6"/>
          </w:rPr>
          <w:t xml:space="preserve">freight </w:t>
        </w:r>
      </w:ins>
      <w:r>
        <w:rPr>
          <w:rFonts w:ascii="Calibri" w:hAnsi="Calibri"/>
          <w:spacing w:val="-6"/>
        </w:rPr>
        <w:t xml:space="preserve">broker’s approach to </w:t>
      </w:r>
      <w:ins w:id="2869" w:author="Doug Gross" w:date="2018-04-30T21:12:00Z">
        <w:r w:rsidR="00A9496E">
          <w:rPr>
            <w:rFonts w:ascii="Calibri" w:hAnsi="Calibri"/>
            <w:spacing w:val="-6"/>
          </w:rPr>
          <w:t>shipping</w:t>
        </w:r>
      </w:ins>
      <w:del w:id="2870" w:author="Doug Gross" w:date="2018-04-30T21:12:00Z">
        <w:r w:rsidDel="00A9496E">
          <w:rPr>
            <w:rFonts w:ascii="Calibri" w:hAnsi="Calibri"/>
            <w:spacing w:val="-6"/>
          </w:rPr>
          <w:delText>freight</w:delText>
        </w:r>
      </w:del>
      <w:r>
        <w:rPr>
          <w:rFonts w:ascii="Calibri" w:hAnsi="Calibri"/>
          <w:spacing w:val="-6"/>
        </w:rPr>
        <w:t>.</w:t>
      </w:r>
      <w:ins w:id="2871" w:author="Doug Gross" w:date="2018-04-30T21:12:00Z">
        <w:r w:rsidR="00A9496E">
          <w:rPr>
            <w:rFonts w:ascii="Calibri" w:hAnsi="Calibri"/>
            <w:spacing w:val="-6"/>
          </w:rPr>
          <w:t xml:space="preserve"> </w:t>
        </w:r>
      </w:ins>
    </w:p>
    <w:p w14:paraId="3CC922AD" w14:textId="2620AE00" w:rsidR="00CF5879" w:rsidRDefault="0081616C">
      <w:pPr>
        <w:pStyle w:val="Body"/>
        <w:rPr>
          <w:rFonts w:ascii="Calibri" w:eastAsia="Calibri" w:hAnsi="Calibri" w:cs="Calibri"/>
        </w:rPr>
      </w:pPr>
      <w:r>
        <w:rPr>
          <w:rFonts w:ascii="Calibri" w:hAnsi="Calibri"/>
          <w:spacing w:val="-6"/>
        </w:rPr>
        <w:t xml:space="preserve">100% of the loads on Uber Freight are exclusive to them through </w:t>
      </w:r>
      <w:ins w:id="2872" w:author="Doug Gross" w:date="2018-04-30T21:13:00Z">
        <w:r w:rsidR="00A9496E">
          <w:rPr>
            <w:rFonts w:ascii="Calibri" w:hAnsi="Calibri"/>
            <w:spacing w:val="-6"/>
          </w:rPr>
          <w:t xml:space="preserve">shipper </w:t>
        </w:r>
      </w:ins>
      <w:r>
        <w:rPr>
          <w:rFonts w:ascii="Calibri" w:hAnsi="Calibri"/>
          <w:spacing w:val="-6"/>
        </w:rPr>
        <w:t>contract</w:t>
      </w:r>
      <w:ins w:id="2873" w:author="Doug Gross" w:date="2018-04-30T21:13:00Z">
        <w:r w:rsidR="00A9496E">
          <w:rPr>
            <w:rFonts w:ascii="Calibri" w:hAnsi="Calibri"/>
            <w:spacing w:val="-6"/>
          </w:rPr>
          <w:t xml:space="preserve">s acquired via the </w:t>
        </w:r>
      </w:ins>
      <w:del w:id="2874" w:author="Doug Gross" w:date="2018-04-30T21:13:00Z">
        <w:r w:rsidDel="00A9496E">
          <w:rPr>
            <w:rFonts w:ascii="Calibri" w:hAnsi="Calibri"/>
            <w:spacing w:val="-6"/>
          </w:rPr>
          <w:delText xml:space="preserve"> with the shippers by using </w:delText>
        </w:r>
      </w:del>
      <w:r>
        <w:rPr>
          <w:rFonts w:ascii="Calibri" w:hAnsi="Calibri"/>
          <w:spacing w:val="-6"/>
        </w:rPr>
        <w:t>4Front Logistics</w:t>
      </w:r>
      <w:ins w:id="2875" w:author="Doug Gross" w:date="2018-04-30T21:13:00Z">
        <w:r w:rsidR="00A9496E">
          <w:rPr>
            <w:rFonts w:ascii="Calibri" w:hAnsi="Calibri"/>
            <w:spacing w:val="-6"/>
          </w:rPr>
          <w:t xml:space="preserve"> </w:t>
        </w:r>
      </w:ins>
      <w:ins w:id="2876" w:author="Doug Gross" w:date="2018-05-10T19:47:00Z">
        <w:r w:rsidR="00F53A6C">
          <w:rPr>
            <w:rFonts w:ascii="Calibri" w:hAnsi="Calibri"/>
            <w:spacing w:val="-6"/>
          </w:rPr>
          <w:t>acquisition</w:t>
        </w:r>
      </w:ins>
      <w:del w:id="2877" w:author="Doug Gross" w:date="2018-04-30T21:13:00Z">
        <w:r w:rsidDel="00A9496E">
          <w:rPr>
            <w:rFonts w:ascii="Calibri" w:hAnsi="Calibri"/>
            <w:spacing w:val="-6"/>
          </w:rPr>
          <w:delText xml:space="preserve"> former business contacts</w:delText>
        </w:r>
      </w:del>
      <w:r>
        <w:rPr>
          <w:rFonts w:ascii="Calibri" w:hAnsi="Calibri"/>
          <w:spacing w:val="-6"/>
        </w:rPr>
        <w:t xml:space="preserve">. </w:t>
      </w:r>
      <w:ins w:id="2878" w:author="Doug Gross" w:date="2018-04-30T21:13:00Z">
        <w:r w:rsidR="00A9496E">
          <w:rPr>
            <w:rFonts w:ascii="Calibri" w:hAnsi="Calibri"/>
            <w:spacing w:val="-6"/>
          </w:rPr>
          <w:t>Some of</w:t>
        </w:r>
      </w:ins>
      <w:del w:id="2879" w:author="Doug Gross" w:date="2018-04-30T21:13:00Z">
        <w:r w:rsidDel="00A9496E">
          <w:rPr>
            <w:rFonts w:ascii="Calibri" w:hAnsi="Calibri"/>
            <w:spacing w:val="-6"/>
          </w:rPr>
          <w:delText>A couple</w:delText>
        </w:r>
      </w:del>
      <w:r>
        <w:rPr>
          <w:rFonts w:ascii="Calibri" w:hAnsi="Calibri"/>
          <w:spacing w:val="-6"/>
        </w:rPr>
        <w:t xml:space="preserve"> </w:t>
      </w:r>
      <w:del w:id="2880" w:author="Doug Gross" w:date="2018-04-30T21:14:00Z">
        <w:r w:rsidDel="00A9496E">
          <w:rPr>
            <w:rFonts w:ascii="Calibri" w:hAnsi="Calibri"/>
            <w:spacing w:val="-6"/>
          </w:rPr>
          <w:delText xml:space="preserve">of </w:delText>
        </w:r>
      </w:del>
      <w:r>
        <w:rPr>
          <w:rFonts w:ascii="Calibri" w:hAnsi="Calibri"/>
          <w:spacing w:val="-6"/>
        </w:rPr>
        <w:t xml:space="preserve">Uber Freight’s </w:t>
      </w:r>
      <w:ins w:id="2881" w:author="Doug Gross" w:date="2018-04-30T21:14:00Z">
        <w:r w:rsidR="00A9496E">
          <w:rPr>
            <w:rFonts w:ascii="Calibri" w:hAnsi="Calibri"/>
            <w:spacing w:val="-6"/>
          </w:rPr>
          <w:t>“</w:t>
        </w:r>
      </w:ins>
      <w:r>
        <w:rPr>
          <w:rFonts w:ascii="Calibri" w:hAnsi="Calibri"/>
          <w:spacing w:val="-6"/>
        </w:rPr>
        <w:t>improvements</w:t>
      </w:r>
      <w:ins w:id="2882" w:author="Doug Gross" w:date="2018-05-10T19:48:00Z">
        <w:r w:rsidR="00F53A6C">
          <w:rPr>
            <w:rFonts w:ascii="Calibri" w:hAnsi="Calibri"/>
            <w:spacing w:val="-6"/>
          </w:rPr>
          <w:t>”</w:t>
        </w:r>
      </w:ins>
      <w:ins w:id="2883" w:author="Doug Gross" w:date="2018-04-30T21:14:00Z">
        <w:r w:rsidR="00A9496E">
          <w:rPr>
            <w:rFonts w:ascii="Calibri" w:hAnsi="Calibri"/>
            <w:spacing w:val="-6"/>
          </w:rPr>
          <w:t xml:space="preserve"> to the 4Front Logistics platform</w:t>
        </w:r>
      </w:ins>
      <w:r>
        <w:rPr>
          <w:rFonts w:ascii="Calibri" w:hAnsi="Calibri"/>
          <w:spacing w:val="-6"/>
        </w:rPr>
        <w:t xml:space="preserve"> </w:t>
      </w:r>
      <w:ins w:id="2884" w:author="Doug Gross" w:date="2018-04-30T21:14:00Z">
        <w:r w:rsidR="00A9496E">
          <w:rPr>
            <w:rFonts w:ascii="Calibri" w:hAnsi="Calibri"/>
            <w:spacing w:val="-6"/>
          </w:rPr>
          <w:t xml:space="preserve">include </w:t>
        </w:r>
      </w:ins>
      <w:del w:id="2885" w:author="Doug Gross" w:date="2018-04-30T21:14:00Z">
        <w:r w:rsidDel="00A9496E">
          <w:rPr>
            <w:rFonts w:ascii="Calibri" w:hAnsi="Calibri"/>
            <w:spacing w:val="-6"/>
          </w:rPr>
          <w:delText xml:space="preserve">are </w:delText>
        </w:r>
      </w:del>
      <w:r>
        <w:rPr>
          <w:rFonts w:ascii="Calibri" w:hAnsi="Calibri"/>
          <w:spacing w:val="-6"/>
        </w:rPr>
        <w:t xml:space="preserve">the </w:t>
      </w:r>
      <w:ins w:id="2886" w:author="Doug Gross" w:date="2018-04-30T21:14:00Z">
        <w:r w:rsidR="00A9496E">
          <w:rPr>
            <w:rFonts w:ascii="Calibri" w:hAnsi="Calibri"/>
            <w:spacing w:val="-6"/>
          </w:rPr>
          <w:t xml:space="preserve">fact that </w:t>
        </w:r>
      </w:ins>
      <w:r>
        <w:rPr>
          <w:rFonts w:ascii="Calibri" w:hAnsi="Calibri"/>
          <w:spacing w:val="-6"/>
        </w:rPr>
        <w:t>ship</w:t>
      </w:r>
      <w:ins w:id="2887" w:author="Doug Gross" w:date="2018-05-10T19:48:00Z">
        <w:r w:rsidR="00F53A6C">
          <w:rPr>
            <w:rFonts w:ascii="Calibri" w:hAnsi="Calibri"/>
            <w:spacing w:val="-6"/>
          </w:rPr>
          <w:t>ping</w:t>
        </w:r>
      </w:ins>
      <w:del w:id="2888" w:author="Doug Gross" w:date="2018-05-10T19:48:00Z">
        <w:r w:rsidDel="00F53A6C">
          <w:rPr>
            <w:rFonts w:ascii="Calibri" w:hAnsi="Calibri"/>
            <w:spacing w:val="-6"/>
          </w:rPr>
          <w:delText>ment</w:delText>
        </w:r>
      </w:del>
      <w:r>
        <w:rPr>
          <w:rFonts w:ascii="Calibri" w:hAnsi="Calibri"/>
          <w:spacing w:val="-6"/>
        </w:rPr>
        <w:t xml:space="preserve"> fees </w:t>
      </w:r>
      <w:ins w:id="2889" w:author="Doug Gross" w:date="2018-04-30T21:15:00Z">
        <w:r w:rsidR="00A9496E">
          <w:rPr>
            <w:rFonts w:ascii="Calibri" w:hAnsi="Calibri"/>
            <w:spacing w:val="-6"/>
          </w:rPr>
          <w:t xml:space="preserve">are </w:t>
        </w:r>
      </w:ins>
      <w:r>
        <w:rPr>
          <w:rFonts w:ascii="Calibri" w:hAnsi="Calibri"/>
          <w:spacing w:val="-6"/>
        </w:rPr>
        <w:t xml:space="preserve">posted </w:t>
      </w:r>
      <w:del w:id="2890" w:author="Doug Gross" w:date="2018-04-30T21:14:00Z">
        <w:r w:rsidDel="00A9496E">
          <w:rPr>
            <w:rFonts w:ascii="Calibri" w:hAnsi="Calibri"/>
            <w:spacing w:val="-6"/>
          </w:rPr>
          <w:delText xml:space="preserve">are set </w:delText>
        </w:r>
      </w:del>
      <w:r>
        <w:rPr>
          <w:rFonts w:ascii="Calibri" w:hAnsi="Calibri"/>
          <w:spacing w:val="-6"/>
        </w:rPr>
        <w:t>as flat rates</w:t>
      </w:r>
      <w:ins w:id="2891" w:author="Doug Gross" w:date="2018-04-30T21:15:00Z">
        <w:r w:rsidR="00A9496E">
          <w:rPr>
            <w:rFonts w:ascii="Calibri" w:hAnsi="Calibri"/>
            <w:spacing w:val="-6"/>
          </w:rPr>
          <w:t xml:space="preserve"> – </w:t>
        </w:r>
      </w:ins>
      <w:del w:id="2892" w:author="Doug Gross" w:date="2018-04-30T21:15:00Z">
        <w:r w:rsidDel="00A9496E">
          <w:rPr>
            <w:rFonts w:ascii="Calibri" w:hAnsi="Calibri"/>
            <w:spacing w:val="-6"/>
          </w:rPr>
          <w:delText xml:space="preserve"> and </w:delText>
        </w:r>
      </w:del>
      <w:r>
        <w:rPr>
          <w:rFonts w:ascii="Calibri" w:hAnsi="Calibri"/>
          <w:spacing w:val="-6"/>
        </w:rPr>
        <w:t>not</w:t>
      </w:r>
      <w:ins w:id="2893" w:author="Doug Gross" w:date="2018-04-30T21:15:00Z">
        <w:r w:rsidR="00A9496E">
          <w:rPr>
            <w:rFonts w:ascii="Calibri" w:hAnsi="Calibri"/>
            <w:spacing w:val="-6"/>
          </w:rPr>
          <w:t xml:space="preserve"> </w:t>
        </w:r>
      </w:ins>
      <w:del w:id="2894" w:author="Doug Gross" w:date="2018-04-30T21:15:00Z">
        <w:r w:rsidDel="00A9496E">
          <w:rPr>
            <w:rFonts w:ascii="Calibri" w:hAnsi="Calibri"/>
            <w:spacing w:val="-6"/>
          </w:rPr>
          <w:delText xml:space="preserve"> </w:delText>
        </w:r>
      </w:del>
      <w:r>
        <w:rPr>
          <w:rFonts w:ascii="Calibri" w:hAnsi="Calibri"/>
          <w:spacing w:val="-6"/>
        </w:rPr>
        <w:t xml:space="preserve">negotiable by </w:t>
      </w:r>
      <w:del w:id="2895" w:author="Doug Gross" w:date="2018-04-30T21:15:00Z">
        <w:r w:rsidDel="00A9496E">
          <w:rPr>
            <w:rFonts w:ascii="Calibri" w:hAnsi="Calibri"/>
            <w:spacing w:val="-6"/>
          </w:rPr>
          <w:delText xml:space="preserve">the </w:delText>
        </w:r>
      </w:del>
      <w:r>
        <w:rPr>
          <w:rFonts w:ascii="Calibri" w:hAnsi="Calibri"/>
          <w:spacing w:val="-6"/>
        </w:rPr>
        <w:t>driver</w:t>
      </w:r>
      <w:ins w:id="2896" w:author="Doug Gross" w:date="2018-04-30T21:15:00Z">
        <w:r w:rsidR="00A9496E">
          <w:rPr>
            <w:rFonts w:ascii="Calibri" w:hAnsi="Calibri"/>
            <w:spacing w:val="-6"/>
          </w:rPr>
          <w:t>s</w:t>
        </w:r>
      </w:ins>
      <w:r>
        <w:rPr>
          <w:rFonts w:ascii="Calibri" w:hAnsi="Calibri"/>
          <w:spacing w:val="-6"/>
        </w:rPr>
        <w:t xml:space="preserve">. Also, Uber Freight is working to get </w:t>
      </w:r>
      <w:del w:id="2897" w:author="Doug Gross" w:date="2018-04-30T21:15:00Z">
        <w:r w:rsidDel="00A9496E">
          <w:rPr>
            <w:rFonts w:ascii="Calibri" w:hAnsi="Calibri"/>
            <w:spacing w:val="-6"/>
          </w:rPr>
          <w:delText xml:space="preserve">the </w:delText>
        </w:r>
      </w:del>
      <w:r>
        <w:rPr>
          <w:rFonts w:ascii="Calibri" w:hAnsi="Calibri"/>
          <w:spacing w:val="-6"/>
        </w:rPr>
        <w:t>truckers paid within 7 working days following a delivery. Their current pay structure can</w:t>
      </w:r>
      <w:ins w:id="2898" w:author="Doug Gross" w:date="2018-04-30T21:15:00Z">
        <w:r w:rsidR="00A9496E">
          <w:rPr>
            <w:rFonts w:ascii="Calibri" w:hAnsi="Calibri"/>
            <w:spacing w:val="-6"/>
          </w:rPr>
          <w:t xml:space="preserve"> extend</w:t>
        </w:r>
      </w:ins>
      <w:del w:id="2899" w:author="Doug Gross" w:date="2018-04-30T21:15:00Z">
        <w:r w:rsidDel="00A9496E">
          <w:rPr>
            <w:rFonts w:ascii="Calibri" w:hAnsi="Calibri"/>
            <w:spacing w:val="-6"/>
          </w:rPr>
          <w:delText xml:space="preserve"> be out</w:delText>
        </w:r>
      </w:del>
      <w:r>
        <w:rPr>
          <w:rFonts w:ascii="Calibri" w:hAnsi="Calibri"/>
          <w:spacing w:val="-6"/>
        </w:rPr>
        <w:t xml:space="preserve"> to 30 days following </w:t>
      </w:r>
      <w:del w:id="2900" w:author="Doug Gross" w:date="2018-04-30T21:15:00Z">
        <w:r w:rsidDel="00A9496E">
          <w:rPr>
            <w:rFonts w:ascii="Calibri" w:hAnsi="Calibri"/>
            <w:spacing w:val="-6"/>
          </w:rPr>
          <w:delText xml:space="preserve">the </w:delText>
        </w:r>
      </w:del>
      <w:r>
        <w:rPr>
          <w:rFonts w:ascii="Calibri" w:hAnsi="Calibri"/>
          <w:spacing w:val="-6"/>
        </w:rPr>
        <w:t>completed delivery.</w:t>
      </w:r>
    </w:p>
    <w:p w14:paraId="0B441573" w14:textId="77777777" w:rsidR="00CF5879" w:rsidRDefault="00CF5879">
      <w:pPr>
        <w:pStyle w:val="Body"/>
        <w:rPr>
          <w:rFonts w:ascii="Calibri" w:eastAsia="Calibri" w:hAnsi="Calibri" w:cs="Calibri"/>
        </w:rPr>
      </w:pPr>
    </w:p>
    <w:p w14:paraId="4DF7A502" w14:textId="065A6A7D" w:rsidR="00CF5879" w:rsidRDefault="0081616C">
      <w:pPr>
        <w:pStyle w:val="Body"/>
        <w:rPr>
          <w:rFonts w:ascii="Calibri" w:eastAsia="Calibri" w:hAnsi="Calibri" w:cs="Calibri"/>
          <w:spacing w:val="-6"/>
        </w:rPr>
      </w:pPr>
      <w:r>
        <w:rPr>
          <w:rFonts w:ascii="Calibri" w:hAnsi="Calibri"/>
          <w:spacing w:val="-6"/>
        </w:rPr>
        <w:t xml:space="preserve">At first Uber Freight targeted the same segment of drivers as </w:t>
      </w:r>
      <w:r w:rsidR="00E54BCD">
        <w:rPr>
          <w:rFonts w:ascii="Calibri" w:hAnsi="Calibri"/>
          <w:spacing w:val="-6"/>
        </w:rPr>
        <w:t>Project</w:t>
      </w:r>
      <w:r w:rsidR="00293786">
        <w:rPr>
          <w:rFonts w:ascii="Calibri" w:hAnsi="Calibri"/>
          <w:spacing w:val="-6"/>
        </w:rPr>
        <w:t xml:space="preserve"> Freight</w:t>
      </w:r>
      <w:ins w:id="2901" w:author="Doug Gross" w:date="2018-04-30T21:16:00Z">
        <w:r w:rsidR="004A1FEE">
          <w:rPr>
            <w:rFonts w:ascii="Calibri" w:hAnsi="Calibri"/>
            <w:spacing w:val="-6"/>
          </w:rPr>
          <w:t xml:space="preserve">’s target market, i.e., </w:t>
        </w:r>
      </w:ins>
      <w:del w:id="2902" w:author="Doug Gross" w:date="2018-04-30T21:16:00Z">
        <w:r w:rsidDel="004A1FEE">
          <w:rPr>
            <w:rFonts w:ascii="Calibri" w:hAnsi="Calibri"/>
            <w:spacing w:val="-6"/>
          </w:rPr>
          <w:delText>our team,</w:delText>
        </w:r>
      </w:del>
      <w:r>
        <w:rPr>
          <w:rFonts w:ascii="Calibri" w:hAnsi="Calibri"/>
          <w:spacing w:val="-6"/>
        </w:rPr>
        <w:t xml:space="preserve"> </w:t>
      </w:r>
      <w:ins w:id="2903" w:author="Doug Gross" w:date="2018-05-10T19:49:00Z">
        <w:r w:rsidR="006B4896">
          <w:rPr>
            <w:rFonts w:ascii="Calibri" w:hAnsi="Calibri"/>
            <w:spacing w:val="-6"/>
          </w:rPr>
          <w:t xml:space="preserve">independent </w:t>
        </w:r>
      </w:ins>
      <w:r>
        <w:rPr>
          <w:rFonts w:ascii="Calibri" w:hAnsi="Calibri"/>
          <w:spacing w:val="-6"/>
        </w:rPr>
        <w:t>drivers or owner/operators with 1 to 10 trucks. Since its debut</w:t>
      </w:r>
      <w:ins w:id="2904" w:author="Doug Gross" w:date="2018-04-30T21:16:00Z">
        <w:r w:rsidR="004A1FEE">
          <w:rPr>
            <w:rFonts w:ascii="Calibri" w:hAnsi="Calibri"/>
            <w:spacing w:val="-6"/>
          </w:rPr>
          <w:t>,</w:t>
        </w:r>
      </w:ins>
      <w:r>
        <w:rPr>
          <w:rFonts w:ascii="Calibri" w:hAnsi="Calibri"/>
          <w:spacing w:val="-6"/>
        </w:rPr>
        <w:t xml:space="preserve"> Uber Freight has opened their online solution to any size freight carrier. Carriers that can provide an active DOT/MC </w:t>
      </w:r>
      <w:ins w:id="2905" w:author="Doug Gross" w:date="2018-04-30T21:16:00Z">
        <w:r w:rsidR="004A1FEE">
          <w:rPr>
            <w:rFonts w:ascii="Calibri" w:hAnsi="Calibri"/>
            <w:spacing w:val="-6"/>
          </w:rPr>
          <w:t>n</w:t>
        </w:r>
      </w:ins>
      <w:del w:id="2906" w:author="Doug Gross" w:date="2018-04-30T21:16:00Z">
        <w:r w:rsidDel="004A1FEE">
          <w:rPr>
            <w:rFonts w:ascii="Calibri" w:hAnsi="Calibri"/>
            <w:spacing w:val="-6"/>
          </w:rPr>
          <w:delText>N</w:delText>
        </w:r>
      </w:del>
      <w:r>
        <w:rPr>
          <w:rFonts w:ascii="Calibri" w:hAnsi="Calibri"/>
          <w:spacing w:val="-6"/>
        </w:rPr>
        <w:t xml:space="preserve">umber, a Satisfactory Safety Rating with the FMCSA, active </w:t>
      </w:r>
      <w:ins w:id="2907" w:author="Doug Gross" w:date="2018-04-30T21:16:00Z">
        <w:r w:rsidR="004A1FEE">
          <w:rPr>
            <w:rFonts w:ascii="Calibri" w:hAnsi="Calibri"/>
            <w:spacing w:val="-6"/>
          </w:rPr>
          <w:t>b</w:t>
        </w:r>
      </w:ins>
      <w:del w:id="2908" w:author="Doug Gross" w:date="2018-04-30T21:16:00Z">
        <w:r w:rsidDel="004A1FEE">
          <w:rPr>
            <w:rFonts w:ascii="Calibri" w:hAnsi="Calibri"/>
            <w:spacing w:val="-6"/>
          </w:rPr>
          <w:delText>B</w:delText>
        </w:r>
      </w:del>
      <w:r>
        <w:rPr>
          <w:rFonts w:ascii="Calibri" w:hAnsi="Calibri"/>
          <w:spacing w:val="-6"/>
        </w:rPr>
        <w:t xml:space="preserve">ank </w:t>
      </w:r>
      <w:ins w:id="2909" w:author="Doug Gross" w:date="2018-04-30T21:16:00Z">
        <w:r w:rsidR="004A1FEE">
          <w:rPr>
            <w:rFonts w:ascii="Calibri" w:hAnsi="Calibri"/>
            <w:spacing w:val="-6"/>
          </w:rPr>
          <w:t>a</w:t>
        </w:r>
      </w:ins>
      <w:del w:id="2910" w:author="Doug Gross" w:date="2018-04-30T21:16:00Z">
        <w:r w:rsidDel="004A1FEE">
          <w:rPr>
            <w:rFonts w:ascii="Calibri" w:hAnsi="Calibri"/>
            <w:spacing w:val="-6"/>
          </w:rPr>
          <w:delText>A</w:delText>
        </w:r>
      </w:del>
      <w:r>
        <w:rPr>
          <w:rFonts w:ascii="Calibri" w:hAnsi="Calibri"/>
          <w:spacing w:val="-6"/>
        </w:rPr>
        <w:t xml:space="preserve">ccount, </w:t>
      </w:r>
      <w:ins w:id="2911" w:author="Doug Gross" w:date="2018-04-30T21:16:00Z">
        <w:r w:rsidR="004A1FEE">
          <w:rPr>
            <w:rFonts w:ascii="Calibri" w:hAnsi="Calibri"/>
            <w:spacing w:val="-6"/>
          </w:rPr>
          <w:t>p</w:t>
        </w:r>
      </w:ins>
      <w:del w:id="2912" w:author="Doug Gross" w:date="2018-04-30T21:16:00Z">
        <w:r w:rsidDel="004A1FEE">
          <w:rPr>
            <w:rFonts w:ascii="Calibri" w:hAnsi="Calibri"/>
            <w:spacing w:val="-6"/>
          </w:rPr>
          <w:delText>P</w:delText>
        </w:r>
      </w:del>
      <w:r>
        <w:rPr>
          <w:rFonts w:ascii="Calibri" w:hAnsi="Calibri"/>
          <w:spacing w:val="-6"/>
        </w:rPr>
        <w:t xml:space="preserve">hoto or electronic </w:t>
      </w:r>
      <w:ins w:id="2913" w:author="Doug Gross" w:date="2018-04-30T21:16:00Z">
        <w:r w:rsidR="004A1FEE">
          <w:rPr>
            <w:rFonts w:ascii="Calibri" w:hAnsi="Calibri"/>
            <w:spacing w:val="-6"/>
          </w:rPr>
          <w:t>c</w:t>
        </w:r>
      </w:ins>
      <w:del w:id="2914" w:author="Doug Gross" w:date="2018-04-30T21:16:00Z">
        <w:r w:rsidDel="004A1FEE">
          <w:rPr>
            <w:rFonts w:ascii="Calibri" w:hAnsi="Calibri"/>
            <w:spacing w:val="-6"/>
          </w:rPr>
          <w:delText>C</w:delText>
        </w:r>
      </w:del>
      <w:r>
        <w:rPr>
          <w:rFonts w:ascii="Calibri" w:hAnsi="Calibri"/>
          <w:spacing w:val="-6"/>
        </w:rPr>
        <w:t xml:space="preserve">opy of </w:t>
      </w:r>
      <w:ins w:id="2915" w:author="Doug Gross" w:date="2018-04-30T21:16:00Z">
        <w:r w:rsidR="004A1FEE">
          <w:rPr>
            <w:rFonts w:ascii="Calibri" w:hAnsi="Calibri"/>
            <w:spacing w:val="-6"/>
          </w:rPr>
          <w:t>a c</w:t>
        </w:r>
      </w:ins>
      <w:del w:id="2916" w:author="Doug Gross" w:date="2018-04-30T21:16:00Z">
        <w:r w:rsidDel="004A1FEE">
          <w:rPr>
            <w:rFonts w:ascii="Calibri" w:hAnsi="Calibri"/>
            <w:spacing w:val="-6"/>
          </w:rPr>
          <w:delText>C</w:delText>
        </w:r>
      </w:del>
      <w:r>
        <w:rPr>
          <w:rFonts w:ascii="Calibri" w:hAnsi="Calibri"/>
          <w:spacing w:val="-6"/>
        </w:rPr>
        <w:t xml:space="preserve">ertificate of </w:t>
      </w:r>
      <w:ins w:id="2917" w:author="Doug Gross" w:date="2018-04-30T21:16:00Z">
        <w:r w:rsidR="004A1FEE">
          <w:rPr>
            <w:rFonts w:ascii="Calibri" w:hAnsi="Calibri"/>
            <w:spacing w:val="-6"/>
          </w:rPr>
          <w:t>i</w:t>
        </w:r>
      </w:ins>
      <w:del w:id="2918" w:author="Doug Gross" w:date="2018-04-30T21:16:00Z">
        <w:r w:rsidDel="004A1FEE">
          <w:rPr>
            <w:rFonts w:ascii="Calibri" w:hAnsi="Calibri"/>
            <w:spacing w:val="-6"/>
          </w:rPr>
          <w:delText>I</w:delText>
        </w:r>
      </w:del>
      <w:r>
        <w:rPr>
          <w:rFonts w:ascii="Calibri" w:hAnsi="Calibri"/>
          <w:spacing w:val="-6"/>
        </w:rPr>
        <w:t>nsurance</w:t>
      </w:r>
      <w:ins w:id="2919" w:author="Doug Gross" w:date="2018-04-30T21:17:00Z">
        <w:r w:rsidR="004A1FEE">
          <w:rPr>
            <w:rFonts w:ascii="Calibri" w:hAnsi="Calibri"/>
            <w:spacing w:val="-6"/>
          </w:rPr>
          <w:t>,</w:t>
        </w:r>
      </w:ins>
      <w:r>
        <w:rPr>
          <w:rFonts w:ascii="Calibri" w:hAnsi="Calibri"/>
          <w:spacing w:val="-6"/>
        </w:rPr>
        <w:t xml:space="preserve"> and a completed  W-9 form</w:t>
      </w:r>
      <w:ins w:id="2920" w:author="Doug Gross" w:date="2018-04-30T21:17:00Z">
        <w:r w:rsidR="004A1FEE">
          <w:rPr>
            <w:rFonts w:ascii="Calibri" w:hAnsi="Calibri"/>
            <w:spacing w:val="-6"/>
          </w:rPr>
          <w:t>,</w:t>
        </w:r>
      </w:ins>
      <w:r>
        <w:rPr>
          <w:rFonts w:ascii="Calibri" w:hAnsi="Calibri"/>
          <w:spacing w:val="-6"/>
        </w:rPr>
        <w:t xml:space="preserve"> can utilize Uber Freight. </w:t>
      </w:r>
    </w:p>
    <w:p w14:paraId="30821B77" w14:textId="77777777" w:rsidR="00CF5879" w:rsidRDefault="00CF5879">
      <w:pPr>
        <w:pStyle w:val="Body"/>
        <w:rPr>
          <w:rFonts w:ascii="Calibri" w:eastAsia="Calibri" w:hAnsi="Calibri" w:cs="Calibri"/>
        </w:rPr>
      </w:pPr>
    </w:p>
    <w:p w14:paraId="0A6460A0" w14:textId="72F09537" w:rsidR="00CF5879" w:rsidRDefault="0081616C">
      <w:pPr>
        <w:pStyle w:val="Body"/>
        <w:rPr>
          <w:rFonts w:ascii="Calibri" w:eastAsia="Calibri" w:hAnsi="Calibri" w:cs="Calibri"/>
          <w:spacing w:val="-6"/>
        </w:rPr>
      </w:pPr>
      <w:r>
        <w:rPr>
          <w:rFonts w:ascii="Calibri" w:hAnsi="Calibri"/>
          <w:spacing w:val="-6"/>
        </w:rPr>
        <w:t xml:space="preserve">Uber Freight is closely tied to Otto, Uber’s autonomous trucking company. Uber purchased Otto </w:t>
      </w:r>
      <w:ins w:id="2921" w:author="Doug Gross" w:date="2018-04-30T21:17:00Z">
        <w:r w:rsidR="00571CC1">
          <w:rPr>
            <w:rFonts w:ascii="Calibri" w:hAnsi="Calibri"/>
            <w:spacing w:val="-6"/>
          </w:rPr>
          <w:t xml:space="preserve">in </w:t>
        </w:r>
      </w:ins>
      <w:r>
        <w:rPr>
          <w:rFonts w:ascii="Calibri" w:hAnsi="Calibri"/>
          <w:spacing w:val="-6"/>
        </w:rPr>
        <w:t xml:space="preserve">August 2016. Otto’s co-founder, </w:t>
      </w:r>
      <w:proofErr w:type="spellStart"/>
      <w:r>
        <w:rPr>
          <w:rFonts w:ascii="Calibri" w:hAnsi="Calibri"/>
          <w:spacing w:val="-6"/>
        </w:rPr>
        <w:t>Lior</w:t>
      </w:r>
      <w:proofErr w:type="spellEnd"/>
      <w:r>
        <w:rPr>
          <w:rFonts w:ascii="Calibri" w:hAnsi="Calibri"/>
          <w:spacing w:val="-6"/>
        </w:rPr>
        <w:t xml:space="preserve"> Ron, was named head of Uber Freight in September 2016. Critics claim Uber Freight is pushing shipping rates down and collecting data for Otto’s benefit. Recent events in Temp</w:t>
      </w:r>
      <w:del w:id="2922" w:author="Doug Gross" w:date="2018-05-10T19:51:00Z">
        <w:r w:rsidDel="006B4896">
          <w:rPr>
            <w:rFonts w:ascii="Calibri" w:hAnsi="Calibri"/>
            <w:spacing w:val="-6"/>
          </w:rPr>
          <w:delText>l</w:delText>
        </w:r>
      </w:del>
      <w:r>
        <w:rPr>
          <w:rFonts w:ascii="Calibri" w:hAnsi="Calibri"/>
          <w:spacing w:val="-6"/>
        </w:rPr>
        <w:t>e, Arizona involving an Uber self-driving test vehicle (Volvo SUV) striking and killing a pedestrian has caused</w:t>
      </w:r>
      <w:ins w:id="2923" w:author="Doug Gross" w:date="2018-05-10T19:51:00Z">
        <w:r w:rsidR="006B4896">
          <w:rPr>
            <w:rFonts w:ascii="Calibri" w:hAnsi="Calibri"/>
            <w:spacing w:val="-6"/>
          </w:rPr>
          <w:t xml:space="preserve"> a</w:t>
        </w:r>
      </w:ins>
      <w:r>
        <w:rPr>
          <w:rFonts w:ascii="Calibri" w:hAnsi="Calibri"/>
          <w:spacing w:val="-6"/>
        </w:rPr>
        <w:t xml:space="preserve"> significant</w:t>
      </w:r>
      <w:ins w:id="2924" w:author="Doug Gross" w:date="2018-05-10T19:51:00Z">
        <w:r w:rsidR="006B4896">
          <w:rPr>
            <w:rFonts w:ascii="Calibri" w:hAnsi="Calibri"/>
            <w:spacing w:val="-6"/>
          </w:rPr>
          <w:t xml:space="preserve"> headwind for</w:t>
        </w:r>
      </w:ins>
      <w:del w:id="2925" w:author="Doug Gross" w:date="2018-05-10T19:51:00Z">
        <w:r w:rsidDel="006B4896">
          <w:rPr>
            <w:rFonts w:ascii="Calibri" w:hAnsi="Calibri"/>
            <w:spacing w:val="-6"/>
          </w:rPr>
          <w:delText xml:space="preserve"> waves in</w:delText>
        </w:r>
      </w:del>
      <w:r>
        <w:rPr>
          <w:rFonts w:ascii="Calibri" w:hAnsi="Calibri"/>
          <w:spacing w:val="-6"/>
        </w:rPr>
        <w:t xml:space="preserve"> Uber’s roll</w:t>
      </w:r>
      <w:ins w:id="2926" w:author="Doug Gross" w:date="2018-04-30T21:17:00Z">
        <w:r w:rsidR="00571CC1">
          <w:rPr>
            <w:rFonts w:ascii="Calibri" w:hAnsi="Calibri"/>
            <w:spacing w:val="-6"/>
          </w:rPr>
          <w:t>-</w:t>
        </w:r>
      </w:ins>
      <w:del w:id="2927" w:author="Doug Gross" w:date="2018-04-30T21:17:00Z">
        <w:r w:rsidDel="00571CC1">
          <w:rPr>
            <w:rFonts w:ascii="Calibri" w:hAnsi="Calibri"/>
            <w:spacing w:val="-6"/>
          </w:rPr>
          <w:delText xml:space="preserve"> </w:delText>
        </w:r>
      </w:del>
      <w:r>
        <w:rPr>
          <w:rFonts w:ascii="Calibri" w:hAnsi="Calibri"/>
          <w:spacing w:val="-6"/>
        </w:rPr>
        <w:t xml:space="preserve">out of autonomous vehicles, both cars and semi-trucks. Uber </w:t>
      </w:r>
      <w:ins w:id="2928" w:author="Doug Gross" w:date="2018-05-10T19:52:00Z">
        <w:r w:rsidR="006B4896">
          <w:rPr>
            <w:rFonts w:ascii="Calibri" w:hAnsi="Calibri"/>
            <w:spacing w:val="-6"/>
          </w:rPr>
          <w:t xml:space="preserve">recently </w:t>
        </w:r>
      </w:ins>
      <w:r>
        <w:rPr>
          <w:rFonts w:ascii="Calibri" w:hAnsi="Calibri"/>
          <w:spacing w:val="-6"/>
        </w:rPr>
        <w:t>suspended its autonomous vehicle test</w:t>
      </w:r>
      <w:ins w:id="2929" w:author="Doug Gross" w:date="2018-04-30T21:17:00Z">
        <w:r w:rsidR="00571CC1">
          <w:rPr>
            <w:rFonts w:ascii="Calibri" w:hAnsi="Calibri"/>
            <w:spacing w:val="-6"/>
          </w:rPr>
          <w:t>s</w:t>
        </w:r>
      </w:ins>
      <w:r>
        <w:rPr>
          <w:rFonts w:ascii="Calibri" w:hAnsi="Calibri"/>
          <w:spacing w:val="-6"/>
        </w:rPr>
        <w:t xml:space="preserve"> in Arizona, Pittsburgh, San Francisco</w:t>
      </w:r>
      <w:ins w:id="2930" w:author="Doug Gross" w:date="2018-04-30T21:18:00Z">
        <w:r w:rsidR="00571CC1">
          <w:rPr>
            <w:rFonts w:ascii="Calibri" w:hAnsi="Calibri"/>
            <w:spacing w:val="-6"/>
          </w:rPr>
          <w:t>,</w:t>
        </w:r>
      </w:ins>
      <w:r>
        <w:rPr>
          <w:rFonts w:ascii="Calibri" w:hAnsi="Calibri"/>
          <w:spacing w:val="-6"/>
        </w:rPr>
        <w:t xml:space="preserve"> and Toronto. Uber also decided not to renew its test permits in California. On March 28, 2018, </w:t>
      </w:r>
      <w:proofErr w:type="spellStart"/>
      <w:r>
        <w:rPr>
          <w:rFonts w:ascii="Calibri" w:hAnsi="Calibri"/>
          <w:spacing w:val="-6"/>
        </w:rPr>
        <w:t>Lior</w:t>
      </w:r>
      <w:proofErr w:type="spellEnd"/>
      <w:r>
        <w:rPr>
          <w:rFonts w:ascii="Calibri" w:hAnsi="Calibri"/>
          <w:spacing w:val="-6"/>
        </w:rPr>
        <w:t xml:space="preserve"> Ron announced he was leaving Uber Freight. </w:t>
      </w:r>
    </w:p>
    <w:p w14:paraId="47DB9D09" w14:textId="77777777" w:rsidR="00CF5879" w:rsidRDefault="00CF5879">
      <w:pPr>
        <w:pStyle w:val="Body"/>
        <w:rPr>
          <w:rFonts w:ascii="Calibri" w:eastAsia="Calibri" w:hAnsi="Calibri" w:cs="Calibri"/>
        </w:rPr>
      </w:pPr>
    </w:p>
    <w:p w14:paraId="4F2443FA" w14:textId="05A34088" w:rsidR="00CF5879" w:rsidRDefault="00571CC1">
      <w:pPr>
        <w:pStyle w:val="Body"/>
        <w:rPr>
          <w:rFonts w:ascii="Calibri" w:eastAsia="Calibri" w:hAnsi="Calibri" w:cs="Calibri"/>
          <w:spacing w:val="-6"/>
        </w:rPr>
      </w:pPr>
      <w:ins w:id="2931" w:author="Doug Gross" w:date="2018-04-30T21:18:00Z">
        <w:r>
          <w:rPr>
            <w:rFonts w:ascii="Calibri" w:hAnsi="Calibri"/>
            <w:spacing w:val="-6"/>
            <w:lang w:val="de-DE"/>
          </w:rPr>
          <w:lastRenderedPageBreak/>
          <w:t xml:space="preserve">Due </w:t>
        </w:r>
        <w:proofErr w:type="spellStart"/>
        <w:r>
          <w:rPr>
            <w:rFonts w:ascii="Calibri" w:hAnsi="Calibri"/>
            <w:spacing w:val="-6"/>
            <w:lang w:val="de-DE"/>
          </w:rPr>
          <w:t>to</w:t>
        </w:r>
        <w:proofErr w:type="spellEnd"/>
        <w:r>
          <w:rPr>
            <w:rFonts w:ascii="Calibri" w:hAnsi="Calibri"/>
            <w:spacing w:val="-6"/>
            <w:lang w:val="de-DE"/>
          </w:rPr>
          <w:t xml:space="preserve"> </w:t>
        </w:r>
      </w:ins>
      <w:proofErr w:type="spellStart"/>
      <w:r w:rsidR="0081616C">
        <w:rPr>
          <w:rFonts w:ascii="Calibri" w:hAnsi="Calibri"/>
          <w:spacing w:val="-6"/>
          <w:lang w:val="de-DE"/>
        </w:rPr>
        <w:t>Uber</w:t>
      </w:r>
      <w:proofErr w:type="spellEnd"/>
      <w:r w:rsidR="0081616C">
        <w:rPr>
          <w:rFonts w:ascii="Calibri" w:hAnsi="Calibri"/>
          <w:spacing w:val="-6"/>
          <w:lang w:val="de-DE"/>
        </w:rPr>
        <w:t xml:space="preserve"> </w:t>
      </w:r>
      <w:proofErr w:type="spellStart"/>
      <w:r w:rsidR="0081616C">
        <w:rPr>
          <w:rFonts w:ascii="Calibri" w:hAnsi="Calibri"/>
          <w:spacing w:val="-6"/>
          <w:lang w:val="de-DE"/>
        </w:rPr>
        <w:t>Freight</w:t>
      </w:r>
      <w:proofErr w:type="spellEnd"/>
      <w:r w:rsidR="0081616C">
        <w:rPr>
          <w:rFonts w:ascii="Calibri" w:hAnsi="Calibri"/>
          <w:spacing w:val="-6"/>
        </w:rPr>
        <w:t>’s close association with Otto and the challenging internal struggle</w:t>
      </w:r>
      <w:ins w:id="2932" w:author="Doug Gross" w:date="2018-04-30T21:18:00Z">
        <w:r>
          <w:rPr>
            <w:rFonts w:ascii="Calibri" w:hAnsi="Calibri"/>
            <w:spacing w:val="-6"/>
          </w:rPr>
          <w:t>s</w:t>
        </w:r>
      </w:ins>
      <w:r w:rsidR="0081616C">
        <w:rPr>
          <w:rFonts w:ascii="Calibri" w:hAnsi="Calibri"/>
          <w:spacing w:val="-6"/>
        </w:rPr>
        <w:t xml:space="preserve"> at Uber, customers and drivers are reluctant to be associated with the brand. This feeling of </w:t>
      </w:r>
      <w:del w:id="2933" w:author="Doug Gross" w:date="2018-05-10T19:52:00Z">
        <w:r w:rsidR="0081616C" w:rsidDel="006B4896">
          <w:rPr>
            <w:rFonts w:ascii="Calibri" w:hAnsi="Calibri"/>
            <w:spacing w:val="-6"/>
          </w:rPr>
          <w:delText>unrest with</w:delText>
        </w:r>
      </w:del>
      <w:ins w:id="2934" w:author="Doug Gross" w:date="2018-05-10T19:52:00Z">
        <w:r w:rsidR="006B4896">
          <w:rPr>
            <w:rFonts w:ascii="Calibri" w:hAnsi="Calibri"/>
            <w:spacing w:val="-6"/>
          </w:rPr>
          <w:t>ill will toward</w:t>
        </w:r>
      </w:ins>
      <w:r w:rsidR="0081616C">
        <w:rPr>
          <w:rFonts w:ascii="Calibri" w:hAnsi="Calibri"/>
          <w:spacing w:val="-6"/>
        </w:rPr>
        <w:t xml:space="preserve"> the company is only </w:t>
      </w:r>
      <w:ins w:id="2935" w:author="Doug Gross" w:date="2018-04-30T21:18:00Z">
        <w:r>
          <w:rPr>
            <w:rFonts w:ascii="Calibri" w:hAnsi="Calibri"/>
            <w:spacing w:val="-6"/>
          </w:rPr>
          <w:t>exacer</w:t>
        </w:r>
      </w:ins>
      <w:ins w:id="2936" w:author="Doug Gross" w:date="2018-04-30T21:19:00Z">
        <w:r>
          <w:rPr>
            <w:rFonts w:ascii="Calibri" w:hAnsi="Calibri"/>
            <w:spacing w:val="-6"/>
          </w:rPr>
          <w:t>bated</w:t>
        </w:r>
      </w:ins>
      <w:del w:id="2937" w:author="Doug Gross" w:date="2018-04-30T21:18:00Z">
        <w:r w:rsidR="0081616C" w:rsidDel="00571CC1">
          <w:rPr>
            <w:rFonts w:ascii="Calibri" w:hAnsi="Calibri"/>
            <w:spacing w:val="-6"/>
          </w:rPr>
          <w:delText>reiterated</w:delText>
        </w:r>
      </w:del>
      <w:r w:rsidR="0081616C">
        <w:rPr>
          <w:rFonts w:ascii="Calibri" w:hAnsi="Calibri"/>
          <w:spacing w:val="-6"/>
        </w:rPr>
        <w:t xml:space="preserve"> by the recently announced FBI probe into Uber’s use of their internally developed software</w:t>
      </w:r>
      <w:ins w:id="2938" w:author="Doug Gross" w:date="2018-04-30T21:19:00Z">
        <w:r>
          <w:rPr>
            <w:rFonts w:ascii="Calibri" w:hAnsi="Calibri"/>
            <w:spacing w:val="-6"/>
          </w:rPr>
          <w:t>, known as</w:t>
        </w:r>
      </w:ins>
      <w:r w:rsidR="0081616C">
        <w:rPr>
          <w:rFonts w:ascii="Calibri" w:hAnsi="Calibri"/>
          <w:spacing w:val="-6"/>
        </w:rPr>
        <w:t xml:space="preserve"> </w:t>
      </w:r>
      <w:ins w:id="2939" w:author="Doug Gross" w:date="2018-04-30T21:19:00Z">
        <w:r>
          <w:rPr>
            <w:rFonts w:ascii="Calibri" w:hAnsi="Calibri"/>
            <w:spacing w:val="-6"/>
          </w:rPr>
          <w:t>“</w:t>
        </w:r>
      </w:ins>
      <w:r w:rsidR="0081616C">
        <w:rPr>
          <w:rFonts w:ascii="Calibri" w:hAnsi="Calibri"/>
          <w:spacing w:val="-6"/>
        </w:rPr>
        <w:t>Hell.</w:t>
      </w:r>
      <w:ins w:id="2940" w:author="Doug Gross" w:date="2018-04-30T21:19:00Z">
        <w:r>
          <w:rPr>
            <w:rFonts w:ascii="Calibri" w:hAnsi="Calibri"/>
            <w:spacing w:val="-6"/>
          </w:rPr>
          <w:t>”</w:t>
        </w:r>
      </w:ins>
      <w:r w:rsidR="0081616C">
        <w:rPr>
          <w:rFonts w:ascii="Calibri" w:hAnsi="Calibri"/>
          <w:spacing w:val="-6"/>
        </w:rPr>
        <w:t xml:space="preserve"> Hell allegedly tracked Lyft drivers and rates.</w:t>
      </w:r>
      <w:r w:rsidR="0081616C">
        <w:rPr>
          <w:rFonts w:ascii="Calibri" w:eastAsia="Calibri" w:hAnsi="Calibri" w:cs="Calibri"/>
          <w:spacing w:val="-6"/>
          <w:vertAlign w:val="superscript"/>
        </w:rPr>
        <w:footnoteReference w:id="15"/>
      </w:r>
      <w:r w:rsidR="0081616C">
        <w:rPr>
          <w:rFonts w:ascii="Calibri" w:hAnsi="Calibri"/>
          <w:spacing w:val="-6"/>
        </w:rPr>
        <w:t xml:space="preserve"> This is </w:t>
      </w:r>
      <w:ins w:id="2941" w:author="Doug Gross" w:date="2018-04-30T21:19:00Z">
        <w:r>
          <w:rPr>
            <w:rFonts w:ascii="Calibri" w:hAnsi="Calibri"/>
            <w:spacing w:val="-6"/>
          </w:rPr>
          <w:t xml:space="preserve">the </w:t>
        </w:r>
      </w:ins>
      <w:del w:id="2942" w:author="Doug Gross" w:date="2018-04-30T21:19:00Z">
        <w:r w:rsidR="0081616C" w:rsidDel="00571CC1">
          <w:rPr>
            <w:rFonts w:ascii="Calibri" w:hAnsi="Calibri"/>
            <w:spacing w:val="-6"/>
          </w:rPr>
          <w:delText xml:space="preserve">Uber’s </w:delText>
        </w:r>
      </w:del>
      <w:r w:rsidR="0081616C">
        <w:rPr>
          <w:rFonts w:ascii="Calibri" w:hAnsi="Calibri"/>
          <w:spacing w:val="-6"/>
        </w:rPr>
        <w:t xml:space="preserve">third major federal probe into </w:t>
      </w:r>
      <w:ins w:id="2943" w:author="Doug Gross" w:date="2018-04-30T21:19:00Z">
        <w:r>
          <w:rPr>
            <w:rFonts w:ascii="Calibri" w:hAnsi="Calibri"/>
            <w:spacing w:val="-6"/>
          </w:rPr>
          <w:t>Uber’s</w:t>
        </w:r>
      </w:ins>
      <w:del w:id="2944" w:author="Doug Gross" w:date="2018-04-30T21:19:00Z">
        <w:r w:rsidR="0081616C" w:rsidDel="00571CC1">
          <w:rPr>
            <w:rFonts w:ascii="Calibri" w:hAnsi="Calibri"/>
            <w:spacing w:val="-6"/>
          </w:rPr>
          <w:delText>their</w:delText>
        </w:r>
      </w:del>
      <w:r w:rsidR="0081616C">
        <w:rPr>
          <w:rFonts w:ascii="Calibri" w:hAnsi="Calibri"/>
          <w:spacing w:val="-6"/>
        </w:rPr>
        <w:t xml:space="preserve"> business practices</w:t>
      </w:r>
      <w:ins w:id="2945" w:author="Doug Gross" w:date="2018-05-10T19:53:00Z">
        <w:r w:rsidR="006B4896">
          <w:rPr>
            <w:rFonts w:ascii="Calibri" w:hAnsi="Calibri"/>
            <w:spacing w:val="-6"/>
          </w:rPr>
          <w:t>, the</w:t>
        </w:r>
      </w:ins>
      <w:del w:id="2946" w:author="Doug Gross" w:date="2018-05-10T19:53:00Z">
        <w:r w:rsidR="0081616C" w:rsidDel="006B4896">
          <w:rPr>
            <w:rFonts w:ascii="Calibri" w:hAnsi="Calibri"/>
            <w:spacing w:val="-6"/>
          </w:rPr>
          <w:delText>. The</w:delText>
        </w:r>
      </w:del>
      <w:r w:rsidR="0081616C">
        <w:rPr>
          <w:rFonts w:ascii="Calibri" w:hAnsi="Calibri"/>
          <w:spacing w:val="-6"/>
        </w:rPr>
        <w:t xml:space="preserve"> first two </w:t>
      </w:r>
      <w:ins w:id="2947" w:author="Doug Gross" w:date="2018-05-10T19:54:00Z">
        <w:r w:rsidR="006B4896">
          <w:rPr>
            <w:rFonts w:ascii="Calibri" w:hAnsi="Calibri"/>
            <w:spacing w:val="-6"/>
          </w:rPr>
          <w:t xml:space="preserve">probes </w:t>
        </w:r>
      </w:ins>
      <w:ins w:id="2948" w:author="Doug Gross" w:date="2018-05-10T19:53:00Z">
        <w:r w:rsidR="006B4896">
          <w:rPr>
            <w:rFonts w:ascii="Calibri" w:hAnsi="Calibri"/>
            <w:spacing w:val="-6"/>
          </w:rPr>
          <w:t>relating to</w:t>
        </w:r>
      </w:ins>
      <w:del w:id="2949" w:author="Doug Gross" w:date="2018-05-10T19:53:00Z">
        <w:r w:rsidR="0081616C" w:rsidDel="006B4896">
          <w:rPr>
            <w:rFonts w:ascii="Calibri" w:hAnsi="Calibri"/>
            <w:spacing w:val="-6"/>
          </w:rPr>
          <w:delText>being</w:delText>
        </w:r>
      </w:del>
      <w:r w:rsidR="0081616C">
        <w:rPr>
          <w:rFonts w:ascii="Calibri" w:hAnsi="Calibri"/>
          <w:spacing w:val="-6"/>
        </w:rPr>
        <w:t xml:space="preserve"> the </w:t>
      </w:r>
      <w:ins w:id="2950" w:author="Doug Gross" w:date="2018-05-10T19:53:00Z">
        <w:r w:rsidR="006B4896">
          <w:rPr>
            <w:rFonts w:ascii="Calibri" w:hAnsi="Calibri"/>
            <w:spacing w:val="-6"/>
          </w:rPr>
          <w:t xml:space="preserve">internal </w:t>
        </w:r>
      </w:ins>
      <w:r w:rsidR="0081616C">
        <w:rPr>
          <w:rFonts w:ascii="Calibri" w:hAnsi="Calibri"/>
          <w:spacing w:val="-6"/>
        </w:rPr>
        <w:t xml:space="preserve">development and use of </w:t>
      </w:r>
      <w:ins w:id="2951" w:author="Doug Gross" w:date="2018-05-10T19:54:00Z">
        <w:r w:rsidR="00AE3B16">
          <w:rPr>
            <w:rFonts w:ascii="Calibri" w:hAnsi="Calibri"/>
            <w:spacing w:val="-6"/>
          </w:rPr>
          <w:t xml:space="preserve">anti-taxi </w:t>
        </w:r>
      </w:ins>
      <w:del w:id="2952" w:author="Doug Gross" w:date="2018-05-10T19:53:00Z">
        <w:r w:rsidR="0081616C" w:rsidDel="006B4896">
          <w:rPr>
            <w:rFonts w:ascii="Calibri" w:hAnsi="Calibri"/>
            <w:spacing w:val="-6"/>
          </w:rPr>
          <w:delText xml:space="preserve">internal </w:delText>
        </w:r>
      </w:del>
      <w:r w:rsidR="0081616C">
        <w:rPr>
          <w:rFonts w:ascii="Calibri" w:hAnsi="Calibri"/>
          <w:spacing w:val="-6"/>
        </w:rPr>
        <w:t xml:space="preserve">software called </w:t>
      </w:r>
      <w:ins w:id="2953" w:author="Doug Gross" w:date="2018-04-30T21:20:00Z">
        <w:r w:rsidR="0099466C">
          <w:rPr>
            <w:rFonts w:ascii="Calibri" w:hAnsi="Calibri"/>
            <w:spacing w:val="-6"/>
          </w:rPr>
          <w:t>“</w:t>
        </w:r>
      </w:ins>
      <w:proofErr w:type="spellStart"/>
      <w:r w:rsidR="0081616C">
        <w:rPr>
          <w:rFonts w:ascii="Calibri" w:hAnsi="Calibri"/>
          <w:spacing w:val="-6"/>
        </w:rPr>
        <w:t>Greyball</w:t>
      </w:r>
      <w:proofErr w:type="spellEnd"/>
      <w:ins w:id="2954" w:author="Doug Gross" w:date="2018-04-30T21:20:00Z">
        <w:r w:rsidR="0099466C">
          <w:rPr>
            <w:rFonts w:ascii="Calibri" w:hAnsi="Calibri"/>
            <w:spacing w:val="-6"/>
          </w:rPr>
          <w:t>”</w:t>
        </w:r>
      </w:ins>
      <w:r w:rsidR="0081616C">
        <w:rPr>
          <w:rFonts w:ascii="Calibri" w:eastAsia="Calibri" w:hAnsi="Calibri" w:cs="Calibri"/>
          <w:spacing w:val="-6"/>
          <w:vertAlign w:val="superscript"/>
        </w:rPr>
        <w:footnoteReference w:id="16"/>
      </w:r>
      <w:r w:rsidR="0081616C">
        <w:rPr>
          <w:rFonts w:ascii="Calibri" w:hAnsi="Calibri"/>
          <w:spacing w:val="-6"/>
        </w:rPr>
        <w:t xml:space="preserve"> and</w:t>
      </w:r>
      <w:ins w:id="2955" w:author="Doug Gross" w:date="2018-05-10T19:54:00Z">
        <w:r w:rsidR="00AE3B16">
          <w:rPr>
            <w:rFonts w:ascii="Calibri" w:hAnsi="Calibri"/>
            <w:spacing w:val="-6"/>
          </w:rPr>
          <w:t xml:space="preserve"> the</w:t>
        </w:r>
      </w:ins>
      <w:r w:rsidR="0081616C">
        <w:rPr>
          <w:rFonts w:ascii="Calibri" w:hAnsi="Calibri"/>
          <w:spacing w:val="-6"/>
        </w:rPr>
        <w:t xml:space="preserve"> bribing</w:t>
      </w:r>
      <w:ins w:id="2956" w:author="Doug Gross" w:date="2018-05-10T19:54:00Z">
        <w:r w:rsidR="00AE3B16">
          <w:rPr>
            <w:rFonts w:ascii="Calibri" w:hAnsi="Calibri"/>
            <w:spacing w:val="-6"/>
          </w:rPr>
          <w:t xml:space="preserve"> of</w:t>
        </w:r>
      </w:ins>
      <w:r w:rsidR="0081616C">
        <w:rPr>
          <w:rFonts w:ascii="Calibri" w:hAnsi="Calibri"/>
          <w:spacing w:val="-6"/>
        </w:rPr>
        <w:t xml:space="preserve"> foreign governments</w:t>
      </w:r>
      <w:ins w:id="2957" w:author="Doug Gross" w:date="2018-05-10T19:54:00Z">
        <w:r w:rsidR="00AE3B16">
          <w:rPr>
            <w:rFonts w:ascii="Calibri" w:hAnsi="Calibri"/>
            <w:spacing w:val="-6"/>
          </w:rPr>
          <w:t>.</w:t>
        </w:r>
      </w:ins>
      <w:r w:rsidR="0081616C">
        <w:rPr>
          <w:rFonts w:ascii="Calibri" w:eastAsia="Calibri" w:hAnsi="Calibri" w:cs="Calibri"/>
          <w:spacing w:val="-6"/>
          <w:vertAlign w:val="superscript"/>
        </w:rPr>
        <w:footnoteReference w:id="17"/>
      </w:r>
      <w:del w:id="2958" w:author="Doug Gross" w:date="2018-05-10T19:54:00Z">
        <w:r w:rsidR="0081616C" w:rsidDel="00AE3B16">
          <w:rPr>
            <w:rFonts w:ascii="Calibri" w:hAnsi="Calibri"/>
            <w:spacing w:val="-6"/>
          </w:rPr>
          <w:delText>.</w:delText>
        </w:r>
      </w:del>
      <w:r w:rsidR="0081616C">
        <w:rPr>
          <w:rFonts w:ascii="Calibri" w:hAnsi="Calibri"/>
          <w:spacing w:val="-6"/>
        </w:rPr>
        <w:t xml:space="preserve"> </w:t>
      </w:r>
    </w:p>
    <w:p w14:paraId="3D50A244" w14:textId="77777777" w:rsidR="00CF5879" w:rsidRDefault="00CF5879">
      <w:pPr>
        <w:pStyle w:val="Body"/>
        <w:rPr>
          <w:rFonts w:ascii="Calibri" w:eastAsia="Calibri" w:hAnsi="Calibri" w:cs="Calibri"/>
        </w:rPr>
      </w:pPr>
    </w:p>
    <w:p w14:paraId="596DD960" w14:textId="2D046EF8" w:rsidR="00CF5879" w:rsidRDefault="0081616C">
      <w:pPr>
        <w:pStyle w:val="Body"/>
        <w:rPr>
          <w:rFonts w:ascii="Calibri" w:eastAsia="Calibri" w:hAnsi="Calibri" w:cs="Calibri"/>
          <w:spacing w:val="-6"/>
        </w:rPr>
      </w:pPr>
      <w:r>
        <w:rPr>
          <w:rFonts w:ascii="Calibri" w:hAnsi="Calibri"/>
          <w:spacing w:val="-6"/>
        </w:rPr>
        <w:t>For now, Convoy and Uber Freight are building their busines</w:t>
      </w:r>
      <w:ins w:id="2959" w:author="Doug Gross" w:date="2018-04-30T21:20:00Z">
        <w:r w:rsidR="0099466C">
          <w:rPr>
            <w:rFonts w:ascii="Calibri" w:hAnsi="Calibri"/>
            <w:spacing w:val="-6"/>
          </w:rPr>
          <w:t>ses</w:t>
        </w:r>
      </w:ins>
      <w:del w:id="2960" w:author="Doug Gross" w:date="2018-04-30T21:20:00Z">
        <w:r w:rsidDel="0099466C">
          <w:rPr>
            <w:rFonts w:ascii="Calibri" w:hAnsi="Calibri"/>
            <w:spacing w:val="-6"/>
          </w:rPr>
          <w:delText>s models</w:delText>
        </w:r>
      </w:del>
      <w:r>
        <w:rPr>
          <w:rFonts w:ascii="Calibri" w:hAnsi="Calibri"/>
          <w:spacing w:val="-6"/>
        </w:rPr>
        <w:t xml:space="preserve"> on </w:t>
      </w:r>
      <w:del w:id="2961" w:author="Doug Gross" w:date="2018-05-10T19:54:00Z">
        <w:r w:rsidDel="00AE3B16">
          <w:rPr>
            <w:rFonts w:ascii="Calibri" w:hAnsi="Calibri"/>
            <w:spacing w:val="-6"/>
          </w:rPr>
          <w:delText xml:space="preserve">top </w:delText>
        </w:r>
      </w:del>
      <w:ins w:id="2962" w:author="Doug Gross" w:date="2018-05-10T19:54:00Z">
        <w:r w:rsidR="00AE3B16">
          <w:rPr>
            <w:rFonts w:ascii="Calibri" w:hAnsi="Calibri"/>
            <w:spacing w:val="-6"/>
          </w:rPr>
          <w:t xml:space="preserve">the back </w:t>
        </w:r>
      </w:ins>
      <w:r>
        <w:rPr>
          <w:rFonts w:ascii="Calibri" w:hAnsi="Calibri"/>
          <w:spacing w:val="-6"/>
        </w:rPr>
        <w:t xml:space="preserve">of the </w:t>
      </w:r>
      <w:ins w:id="2963" w:author="Doug Gross" w:date="2018-04-30T21:20:00Z">
        <w:r w:rsidR="0099466C">
          <w:rPr>
            <w:rFonts w:ascii="Calibri" w:hAnsi="Calibri"/>
            <w:spacing w:val="-6"/>
          </w:rPr>
          <w:t>status quo</w:t>
        </w:r>
      </w:ins>
      <w:del w:id="2964" w:author="Doug Gross" w:date="2018-04-30T21:20:00Z">
        <w:r w:rsidDel="0099466C">
          <w:rPr>
            <w:rFonts w:ascii="Calibri" w:hAnsi="Calibri"/>
            <w:spacing w:val="-6"/>
          </w:rPr>
          <w:delText>existing</w:delText>
        </w:r>
      </w:del>
      <w:r>
        <w:rPr>
          <w:rFonts w:ascii="Calibri" w:hAnsi="Calibri"/>
          <w:spacing w:val="-6"/>
        </w:rPr>
        <w:t xml:space="preserve"> freight broker </w:t>
      </w:r>
      <w:ins w:id="2965" w:author="Doug Gross" w:date="2018-04-30T21:20:00Z">
        <w:r w:rsidR="0099466C">
          <w:rPr>
            <w:rFonts w:ascii="Calibri" w:hAnsi="Calibri"/>
            <w:spacing w:val="-6"/>
          </w:rPr>
          <w:t>model</w:t>
        </w:r>
      </w:ins>
      <w:del w:id="2966" w:author="Doug Gross" w:date="2018-04-30T21:20:00Z">
        <w:r w:rsidDel="0099466C">
          <w:rPr>
            <w:rFonts w:ascii="Calibri" w:hAnsi="Calibri"/>
            <w:spacing w:val="-6"/>
          </w:rPr>
          <w:delText>standard</w:delText>
        </w:r>
      </w:del>
      <w:r>
        <w:rPr>
          <w:rFonts w:ascii="Calibri" w:hAnsi="Calibri"/>
          <w:spacing w:val="-6"/>
        </w:rPr>
        <w:t xml:space="preserve">. Both companies have </w:t>
      </w:r>
      <w:del w:id="2967" w:author="Doug Gross" w:date="2018-05-10T19:55:00Z">
        <w:r w:rsidDel="00AE3B16">
          <w:rPr>
            <w:rFonts w:ascii="Calibri" w:hAnsi="Calibri"/>
            <w:spacing w:val="-6"/>
          </w:rPr>
          <w:delText xml:space="preserve">staff </w:delText>
        </w:r>
      </w:del>
      <w:r>
        <w:rPr>
          <w:rFonts w:ascii="Calibri" w:hAnsi="Calibri"/>
          <w:spacing w:val="-6"/>
        </w:rPr>
        <w:t>positioned</w:t>
      </w:r>
      <w:ins w:id="2968" w:author="Doug Gross" w:date="2018-05-10T19:55:00Z">
        <w:r w:rsidR="00AE3B16">
          <w:rPr>
            <w:rFonts w:ascii="Calibri" w:hAnsi="Calibri"/>
            <w:spacing w:val="-6"/>
          </w:rPr>
          <w:t xml:space="preserve"> staff</w:t>
        </w:r>
      </w:ins>
      <w:r>
        <w:rPr>
          <w:rFonts w:ascii="Calibri" w:hAnsi="Calibri"/>
          <w:spacing w:val="-6"/>
        </w:rPr>
        <w:t xml:space="preserve"> between the truck driver and </w:t>
      </w:r>
      <w:ins w:id="2969" w:author="Doug Gross" w:date="2018-05-10T19:55:00Z">
        <w:r w:rsidR="00AE3B16">
          <w:rPr>
            <w:rFonts w:ascii="Calibri" w:hAnsi="Calibri"/>
            <w:spacing w:val="-6"/>
          </w:rPr>
          <w:t xml:space="preserve">the </w:t>
        </w:r>
      </w:ins>
      <w:r>
        <w:rPr>
          <w:rFonts w:ascii="Calibri" w:hAnsi="Calibri"/>
          <w:spacing w:val="-6"/>
        </w:rPr>
        <w:t>shipper</w:t>
      </w:r>
      <w:ins w:id="2970" w:author="Doug Gross" w:date="2018-04-30T21:20:00Z">
        <w:r w:rsidR="0099466C">
          <w:rPr>
            <w:rFonts w:ascii="Calibri" w:hAnsi="Calibri"/>
            <w:spacing w:val="-6"/>
          </w:rPr>
          <w:t>,</w:t>
        </w:r>
      </w:ins>
      <w:r>
        <w:rPr>
          <w:rFonts w:ascii="Calibri" w:hAnsi="Calibri"/>
          <w:spacing w:val="-6"/>
        </w:rPr>
        <w:t xml:space="preserve"> </w:t>
      </w:r>
      <w:ins w:id="2971" w:author="Doug Gross" w:date="2018-05-10T19:56:00Z">
        <w:r w:rsidR="00AE3B16">
          <w:rPr>
            <w:rFonts w:ascii="Calibri" w:hAnsi="Calibri"/>
            <w:spacing w:val="-6"/>
          </w:rPr>
          <w:t>doubling down on</w:t>
        </w:r>
      </w:ins>
      <w:del w:id="2972" w:author="Doug Gross" w:date="2018-05-10T19:55:00Z">
        <w:r w:rsidDel="00AE3B16">
          <w:rPr>
            <w:rFonts w:ascii="Calibri" w:hAnsi="Calibri"/>
            <w:spacing w:val="-6"/>
          </w:rPr>
          <w:delText>keeping</w:delText>
        </w:r>
      </w:del>
      <w:r>
        <w:rPr>
          <w:rFonts w:ascii="Calibri" w:hAnsi="Calibri"/>
          <w:spacing w:val="-6"/>
        </w:rPr>
        <w:t xml:space="preserve"> th</w:t>
      </w:r>
      <w:ins w:id="2973" w:author="Doug Gross" w:date="2018-05-10T19:56:00Z">
        <w:r w:rsidR="00AE3B16">
          <w:rPr>
            <w:rFonts w:ascii="Calibri" w:hAnsi="Calibri"/>
            <w:spacing w:val="-6"/>
          </w:rPr>
          <w:t>is</w:t>
        </w:r>
      </w:ins>
      <w:del w:id="2974" w:author="Doug Gross" w:date="2018-05-10T19:56:00Z">
        <w:r w:rsidDel="00AE3B16">
          <w:rPr>
            <w:rFonts w:ascii="Calibri" w:hAnsi="Calibri"/>
            <w:spacing w:val="-6"/>
          </w:rPr>
          <w:delText>e</w:delText>
        </w:r>
      </w:del>
      <w:r>
        <w:rPr>
          <w:rFonts w:ascii="Calibri" w:hAnsi="Calibri"/>
          <w:spacing w:val="-6"/>
        </w:rPr>
        <w:t xml:space="preserve"> </w:t>
      </w:r>
      <w:ins w:id="2975" w:author="Doug Gross" w:date="2018-05-10T19:55:00Z">
        <w:r w:rsidR="00AE3B16">
          <w:rPr>
            <w:rFonts w:ascii="Calibri" w:hAnsi="Calibri"/>
            <w:spacing w:val="-6"/>
          </w:rPr>
          <w:t>problematic</w:t>
        </w:r>
      </w:ins>
      <w:del w:id="2976" w:author="Doug Gross" w:date="2018-05-10T19:55:00Z">
        <w:r w:rsidDel="00AE3B16">
          <w:rPr>
            <w:rFonts w:ascii="Calibri" w:hAnsi="Calibri"/>
            <w:spacing w:val="-6"/>
          </w:rPr>
          <w:delText>extra</w:delText>
        </w:r>
      </w:del>
      <w:r>
        <w:rPr>
          <w:rFonts w:ascii="Calibri" w:hAnsi="Calibri"/>
          <w:spacing w:val="-6"/>
        </w:rPr>
        <w:t xml:space="preserve"> </w:t>
      </w:r>
      <w:ins w:id="2977" w:author="Doug Gross" w:date="2018-05-10T19:56:00Z">
        <w:r w:rsidR="00AE3B16">
          <w:rPr>
            <w:rFonts w:ascii="Calibri" w:hAnsi="Calibri"/>
            <w:spacing w:val="-6"/>
          </w:rPr>
          <w:t>practice</w:t>
        </w:r>
      </w:ins>
      <w:del w:id="2978" w:author="Doug Gross" w:date="2018-05-10T19:56:00Z">
        <w:r w:rsidDel="00AE3B16">
          <w:rPr>
            <w:rFonts w:ascii="Calibri" w:hAnsi="Calibri"/>
            <w:spacing w:val="-6"/>
          </w:rPr>
          <w:delText>layer between</w:delText>
        </w:r>
      </w:del>
      <w:del w:id="2979" w:author="Doug Gross" w:date="2018-05-10T19:55:00Z">
        <w:r w:rsidDel="00AE3B16">
          <w:rPr>
            <w:rFonts w:ascii="Calibri" w:hAnsi="Calibri"/>
            <w:spacing w:val="-6"/>
          </w:rPr>
          <w:delText xml:space="preserve"> the two major stakeholders</w:delText>
        </w:r>
      </w:del>
      <w:r>
        <w:rPr>
          <w:rFonts w:ascii="Calibri" w:hAnsi="Calibri"/>
          <w:spacing w:val="-6"/>
        </w:rPr>
        <w:t xml:space="preserve">. And both companies </w:t>
      </w:r>
      <w:ins w:id="2980" w:author="Doug Gross" w:date="2018-04-30T21:21:00Z">
        <w:r w:rsidR="0099466C">
          <w:rPr>
            <w:rFonts w:ascii="Calibri" w:hAnsi="Calibri"/>
            <w:spacing w:val="-6"/>
          </w:rPr>
          <w:t xml:space="preserve">have </w:t>
        </w:r>
      </w:ins>
      <w:r>
        <w:rPr>
          <w:rFonts w:ascii="Calibri" w:hAnsi="Calibri"/>
          <w:spacing w:val="-6"/>
        </w:rPr>
        <w:t xml:space="preserve">opened their services to large sized carriers. </w:t>
      </w:r>
      <w:r w:rsidR="00E54BCD">
        <w:rPr>
          <w:rFonts w:ascii="Calibri" w:hAnsi="Calibri"/>
          <w:spacing w:val="-6"/>
        </w:rPr>
        <w:t>Project</w:t>
      </w:r>
      <w:r w:rsidR="00293786">
        <w:rPr>
          <w:rFonts w:ascii="Calibri" w:hAnsi="Calibri"/>
          <w:spacing w:val="-6"/>
        </w:rPr>
        <w:t xml:space="preserve"> Freight</w:t>
      </w:r>
      <w:r>
        <w:rPr>
          <w:rFonts w:ascii="Calibri" w:hAnsi="Calibri"/>
          <w:spacing w:val="-6"/>
        </w:rPr>
        <w:t xml:space="preserve"> will be built to eliminate the freight broker structure</w:t>
      </w:r>
      <w:ins w:id="2981" w:author="Doug Gross" w:date="2018-04-30T21:21:00Z">
        <w:r w:rsidR="0099466C">
          <w:rPr>
            <w:rFonts w:ascii="Calibri" w:hAnsi="Calibri"/>
            <w:spacing w:val="-6"/>
          </w:rPr>
          <w:t>,</w:t>
        </w:r>
      </w:ins>
      <w:r>
        <w:rPr>
          <w:rFonts w:ascii="Calibri" w:hAnsi="Calibri"/>
          <w:spacing w:val="-6"/>
        </w:rPr>
        <w:t xml:space="preserve"> allowing shippers and drivers to arrange the freight logistics together. Initially, we will </w:t>
      </w:r>
      <w:ins w:id="2982" w:author="Doug Gross" w:date="2018-04-30T21:21:00Z">
        <w:r w:rsidR="0099466C">
          <w:rPr>
            <w:rFonts w:ascii="Calibri" w:hAnsi="Calibri"/>
            <w:spacing w:val="-6"/>
          </w:rPr>
          <w:t xml:space="preserve">pursue </w:t>
        </w:r>
      </w:ins>
      <w:del w:id="2983" w:author="Doug Gross" w:date="2018-04-30T21:21:00Z">
        <w:r w:rsidDel="0099466C">
          <w:rPr>
            <w:rFonts w:ascii="Calibri" w:hAnsi="Calibri"/>
            <w:spacing w:val="-6"/>
          </w:rPr>
          <w:delText xml:space="preserve">go after </w:delText>
        </w:r>
      </w:del>
      <w:r>
        <w:rPr>
          <w:rFonts w:ascii="Calibri" w:hAnsi="Calibri"/>
          <w:spacing w:val="-6"/>
        </w:rPr>
        <w:t xml:space="preserve">shippers directly that need more control </w:t>
      </w:r>
      <w:ins w:id="2984" w:author="Doug Gross" w:date="2018-04-30T21:21:00Z">
        <w:r w:rsidR="0099466C">
          <w:rPr>
            <w:rFonts w:ascii="Calibri" w:hAnsi="Calibri"/>
            <w:spacing w:val="-6"/>
          </w:rPr>
          <w:t>of</w:t>
        </w:r>
      </w:ins>
      <w:del w:id="2985" w:author="Doug Gross" w:date="2018-04-30T21:21:00Z">
        <w:r w:rsidDel="0099466C">
          <w:rPr>
            <w:rFonts w:ascii="Calibri" w:hAnsi="Calibri"/>
            <w:spacing w:val="-6"/>
          </w:rPr>
          <w:delText>on</w:delText>
        </w:r>
      </w:del>
      <w:r>
        <w:rPr>
          <w:rFonts w:ascii="Calibri" w:hAnsi="Calibri"/>
          <w:spacing w:val="-6"/>
        </w:rPr>
        <w:t xml:space="preserve"> their deliveries and </w:t>
      </w:r>
      <w:ins w:id="2986" w:author="Doug Gross" w:date="2018-04-30T21:21:00Z">
        <w:r w:rsidR="0099466C">
          <w:rPr>
            <w:rFonts w:ascii="Calibri" w:hAnsi="Calibri"/>
            <w:spacing w:val="-6"/>
          </w:rPr>
          <w:t>entice them further by offering co</w:t>
        </w:r>
      </w:ins>
      <w:ins w:id="2987" w:author="Doug Gross" w:date="2018-04-30T21:22:00Z">
        <w:r w:rsidR="0099466C">
          <w:rPr>
            <w:rFonts w:ascii="Calibri" w:hAnsi="Calibri"/>
            <w:spacing w:val="-6"/>
          </w:rPr>
          <w:t>ntract-free</w:t>
        </w:r>
      </w:ins>
      <w:del w:id="2988" w:author="Doug Gross" w:date="2018-04-30T21:21:00Z">
        <w:r w:rsidDel="0099466C">
          <w:rPr>
            <w:rFonts w:ascii="Calibri" w:hAnsi="Calibri"/>
            <w:spacing w:val="-6"/>
          </w:rPr>
          <w:delText xml:space="preserve">not </w:delText>
        </w:r>
      </w:del>
      <w:ins w:id="2989" w:author="Doug Gross" w:date="2018-04-30T21:22:00Z">
        <w:r w:rsidR="0099466C">
          <w:rPr>
            <w:rFonts w:ascii="Calibri" w:hAnsi="Calibri"/>
            <w:spacing w:val="-6"/>
          </w:rPr>
          <w:t xml:space="preserve"> services</w:t>
        </w:r>
      </w:ins>
      <w:del w:id="2990" w:author="Doug Gross" w:date="2018-04-30T21:22:00Z">
        <w:r w:rsidDel="0099466C">
          <w:rPr>
            <w:rFonts w:ascii="Calibri" w:hAnsi="Calibri"/>
            <w:spacing w:val="-6"/>
          </w:rPr>
          <w:delText>obligate the shipper to a contract</w:delText>
        </w:r>
      </w:del>
      <w:r>
        <w:rPr>
          <w:rFonts w:ascii="Calibri" w:hAnsi="Calibri"/>
          <w:spacing w:val="-6"/>
        </w:rPr>
        <w:t xml:space="preserve">. </w:t>
      </w:r>
      <w:r w:rsidR="00E54BCD">
        <w:rPr>
          <w:rFonts w:ascii="Calibri" w:hAnsi="Calibri"/>
          <w:spacing w:val="-6"/>
        </w:rPr>
        <w:t>Project</w:t>
      </w:r>
      <w:r w:rsidR="00293786">
        <w:rPr>
          <w:rFonts w:ascii="Calibri" w:hAnsi="Calibri"/>
          <w:spacing w:val="-6"/>
        </w:rPr>
        <w:t xml:space="preserve"> Freight</w:t>
      </w:r>
      <w:ins w:id="2991" w:author="Doug Gross" w:date="2018-05-10T19:57:00Z">
        <w:r w:rsidR="00AE3B16">
          <w:rPr>
            <w:rFonts w:ascii="Calibri" w:hAnsi="Calibri"/>
            <w:spacing w:val="-6"/>
          </w:rPr>
          <w:t>’s</w:t>
        </w:r>
      </w:ins>
      <w:del w:id="2992" w:author="Doug Gross" w:date="2018-05-10T19:57:00Z">
        <w:r w:rsidDel="00AE3B16">
          <w:rPr>
            <w:rFonts w:ascii="Calibri" w:hAnsi="Calibri"/>
            <w:spacing w:val="-6"/>
          </w:rPr>
          <w:delText>Our</w:delText>
        </w:r>
      </w:del>
      <w:r>
        <w:rPr>
          <w:rFonts w:ascii="Calibri" w:hAnsi="Calibri"/>
          <w:spacing w:val="-6"/>
        </w:rPr>
        <w:t xml:space="preserve"> hardware technology will allow us to differ</w:t>
      </w:r>
      <w:ins w:id="2993" w:author="Doug Gross" w:date="2018-04-30T21:22:00Z">
        <w:r w:rsidR="0099466C">
          <w:rPr>
            <w:rFonts w:ascii="Calibri" w:hAnsi="Calibri"/>
            <w:spacing w:val="-6"/>
          </w:rPr>
          <w:t>entiate</w:t>
        </w:r>
      </w:ins>
      <w:r>
        <w:rPr>
          <w:rFonts w:ascii="Calibri" w:hAnsi="Calibri"/>
          <w:spacing w:val="-6"/>
        </w:rPr>
        <w:t xml:space="preserve"> ourselves </w:t>
      </w:r>
      <w:ins w:id="2994" w:author="Doug Gross" w:date="2018-05-10T19:57:00Z">
        <w:r w:rsidR="00AE3B16">
          <w:rPr>
            <w:rFonts w:ascii="Calibri" w:hAnsi="Calibri"/>
            <w:spacing w:val="-6"/>
          </w:rPr>
          <w:t xml:space="preserve">in the market </w:t>
        </w:r>
      </w:ins>
      <w:ins w:id="2995" w:author="Doug Gross" w:date="2018-04-30T21:22:00Z">
        <w:r w:rsidR="0099466C">
          <w:rPr>
            <w:rFonts w:ascii="Calibri" w:hAnsi="Calibri"/>
            <w:spacing w:val="-6"/>
          </w:rPr>
          <w:t>from</w:t>
        </w:r>
      </w:ins>
      <w:del w:id="2996" w:author="Doug Gross" w:date="2018-04-30T21:22:00Z">
        <w:r w:rsidDel="0099466C">
          <w:rPr>
            <w:rFonts w:ascii="Calibri" w:hAnsi="Calibri"/>
            <w:spacing w:val="-6"/>
          </w:rPr>
          <w:delText>in</w:delText>
        </w:r>
      </w:del>
      <w:r>
        <w:rPr>
          <w:rFonts w:ascii="Calibri" w:hAnsi="Calibri"/>
          <w:spacing w:val="-6"/>
        </w:rPr>
        <w:t xml:space="preserve"> </w:t>
      </w:r>
      <w:ins w:id="2997" w:author="Doug Gross" w:date="2018-04-30T21:22:00Z">
        <w:r w:rsidR="0099466C">
          <w:rPr>
            <w:rFonts w:ascii="Calibri" w:hAnsi="Calibri"/>
            <w:spacing w:val="-6"/>
          </w:rPr>
          <w:t>other service</w:t>
        </w:r>
      </w:ins>
      <w:ins w:id="2998" w:author="Doug Gross" w:date="2018-05-10T19:57:00Z">
        <w:r w:rsidR="00AE3B16">
          <w:rPr>
            <w:rFonts w:ascii="Calibri" w:hAnsi="Calibri"/>
            <w:spacing w:val="-6"/>
          </w:rPr>
          <w:t xml:space="preserve"> providers</w:t>
        </w:r>
      </w:ins>
      <w:ins w:id="2999" w:author="Doug Gross" w:date="2018-04-30T21:22:00Z">
        <w:r w:rsidR="0099466C">
          <w:rPr>
            <w:rFonts w:ascii="Calibri" w:hAnsi="Calibri"/>
            <w:spacing w:val="-6"/>
          </w:rPr>
          <w:t xml:space="preserve"> </w:t>
        </w:r>
      </w:ins>
      <w:del w:id="3000" w:author="Doug Gross" w:date="2018-04-30T21:22:00Z">
        <w:r w:rsidDel="0099466C">
          <w:rPr>
            <w:rFonts w:ascii="Calibri" w:hAnsi="Calibri"/>
            <w:spacing w:val="-6"/>
          </w:rPr>
          <w:delText xml:space="preserve">the existing </w:delText>
        </w:r>
      </w:del>
      <w:del w:id="3001" w:author="Doug Gross" w:date="2018-05-10T19:57:00Z">
        <w:r w:rsidDel="00AE3B16">
          <w:rPr>
            <w:rFonts w:ascii="Calibri" w:hAnsi="Calibri"/>
            <w:spacing w:val="-6"/>
          </w:rPr>
          <w:delText xml:space="preserve">market </w:delText>
        </w:r>
      </w:del>
      <w:r>
        <w:rPr>
          <w:rFonts w:ascii="Calibri" w:hAnsi="Calibri"/>
          <w:spacing w:val="-6"/>
        </w:rPr>
        <w:t>by</w:t>
      </w:r>
      <w:ins w:id="3002" w:author="Doug Gross" w:date="2018-04-30T21:23:00Z">
        <w:r w:rsidR="0099466C">
          <w:rPr>
            <w:rFonts w:ascii="Calibri" w:hAnsi="Calibri"/>
            <w:spacing w:val="-6"/>
          </w:rPr>
          <w:t xml:space="preserve"> </w:t>
        </w:r>
      </w:ins>
      <w:ins w:id="3003" w:author="Doug Gross" w:date="2018-05-10T19:57:00Z">
        <w:r w:rsidR="00AE3B16">
          <w:rPr>
            <w:rFonts w:ascii="Calibri" w:hAnsi="Calibri"/>
            <w:spacing w:val="-6"/>
          </w:rPr>
          <w:t xml:space="preserve">offering the ability to </w:t>
        </w:r>
      </w:ins>
      <w:ins w:id="3004" w:author="Doug Gross" w:date="2018-04-30T21:23:00Z">
        <w:r w:rsidR="0099466C">
          <w:rPr>
            <w:rFonts w:ascii="Calibri" w:hAnsi="Calibri"/>
            <w:spacing w:val="-6"/>
          </w:rPr>
          <w:t>track the</w:t>
        </w:r>
      </w:ins>
      <w:r>
        <w:rPr>
          <w:rFonts w:ascii="Calibri" w:hAnsi="Calibri"/>
          <w:spacing w:val="-6"/>
        </w:rPr>
        <w:t xml:space="preserve"> </w:t>
      </w:r>
      <w:del w:id="3005" w:author="Doug Gross" w:date="2018-04-30T21:23:00Z">
        <w:r w:rsidDel="0099466C">
          <w:rPr>
            <w:rFonts w:ascii="Calibri" w:hAnsi="Calibri"/>
            <w:spacing w:val="-6"/>
          </w:rPr>
          <w:delText xml:space="preserve">associated with the </w:delText>
        </w:r>
      </w:del>
      <w:r>
        <w:rPr>
          <w:rFonts w:ascii="Calibri" w:hAnsi="Calibri"/>
          <w:spacing w:val="-6"/>
        </w:rPr>
        <w:t>shipment itself</w:t>
      </w:r>
      <w:ins w:id="3006" w:author="Doug Gross" w:date="2018-04-30T21:23:00Z">
        <w:r w:rsidR="0099466C">
          <w:rPr>
            <w:rFonts w:ascii="Calibri" w:hAnsi="Calibri"/>
            <w:spacing w:val="-6"/>
          </w:rPr>
          <w:t>, rather than</w:t>
        </w:r>
      </w:ins>
      <w:r>
        <w:rPr>
          <w:rFonts w:ascii="Calibri" w:hAnsi="Calibri"/>
          <w:spacing w:val="-6"/>
        </w:rPr>
        <w:t xml:space="preserve"> </w:t>
      </w:r>
      <w:del w:id="3007" w:author="Doug Gross" w:date="2018-04-30T21:23:00Z">
        <w:r w:rsidDel="0099466C">
          <w:rPr>
            <w:rFonts w:ascii="Calibri" w:hAnsi="Calibri"/>
            <w:spacing w:val="-6"/>
          </w:rPr>
          <w:delText xml:space="preserve">instead of </w:delText>
        </w:r>
      </w:del>
      <w:r>
        <w:rPr>
          <w:rFonts w:ascii="Calibri" w:hAnsi="Calibri"/>
          <w:spacing w:val="-6"/>
        </w:rPr>
        <w:t xml:space="preserve">the </w:t>
      </w:r>
      <w:ins w:id="3008" w:author="Doug Gross" w:date="2018-04-30T21:23:00Z">
        <w:r w:rsidR="0099466C">
          <w:rPr>
            <w:rFonts w:ascii="Calibri" w:hAnsi="Calibri"/>
            <w:spacing w:val="-6"/>
          </w:rPr>
          <w:t xml:space="preserve">truck </w:t>
        </w:r>
      </w:ins>
      <w:r>
        <w:rPr>
          <w:rFonts w:ascii="Calibri" w:hAnsi="Calibri"/>
          <w:spacing w:val="-6"/>
        </w:rPr>
        <w:t xml:space="preserve">driver’s mobile device. Also, our system will be designed to connect the shippers and drivers directly through our </w:t>
      </w:r>
      <w:ins w:id="3009" w:author="Doug Gross" w:date="2018-04-30T21:23:00Z">
        <w:r w:rsidR="0099466C">
          <w:rPr>
            <w:rFonts w:ascii="Calibri" w:hAnsi="Calibri"/>
            <w:spacing w:val="-6"/>
          </w:rPr>
          <w:t xml:space="preserve">proprietary </w:t>
        </w:r>
      </w:ins>
      <w:del w:id="3010" w:author="Doug Gross" w:date="2018-04-30T21:23:00Z">
        <w:r w:rsidDel="0099466C">
          <w:rPr>
            <w:rFonts w:ascii="Calibri" w:hAnsi="Calibri"/>
            <w:spacing w:val="-6"/>
          </w:rPr>
          <w:delText xml:space="preserve">extensive </w:delText>
        </w:r>
      </w:del>
      <w:r>
        <w:rPr>
          <w:rFonts w:ascii="Calibri" w:hAnsi="Calibri"/>
          <w:spacing w:val="-6"/>
        </w:rPr>
        <w:t xml:space="preserve">matching algorithms and </w:t>
      </w:r>
      <w:del w:id="3011" w:author="Doug Gross" w:date="2018-04-30T21:23:00Z">
        <w:r w:rsidDel="0099466C">
          <w:rPr>
            <w:rFonts w:ascii="Calibri" w:hAnsi="Calibri"/>
            <w:spacing w:val="-6"/>
          </w:rPr>
          <w:delText xml:space="preserve">its </w:delText>
        </w:r>
      </w:del>
      <w:r>
        <w:rPr>
          <w:rFonts w:ascii="Calibri" w:hAnsi="Calibri"/>
          <w:spacing w:val="-6"/>
        </w:rPr>
        <w:t>supporting technology</w:t>
      </w:r>
      <w:ins w:id="3012" w:author="Doug Gross" w:date="2018-04-30T21:23:00Z">
        <w:r w:rsidR="0099466C">
          <w:rPr>
            <w:rFonts w:ascii="Calibri" w:hAnsi="Calibri"/>
            <w:spacing w:val="-6"/>
          </w:rPr>
          <w:t>,</w:t>
        </w:r>
      </w:ins>
      <w:r>
        <w:rPr>
          <w:rFonts w:ascii="Calibri" w:hAnsi="Calibri"/>
          <w:spacing w:val="-6"/>
        </w:rPr>
        <w:t xml:space="preserve"> allowing for direct communications. </w:t>
      </w:r>
    </w:p>
    <w:p w14:paraId="66392D6F" w14:textId="77777777" w:rsidR="00CF5879" w:rsidDel="00AE3B16" w:rsidRDefault="00CF5879">
      <w:pPr>
        <w:pStyle w:val="Body"/>
        <w:rPr>
          <w:del w:id="3013" w:author="Doug Gross" w:date="2018-05-10T19:58:00Z"/>
          <w:rFonts w:ascii="Calibri" w:eastAsia="Calibri" w:hAnsi="Calibri" w:cs="Calibri"/>
        </w:rPr>
      </w:pPr>
    </w:p>
    <w:p w14:paraId="67059C1A" w14:textId="7AC8DFBD" w:rsidR="00CF5879" w:rsidRDefault="00CF5879">
      <w:pPr>
        <w:pStyle w:val="Body"/>
        <w:rPr>
          <w:rFonts w:ascii="Calibri" w:eastAsia="Calibri" w:hAnsi="Calibri" w:cs="Calibri"/>
        </w:rPr>
      </w:pPr>
    </w:p>
    <w:p w14:paraId="5D427732" w14:textId="110B3722" w:rsidR="00CF5879" w:rsidRDefault="00CF5879" w:rsidP="00EA28D5">
      <w:pPr>
        <w:pStyle w:val="Body"/>
        <w:outlineLvl w:val="0"/>
        <w:rPr>
          <w:rFonts w:ascii="Calibri" w:eastAsia="Calibri" w:hAnsi="Calibri" w:cs="Calibri"/>
          <w:b/>
          <w:bCs/>
        </w:rPr>
      </w:pPr>
    </w:p>
    <w:p w14:paraId="764ED31D" w14:textId="4905EF7A" w:rsidR="00082109" w:rsidRDefault="00082109" w:rsidP="00EA28D5">
      <w:pPr>
        <w:pStyle w:val="Body"/>
        <w:outlineLvl w:val="0"/>
        <w:rPr>
          <w:rFonts w:ascii="Calibri" w:eastAsia="Calibri" w:hAnsi="Calibri" w:cs="Calibri"/>
          <w:b/>
          <w:bCs/>
        </w:rPr>
      </w:pPr>
    </w:p>
    <w:p w14:paraId="03C1038D" w14:textId="1EB1DEBD" w:rsidR="00082109" w:rsidRDefault="00082109" w:rsidP="00EA28D5">
      <w:pPr>
        <w:pStyle w:val="Body"/>
        <w:outlineLvl w:val="0"/>
        <w:rPr>
          <w:rFonts w:ascii="Calibri" w:eastAsia="Calibri" w:hAnsi="Calibri" w:cs="Calibri"/>
          <w:b/>
          <w:bCs/>
        </w:rPr>
      </w:pPr>
    </w:p>
    <w:p w14:paraId="28BABA13" w14:textId="1E813456" w:rsidR="00082109" w:rsidRDefault="00082109" w:rsidP="00EA28D5">
      <w:pPr>
        <w:pStyle w:val="Body"/>
        <w:outlineLvl w:val="0"/>
        <w:rPr>
          <w:rFonts w:ascii="Calibri" w:eastAsia="Calibri" w:hAnsi="Calibri" w:cs="Calibri"/>
          <w:b/>
          <w:bCs/>
        </w:rPr>
      </w:pPr>
    </w:p>
    <w:p w14:paraId="5DC17B04" w14:textId="629935FF" w:rsidR="00082109" w:rsidRDefault="00082109" w:rsidP="00EA28D5">
      <w:pPr>
        <w:pStyle w:val="Body"/>
        <w:outlineLvl w:val="0"/>
        <w:rPr>
          <w:rFonts w:ascii="Calibri" w:eastAsia="Calibri" w:hAnsi="Calibri" w:cs="Calibri"/>
          <w:b/>
          <w:bCs/>
        </w:rPr>
      </w:pPr>
    </w:p>
    <w:p w14:paraId="2AB966E8" w14:textId="25ADA202" w:rsidR="00082109" w:rsidRDefault="00082109" w:rsidP="00EA28D5">
      <w:pPr>
        <w:pStyle w:val="Body"/>
        <w:outlineLvl w:val="0"/>
        <w:rPr>
          <w:rFonts w:ascii="Calibri" w:eastAsia="Calibri" w:hAnsi="Calibri" w:cs="Calibri"/>
          <w:b/>
          <w:bCs/>
        </w:rPr>
      </w:pPr>
    </w:p>
    <w:p w14:paraId="112CE465" w14:textId="0242BCFA" w:rsidR="00082109" w:rsidRDefault="00082109" w:rsidP="00EA28D5">
      <w:pPr>
        <w:pStyle w:val="Body"/>
        <w:outlineLvl w:val="0"/>
        <w:rPr>
          <w:rFonts w:ascii="Calibri" w:eastAsia="Calibri" w:hAnsi="Calibri" w:cs="Calibri"/>
          <w:b/>
          <w:bCs/>
        </w:rPr>
      </w:pPr>
    </w:p>
    <w:p w14:paraId="555884D5" w14:textId="3FECBA32" w:rsidR="00082109" w:rsidRDefault="00082109" w:rsidP="00EA28D5">
      <w:pPr>
        <w:pStyle w:val="Body"/>
        <w:outlineLvl w:val="0"/>
        <w:rPr>
          <w:rFonts w:ascii="Calibri" w:eastAsia="Calibri" w:hAnsi="Calibri" w:cs="Calibri"/>
          <w:b/>
          <w:bCs/>
        </w:rPr>
      </w:pPr>
    </w:p>
    <w:p w14:paraId="77AFE056" w14:textId="313E2AB8" w:rsidR="00082109" w:rsidRDefault="00082109" w:rsidP="00EA28D5">
      <w:pPr>
        <w:pStyle w:val="Body"/>
        <w:outlineLvl w:val="0"/>
        <w:rPr>
          <w:rFonts w:ascii="Calibri" w:eastAsia="Calibri" w:hAnsi="Calibri" w:cs="Calibri"/>
          <w:b/>
          <w:bCs/>
        </w:rPr>
      </w:pPr>
    </w:p>
    <w:p w14:paraId="38F9A8D7" w14:textId="5CCF0B55" w:rsidR="00082109" w:rsidRDefault="00082109" w:rsidP="00EA28D5">
      <w:pPr>
        <w:pStyle w:val="Body"/>
        <w:outlineLvl w:val="0"/>
        <w:rPr>
          <w:rFonts w:ascii="Calibri" w:eastAsia="Calibri" w:hAnsi="Calibri" w:cs="Calibri"/>
          <w:b/>
          <w:bCs/>
        </w:rPr>
      </w:pPr>
    </w:p>
    <w:p w14:paraId="0DF2A3CF" w14:textId="3082ED34" w:rsidR="00082109" w:rsidRDefault="00082109" w:rsidP="00EA28D5">
      <w:pPr>
        <w:pStyle w:val="Body"/>
        <w:outlineLvl w:val="0"/>
        <w:rPr>
          <w:rFonts w:ascii="Calibri" w:eastAsia="Calibri" w:hAnsi="Calibri" w:cs="Calibri"/>
          <w:b/>
          <w:bCs/>
        </w:rPr>
      </w:pPr>
    </w:p>
    <w:p w14:paraId="29D2B5CA" w14:textId="1394CE51" w:rsidR="00082109" w:rsidRDefault="00082109" w:rsidP="00EA28D5">
      <w:pPr>
        <w:pStyle w:val="Body"/>
        <w:outlineLvl w:val="0"/>
        <w:rPr>
          <w:rFonts w:ascii="Calibri" w:eastAsia="Calibri" w:hAnsi="Calibri" w:cs="Calibri"/>
          <w:b/>
          <w:bCs/>
        </w:rPr>
      </w:pPr>
    </w:p>
    <w:p w14:paraId="4EBBBB4A" w14:textId="130CD2C3" w:rsidR="00082109" w:rsidRDefault="00082109" w:rsidP="00EA28D5">
      <w:pPr>
        <w:pStyle w:val="Body"/>
        <w:outlineLvl w:val="0"/>
        <w:rPr>
          <w:rFonts w:ascii="Calibri" w:eastAsia="Calibri" w:hAnsi="Calibri" w:cs="Calibri"/>
          <w:b/>
          <w:bCs/>
        </w:rPr>
      </w:pPr>
    </w:p>
    <w:p w14:paraId="6DFE4440" w14:textId="4E8D3B0B" w:rsidR="00082109" w:rsidRDefault="00082109" w:rsidP="00EA28D5">
      <w:pPr>
        <w:pStyle w:val="Body"/>
        <w:outlineLvl w:val="0"/>
        <w:rPr>
          <w:rFonts w:ascii="Calibri" w:eastAsia="Calibri" w:hAnsi="Calibri" w:cs="Calibri"/>
          <w:b/>
          <w:bCs/>
        </w:rPr>
      </w:pPr>
    </w:p>
    <w:p w14:paraId="1B1EEF23" w14:textId="0CC8D8E6" w:rsidR="00082109" w:rsidRDefault="00082109" w:rsidP="00EA28D5">
      <w:pPr>
        <w:pStyle w:val="Body"/>
        <w:outlineLvl w:val="0"/>
        <w:rPr>
          <w:rFonts w:ascii="Calibri" w:eastAsia="Calibri" w:hAnsi="Calibri" w:cs="Calibri"/>
          <w:b/>
          <w:bCs/>
        </w:rPr>
      </w:pPr>
    </w:p>
    <w:p w14:paraId="1035B877" w14:textId="77F25696" w:rsidR="00082109" w:rsidRDefault="00082109" w:rsidP="00EA28D5">
      <w:pPr>
        <w:pStyle w:val="Body"/>
        <w:outlineLvl w:val="0"/>
        <w:rPr>
          <w:rFonts w:ascii="Calibri" w:eastAsia="Calibri" w:hAnsi="Calibri" w:cs="Calibri"/>
          <w:b/>
          <w:bCs/>
        </w:rPr>
      </w:pPr>
    </w:p>
    <w:p w14:paraId="26F0C2E3" w14:textId="7D7144D2" w:rsidR="00082109" w:rsidRDefault="00082109" w:rsidP="00EA28D5">
      <w:pPr>
        <w:pStyle w:val="Body"/>
        <w:outlineLvl w:val="0"/>
        <w:rPr>
          <w:rFonts w:ascii="Calibri" w:eastAsia="Calibri" w:hAnsi="Calibri" w:cs="Calibri"/>
          <w:b/>
          <w:bCs/>
        </w:rPr>
      </w:pPr>
    </w:p>
    <w:p w14:paraId="7D6A1BA1" w14:textId="6AB2ECB1" w:rsidR="00082109" w:rsidRDefault="00082109" w:rsidP="00EA28D5">
      <w:pPr>
        <w:pStyle w:val="Body"/>
        <w:outlineLvl w:val="0"/>
        <w:rPr>
          <w:rFonts w:ascii="Calibri" w:eastAsia="Calibri" w:hAnsi="Calibri" w:cs="Calibri"/>
          <w:b/>
          <w:bCs/>
        </w:rPr>
      </w:pPr>
    </w:p>
    <w:p w14:paraId="6D2F3038" w14:textId="4659C017" w:rsidR="00082109" w:rsidRDefault="00082109" w:rsidP="00EA28D5">
      <w:pPr>
        <w:pStyle w:val="Body"/>
        <w:outlineLvl w:val="0"/>
        <w:rPr>
          <w:rFonts w:ascii="Calibri" w:eastAsia="Calibri" w:hAnsi="Calibri" w:cs="Calibri"/>
          <w:b/>
          <w:bCs/>
        </w:rPr>
      </w:pPr>
    </w:p>
    <w:p w14:paraId="7C2B13FC" w14:textId="1BAA9E63" w:rsidR="00082109" w:rsidRDefault="00082109" w:rsidP="00EA28D5">
      <w:pPr>
        <w:pStyle w:val="Body"/>
        <w:outlineLvl w:val="0"/>
        <w:rPr>
          <w:rFonts w:ascii="Calibri" w:eastAsia="Calibri" w:hAnsi="Calibri" w:cs="Calibri"/>
          <w:b/>
          <w:bCs/>
        </w:rPr>
      </w:pPr>
    </w:p>
    <w:p w14:paraId="7B8B0EE8" w14:textId="77777777" w:rsidR="00082109" w:rsidDel="0079685D" w:rsidRDefault="00082109" w:rsidP="00EA28D5">
      <w:pPr>
        <w:pStyle w:val="Body"/>
        <w:outlineLvl w:val="0"/>
        <w:rPr>
          <w:del w:id="3014" w:author="Doug Gross" w:date="2018-05-10T20:16:00Z"/>
          <w:rFonts w:ascii="Calibri" w:eastAsia="Calibri" w:hAnsi="Calibri" w:cs="Calibri"/>
          <w:b/>
          <w:bCs/>
        </w:rPr>
      </w:pPr>
    </w:p>
    <w:p w14:paraId="59E3ACA1" w14:textId="77777777" w:rsidR="00CF5879" w:rsidRDefault="0081616C" w:rsidP="00EA28D5">
      <w:pPr>
        <w:pStyle w:val="Body"/>
        <w:outlineLvl w:val="0"/>
        <w:rPr>
          <w:rFonts w:ascii="Calibri" w:eastAsia="Calibri" w:hAnsi="Calibri" w:cs="Calibri"/>
          <w:spacing w:val="-6"/>
        </w:rPr>
      </w:pPr>
      <w:commentRangeStart w:id="3015"/>
      <w:r>
        <w:rPr>
          <w:rFonts w:ascii="Calibri" w:hAnsi="Calibri"/>
          <w:b/>
          <w:bCs/>
          <w:spacing w:val="-6"/>
        </w:rPr>
        <w:t>Customer Acquisition Plan</w:t>
      </w:r>
      <w:commentRangeEnd w:id="3015"/>
      <w:r w:rsidR="003017DE">
        <w:rPr>
          <w:rStyle w:val="CommentReference"/>
          <w:rFonts w:cs="Times New Roman"/>
          <w:color w:val="auto"/>
        </w:rPr>
        <w:commentReference w:id="3015"/>
      </w:r>
    </w:p>
    <w:p w14:paraId="0E6272CF" w14:textId="77777777" w:rsidR="00CF5879" w:rsidRDefault="00CF5879">
      <w:pPr>
        <w:pStyle w:val="Body"/>
        <w:rPr>
          <w:rFonts w:ascii="Calibri" w:eastAsia="Calibri" w:hAnsi="Calibri" w:cs="Calibri"/>
          <w:b/>
          <w:bCs/>
        </w:rPr>
      </w:pPr>
    </w:p>
    <w:p w14:paraId="71DB2C43" w14:textId="09A070B9" w:rsidR="00CF5879" w:rsidRDefault="0081616C">
      <w:pPr>
        <w:pStyle w:val="Body"/>
        <w:rPr>
          <w:rFonts w:ascii="Calibri" w:eastAsia="Calibri" w:hAnsi="Calibri" w:cs="Calibri"/>
          <w:spacing w:val="-6"/>
        </w:rPr>
      </w:pPr>
      <w:del w:id="3016" w:author="Doug Gross" w:date="2018-04-30T21:24:00Z">
        <w:r w:rsidDel="00FB4869">
          <w:rPr>
            <w:rFonts w:ascii="Calibri" w:hAnsi="Calibri"/>
            <w:spacing w:val="-6"/>
          </w:rPr>
          <w:delText>Due to our own experience and completed market</w:delText>
        </w:r>
      </w:del>
      <w:ins w:id="3017" w:author="Doug Gross" w:date="2018-04-30T21:24:00Z">
        <w:r w:rsidR="00FB4869">
          <w:rPr>
            <w:rFonts w:ascii="Calibri" w:hAnsi="Calibri"/>
            <w:spacing w:val="-6"/>
          </w:rPr>
          <w:t xml:space="preserve">Through </w:t>
        </w:r>
      </w:ins>
      <w:r w:rsidR="00E54BCD">
        <w:rPr>
          <w:rFonts w:ascii="Calibri" w:hAnsi="Calibri"/>
          <w:spacing w:val="-6"/>
        </w:rPr>
        <w:t>Project</w:t>
      </w:r>
      <w:r w:rsidR="00293786">
        <w:rPr>
          <w:rFonts w:ascii="Calibri" w:hAnsi="Calibri"/>
          <w:spacing w:val="-6"/>
        </w:rPr>
        <w:t xml:space="preserve"> Freight</w:t>
      </w:r>
      <w:ins w:id="3018" w:author="Doug Gross" w:date="2018-05-10T19:58:00Z">
        <w:r w:rsidR="00AE3B16">
          <w:rPr>
            <w:rFonts w:ascii="Calibri" w:hAnsi="Calibri"/>
            <w:spacing w:val="-6"/>
          </w:rPr>
          <w:t>’s</w:t>
        </w:r>
      </w:ins>
      <w:ins w:id="3019" w:author="Doug Gross" w:date="2018-04-30T21:24:00Z">
        <w:r w:rsidR="00FB4869">
          <w:rPr>
            <w:rFonts w:ascii="Calibri" w:hAnsi="Calibri"/>
            <w:spacing w:val="-6"/>
          </w:rPr>
          <w:t xml:space="preserve"> own</w:t>
        </w:r>
      </w:ins>
      <w:r>
        <w:rPr>
          <w:rFonts w:ascii="Calibri" w:hAnsi="Calibri"/>
          <w:spacing w:val="-6"/>
        </w:rPr>
        <w:t xml:space="preserve"> </w:t>
      </w:r>
      <w:del w:id="3020" w:author="Siedenburg" w:date="2018-04-06T11:28:00Z">
        <w:r>
          <w:rPr>
            <w:rFonts w:ascii="Calibri" w:hAnsi="Calibri"/>
            <w:spacing w:val="-6"/>
          </w:rPr>
          <w:delText>surveys</w:delText>
        </w:r>
      </w:del>
      <w:ins w:id="3021" w:author="Siedenburg" w:date="2018-04-06T11:28:00Z">
        <w:r>
          <w:rPr>
            <w:rFonts w:ascii="Calibri" w:hAnsi="Calibri"/>
            <w:spacing w:val="-6"/>
          </w:rPr>
          <w:t>research</w:t>
        </w:r>
      </w:ins>
      <w:ins w:id="3022" w:author="Doug Gross" w:date="2018-04-30T21:24:00Z">
        <w:r w:rsidR="00FB4869">
          <w:rPr>
            <w:rFonts w:ascii="Calibri" w:hAnsi="Calibri"/>
            <w:spacing w:val="-6"/>
          </w:rPr>
          <w:t xml:space="preserve"> and market due diligence</w:t>
        </w:r>
      </w:ins>
      <w:r>
        <w:rPr>
          <w:rFonts w:ascii="Calibri" w:hAnsi="Calibri"/>
          <w:spacing w:val="-6"/>
        </w:rPr>
        <w:t>, we</w:t>
      </w:r>
      <w:ins w:id="3023" w:author="Doug Gross" w:date="2018-04-30T21:24:00Z">
        <w:r w:rsidR="00FB4869">
          <w:rPr>
            <w:rFonts w:ascii="Calibri" w:hAnsi="Calibri"/>
            <w:spacing w:val="-6"/>
          </w:rPr>
          <w:t xml:space="preserve"> have come to</w:t>
        </w:r>
      </w:ins>
      <w:r>
        <w:rPr>
          <w:rFonts w:ascii="Calibri" w:hAnsi="Calibri"/>
          <w:spacing w:val="-6"/>
        </w:rPr>
        <w:t xml:space="preserve"> recognize that both shippers and drivers are un</w:t>
      </w:r>
      <w:ins w:id="3024" w:author="Siedenburg" w:date="2018-04-06T11:28:00Z">
        <w:r>
          <w:rPr>
            <w:rFonts w:ascii="Calibri" w:hAnsi="Calibri"/>
            <w:spacing w:val="-6"/>
          </w:rPr>
          <w:t>der</w:t>
        </w:r>
      </w:ins>
      <w:r>
        <w:rPr>
          <w:rFonts w:ascii="Calibri" w:hAnsi="Calibri"/>
          <w:spacing w:val="-6"/>
        </w:rPr>
        <w:t>served</w:t>
      </w:r>
      <w:ins w:id="3025" w:author="Doug Gross" w:date="2018-04-30T21:24:00Z">
        <w:r w:rsidR="00FB4869">
          <w:rPr>
            <w:rFonts w:ascii="Calibri" w:hAnsi="Calibri"/>
            <w:spacing w:val="-6"/>
          </w:rPr>
          <w:t xml:space="preserve"> </w:t>
        </w:r>
      </w:ins>
      <w:del w:id="3026" w:author="Doug Gross" w:date="2018-04-30T21:24:00Z">
        <w:r w:rsidDel="00FB4869">
          <w:rPr>
            <w:rFonts w:ascii="Calibri" w:hAnsi="Calibri"/>
            <w:spacing w:val="-6"/>
          </w:rPr>
          <w:delText xml:space="preserve"> today </w:delText>
        </w:r>
      </w:del>
      <w:r>
        <w:rPr>
          <w:rFonts w:ascii="Calibri" w:hAnsi="Calibri"/>
          <w:spacing w:val="-6"/>
        </w:rPr>
        <w:t xml:space="preserve">in the domestic </w:t>
      </w:r>
      <w:del w:id="3027" w:author="Doug Gross" w:date="2018-05-07T21:34:00Z">
        <w:r w:rsidDel="001F4013">
          <w:rPr>
            <w:rFonts w:ascii="Calibri" w:hAnsi="Calibri"/>
            <w:spacing w:val="-6"/>
          </w:rPr>
          <w:delText>Less than Truckload (</w:delText>
        </w:r>
      </w:del>
      <w:r>
        <w:rPr>
          <w:rFonts w:ascii="Calibri" w:hAnsi="Calibri"/>
          <w:spacing w:val="-6"/>
        </w:rPr>
        <w:t>LTL</w:t>
      </w:r>
      <w:del w:id="3028" w:author="Doug Gross" w:date="2018-05-07T21:34:00Z">
        <w:r w:rsidDel="001F4013">
          <w:rPr>
            <w:rFonts w:ascii="Calibri" w:hAnsi="Calibri"/>
            <w:spacing w:val="-6"/>
          </w:rPr>
          <w:delText>)</w:delText>
        </w:r>
      </w:del>
      <w:r>
        <w:rPr>
          <w:rFonts w:ascii="Calibri" w:hAnsi="Calibri"/>
          <w:spacing w:val="-6"/>
        </w:rPr>
        <w:t xml:space="preserve"> </w:t>
      </w:r>
      <w:ins w:id="3029" w:author="Doug Gross" w:date="2018-05-10T19:58:00Z">
        <w:r w:rsidR="00AE3B16">
          <w:rPr>
            <w:rFonts w:ascii="Calibri" w:hAnsi="Calibri"/>
            <w:spacing w:val="-6"/>
          </w:rPr>
          <w:t xml:space="preserve">“must deliver” </w:t>
        </w:r>
      </w:ins>
      <w:r>
        <w:rPr>
          <w:rFonts w:ascii="Calibri" w:hAnsi="Calibri"/>
          <w:spacing w:val="-6"/>
        </w:rPr>
        <w:t xml:space="preserve">segment of </w:t>
      </w:r>
      <w:ins w:id="3030" w:author="Doug Gross" w:date="2018-04-30T21:25:00Z">
        <w:r w:rsidR="00FB4869">
          <w:rPr>
            <w:rFonts w:ascii="Calibri" w:hAnsi="Calibri"/>
            <w:spacing w:val="-6"/>
          </w:rPr>
          <w:t xml:space="preserve">the </w:t>
        </w:r>
      </w:ins>
      <w:r>
        <w:rPr>
          <w:rFonts w:ascii="Calibri" w:hAnsi="Calibri"/>
          <w:spacing w:val="-6"/>
        </w:rPr>
        <w:t>freight</w:t>
      </w:r>
      <w:ins w:id="3031" w:author="Doug Gross" w:date="2018-04-30T21:25:00Z">
        <w:r w:rsidR="00FB4869">
          <w:rPr>
            <w:rFonts w:ascii="Calibri" w:hAnsi="Calibri"/>
            <w:spacing w:val="-6"/>
          </w:rPr>
          <w:t xml:space="preserve"> shipping market</w:t>
        </w:r>
      </w:ins>
      <w:commentRangeStart w:id="3032"/>
      <w:r w:rsidRPr="004D7664">
        <w:rPr>
          <w:rFonts w:ascii="Calibri" w:hAnsi="Calibri"/>
          <w:spacing w:val="-6"/>
        </w:rPr>
        <w:t>. Shippers</w:t>
      </w:r>
      <w:commentRangeEnd w:id="3032"/>
      <w:r w:rsidR="00583F12" w:rsidRPr="004D7664">
        <w:rPr>
          <w:rStyle w:val="CommentReference"/>
          <w:rFonts w:cs="Times New Roman"/>
          <w:color w:val="auto"/>
        </w:rPr>
        <w:commentReference w:id="3032"/>
      </w:r>
      <w:r w:rsidRPr="004D7664">
        <w:rPr>
          <w:rFonts w:ascii="Calibri" w:hAnsi="Calibri"/>
          <w:spacing w:val="-6"/>
        </w:rPr>
        <w:t xml:space="preserve"> </w:t>
      </w:r>
      <w:del w:id="3033" w:author="Doug Gross" w:date="2018-05-08T07:45:00Z">
        <w:r w:rsidRPr="004D7664" w:rsidDel="003417CF">
          <w:rPr>
            <w:rFonts w:ascii="Calibri" w:hAnsi="Calibri"/>
            <w:spacing w:val="-6"/>
          </w:rPr>
          <w:delText xml:space="preserve">have </w:delText>
        </w:r>
      </w:del>
      <w:ins w:id="3034" w:author="Doug Gross" w:date="2018-05-08T07:45:00Z">
        <w:r w:rsidR="003417CF" w:rsidRPr="0079685D">
          <w:rPr>
            <w:rFonts w:ascii="Calibri" w:hAnsi="Calibri"/>
            <w:spacing w:val="-6"/>
            <w:rPrChange w:id="3035" w:author="Doug Gross" w:date="2018-05-10T20:16:00Z">
              <w:rPr>
                <w:rFonts w:ascii="Calibri" w:hAnsi="Calibri"/>
                <w:spacing w:val="-6"/>
                <w:highlight w:val="yellow"/>
              </w:rPr>
            </w:rPrChange>
          </w:rPr>
          <w:t>are subject to</w:t>
        </w:r>
        <w:r w:rsidR="003417CF" w:rsidRPr="004D7664">
          <w:rPr>
            <w:rFonts w:ascii="Calibri" w:hAnsi="Calibri"/>
            <w:spacing w:val="-6"/>
          </w:rPr>
          <w:t xml:space="preserve"> </w:t>
        </w:r>
      </w:ins>
      <w:r w:rsidRPr="004D7664">
        <w:rPr>
          <w:rFonts w:ascii="Calibri" w:hAnsi="Calibri"/>
          <w:spacing w:val="-6"/>
        </w:rPr>
        <w:t>inefficient status reporting, lack of accountability from drivers and freight brokers</w:t>
      </w:r>
      <w:ins w:id="3036" w:author="Doug Gross" w:date="2018-05-08T07:45:00Z">
        <w:r w:rsidR="003417CF" w:rsidRPr="0079685D">
          <w:rPr>
            <w:rFonts w:ascii="Calibri" w:hAnsi="Calibri"/>
            <w:spacing w:val="-6"/>
            <w:rPrChange w:id="3037" w:author="Doug Gross" w:date="2018-05-10T20:16:00Z">
              <w:rPr>
                <w:rFonts w:ascii="Calibri" w:hAnsi="Calibri"/>
                <w:spacing w:val="-6"/>
                <w:highlight w:val="yellow"/>
              </w:rPr>
            </w:rPrChange>
          </w:rPr>
          <w:t>,</w:t>
        </w:r>
      </w:ins>
      <w:r w:rsidRPr="004D7664">
        <w:rPr>
          <w:rFonts w:ascii="Calibri" w:hAnsi="Calibri"/>
          <w:spacing w:val="-6"/>
        </w:rPr>
        <w:t xml:space="preserve"> and</w:t>
      </w:r>
      <w:r w:rsidRPr="006C17D3">
        <w:rPr>
          <w:rFonts w:ascii="Calibri" w:hAnsi="Calibri"/>
          <w:spacing w:val="-6"/>
        </w:rPr>
        <w:t xml:space="preserve"> lack of control. Drivers </w:t>
      </w:r>
      <w:del w:id="3038" w:author="Doug Gross" w:date="2018-05-08T07:46:00Z">
        <w:r w:rsidRPr="006C17D3" w:rsidDel="003417CF">
          <w:rPr>
            <w:rFonts w:ascii="Calibri" w:hAnsi="Calibri"/>
            <w:spacing w:val="-6"/>
          </w:rPr>
          <w:delText xml:space="preserve">have </w:delText>
        </w:r>
      </w:del>
      <w:ins w:id="3039" w:author="Doug Gross" w:date="2018-05-08T07:46:00Z">
        <w:r w:rsidR="003417CF" w:rsidRPr="006C17D3">
          <w:rPr>
            <w:rFonts w:ascii="Calibri" w:hAnsi="Calibri"/>
            <w:spacing w:val="-6"/>
            <w:rPrChange w:id="3040" w:author="Doug Gross" w:date="2018-05-08T08:06:00Z">
              <w:rPr>
                <w:rFonts w:ascii="Calibri" w:hAnsi="Calibri"/>
                <w:spacing w:val="-6"/>
                <w:highlight w:val="yellow"/>
              </w:rPr>
            </w:rPrChange>
          </w:rPr>
          <w:t xml:space="preserve">experience </w:t>
        </w:r>
      </w:ins>
      <w:r w:rsidRPr="006C17D3">
        <w:rPr>
          <w:rFonts w:ascii="Calibri" w:hAnsi="Calibri"/>
          <w:spacing w:val="-6"/>
        </w:rPr>
        <w:t>lack of support and</w:t>
      </w:r>
      <w:r>
        <w:rPr>
          <w:rFonts w:ascii="Calibri" w:hAnsi="Calibri"/>
          <w:spacing w:val="-6"/>
        </w:rPr>
        <w:t xml:space="preserve"> low pay while being heavily regulated by </w:t>
      </w:r>
      <w:del w:id="3041" w:author="Doug Gross" w:date="2018-05-10T19:59:00Z">
        <w:r w:rsidDel="00AE3B16">
          <w:rPr>
            <w:rFonts w:ascii="Calibri" w:hAnsi="Calibri"/>
            <w:spacing w:val="-6"/>
          </w:rPr>
          <w:delText xml:space="preserve">the </w:delText>
        </w:r>
      </w:del>
      <w:r>
        <w:rPr>
          <w:rFonts w:ascii="Calibri" w:hAnsi="Calibri"/>
          <w:spacing w:val="-6"/>
        </w:rPr>
        <w:t>local, state</w:t>
      </w:r>
      <w:ins w:id="3042" w:author="Doug Gross" w:date="2018-05-08T07:46:00Z">
        <w:r w:rsidR="003417CF">
          <w:rPr>
            <w:rFonts w:ascii="Calibri" w:hAnsi="Calibri"/>
            <w:spacing w:val="-6"/>
          </w:rPr>
          <w:t>,</w:t>
        </w:r>
      </w:ins>
      <w:r>
        <w:rPr>
          <w:rFonts w:ascii="Calibri" w:hAnsi="Calibri"/>
          <w:spacing w:val="-6"/>
        </w:rPr>
        <w:t xml:space="preserve"> and federal </w:t>
      </w:r>
      <w:ins w:id="3043" w:author="Doug Gross" w:date="2018-05-10T19:59:00Z">
        <w:r w:rsidR="00AE3B16">
          <w:rPr>
            <w:rFonts w:ascii="Calibri" w:hAnsi="Calibri"/>
            <w:spacing w:val="-6"/>
          </w:rPr>
          <w:t>government agencies</w:t>
        </w:r>
      </w:ins>
      <w:del w:id="3044" w:author="Doug Gross" w:date="2018-05-10T19:59:00Z">
        <w:r w:rsidDel="00AE3B16">
          <w:rPr>
            <w:rFonts w:ascii="Calibri" w:hAnsi="Calibri"/>
            <w:spacing w:val="-6"/>
          </w:rPr>
          <w:delText>officials</w:delText>
        </w:r>
      </w:del>
      <w:r>
        <w:rPr>
          <w:rFonts w:ascii="Calibri" w:hAnsi="Calibri"/>
          <w:spacing w:val="-6"/>
        </w:rPr>
        <w:t>.</w:t>
      </w:r>
      <w:ins w:id="3045" w:author="Doug Gross" w:date="2018-05-10T19:59:00Z">
        <w:r w:rsidR="00AE3B16">
          <w:rPr>
            <w:rFonts w:ascii="Calibri" w:hAnsi="Calibri"/>
            <w:spacing w:val="-6"/>
          </w:rPr>
          <w:t xml:space="preserve"> </w:t>
        </w:r>
      </w:ins>
      <w:del w:id="3046" w:author="Doug Gross" w:date="2018-05-10T19:59:00Z">
        <w:r w:rsidDel="00AE3B16">
          <w:rPr>
            <w:rFonts w:ascii="Calibri" w:hAnsi="Calibri"/>
            <w:spacing w:val="-6"/>
          </w:rPr>
          <w:delText xml:space="preserve">  </w:delText>
        </w:r>
      </w:del>
      <w:r>
        <w:rPr>
          <w:rFonts w:ascii="Calibri" w:hAnsi="Calibri"/>
          <w:spacing w:val="-6"/>
        </w:rPr>
        <w:t>With 3</w:t>
      </w:r>
      <w:r>
        <w:rPr>
          <w:rFonts w:ascii="Calibri" w:hAnsi="Calibri"/>
          <w:spacing w:val="-6"/>
          <w:vertAlign w:val="superscript"/>
        </w:rPr>
        <w:t>rd</w:t>
      </w:r>
      <w:r>
        <w:rPr>
          <w:rFonts w:ascii="Calibri" w:hAnsi="Calibri"/>
          <w:spacing w:val="-6"/>
        </w:rPr>
        <w:t xml:space="preserve"> party freight brokers creating a gap between the shipper and </w:t>
      </w:r>
      <w:ins w:id="3047" w:author="Doug Gross" w:date="2018-05-10T19:59:00Z">
        <w:r w:rsidR="00AE3B16">
          <w:rPr>
            <w:rFonts w:ascii="Calibri" w:hAnsi="Calibri"/>
            <w:spacing w:val="-6"/>
          </w:rPr>
          <w:t xml:space="preserve">the </w:t>
        </w:r>
      </w:ins>
      <w:r>
        <w:rPr>
          <w:rFonts w:ascii="Calibri" w:hAnsi="Calibri"/>
          <w:spacing w:val="-6"/>
        </w:rPr>
        <w:t>driver</w:t>
      </w:r>
      <w:ins w:id="3048" w:author="Doug Gross" w:date="2018-05-08T07:47:00Z">
        <w:r w:rsidR="003417CF">
          <w:rPr>
            <w:rFonts w:ascii="Calibri" w:hAnsi="Calibri"/>
            <w:spacing w:val="-6"/>
          </w:rPr>
          <w:t>,</w:t>
        </w:r>
      </w:ins>
      <w:del w:id="3049" w:author="Doug Gross" w:date="2018-05-08T07:47:00Z">
        <w:r w:rsidDel="003417CF">
          <w:rPr>
            <w:rFonts w:ascii="Calibri" w:hAnsi="Calibri"/>
            <w:spacing w:val="-6"/>
          </w:rPr>
          <w:delText xml:space="preserve"> exaspe</w:delText>
        </w:r>
      </w:del>
      <w:del w:id="3050" w:author="Doug Gross" w:date="2018-05-08T07:46:00Z">
        <w:r w:rsidDel="003417CF">
          <w:rPr>
            <w:rFonts w:ascii="Calibri" w:hAnsi="Calibri"/>
            <w:spacing w:val="-6"/>
          </w:rPr>
          <w:delText>rates</w:delText>
        </w:r>
      </w:del>
      <w:r>
        <w:rPr>
          <w:rFonts w:ascii="Calibri" w:hAnsi="Calibri"/>
          <w:spacing w:val="-6"/>
        </w:rPr>
        <w:t xml:space="preserve"> the issue</w:t>
      </w:r>
      <w:del w:id="3051" w:author="Doug Gross" w:date="2018-05-10T19:59:00Z">
        <w:r w:rsidDel="00AE3B16">
          <w:rPr>
            <w:rFonts w:ascii="Calibri" w:hAnsi="Calibri"/>
            <w:spacing w:val="-6"/>
          </w:rPr>
          <w:delText>s</w:delText>
        </w:r>
      </w:del>
      <w:r>
        <w:rPr>
          <w:rFonts w:ascii="Calibri" w:hAnsi="Calibri"/>
          <w:spacing w:val="-6"/>
        </w:rPr>
        <w:t xml:space="preserve"> </w:t>
      </w:r>
      <w:ins w:id="3052" w:author="Doug Gross" w:date="2018-05-08T07:47:00Z">
        <w:r w:rsidR="003417CF">
          <w:rPr>
            <w:rFonts w:ascii="Calibri" w:hAnsi="Calibri"/>
            <w:spacing w:val="-6"/>
          </w:rPr>
          <w:t xml:space="preserve">is exasperated </w:t>
        </w:r>
      </w:ins>
      <w:r>
        <w:rPr>
          <w:rFonts w:ascii="Calibri" w:hAnsi="Calibri"/>
          <w:spacing w:val="-6"/>
        </w:rPr>
        <w:t xml:space="preserve">and leaves all parties dissatisfied. </w:t>
      </w:r>
      <w:r w:rsidR="00E54BCD">
        <w:rPr>
          <w:rFonts w:ascii="Calibri" w:hAnsi="Calibri"/>
          <w:spacing w:val="-6"/>
        </w:rPr>
        <w:t>Project</w:t>
      </w:r>
      <w:r w:rsidR="00293786">
        <w:rPr>
          <w:rFonts w:ascii="Calibri" w:hAnsi="Calibri"/>
          <w:spacing w:val="-6"/>
        </w:rPr>
        <w:t xml:space="preserve"> Freight</w:t>
      </w:r>
      <w:ins w:id="3053" w:author="Doug Gross" w:date="2018-05-10T20:00:00Z">
        <w:r w:rsidR="00AE3B16">
          <w:rPr>
            <w:rFonts w:ascii="Calibri" w:hAnsi="Calibri"/>
            <w:spacing w:val="-6"/>
          </w:rPr>
          <w:t>’s</w:t>
        </w:r>
      </w:ins>
      <w:del w:id="3054" w:author="Doug Gross" w:date="2018-05-10T20:00:00Z">
        <w:r w:rsidDel="00AE3B16">
          <w:rPr>
            <w:rFonts w:ascii="Calibri" w:hAnsi="Calibri"/>
            <w:spacing w:val="-6"/>
          </w:rPr>
          <w:delText>As identified, our</w:delText>
        </w:r>
      </w:del>
      <w:r>
        <w:rPr>
          <w:rFonts w:ascii="Calibri" w:hAnsi="Calibri"/>
          <w:spacing w:val="-6"/>
        </w:rPr>
        <w:t xml:space="preserve"> </w:t>
      </w:r>
      <w:del w:id="3055" w:author="Doug Gross" w:date="2018-05-10T19:59:00Z">
        <w:r w:rsidDel="00AE3B16">
          <w:rPr>
            <w:rFonts w:ascii="Calibri" w:hAnsi="Calibri"/>
            <w:spacing w:val="-6"/>
          </w:rPr>
          <w:delText>Less than Truckload (</w:delText>
        </w:r>
      </w:del>
      <w:r>
        <w:rPr>
          <w:rFonts w:ascii="Calibri" w:hAnsi="Calibri"/>
          <w:spacing w:val="-6"/>
        </w:rPr>
        <w:t>LTL</w:t>
      </w:r>
      <w:ins w:id="3056" w:author="Doug Gross" w:date="2018-05-10T19:59:00Z">
        <w:r w:rsidR="00AE3B16">
          <w:rPr>
            <w:rFonts w:ascii="Calibri" w:hAnsi="Calibri"/>
            <w:spacing w:val="-6"/>
          </w:rPr>
          <w:t xml:space="preserve"> </w:t>
        </w:r>
      </w:ins>
      <w:ins w:id="3057" w:author="Doug Gross" w:date="2018-05-10T20:00:00Z">
        <w:r w:rsidR="00AE3B16">
          <w:rPr>
            <w:rFonts w:ascii="Calibri" w:hAnsi="Calibri"/>
            <w:spacing w:val="-6"/>
          </w:rPr>
          <w:t>target market</w:t>
        </w:r>
      </w:ins>
      <w:del w:id="3058" w:author="Doug Gross" w:date="2018-05-10T19:59:00Z">
        <w:r w:rsidDel="00AE3B16">
          <w:rPr>
            <w:rFonts w:ascii="Calibri" w:hAnsi="Calibri"/>
            <w:spacing w:val="-6"/>
          </w:rPr>
          <w:delText>)</w:delText>
        </w:r>
      </w:del>
      <w:r>
        <w:rPr>
          <w:rFonts w:ascii="Calibri" w:hAnsi="Calibri"/>
          <w:spacing w:val="-6"/>
        </w:rPr>
        <w:t xml:space="preserve"> </w:t>
      </w:r>
      <w:del w:id="3059" w:author="Doug Gross" w:date="2018-05-10T20:00:00Z">
        <w:r w:rsidDel="00AE3B16">
          <w:rPr>
            <w:rFonts w:ascii="Calibri" w:hAnsi="Calibri"/>
            <w:spacing w:val="-6"/>
          </w:rPr>
          <w:delText xml:space="preserve">freight section </w:delText>
        </w:r>
      </w:del>
      <w:ins w:id="3060" w:author="Doug Gross" w:date="2018-05-10T20:00:00Z">
        <w:r w:rsidR="00AE3B16">
          <w:rPr>
            <w:rFonts w:ascii="Calibri" w:hAnsi="Calibri"/>
            <w:spacing w:val="-6"/>
          </w:rPr>
          <w:t>happens to be</w:t>
        </w:r>
      </w:ins>
      <w:del w:id="3061" w:author="Doug Gross" w:date="2018-05-10T20:00:00Z">
        <w:r w:rsidDel="00AE3B16">
          <w:rPr>
            <w:rFonts w:ascii="Calibri" w:hAnsi="Calibri"/>
            <w:spacing w:val="-6"/>
          </w:rPr>
          <w:delText>is</w:delText>
        </w:r>
      </w:del>
      <w:r>
        <w:rPr>
          <w:rFonts w:ascii="Calibri" w:hAnsi="Calibri"/>
          <w:spacing w:val="-6"/>
        </w:rPr>
        <w:t xml:space="preserve"> the most effected by the shortcomings of the 3</w:t>
      </w:r>
      <w:r>
        <w:rPr>
          <w:rFonts w:ascii="Calibri" w:hAnsi="Calibri"/>
          <w:spacing w:val="-6"/>
          <w:vertAlign w:val="superscript"/>
        </w:rPr>
        <w:t>rd</w:t>
      </w:r>
      <w:r>
        <w:rPr>
          <w:rFonts w:ascii="Calibri" w:hAnsi="Calibri"/>
          <w:spacing w:val="-6"/>
        </w:rPr>
        <w:t xml:space="preserve"> party freight broker</w:t>
      </w:r>
      <w:ins w:id="3062" w:author="Doug Gross" w:date="2018-05-10T20:01:00Z">
        <w:r w:rsidR="00AE3B16">
          <w:rPr>
            <w:rFonts w:ascii="Calibri" w:hAnsi="Calibri"/>
            <w:spacing w:val="-6"/>
          </w:rPr>
          <w:t xml:space="preserve"> status quo</w:t>
        </w:r>
      </w:ins>
      <w:ins w:id="3063" w:author="Doug Gross" w:date="2018-05-08T07:47:00Z">
        <w:r w:rsidR="003417CF">
          <w:rPr>
            <w:rFonts w:ascii="Calibri" w:hAnsi="Calibri"/>
            <w:spacing w:val="-6"/>
          </w:rPr>
          <w:t>,</w:t>
        </w:r>
      </w:ins>
      <w:r>
        <w:rPr>
          <w:rFonts w:ascii="Calibri" w:hAnsi="Calibri"/>
          <w:spacing w:val="-6"/>
        </w:rPr>
        <w:t xml:space="preserve"> allowing </w:t>
      </w:r>
      <w:r w:rsidR="00E54BCD">
        <w:rPr>
          <w:rFonts w:ascii="Calibri" w:hAnsi="Calibri"/>
          <w:spacing w:val="-6"/>
        </w:rPr>
        <w:t>Project</w:t>
      </w:r>
      <w:r w:rsidR="00293786">
        <w:rPr>
          <w:rFonts w:ascii="Calibri" w:hAnsi="Calibri"/>
          <w:spacing w:val="-6"/>
        </w:rPr>
        <w:t xml:space="preserve"> Freight</w:t>
      </w:r>
      <w:r>
        <w:rPr>
          <w:rFonts w:ascii="Calibri" w:hAnsi="Calibri"/>
          <w:spacing w:val="-6"/>
        </w:rPr>
        <w:t xml:space="preserve"> to maxim</w:t>
      </w:r>
      <w:ins w:id="3064" w:author="Doug Gross" w:date="2018-05-08T07:47:00Z">
        <w:r w:rsidR="003417CF">
          <w:rPr>
            <w:rFonts w:ascii="Calibri" w:hAnsi="Calibri"/>
            <w:spacing w:val="-6"/>
          </w:rPr>
          <w:t>ally leverage</w:t>
        </w:r>
      </w:ins>
      <w:ins w:id="3065" w:author="Doug Gross" w:date="2018-05-10T20:01:00Z">
        <w:r w:rsidR="00AE3B16">
          <w:rPr>
            <w:rFonts w:ascii="Calibri" w:hAnsi="Calibri"/>
            <w:spacing w:val="-6"/>
          </w:rPr>
          <w:t xml:space="preserve"> and mon</w:t>
        </w:r>
      </w:ins>
      <w:ins w:id="3066" w:author="Doug Gross" w:date="2018-05-10T20:02:00Z">
        <w:r w:rsidR="00AE3B16">
          <w:rPr>
            <w:rFonts w:ascii="Calibri" w:hAnsi="Calibri"/>
            <w:spacing w:val="-6"/>
          </w:rPr>
          <w:t>etize</w:t>
        </w:r>
      </w:ins>
      <w:del w:id="3067" w:author="Doug Gross" w:date="2018-05-08T07:47:00Z">
        <w:r w:rsidDel="003417CF">
          <w:rPr>
            <w:rFonts w:ascii="Calibri" w:hAnsi="Calibri"/>
            <w:spacing w:val="-6"/>
          </w:rPr>
          <w:delText>ize</w:delText>
        </w:r>
      </w:del>
      <w:r>
        <w:rPr>
          <w:rFonts w:ascii="Calibri" w:hAnsi="Calibri"/>
          <w:spacing w:val="-6"/>
        </w:rPr>
        <w:t xml:space="preserve"> </w:t>
      </w:r>
      <w:del w:id="3068" w:author="Doug Gross" w:date="2018-05-08T07:47:00Z">
        <w:r w:rsidDel="003417CF">
          <w:rPr>
            <w:rFonts w:ascii="Calibri" w:hAnsi="Calibri"/>
            <w:spacing w:val="-6"/>
          </w:rPr>
          <w:delText>on</w:delText>
        </w:r>
      </w:del>
      <w:ins w:id="3069" w:author="Doug Gross" w:date="2018-05-08T07:47:00Z">
        <w:r w:rsidR="003417CF">
          <w:rPr>
            <w:rFonts w:ascii="Calibri" w:hAnsi="Calibri"/>
            <w:spacing w:val="-6"/>
          </w:rPr>
          <w:t xml:space="preserve">the frustrations of </w:t>
        </w:r>
      </w:ins>
      <w:ins w:id="3070" w:author="Doug Gross" w:date="2018-05-10T20:01:00Z">
        <w:r w:rsidR="00AE3B16">
          <w:rPr>
            <w:rFonts w:ascii="Calibri" w:hAnsi="Calibri"/>
            <w:spacing w:val="-6"/>
          </w:rPr>
          <w:t xml:space="preserve">both </w:t>
        </w:r>
      </w:ins>
      <w:del w:id="3071" w:author="Doug Gross" w:date="2018-05-08T07:47:00Z">
        <w:r w:rsidDel="003417CF">
          <w:rPr>
            <w:rFonts w:ascii="Calibri" w:hAnsi="Calibri"/>
            <w:spacing w:val="-6"/>
          </w:rPr>
          <w:delText xml:space="preserve"> </w:delText>
        </w:r>
      </w:del>
      <w:r>
        <w:rPr>
          <w:rFonts w:ascii="Calibri" w:hAnsi="Calibri"/>
          <w:spacing w:val="-6"/>
        </w:rPr>
        <w:t xml:space="preserve">shippers and </w:t>
      </w:r>
      <w:ins w:id="3072" w:author="Doug Gross" w:date="2018-05-08T07:47:00Z">
        <w:r w:rsidR="003417CF">
          <w:rPr>
            <w:rFonts w:ascii="Calibri" w:hAnsi="Calibri"/>
            <w:spacing w:val="-6"/>
          </w:rPr>
          <w:t>drivers</w:t>
        </w:r>
      </w:ins>
      <w:del w:id="3073" w:author="Doug Gross" w:date="2018-05-08T07:47:00Z">
        <w:r w:rsidDel="003417CF">
          <w:rPr>
            <w:rFonts w:ascii="Calibri" w:hAnsi="Calibri"/>
            <w:spacing w:val="-6"/>
          </w:rPr>
          <w:delText>drivers’ frustration</w:delText>
        </w:r>
      </w:del>
      <w:r>
        <w:rPr>
          <w:rFonts w:ascii="Calibri" w:hAnsi="Calibri"/>
          <w:spacing w:val="-6"/>
        </w:rPr>
        <w:t xml:space="preserve">. </w:t>
      </w:r>
    </w:p>
    <w:p w14:paraId="003E07F8" w14:textId="77777777" w:rsidR="00CF5879" w:rsidRDefault="00CF5879">
      <w:pPr>
        <w:pStyle w:val="Body"/>
        <w:rPr>
          <w:rFonts w:ascii="Calibri" w:eastAsia="Calibri" w:hAnsi="Calibri" w:cs="Calibri"/>
        </w:rPr>
      </w:pPr>
    </w:p>
    <w:p w14:paraId="66C471DC" w14:textId="77777777" w:rsidR="00CF5879" w:rsidRPr="00E432F5" w:rsidRDefault="0081616C" w:rsidP="00EA28D5">
      <w:pPr>
        <w:pStyle w:val="Body"/>
        <w:outlineLvl w:val="0"/>
        <w:rPr>
          <w:rFonts w:ascii="Calibri" w:eastAsia="Calibri" w:hAnsi="Calibri" w:cs="Calibri"/>
          <w:b/>
          <w:spacing w:val="-6"/>
          <w:rPrChange w:id="3074" w:author="Doug Gross" w:date="2018-05-08T07:45:00Z">
            <w:rPr>
              <w:rFonts w:ascii="Calibri" w:eastAsia="Calibri" w:hAnsi="Calibri" w:cs="Calibri"/>
              <w:spacing w:val="-6"/>
            </w:rPr>
          </w:rPrChange>
        </w:rPr>
      </w:pPr>
      <w:proofErr w:type="spellStart"/>
      <w:r w:rsidRPr="00E432F5">
        <w:rPr>
          <w:rFonts w:ascii="Calibri" w:hAnsi="Calibri"/>
          <w:b/>
          <w:spacing w:val="-6"/>
          <w:lang w:val="nl-NL"/>
          <w:rPrChange w:id="3075" w:author="Doug Gross" w:date="2018-05-08T07:45:00Z">
            <w:rPr>
              <w:rFonts w:ascii="Calibri" w:hAnsi="Calibri"/>
              <w:spacing w:val="-6"/>
              <w:lang w:val="nl-NL"/>
            </w:rPr>
          </w:rPrChange>
        </w:rPr>
        <w:t>Shippers</w:t>
      </w:r>
      <w:proofErr w:type="spellEnd"/>
      <w:r w:rsidRPr="00E432F5">
        <w:rPr>
          <w:rFonts w:ascii="Calibri" w:hAnsi="Calibri"/>
          <w:b/>
          <w:spacing w:val="-6"/>
          <w:lang w:val="nl-NL"/>
          <w:rPrChange w:id="3076" w:author="Doug Gross" w:date="2018-05-08T07:45:00Z">
            <w:rPr>
              <w:rFonts w:ascii="Calibri" w:hAnsi="Calibri"/>
              <w:spacing w:val="-6"/>
              <w:lang w:val="nl-NL"/>
            </w:rPr>
          </w:rPrChange>
        </w:rPr>
        <w:t>:</w:t>
      </w:r>
    </w:p>
    <w:p w14:paraId="1950EAAE" w14:textId="524A9699" w:rsidR="00CF5879" w:rsidRDefault="007F1D3C">
      <w:pPr>
        <w:pStyle w:val="Body"/>
        <w:shd w:val="clear" w:color="auto" w:fill="FFFFFF"/>
        <w:rPr>
          <w:rFonts w:ascii="Calibri" w:eastAsia="Calibri" w:hAnsi="Calibri" w:cs="Calibri"/>
        </w:rPr>
      </w:pPr>
      <w:r>
        <w:rPr>
          <w:rFonts w:ascii="Calibri" w:hAnsi="Calibri"/>
        </w:rPr>
        <w:t xml:space="preserve">As stated earlier, </w:t>
      </w:r>
      <w:ins w:id="3077" w:author="Doug Gross" w:date="2018-05-10T20:02:00Z">
        <w:r w:rsidR="00BD3DC9">
          <w:rPr>
            <w:rFonts w:ascii="Calibri" w:hAnsi="Calibri"/>
          </w:rPr>
          <w:t xml:space="preserve">the </w:t>
        </w:r>
      </w:ins>
      <w:del w:id="3078" w:author="Doug Gross" w:date="2018-05-10T20:02:00Z">
        <w:r w:rsidR="0081616C" w:rsidDel="00BD3DC9">
          <w:rPr>
            <w:rFonts w:ascii="Calibri" w:hAnsi="Calibri"/>
          </w:rPr>
          <w:delText xml:space="preserve">The </w:delText>
        </w:r>
      </w:del>
      <w:r w:rsidR="0081616C">
        <w:rPr>
          <w:rFonts w:ascii="Calibri" w:hAnsi="Calibri"/>
        </w:rPr>
        <w:t>Bureau of Transportation Statistics</w:t>
      </w:r>
      <w:ins w:id="3079" w:author="Doug Gross" w:date="2018-05-10T20:03:00Z">
        <w:r w:rsidR="00BD3DC9">
          <w:rPr>
            <w:rFonts w:ascii="Calibri" w:hAnsi="Calibri"/>
          </w:rPr>
          <w:t>’</w:t>
        </w:r>
      </w:ins>
      <w:r w:rsidR="0081616C">
        <w:rPr>
          <w:rFonts w:ascii="Calibri" w:hAnsi="Calibri"/>
        </w:rPr>
        <w:t xml:space="preserve"> </w:t>
      </w:r>
      <w:ins w:id="3080" w:author="Doug Gross" w:date="2018-05-10T20:02:00Z">
        <w:r w:rsidR="00BD3DC9">
          <w:rPr>
            <w:rFonts w:ascii="Calibri" w:hAnsi="Calibri"/>
          </w:rPr>
          <w:t>recent</w:t>
        </w:r>
      </w:ins>
      <w:del w:id="3081" w:author="Doug Gross" w:date="2018-05-10T20:02:00Z">
        <w:r w:rsidR="0081616C" w:rsidDel="00BD3DC9">
          <w:rPr>
            <w:rFonts w:ascii="Calibri" w:hAnsi="Calibri"/>
          </w:rPr>
          <w:delText>released a</w:delText>
        </w:r>
      </w:del>
      <w:r w:rsidR="0081616C">
        <w:rPr>
          <w:rFonts w:ascii="Calibri" w:hAnsi="Calibri"/>
        </w:rPr>
        <w:t xml:space="preserve"> report</w:t>
      </w:r>
      <w:ins w:id="3082" w:author="Doug Gross" w:date="2018-05-10T20:02:00Z">
        <w:r w:rsidR="00BD3DC9">
          <w:rPr>
            <w:rFonts w:ascii="Calibri" w:hAnsi="Calibri"/>
          </w:rPr>
          <w:t xml:space="preserve">, </w:t>
        </w:r>
      </w:ins>
      <w:del w:id="3083" w:author="Doug Gross" w:date="2018-05-10T20:02:00Z">
        <w:r w:rsidR="0081616C" w:rsidDel="00BD3DC9">
          <w:rPr>
            <w:rFonts w:ascii="Calibri" w:hAnsi="Calibri"/>
          </w:rPr>
          <w:delText xml:space="preserve"> title </w:delText>
        </w:r>
      </w:del>
      <w:r w:rsidR="0081616C" w:rsidRPr="003417CF">
        <w:rPr>
          <w:rFonts w:ascii="Calibri" w:hAnsi="Calibri"/>
          <w:i/>
          <w:rPrChange w:id="3084" w:author="Doug Gross" w:date="2018-05-08T07:48:00Z">
            <w:rPr>
              <w:rFonts w:ascii="Calibri" w:hAnsi="Calibri"/>
            </w:rPr>
          </w:rPrChange>
        </w:rPr>
        <w:t>Freight Facts and Figures 2017</w:t>
      </w:r>
      <w:ins w:id="3085" w:author="Doug Gross" w:date="2018-05-10T20:03:00Z">
        <w:r w:rsidR="00BD3DC9">
          <w:rPr>
            <w:rFonts w:ascii="Calibri" w:hAnsi="Calibri"/>
          </w:rPr>
          <w:t xml:space="preserve"> it was</w:t>
        </w:r>
      </w:ins>
      <w:ins w:id="3086" w:author="Doug Gross" w:date="2018-05-10T20:04:00Z">
        <w:r w:rsidR="00BD3DC9">
          <w:rPr>
            <w:rFonts w:ascii="Calibri" w:hAnsi="Calibri"/>
          </w:rPr>
          <w:t xml:space="preserve"> stated that </w:t>
        </w:r>
      </w:ins>
      <w:del w:id="3087" w:author="Doug Gross" w:date="2018-05-10T20:03:00Z">
        <w:r w:rsidR="0081616C" w:rsidDel="00BD3DC9">
          <w:rPr>
            <w:rFonts w:ascii="Calibri" w:hAnsi="Calibri"/>
          </w:rPr>
          <w:delText xml:space="preserve">. The </w:delText>
        </w:r>
      </w:del>
      <w:del w:id="3088" w:author="Doug Gross" w:date="2018-05-08T07:48:00Z">
        <w:r w:rsidR="0081616C" w:rsidDel="003417CF">
          <w:rPr>
            <w:rFonts w:ascii="Calibri" w:hAnsi="Calibri"/>
          </w:rPr>
          <w:delText xml:space="preserve">group </w:delText>
        </w:r>
      </w:del>
      <w:del w:id="3089" w:author="Doug Gross" w:date="2018-05-10T20:04:00Z">
        <w:r w:rsidR="0081616C" w:rsidDel="00BD3DC9">
          <w:rPr>
            <w:rFonts w:ascii="Calibri" w:hAnsi="Calibri"/>
          </w:rPr>
          <w:delText xml:space="preserve">stated </w:delText>
        </w:r>
      </w:del>
      <w:r w:rsidR="0081616C">
        <w:rPr>
          <w:rFonts w:ascii="Calibri" w:hAnsi="Calibri"/>
        </w:rPr>
        <w:t>“American consumers are increasingly reliant on our nation’s trucking to deliver goods timely and efficiently</w:t>
      </w:r>
      <w:del w:id="3090" w:author="Doug Gross" w:date="2018-05-10T20:04:00Z">
        <w:r w:rsidR="0081616C" w:rsidDel="00BF3303">
          <w:rPr>
            <w:rFonts w:ascii="Calibri" w:hAnsi="Calibri"/>
          </w:rPr>
          <w:delText>.</w:delText>
        </w:r>
      </w:del>
      <w:ins w:id="3091" w:author="Doug Gross" w:date="2018-05-10T20:04:00Z">
        <w:r w:rsidR="00BF3303">
          <w:rPr>
            <w:rFonts w:ascii="Calibri" w:hAnsi="Calibri"/>
          </w:rPr>
          <w:t>…. t</w:t>
        </w:r>
      </w:ins>
      <w:del w:id="3092" w:author="Doug Gross" w:date="2018-05-10T20:04:00Z">
        <w:r w:rsidR="0081616C" w:rsidDel="00BF3303">
          <w:rPr>
            <w:rFonts w:ascii="Calibri" w:hAnsi="Calibri"/>
          </w:rPr>
          <w:delText> T</w:delText>
        </w:r>
      </w:del>
      <w:r w:rsidR="0081616C">
        <w:rPr>
          <w:rFonts w:ascii="Calibri" w:hAnsi="Calibri"/>
        </w:rPr>
        <w:t>oday, 122.5 million households and 7.5 million businesses rely on America’s trucks to transport 70.1 percent of total commercial freight.”</w:t>
      </w:r>
      <w:r w:rsidR="0081616C">
        <w:rPr>
          <w:rFonts w:ascii="Calibri" w:eastAsia="Calibri" w:hAnsi="Calibri" w:cs="Calibri"/>
          <w:vertAlign w:val="superscript"/>
        </w:rPr>
        <w:footnoteReference w:id="18"/>
      </w:r>
    </w:p>
    <w:p w14:paraId="5047CA56" w14:textId="77777777" w:rsidR="00CF5879" w:rsidRDefault="00CF5879">
      <w:pPr>
        <w:pStyle w:val="Body"/>
        <w:rPr>
          <w:rFonts w:ascii="Calibri" w:eastAsia="Calibri" w:hAnsi="Calibri" w:cs="Calibri"/>
        </w:rPr>
      </w:pPr>
    </w:p>
    <w:p w14:paraId="6D2A16C3" w14:textId="0B2FCF9F" w:rsidR="00CF5879" w:rsidRDefault="0081616C">
      <w:pPr>
        <w:pStyle w:val="Body"/>
        <w:rPr>
          <w:rFonts w:ascii="Calibri" w:eastAsia="Calibri" w:hAnsi="Calibri" w:cs="Calibri"/>
          <w:spacing w:val="-6"/>
        </w:rPr>
      </w:pPr>
      <w:del w:id="3093" w:author="Siedenburg" w:date="2018-04-06T11:29:00Z">
        <w:r>
          <w:rPr>
            <w:rFonts w:ascii="Calibri" w:hAnsi="Calibri"/>
            <w:spacing w:val="-6"/>
          </w:rPr>
          <w:delText>Our platform dual customers, s</w:delText>
        </w:r>
      </w:del>
      <w:ins w:id="3094" w:author="Siedenburg" w:date="2018-04-06T11:29:00Z">
        <w:r>
          <w:rPr>
            <w:rFonts w:ascii="Calibri" w:hAnsi="Calibri"/>
            <w:spacing w:val="-6"/>
          </w:rPr>
          <w:t>S</w:t>
        </w:r>
      </w:ins>
      <w:r>
        <w:rPr>
          <w:rFonts w:ascii="Calibri" w:hAnsi="Calibri"/>
          <w:spacing w:val="-6"/>
        </w:rPr>
        <w:t>hippers and independent truck drivers</w:t>
      </w:r>
      <w:del w:id="3095" w:author="Siedenburg" w:date="2018-04-06T11:29:00Z">
        <w:r>
          <w:rPr>
            <w:rFonts w:ascii="Calibri" w:hAnsi="Calibri"/>
            <w:spacing w:val="-6"/>
          </w:rPr>
          <w:delText>,</w:delText>
        </w:r>
      </w:del>
      <w:ins w:id="3096" w:author="Doug Gross" w:date="2018-05-10T20:05:00Z">
        <w:r w:rsidR="00BF3303">
          <w:rPr>
            <w:rFonts w:ascii="Calibri" w:hAnsi="Calibri"/>
            <w:spacing w:val="-6"/>
          </w:rPr>
          <w:t xml:space="preserve">, while </w:t>
        </w:r>
      </w:ins>
      <w:del w:id="3097" w:author="Doug Gross" w:date="2018-05-10T20:04:00Z">
        <w:r w:rsidDel="00BF3303">
          <w:rPr>
            <w:rFonts w:ascii="Calibri" w:hAnsi="Calibri"/>
            <w:spacing w:val="-6"/>
          </w:rPr>
          <w:delText xml:space="preserve"> are </w:delText>
        </w:r>
      </w:del>
      <w:del w:id="3098" w:author="Siedenburg" w:date="2018-04-06T11:29:00Z">
        <w:r>
          <w:rPr>
            <w:rFonts w:ascii="Calibri" w:hAnsi="Calibri"/>
            <w:spacing w:val="-6"/>
            <w:lang w:val="fr-FR"/>
          </w:rPr>
          <w:delText>unique</w:delText>
        </w:r>
      </w:del>
      <w:ins w:id="3099" w:author="Siedenburg" w:date="2018-04-06T11:29:00Z">
        <w:r>
          <w:rPr>
            <w:rFonts w:ascii="Calibri" w:hAnsi="Calibri"/>
            <w:spacing w:val="-6"/>
          </w:rPr>
          <w:t>separate</w:t>
        </w:r>
      </w:ins>
      <w:ins w:id="3100" w:author="Doug Gross" w:date="2018-05-10T20:05:00Z">
        <w:r w:rsidR="00BF3303">
          <w:rPr>
            <w:rFonts w:ascii="Calibri" w:hAnsi="Calibri"/>
            <w:spacing w:val="-6"/>
          </w:rPr>
          <w:t xml:space="preserve">, are </w:t>
        </w:r>
      </w:ins>
      <w:del w:id="3101" w:author="Doug Gross" w:date="2018-05-10T20:05:00Z">
        <w:r w:rsidDel="00BF3303">
          <w:rPr>
            <w:rFonts w:ascii="Calibri" w:hAnsi="Calibri"/>
            <w:spacing w:val="-6"/>
          </w:rPr>
          <w:delText xml:space="preserve"> but </w:delText>
        </w:r>
      </w:del>
      <w:del w:id="3102" w:author="Siedenburg" w:date="2018-04-06T11:29:00Z">
        <w:r>
          <w:rPr>
            <w:rFonts w:ascii="Calibri" w:hAnsi="Calibri"/>
            <w:spacing w:val="-6"/>
          </w:rPr>
          <w:delText>mutually</w:delText>
        </w:r>
      </w:del>
      <w:ins w:id="3103" w:author="Siedenburg" w:date="2018-04-06T11:29:00Z">
        <w:r>
          <w:rPr>
            <w:rFonts w:ascii="Calibri" w:hAnsi="Calibri"/>
            <w:spacing w:val="-6"/>
          </w:rPr>
          <w:t>symbiotically</w:t>
        </w:r>
      </w:ins>
      <w:r>
        <w:rPr>
          <w:rFonts w:ascii="Calibri" w:hAnsi="Calibri"/>
          <w:spacing w:val="-6"/>
        </w:rPr>
        <w:t xml:space="preserve"> dependent </w:t>
      </w:r>
      <w:ins w:id="3104" w:author="Doug Gross" w:date="2018-05-10T20:05:00Z">
        <w:r w:rsidR="00BF3303">
          <w:rPr>
            <w:rFonts w:ascii="Calibri" w:hAnsi="Calibri"/>
            <w:spacing w:val="-6"/>
          </w:rPr>
          <w:t>up</w:t>
        </w:r>
      </w:ins>
      <w:r>
        <w:rPr>
          <w:rFonts w:ascii="Calibri" w:hAnsi="Calibri"/>
          <w:spacing w:val="-6"/>
        </w:rPr>
        <w:t xml:space="preserve">on one another. When these two groups </w:t>
      </w:r>
      <w:ins w:id="3105" w:author="Doug Gross" w:date="2018-05-10T20:05:00Z">
        <w:r w:rsidR="00BF3303">
          <w:rPr>
            <w:rFonts w:ascii="Calibri" w:hAnsi="Calibri"/>
            <w:spacing w:val="-6"/>
          </w:rPr>
          <w:t xml:space="preserve">need to </w:t>
        </w:r>
      </w:ins>
      <w:r>
        <w:rPr>
          <w:rFonts w:ascii="Calibri" w:hAnsi="Calibri"/>
          <w:spacing w:val="-6"/>
        </w:rPr>
        <w:t xml:space="preserve">interact, </w:t>
      </w:r>
      <w:r w:rsidR="00E54BCD">
        <w:rPr>
          <w:rFonts w:ascii="Calibri" w:hAnsi="Calibri"/>
          <w:spacing w:val="-6"/>
        </w:rPr>
        <w:t>Project</w:t>
      </w:r>
      <w:r w:rsidR="00293786">
        <w:rPr>
          <w:rFonts w:ascii="Calibri" w:hAnsi="Calibri"/>
          <w:spacing w:val="-6"/>
        </w:rPr>
        <w:t xml:space="preserve"> Freight</w:t>
      </w:r>
      <w:ins w:id="3106" w:author="Doug Gross" w:date="2018-05-08T07:48:00Z">
        <w:r w:rsidR="003417CF">
          <w:rPr>
            <w:rFonts w:ascii="Calibri" w:hAnsi="Calibri"/>
            <w:spacing w:val="-6"/>
          </w:rPr>
          <w:t>’s</w:t>
        </w:r>
      </w:ins>
      <w:del w:id="3107" w:author="Doug Gross" w:date="2018-05-08T07:48:00Z">
        <w:r w:rsidDel="003417CF">
          <w:rPr>
            <w:rFonts w:ascii="Calibri" w:hAnsi="Calibri"/>
            <w:spacing w:val="-6"/>
          </w:rPr>
          <w:delText>our</w:delText>
        </w:r>
      </w:del>
      <w:r>
        <w:rPr>
          <w:rFonts w:ascii="Calibri" w:hAnsi="Calibri"/>
          <w:spacing w:val="-6"/>
        </w:rPr>
        <w:t xml:space="preserve"> platform </w:t>
      </w:r>
      <w:ins w:id="3108" w:author="Doug Gross" w:date="2018-05-10T20:06:00Z">
        <w:r w:rsidR="00BF3303">
          <w:rPr>
            <w:rFonts w:ascii="Calibri" w:hAnsi="Calibri"/>
            <w:spacing w:val="-6"/>
          </w:rPr>
          <w:t>will offer</w:t>
        </w:r>
      </w:ins>
      <w:del w:id="3109" w:author="Doug Gross" w:date="2018-05-08T07:48:00Z">
        <w:r w:rsidDel="003417CF">
          <w:rPr>
            <w:rFonts w:ascii="Calibri" w:hAnsi="Calibri"/>
            <w:spacing w:val="-6"/>
          </w:rPr>
          <w:delText>has</w:delText>
        </w:r>
      </w:del>
      <w:r>
        <w:rPr>
          <w:rFonts w:ascii="Calibri" w:hAnsi="Calibri"/>
          <w:spacing w:val="-6"/>
        </w:rPr>
        <w:t xml:space="preserve"> considerable value to each side</w:t>
      </w:r>
      <w:ins w:id="3110" w:author="Doug Gross" w:date="2018-05-10T20:07:00Z">
        <w:r w:rsidR="00BF3303">
          <w:rPr>
            <w:rFonts w:ascii="Calibri" w:hAnsi="Calibri"/>
            <w:spacing w:val="-6"/>
          </w:rPr>
          <w:t xml:space="preserve">, </w:t>
        </w:r>
      </w:ins>
      <w:del w:id="3111" w:author="Doug Gross" w:date="2018-05-10T20:07:00Z">
        <w:r w:rsidDel="00BF3303">
          <w:rPr>
            <w:rFonts w:ascii="Calibri" w:hAnsi="Calibri"/>
            <w:spacing w:val="-6"/>
          </w:rPr>
          <w:delText>. W</w:delText>
        </w:r>
      </w:del>
      <w:del w:id="3112" w:author="Doug Gross" w:date="2018-05-10T20:06:00Z">
        <w:r w:rsidDel="00BF3303">
          <w:rPr>
            <w:rFonts w:ascii="Calibri" w:hAnsi="Calibri"/>
            <w:spacing w:val="-6"/>
          </w:rPr>
          <w:delText xml:space="preserve">e must </w:delText>
        </w:r>
      </w:del>
      <w:del w:id="3113" w:author="Doug Gross" w:date="2018-05-10T20:07:00Z">
        <w:r w:rsidDel="00BF3303">
          <w:rPr>
            <w:rFonts w:ascii="Calibri" w:hAnsi="Calibri"/>
            <w:spacing w:val="-6"/>
          </w:rPr>
          <w:delText xml:space="preserve">attract shippers and drivers to our solution </w:delText>
        </w:r>
      </w:del>
      <w:r>
        <w:rPr>
          <w:rFonts w:ascii="Calibri" w:hAnsi="Calibri"/>
          <w:spacing w:val="-6"/>
        </w:rPr>
        <w:t>with value propositions exclusively crafted for each</w:t>
      </w:r>
      <w:ins w:id="3114" w:author="Doug Gross" w:date="2018-05-08T07:48:00Z">
        <w:r w:rsidR="003417CF">
          <w:rPr>
            <w:rFonts w:ascii="Calibri" w:hAnsi="Calibri"/>
            <w:spacing w:val="-6"/>
          </w:rPr>
          <w:t xml:space="preserve"> respective</w:t>
        </w:r>
      </w:ins>
      <w:r>
        <w:rPr>
          <w:rFonts w:ascii="Calibri" w:hAnsi="Calibri"/>
          <w:spacing w:val="-6"/>
        </w:rPr>
        <w:t xml:space="preserve"> audience.</w:t>
      </w:r>
    </w:p>
    <w:p w14:paraId="02B828A9" w14:textId="77777777" w:rsidR="00CF5879" w:rsidRDefault="00CF5879">
      <w:pPr>
        <w:pStyle w:val="Body"/>
        <w:rPr>
          <w:rFonts w:ascii="Calibri" w:eastAsia="Calibri" w:hAnsi="Calibri" w:cs="Calibri"/>
        </w:rPr>
      </w:pPr>
    </w:p>
    <w:p w14:paraId="6DFC8B92" w14:textId="2E13C2B3" w:rsidR="00CF5879" w:rsidRDefault="0081616C">
      <w:pPr>
        <w:pStyle w:val="Body"/>
        <w:rPr>
          <w:rFonts w:ascii="Calibri" w:eastAsia="Calibri" w:hAnsi="Calibri" w:cs="Calibri"/>
          <w:spacing w:val="-6"/>
        </w:rPr>
      </w:pPr>
      <w:r>
        <w:rPr>
          <w:rFonts w:ascii="Calibri" w:hAnsi="Calibri"/>
          <w:spacing w:val="-6"/>
        </w:rPr>
        <w:t xml:space="preserve">For </w:t>
      </w:r>
      <w:del w:id="3115" w:author="Doug Gross" w:date="2018-05-10T20:07:00Z">
        <w:r w:rsidDel="00BF3303">
          <w:rPr>
            <w:rFonts w:ascii="Calibri" w:hAnsi="Calibri"/>
            <w:spacing w:val="-6"/>
          </w:rPr>
          <w:delText xml:space="preserve">the </w:delText>
        </w:r>
      </w:del>
      <w:r>
        <w:rPr>
          <w:rFonts w:ascii="Calibri" w:hAnsi="Calibri"/>
          <w:spacing w:val="-6"/>
        </w:rPr>
        <w:t xml:space="preserve">shippers we intend to improve the </w:t>
      </w:r>
      <w:del w:id="3116" w:author="Doug Gross" w:date="2018-05-10T20:10:00Z">
        <w:r w:rsidDel="00BF3303">
          <w:rPr>
            <w:rFonts w:ascii="Calibri" w:hAnsi="Calibri"/>
            <w:spacing w:val="-6"/>
          </w:rPr>
          <w:delText xml:space="preserve">action </w:delText>
        </w:r>
      </w:del>
      <w:ins w:id="3117" w:author="Doug Gross" w:date="2018-05-10T20:10:00Z">
        <w:r w:rsidR="00BF3303">
          <w:rPr>
            <w:rFonts w:ascii="Calibri" w:hAnsi="Calibri"/>
            <w:spacing w:val="-6"/>
          </w:rPr>
          <w:t xml:space="preserve">experience </w:t>
        </w:r>
      </w:ins>
      <w:r>
        <w:rPr>
          <w:rFonts w:ascii="Calibri" w:hAnsi="Calibri"/>
          <w:spacing w:val="-6"/>
        </w:rPr>
        <w:t xml:space="preserve">of arranging </w:t>
      </w:r>
      <w:ins w:id="3118" w:author="Doug Gross" w:date="2018-05-10T20:08:00Z">
        <w:r w:rsidR="00BF3303">
          <w:rPr>
            <w:rFonts w:ascii="Calibri" w:hAnsi="Calibri"/>
            <w:spacing w:val="-6"/>
          </w:rPr>
          <w:t>for and securing</w:t>
        </w:r>
      </w:ins>
      <w:del w:id="3119" w:author="Doug Gross" w:date="2018-05-10T20:08:00Z">
        <w:r w:rsidDel="00BF3303">
          <w:rPr>
            <w:rFonts w:ascii="Calibri" w:hAnsi="Calibri"/>
            <w:spacing w:val="-6"/>
          </w:rPr>
          <w:delText>and purchasi</w:delText>
        </w:r>
      </w:del>
      <w:del w:id="3120" w:author="Doug Gross" w:date="2018-05-10T20:07:00Z">
        <w:r w:rsidDel="00BF3303">
          <w:rPr>
            <w:rFonts w:ascii="Calibri" w:hAnsi="Calibri"/>
            <w:spacing w:val="-6"/>
          </w:rPr>
          <w:delText>ng</w:delText>
        </w:r>
      </w:del>
      <w:r>
        <w:rPr>
          <w:rFonts w:ascii="Calibri" w:hAnsi="Calibri"/>
          <w:spacing w:val="-6"/>
        </w:rPr>
        <w:t xml:space="preserve"> </w:t>
      </w:r>
      <w:del w:id="3121" w:author="Doug Gross" w:date="2018-05-10T20:07:00Z">
        <w:r w:rsidDel="00BF3303">
          <w:rPr>
            <w:rFonts w:ascii="Calibri" w:hAnsi="Calibri"/>
            <w:spacing w:val="-6"/>
          </w:rPr>
          <w:delText>Less than Truckload (</w:delText>
        </w:r>
      </w:del>
      <w:r>
        <w:rPr>
          <w:rFonts w:ascii="Calibri" w:hAnsi="Calibri"/>
          <w:spacing w:val="-6"/>
        </w:rPr>
        <w:t>LTL</w:t>
      </w:r>
      <w:del w:id="3122" w:author="Doug Gross" w:date="2018-05-10T20:07:00Z">
        <w:r w:rsidDel="00BF3303">
          <w:rPr>
            <w:rFonts w:ascii="Calibri" w:hAnsi="Calibri"/>
            <w:spacing w:val="-6"/>
          </w:rPr>
          <w:delText>)</w:delText>
        </w:r>
      </w:del>
      <w:r>
        <w:rPr>
          <w:rFonts w:ascii="Calibri" w:hAnsi="Calibri"/>
          <w:spacing w:val="-6"/>
        </w:rPr>
        <w:t xml:space="preserve"> freight</w:t>
      </w:r>
      <w:ins w:id="3123" w:author="Doug Gross" w:date="2018-05-10T20:08:00Z">
        <w:r w:rsidR="00BF3303">
          <w:rPr>
            <w:rFonts w:ascii="Calibri" w:hAnsi="Calibri"/>
            <w:spacing w:val="-6"/>
          </w:rPr>
          <w:t xml:space="preserve"> services</w:t>
        </w:r>
      </w:ins>
      <w:r>
        <w:rPr>
          <w:rFonts w:ascii="Calibri" w:hAnsi="Calibri"/>
          <w:spacing w:val="-6"/>
        </w:rPr>
        <w:t xml:space="preserve">. </w:t>
      </w:r>
      <w:r w:rsidR="00E54BCD">
        <w:rPr>
          <w:rFonts w:ascii="Calibri" w:hAnsi="Calibri"/>
          <w:spacing w:val="-6"/>
        </w:rPr>
        <w:t>Project</w:t>
      </w:r>
      <w:r w:rsidR="00293786">
        <w:rPr>
          <w:rFonts w:ascii="Calibri" w:hAnsi="Calibri"/>
          <w:spacing w:val="-6"/>
        </w:rPr>
        <w:t xml:space="preserve"> Freight</w:t>
      </w:r>
      <w:ins w:id="3124" w:author="Doug Gross" w:date="2018-05-10T20:08:00Z">
        <w:r w:rsidR="00BF3303">
          <w:rPr>
            <w:rFonts w:ascii="Calibri" w:hAnsi="Calibri"/>
            <w:spacing w:val="-6"/>
          </w:rPr>
          <w:t>’s</w:t>
        </w:r>
      </w:ins>
      <w:del w:id="3125" w:author="Doug Gross" w:date="2018-05-10T20:08:00Z">
        <w:r w:rsidDel="00BF3303">
          <w:rPr>
            <w:rFonts w:ascii="Calibri" w:hAnsi="Calibri"/>
            <w:spacing w:val="-6"/>
          </w:rPr>
          <w:delText>Our</w:delText>
        </w:r>
      </w:del>
      <w:r>
        <w:rPr>
          <w:rFonts w:ascii="Calibri" w:hAnsi="Calibri"/>
          <w:spacing w:val="-6"/>
        </w:rPr>
        <w:t xml:space="preserve"> </w:t>
      </w:r>
      <w:ins w:id="3126" w:author="Doug Gross" w:date="2018-05-10T20:09:00Z">
        <w:r w:rsidR="00BF3303">
          <w:rPr>
            <w:rFonts w:ascii="Calibri" w:hAnsi="Calibri"/>
            <w:spacing w:val="-6"/>
          </w:rPr>
          <w:t xml:space="preserve">user interface </w:t>
        </w:r>
      </w:ins>
      <w:del w:id="3127" w:author="Doug Gross" w:date="2018-05-10T20:09:00Z">
        <w:r w:rsidDel="00BF3303">
          <w:rPr>
            <w:rFonts w:ascii="Calibri" w:hAnsi="Calibri"/>
            <w:spacing w:val="-6"/>
          </w:rPr>
          <w:delText xml:space="preserve">system </w:delText>
        </w:r>
      </w:del>
      <w:r>
        <w:rPr>
          <w:rFonts w:ascii="Calibri" w:hAnsi="Calibri"/>
          <w:spacing w:val="-6"/>
        </w:rPr>
        <w:t xml:space="preserve">will be </w:t>
      </w:r>
      <w:ins w:id="3128" w:author="Doug Gross" w:date="2018-05-10T20:09:00Z">
        <w:r w:rsidR="00BF3303">
          <w:rPr>
            <w:rFonts w:ascii="Calibri" w:hAnsi="Calibri"/>
            <w:spacing w:val="-6"/>
          </w:rPr>
          <w:t>easy</w:t>
        </w:r>
      </w:ins>
      <w:del w:id="3129" w:author="Doug Gross" w:date="2018-05-10T20:09:00Z">
        <w:r w:rsidDel="00BF3303">
          <w:rPr>
            <w:rFonts w:ascii="Calibri" w:hAnsi="Calibri"/>
            <w:spacing w:val="-6"/>
          </w:rPr>
          <w:delText>accessible</w:delText>
        </w:r>
      </w:del>
      <w:r>
        <w:rPr>
          <w:rFonts w:ascii="Calibri" w:hAnsi="Calibri"/>
          <w:spacing w:val="-6"/>
        </w:rPr>
        <w:t xml:space="preserve"> </w:t>
      </w:r>
      <w:ins w:id="3130" w:author="Doug Gross" w:date="2018-05-10T20:09:00Z">
        <w:r w:rsidR="00BF3303">
          <w:rPr>
            <w:rFonts w:ascii="Calibri" w:hAnsi="Calibri"/>
            <w:spacing w:val="-6"/>
          </w:rPr>
          <w:t>for</w:t>
        </w:r>
      </w:ins>
      <w:del w:id="3131" w:author="Doug Gross" w:date="2018-05-10T20:09:00Z">
        <w:r w:rsidDel="00BF3303">
          <w:rPr>
            <w:rFonts w:ascii="Calibri" w:hAnsi="Calibri"/>
            <w:spacing w:val="-6"/>
          </w:rPr>
          <w:delText>to</w:delText>
        </w:r>
      </w:del>
      <w:r>
        <w:rPr>
          <w:rFonts w:ascii="Calibri" w:hAnsi="Calibri"/>
          <w:spacing w:val="-6"/>
        </w:rPr>
        <w:t xml:space="preserve"> any </w:t>
      </w:r>
      <w:del w:id="3132" w:author="Doug Gross" w:date="2018-05-10T20:09:00Z">
        <w:r w:rsidDel="00BF3303">
          <w:rPr>
            <w:rFonts w:ascii="Calibri" w:hAnsi="Calibri"/>
            <w:spacing w:val="-6"/>
          </w:rPr>
          <w:delText xml:space="preserve">user </w:delText>
        </w:r>
      </w:del>
      <w:r>
        <w:rPr>
          <w:rFonts w:ascii="Calibri" w:hAnsi="Calibri"/>
          <w:spacing w:val="-6"/>
        </w:rPr>
        <w:t xml:space="preserve">level </w:t>
      </w:r>
      <w:ins w:id="3133" w:author="Doug Gross" w:date="2018-05-10T20:09:00Z">
        <w:r w:rsidR="00BF3303">
          <w:rPr>
            <w:rFonts w:ascii="Calibri" w:hAnsi="Calibri"/>
            <w:spacing w:val="-6"/>
          </w:rPr>
          <w:t>of user</w:t>
        </w:r>
      </w:ins>
      <w:ins w:id="3134" w:author="Doug Gross" w:date="2018-05-10T20:11:00Z">
        <w:r w:rsidR="00BF3303">
          <w:rPr>
            <w:rFonts w:ascii="Calibri" w:hAnsi="Calibri"/>
            <w:spacing w:val="-6"/>
          </w:rPr>
          <w:t xml:space="preserve"> to take advantage of</w:t>
        </w:r>
      </w:ins>
      <w:ins w:id="3135" w:author="Doug Gross" w:date="2018-05-10T20:09:00Z">
        <w:r w:rsidR="00BF3303">
          <w:rPr>
            <w:rFonts w:ascii="Calibri" w:hAnsi="Calibri"/>
            <w:spacing w:val="-6"/>
          </w:rPr>
          <w:t xml:space="preserve">, </w:t>
        </w:r>
      </w:ins>
      <w:r>
        <w:rPr>
          <w:rFonts w:ascii="Calibri" w:hAnsi="Calibri"/>
          <w:spacing w:val="-6"/>
        </w:rPr>
        <w:t xml:space="preserve">and </w:t>
      </w:r>
      <w:ins w:id="3136" w:author="Doug Gross" w:date="2018-05-10T20:09:00Z">
        <w:r w:rsidR="00BF3303">
          <w:rPr>
            <w:rFonts w:ascii="Calibri" w:hAnsi="Calibri"/>
            <w:spacing w:val="-6"/>
          </w:rPr>
          <w:t xml:space="preserve">will be </w:t>
        </w:r>
      </w:ins>
      <w:r>
        <w:rPr>
          <w:rFonts w:ascii="Calibri" w:hAnsi="Calibri"/>
          <w:spacing w:val="-6"/>
        </w:rPr>
        <w:t xml:space="preserve">designed to reflect commonly used functionality </w:t>
      </w:r>
      <w:ins w:id="3137" w:author="Doug Gross" w:date="2018-05-10T20:10:00Z">
        <w:r w:rsidR="00BF3303">
          <w:rPr>
            <w:rFonts w:ascii="Calibri" w:hAnsi="Calibri"/>
            <w:spacing w:val="-6"/>
          </w:rPr>
          <w:t>found</w:t>
        </w:r>
      </w:ins>
      <w:del w:id="3138" w:author="Doug Gross" w:date="2018-05-10T20:10:00Z">
        <w:r w:rsidDel="00BF3303">
          <w:rPr>
            <w:rFonts w:ascii="Calibri" w:hAnsi="Calibri"/>
            <w:spacing w:val="-6"/>
          </w:rPr>
          <w:delText>i</w:delText>
        </w:r>
      </w:del>
      <w:del w:id="3139" w:author="Doug Gross" w:date="2018-05-10T20:09:00Z">
        <w:r w:rsidDel="00BF3303">
          <w:rPr>
            <w:rFonts w:ascii="Calibri" w:hAnsi="Calibri"/>
            <w:spacing w:val="-6"/>
          </w:rPr>
          <w:delText>n</w:delText>
        </w:r>
      </w:del>
      <w:r>
        <w:rPr>
          <w:rFonts w:ascii="Calibri" w:hAnsi="Calibri"/>
          <w:spacing w:val="-6"/>
        </w:rPr>
        <w:t xml:space="preserve"> </w:t>
      </w:r>
      <w:ins w:id="3140" w:author="Doug Gross" w:date="2018-05-10T20:10:00Z">
        <w:r w:rsidR="00BF3303">
          <w:rPr>
            <w:rFonts w:ascii="Calibri" w:hAnsi="Calibri"/>
            <w:spacing w:val="-6"/>
          </w:rPr>
          <w:t xml:space="preserve">in </w:t>
        </w:r>
      </w:ins>
      <w:r>
        <w:rPr>
          <w:rFonts w:ascii="Calibri" w:hAnsi="Calibri"/>
          <w:spacing w:val="-6"/>
        </w:rPr>
        <w:t xml:space="preserve">other well trafficked </w:t>
      </w:r>
      <w:ins w:id="3141" w:author="Doug Gross" w:date="2018-05-10T20:08:00Z">
        <w:r w:rsidR="00BF3303">
          <w:rPr>
            <w:rFonts w:ascii="Calibri" w:hAnsi="Calibri"/>
            <w:spacing w:val="-6"/>
          </w:rPr>
          <w:t xml:space="preserve">e-commerce </w:t>
        </w:r>
      </w:ins>
      <w:ins w:id="3142" w:author="Doug Gross" w:date="2018-05-10T20:10:00Z">
        <w:r w:rsidR="00BF3303">
          <w:rPr>
            <w:rFonts w:ascii="Calibri" w:hAnsi="Calibri"/>
            <w:spacing w:val="-6"/>
          </w:rPr>
          <w:t>web</w:t>
        </w:r>
      </w:ins>
      <w:r>
        <w:rPr>
          <w:rFonts w:ascii="Calibri" w:hAnsi="Calibri"/>
          <w:spacing w:val="-6"/>
        </w:rPr>
        <w:t>si</w:t>
      </w:r>
      <w:ins w:id="3143" w:author="Doug Gross" w:date="2018-05-10T20:08:00Z">
        <w:r w:rsidR="00BF3303">
          <w:rPr>
            <w:rFonts w:ascii="Calibri" w:hAnsi="Calibri"/>
            <w:spacing w:val="-6"/>
          </w:rPr>
          <w:t>tes</w:t>
        </w:r>
      </w:ins>
      <w:del w:id="3144" w:author="Doug Gross" w:date="2018-05-10T20:08:00Z">
        <w:r w:rsidDel="00BF3303">
          <w:rPr>
            <w:rFonts w:ascii="Calibri" w:hAnsi="Calibri"/>
            <w:spacing w:val="-6"/>
          </w:rPr>
          <w:delText>ghts</w:delText>
        </w:r>
      </w:del>
      <w:r>
        <w:rPr>
          <w:rFonts w:ascii="Calibri" w:hAnsi="Calibri"/>
          <w:spacing w:val="-6"/>
        </w:rPr>
        <w:t>. As the shipper enters the shipment’s specifications</w:t>
      </w:r>
      <w:ins w:id="3145" w:author="Doug Gross" w:date="2018-05-08T07:49:00Z">
        <w:r w:rsidR="003417CF">
          <w:rPr>
            <w:rFonts w:ascii="Calibri" w:hAnsi="Calibri"/>
            <w:spacing w:val="-6"/>
          </w:rPr>
          <w:t>,</w:t>
        </w:r>
      </w:ins>
      <w:r>
        <w:rPr>
          <w:rFonts w:ascii="Calibri" w:hAnsi="Calibri"/>
          <w:spacing w:val="-6"/>
        </w:rPr>
        <w:t xml:space="preserve"> our system </w:t>
      </w:r>
      <w:ins w:id="3146" w:author="Doug Gross" w:date="2018-05-08T07:49:00Z">
        <w:r w:rsidR="003417CF">
          <w:rPr>
            <w:rFonts w:ascii="Calibri" w:hAnsi="Calibri"/>
            <w:spacing w:val="-6"/>
          </w:rPr>
          <w:t xml:space="preserve">will </w:t>
        </w:r>
      </w:ins>
      <w:r>
        <w:rPr>
          <w:rFonts w:ascii="Calibri" w:hAnsi="Calibri"/>
          <w:spacing w:val="-6"/>
        </w:rPr>
        <w:t>adjust</w:t>
      </w:r>
      <w:ins w:id="3147" w:author="Doug Gross" w:date="2018-05-10T20:11:00Z">
        <w:r w:rsidR="00BF3303">
          <w:rPr>
            <w:rFonts w:ascii="Calibri" w:hAnsi="Calibri"/>
            <w:spacing w:val="-6"/>
          </w:rPr>
          <w:t xml:space="preserve"> displayed</w:t>
        </w:r>
      </w:ins>
      <w:del w:id="3148" w:author="Doug Gross" w:date="2018-05-08T07:49:00Z">
        <w:r w:rsidDel="003417CF">
          <w:rPr>
            <w:rFonts w:ascii="Calibri" w:hAnsi="Calibri"/>
            <w:spacing w:val="-6"/>
          </w:rPr>
          <w:delText>s</w:delText>
        </w:r>
      </w:del>
      <w:r>
        <w:rPr>
          <w:rFonts w:ascii="Calibri" w:hAnsi="Calibri"/>
          <w:spacing w:val="-6"/>
        </w:rPr>
        <w:t xml:space="preserve"> costs and driver pools in </w:t>
      </w:r>
      <w:r w:rsidRPr="004D7664">
        <w:rPr>
          <w:rFonts w:ascii="Calibri" w:hAnsi="Calibri"/>
          <w:spacing w:val="-6"/>
        </w:rPr>
        <w:t>real-time. This functionality will allow the shipper to align their budget with the</w:t>
      </w:r>
      <w:ins w:id="3149" w:author="Doug Gross" w:date="2018-05-10T20:11:00Z">
        <w:r w:rsidR="00BF3303" w:rsidRPr="003A14C2">
          <w:rPr>
            <w:rFonts w:ascii="Calibri" w:hAnsi="Calibri"/>
            <w:spacing w:val="-6"/>
          </w:rPr>
          <w:t xml:space="preserve"> services they</w:t>
        </w:r>
      </w:ins>
      <w:del w:id="3150" w:author="Doug Gross" w:date="2018-05-10T20:11:00Z">
        <w:r w:rsidRPr="003A14C2" w:rsidDel="00BF3303">
          <w:rPr>
            <w:rFonts w:ascii="Calibri" w:hAnsi="Calibri"/>
            <w:spacing w:val="-6"/>
          </w:rPr>
          <w:delText>ir</w:delText>
        </w:r>
      </w:del>
      <w:r w:rsidRPr="003A14C2">
        <w:rPr>
          <w:rFonts w:ascii="Calibri" w:hAnsi="Calibri"/>
          <w:spacing w:val="-6"/>
        </w:rPr>
        <w:t xml:space="preserve"> </w:t>
      </w:r>
      <w:ins w:id="3151" w:author="Doug Gross" w:date="2018-05-08T07:49:00Z">
        <w:r w:rsidR="003417CF" w:rsidRPr="003A14C2">
          <w:rPr>
            <w:rFonts w:ascii="Calibri" w:hAnsi="Calibri"/>
            <w:spacing w:val="-6"/>
          </w:rPr>
          <w:t>requir</w:t>
        </w:r>
      </w:ins>
      <w:ins w:id="3152" w:author="Doug Gross" w:date="2018-05-10T20:12:00Z">
        <w:r w:rsidR="00BF3303" w:rsidRPr="003A14C2">
          <w:rPr>
            <w:rFonts w:ascii="Calibri" w:hAnsi="Calibri"/>
            <w:spacing w:val="-6"/>
          </w:rPr>
          <w:t>e</w:t>
        </w:r>
      </w:ins>
      <w:del w:id="3153" w:author="Doug Gross" w:date="2018-05-08T07:49:00Z">
        <w:r w:rsidRPr="003A14C2" w:rsidDel="003417CF">
          <w:rPr>
            <w:rFonts w:ascii="Calibri" w:hAnsi="Calibri"/>
            <w:spacing w:val="-6"/>
          </w:rPr>
          <w:delText xml:space="preserve">needed </w:delText>
        </w:r>
      </w:del>
      <w:del w:id="3154" w:author="Doug Gross" w:date="2018-05-10T20:12:00Z">
        <w:r w:rsidRPr="003A14C2" w:rsidDel="00BF3303">
          <w:rPr>
            <w:rFonts w:ascii="Calibri" w:hAnsi="Calibri"/>
            <w:spacing w:val="-6"/>
          </w:rPr>
          <w:delText>services</w:delText>
        </w:r>
      </w:del>
      <w:r w:rsidRPr="003A14C2">
        <w:rPr>
          <w:rFonts w:ascii="Calibri" w:hAnsi="Calibri"/>
          <w:spacing w:val="-6"/>
        </w:rPr>
        <w:t>. T</w:t>
      </w:r>
      <w:ins w:id="3155" w:author="Doug Gross" w:date="2018-05-10T20:12:00Z">
        <w:r w:rsidR="00BF3303" w:rsidRPr="003A14C2">
          <w:rPr>
            <w:rFonts w:ascii="Calibri" w:hAnsi="Calibri"/>
            <w:spacing w:val="-6"/>
          </w:rPr>
          <w:t>ransactions</w:t>
        </w:r>
      </w:ins>
      <w:del w:id="3156" w:author="Doug Gross" w:date="2018-05-10T20:12:00Z">
        <w:r w:rsidRPr="003A14C2" w:rsidDel="00BF3303">
          <w:rPr>
            <w:rFonts w:ascii="Calibri" w:hAnsi="Calibri"/>
            <w:spacing w:val="-6"/>
          </w:rPr>
          <w:delText>here</w:delText>
        </w:r>
      </w:del>
      <w:r w:rsidRPr="003A14C2">
        <w:rPr>
          <w:rFonts w:ascii="Calibri" w:hAnsi="Calibri"/>
          <w:spacing w:val="-6"/>
        </w:rPr>
        <w:t xml:space="preserve"> will </w:t>
      </w:r>
      <w:ins w:id="3157" w:author="Doug Gross" w:date="2018-05-10T20:12:00Z">
        <w:r w:rsidR="00BF3303" w:rsidRPr="003A14C2">
          <w:rPr>
            <w:rFonts w:ascii="Calibri" w:hAnsi="Calibri"/>
            <w:spacing w:val="-6"/>
          </w:rPr>
          <w:t xml:space="preserve">carry </w:t>
        </w:r>
      </w:ins>
      <w:del w:id="3158" w:author="Doug Gross" w:date="2018-05-10T20:12:00Z">
        <w:r w:rsidRPr="003A14C2" w:rsidDel="00BF3303">
          <w:rPr>
            <w:rFonts w:ascii="Calibri" w:hAnsi="Calibri"/>
            <w:spacing w:val="-6"/>
          </w:rPr>
          <w:delText xml:space="preserve">be </w:delText>
        </w:r>
      </w:del>
      <w:r w:rsidRPr="003A14C2">
        <w:rPr>
          <w:rFonts w:ascii="Calibri" w:hAnsi="Calibri"/>
          <w:spacing w:val="-6"/>
        </w:rPr>
        <w:t xml:space="preserve">no hidden costs </w:t>
      </w:r>
      <w:del w:id="3159" w:author="Doug Gross" w:date="2018-05-10T20:12:00Z">
        <w:r w:rsidRPr="003A14C2" w:rsidDel="00BF3303">
          <w:rPr>
            <w:rFonts w:ascii="Calibri" w:hAnsi="Calibri"/>
            <w:spacing w:val="-6"/>
          </w:rPr>
          <w:delText xml:space="preserve">in their transaction </w:delText>
        </w:r>
      </w:del>
      <w:r w:rsidRPr="003A14C2">
        <w:rPr>
          <w:rFonts w:ascii="Calibri" w:hAnsi="Calibri"/>
          <w:spacing w:val="-6"/>
        </w:rPr>
        <w:t xml:space="preserve">and </w:t>
      </w:r>
      <w:del w:id="3160" w:author="Doug Gross" w:date="2018-05-10T20:12:00Z">
        <w:r w:rsidRPr="003A14C2" w:rsidDel="00BF3303">
          <w:rPr>
            <w:rFonts w:ascii="Calibri" w:hAnsi="Calibri"/>
            <w:spacing w:val="-6"/>
          </w:rPr>
          <w:delText xml:space="preserve">the </w:delText>
        </w:r>
      </w:del>
      <w:r w:rsidRPr="003A14C2">
        <w:rPr>
          <w:rFonts w:ascii="Calibri" w:hAnsi="Calibri"/>
          <w:spacing w:val="-6"/>
        </w:rPr>
        <w:t>shipper</w:t>
      </w:r>
      <w:ins w:id="3161" w:author="Doug Gross" w:date="2018-05-10T20:12:00Z">
        <w:r w:rsidR="00BF3303" w:rsidRPr="003A14C2">
          <w:rPr>
            <w:rFonts w:ascii="Calibri" w:hAnsi="Calibri"/>
            <w:spacing w:val="-6"/>
          </w:rPr>
          <w:t>s</w:t>
        </w:r>
      </w:ins>
      <w:r w:rsidRPr="003A14C2">
        <w:rPr>
          <w:rFonts w:ascii="Calibri" w:hAnsi="Calibri"/>
          <w:spacing w:val="-6"/>
        </w:rPr>
        <w:t xml:space="preserve"> will </w:t>
      </w:r>
      <w:ins w:id="3162" w:author="Doug Gross" w:date="2018-05-10T20:13:00Z">
        <w:r w:rsidR="00BF3303" w:rsidRPr="003A14C2">
          <w:rPr>
            <w:rFonts w:ascii="Calibri" w:hAnsi="Calibri"/>
            <w:spacing w:val="-6"/>
          </w:rPr>
          <w:t xml:space="preserve">enjoy full transparency related to </w:t>
        </w:r>
      </w:ins>
      <w:del w:id="3163" w:author="Doug Gross" w:date="2018-05-10T20:13:00Z">
        <w:r w:rsidRPr="003A14C2" w:rsidDel="00BF3303">
          <w:rPr>
            <w:rFonts w:ascii="Calibri" w:hAnsi="Calibri"/>
            <w:spacing w:val="-6"/>
          </w:rPr>
          <w:delText xml:space="preserve">have true knowledge of </w:delText>
        </w:r>
      </w:del>
      <w:r w:rsidRPr="003A14C2">
        <w:rPr>
          <w:rFonts w:ascii="Calibri" w:hAnsi="Calibri"/>
          <w:spacing w:val="-6"/>
        </w:rPr>
        <w:t>the</w:t>
      </w:r>
      <w:ins w:id="3164" w:author="Doug Gross" w:date="2018-05-10T20:13:00Z">
        <w:r w:rsidR="00BF3303" w:rsidRPr="003A14C2">
          <w:rPr>
            <w:rFonts w:ascii="Calibri" w:hAnsi="Calibri"/>
            <w:spacing w:val="-6"/>
          </w:rPr>
          <w:t xml:space="preserve"> fees</w:t>
        </w:r>
      </w:ins>
      <w:del w:id="3165" w:author="Doug Gross" w:date="2018-05-10T20:13:00Z">
        <w:r w:rsidRPr="003A14C2" w:rsidDel="00BF3303">
          <w:rPr>
            <w:rFonts w:ascii="Calibri" w:hAnsi="Calibri"/>
            <w:spacing w:val="-6"/>
          </w:rPr>
          <w:delText xml:space="preserve"> cost</w:delText>
        </w:r>
      </w:del>
      <w:r w:rsidRPr="003A14C2">
        <w:rPr>
          <w:rFonts w:ascii="Calibri" w:hAnsi="Calibri"/>
          <w:spacing w:val="-6"/>
        </w:rPr>
        <w:t xml:space="preserve"> for </w:t>
      </w:r>
      <w:del w:id="3166" w:author="Doug Gross" w:date="2018-05-10T20:13:00Z">
        <w:r w:rsidRPr="003A14C2" w:rsidDel="00BF3303">
          <w:rPr>
            <w:rFonts w:ascii="Calibri" w:hAnsi="Calibri"/>
            <w:spacing w:val="-6"/>
          </w:rPr>
          <w:delText xml:space="preserve">each </w:delText>
        </w:r>
      </w:del>
      <w:r w:rsidRPr="003A14C2">
        <w:rPr>
          <w:rFonts w:ascii="Calibri" w:hAnsi="Calibri"/>
          <w:spacing w:val="-6"/>
        </w:rPr>
        <w:t>service</w:t>
      </w:r>
      <w:ins w:id="3167" w:author="Doug Gross" w:date="2018-05-10T20:13:00Z">
        <w:r w:rsidR="00BF3303" w:rsidRPr="003A14C2">
          <w:rPr>
            <w:rFonts w:ascii="Calibri" w:hAnsi="Calibri"/>
            <w:spacing w:val="-6"/>
          </w:rPr>
          <w:t>s</w:t>
        </w:r>
      </w:ins>
      <w:r w:rsidRPr="003A14C2">
        <w:rPr>
          <w:rFonts w:ascii="Calibri" w:hAnsi="Calibri"/>
          <w:spacing w:val="-6"/>
        </w:rPr>
        <w:t xml:space="preserve"> they select. </w:t>
      </w:r>
      <w:r w:rsidR="00E54BCD">
        <w:rPr>
          <w:rFonts w:ascii="Calibri" w:hAnsi="Calibri"/>
          <w:spacing w:val="-6"/>
        </w:rPr>
        <w:t>Project</w:t>
      </w:r>
      <w:r w:rsidR="00293786">
        <w:rPr>
          <w:rFonts w:ascii="Calibri" w:hAnsi="Calibri"/>
          <w:spacing w:val="-6"/>
        </w:rPr>
        <w:t xml:space="preserve"> Freight</w:t>
      </w:r>
      <w:r w:rsidRPr="003A14C2">
        <w:rPr>
          <w:rFonts w:ascii="Calibri" w:hAnsi="Calibri"/>
          <w:spacing w:val="-6"/>
        </w:rPr>
        <w:t xml:space="preserve">’s service </w:t>
      </w:r>
      <w:ins w:id="3168" w:author="Doug Gross" w:date="2018-05-10T20:14:00Z">
        <w:r w:rsidR="00BF3303" w:rsidRPr="003A14C2">
          <w:rPr>
            <w:rFonts w:ascii="Calibri" w:hAnsi="Calibri"/>
            <w:spacing w:val="-6"/>
          </w:rPr>
          <w:t xml:space="preserve">fee </w:t>
        </w:r>
      </w:ins>
      <w:del w:id="3169" w:author="Doug Gross" w:date="2018-05-10T20:14:00Z">
        <w:r w:rsidRPr="003A14C2" w:rsidDel="00BF3303">
          <w:rPr>
            <w:rFonts w:ascii="Calibri" w:hAnsi="Calibri"/>
            <w:spacing w:val="-6"/>
          </w:rPr>
          <w:delText>charge</w:delText>
        </w:r>
      </w:del>
      <w:del w:id="3170" w:author="Doug Gross" w:date="2018-05-10T20:13:00Z">
        <w:r w:rsidRPr="003A14C2" w:rsidDel="00BF3303">
          <w:rPr>
            <w:rFonts w:ascii="Calibri" w:hAnsi="Calibri"/>
            <w:spacing w:val="-6"/>
          </w:rPr>
          <w:delText xml:space="preserve"> </w:delText>
        </w:r>
      </w:del>
      <w:r w:rsidRPr="003A14C2">
        <w:rPr>
          <w:rFonts w:ascii="Calibri" w:hAnsi="Calibri"/>
          <w:spacing w:val="-6"/>
        </w:rPr>
        <w:t xml:space="preserve">to the shipper of 10% </w:t>
      </w:r>
      <w:ins w:id="3171" w:author="Doug Gross" w:date="2018-05-10T20:14:00Z">
        <w:r w:rsidR="00AC25D1" w:rsidRPr="003A14C2">
          <w:rPr>
            <w:rFonts w:ascii="Calibri" w:hAnsi="Calibri"/>
            <w:spacing w:val="-6"/>
          </w:rPr>
          <w:t xml:space="preserve">the freight carrying fees </w:t>
        </w:r>
      </w:ins>
      <w:r w:rsidRPr="003A14C2">
        <w:rPr>
          <w:rFonts w:ascii="Calibri" w:hAnsi="Calibri"/>
          <w:spacing w:val="-6"/>
        </w:rPr>
        <w:t>will be stated clearly and separately on each transaction.</w:t>
      </w:r>
      <w:r>
        <w:rPr>
          <w:rFonts w:ascii="Calibri" w:hAnsi="Calibri"/>
          <w:spacing w:val="-6"/>
        </w:rPr>
        <w:t xml:space="preserve"> </w:t>
      </w:r>
    </w:p>
    <w:p w14:paraId="0C835861" w14:textId="77777777" w:rsidR="00CF5879" w:rsidRDefault="00CF5879">
      <w:pPr>
        <w:pStyle w:val="Body"/>
        <w:rPr>
          <w:rFonts w:ascii="Calibri" w:eastAsia="Calibri" w:hAnsi="Calibri" w:cs="Calibri"/>
        </w:rPr>
      </w:pPr>
    </w:p>
    <w:p w14:paraId="26B14C6C" w14:textId="62FE0B18" w:rsidR="003417CF" w:rsidRDefault="0081616C">
      <w:pPr>
        <w:pStyle w:val="Body"/>
        <w:rPr>
          <w:ins w:id="3172" w:author="Doug Gross" w:date="2018-05-08T07:51:00Z"/>
          <w:rFonts w:ascii="Calibri" w:hAnsi="Calibri"/>
          <w:spacing w:val="-6"/>
        </w:rPr>
      </w:pPr>
      <w:r>
        <w:rPr>
          <w:rFonts w:ascii="Calibri" w:hAnsi="Calibri"/>
          <w:spacing w:val="-6"/>
        </w:rPr>
        <w:t xml:space="preserve">Another value proposition </w:t>
      </w:r>
      <w:ins w:id="3173" w:author="Doug Gross" w:date="2018-05-08T07:49:00Z">
        <w:r w:rsidR="003417CF">
          <w:rPr>
            <w:rFonts w:ascii="Calibri" w:hAnsi="Calibri"/>
            <w:spacing w:val="-6"/>
          </w:rPr>
          <w:t>provided</w:t>
        </w:r>
      </w:ins>
      <w:del w:id="3174" w:author="Doug Gross" w:date="2018-05-08T07:49:00Z">
        <w:r w:rsidDel="003417CF">
          <w:rPr>
            <w:rFonts w:ascii="Calibri" w:hAnsi="Calibri"/>
            <w:spacing w:val="-6"/>
          </w:rPr>
          <w:delText>added</w:delText>
        </w:r>
      </w:del>
      <w:r>
        <w:rPr>
          <w:rFonts w:ascii="Calibri" w:hAnsi="Calibri"/>
          <w:spacing w:val="-6"/>
        </w:rPr>
        <w:t xml:space="preserve"> for the shipper will be </w:t>
      </w:r>
      <w:del w:id="3175" w:author="Doug Gross" w:date="2018-05-10T20:16:00Z">
        <w:r w:rsidDel="003A14C2">
          <w:rPr>
            <w:rFonts w:ascii="Calibri" w:hAnsi="Calibri"/>
            <w:spacing w:val="-6"/>
          </w:rPr>
          <w:delText xml:space="preserve">our </w:delText>
        </w:r>
      </w:del>
      <w:r w:rsidR="00E54BCD">
        <w:rPr>
          <w:rFonts w:ascii="Calibri" w:hAnsi="Calibri"/>
          <w:spacing w:val="-6"/>
        </w:rPr>
        <w:t>Project</w:t>
      </w:r>
      <w:r w:rsidR="00293786">
        <w:rPr>
          <w:rFonts w:ascii="Calibri" w:hAnsi="Calibri"/>
          <w:spacing w:val="-6"/>
        </w:rPr>
        <w:t xml:space="preserve"> Freight</w:t>
      </w:r>
      <w:ins w:id="3176" w:author="Doug Gross" w:date="2018-05-10T20:16:00Z">
        <w:r w:rsidR="003A14C2">
          <w:rPr>
            <w:rFonts w:ascii="Calibri" w:hAnsi="Calibri"/>
            <w:spacing w:val="-6"/>
          </w:rPr>
          <w:t xml:space="preserve">’s </w:t>
        </w:r>
      </w:ins>
      <w:r>
        <w:rPr>
          <w:rFonts w:ascii="Calibri" w:hAnsi="Calibri"/>
          <w:spacing w:val="-6"/>
        </w:rPr>
        <w:t xml:space="preserve">vetting process </w:t>
      </w:r>
      <w:ins w:id="3177" w:author="Doug Gross" w:date="2018-05-10T20:16:00Z">
        <w:r w:rsidR="003A14C2">
          <w:rPr>
            <w:rFonts w:ascii="Calibri" w:hAnsi="Calibri"/>
            <w:spacing w:val="-6"/>
          </w:rPr>
          <w:t>for</w:t>
        </w:r>
      </w:ins>
      <w:del w:id="3178" w:author="Doug Gross" w:date="2018-05-10T20:16:00Z">
        <w:r w:rsidDel="003A14C2">
          <w:rPr>
            <w:rFonts w:ascii="Calibri" w:hAnsi="Calibri"/>
            <w:spacing w:val="-6"/>
          </w:rPr>
          <w:delText>of</w:delText>
        </w:r>
      </w:del>
      <w:r>
        <w:rPr>
          <w:rFonts w:ascii="Calibri" w:hAnsi="Calibri"/>
          <w:spacing w:val="-6"/>
        </w:rPr>
        <w:t xml:space="preserve"> each driver. During driver sign-up, we will verify the</w:t>
      </w:r>
      <w:del w:id="3179" w:author="Doug Gross" w:date="2018-05-08T07:50:00Z">
        <w:r w:rsidDel="003417CF">
          <w:rPr>
            <w:rFonts w:ascii="Calibri" w:hAnsi="Calibri"/>
            <w:spacing w:val="-6"/>
          </w:rPr>
          <w:delText>ir</w:delText>
        </w:r>
      </w:del>
      <w:r>
        <w:rPr>
          <w:rFonts w:ascii="Calibri" w:hAnsi="Calibri"/>
          <w:spacing w:val="-6"/>
        </w:rPr>
        <w:t xml:space="preserve"> status</w:t>
      </w:r>
      <w:ins w:id="3180" w:author="Doug Gross" w:date="2018-05-08T07:50:00Z">
        <w:r w:rsidR="003417CF">
          <w:rPr>
            <w:rFonts w:ascii="Calibri" w:hAnsi="Calibri"/>
            <w:spacing w:val="-6"/>
          </w:rPr>
          <w:t xml:space="preserve"> of the driver</w:t>
        </w:r>
      </w:ins>
      <w:r>
        <w:rPr>
          <w:rFonts w:ascii="Calibri" w:hAnsi="Calibri"/>
          <w:spacing w:val="-6"/>
        </w:rPr>
        <w:t xml:space="preserve"> with the Federal Motor Carrier Safety Administration</w:t>
      </w:r>
      <w:ins w:id="3181" w:author="Doug Gross" w:date="2018-05-08T07:50:00Z">
        <w:r w:rsidR="003417CF">
          <w:rPr>
            <w:rFonts w:ascii="Calibri" w:hAnsi="Calibri"/>
            <w:spacing w:val="-6"/>
          </w:rPr>
          <w:t>, as well as vet</w:t>
        </w:r>
      </w:ins>
      <w:r>
        <w:rPr>
          <w:rFonts w:ascii="Calibri" w:hAnsi="Calibri"/>
          <w:spacing w:val="-6"/>
        </w:rPr>
        <w:t xml:space="preserve"> </w:t>
      </w:r>
      <w:del w:id="3182" w:author="Doug Gross" w:date="2018-05-08T07:50:00Z">
        <w:r w:rsidDel="003417CF">
          <w:rPr>
            <w:rFonts w:ascii="Calibri" w:hAnsi="Calibri"/>
            <w:spacing w:val="-6"/>
          </w:rPr>
          <w:delText xml:space="preserve">and </w:delText>
        </w:r>
      </w:del>
      <w:r>
        <w:rPr>
          <w:rFonts w:ascii="Calibri" w:hAnsi="Calibri"/>
          <w:spacing w:val="-6"/>
        </w:rPr>
        <w:t>the</w:t>
      </w:r>
      <w:ins w:id="3183" w:author="Doug Gross" w:date="2018-05-08T07:50:00Z">
        <w:r w:rsidR="003417CF">
          <w:rPr>
            <w:rFonts w:ascii="Calibri" w:hAnsi="Calibri"/>
            <w:spacing w:val="-6"/>
          </w:rPr>
          <w:t xml:space="preserve"> status of their</w:t>
        </w:r>
      </w:ins>
      <w:del w:id="3184" w:author="Doug Gross" w:date="2018-05-08T07:50:00Z">
        <w:r w:rsidDel="003417CF">
          <w:rPr>
            <w:rFonts w:ascii="Calibri" w:hAnsi="Calibri"/>
            <w:spacing w:val="-6"/>
          </w:rPr>
          <w:delText>ir</w:delText>
        </w:r>
      </w:del>
      <w:r>
        <w:rPr>
          <w:rFonts w:ascii="Calibri" w:hAnsi="Calibri"/>
          <w:spacing w:val="-6"/>
        </w:rPr>
        <w:t xml:space="preserve"> </w:t>
      </w:r>
      <w:del w:id="3185" w:author="Doug Gross" w:date="2018-05-08T07:50:00Z">
        <w:r w:rsidDel="003417CF">
          <w:rPr>
            <w:rFonts w:ascii="Calibri" w:hAnsi="Calibri"/>
            <w:spacing w:val="-6"/>
          </w:rPr>
          <w:delText xml:space="preserve">current </w:delText>
        </w:r>
      </w:del>
      <w:r>
        <w:rPr>
          <w:rFonts w:ascii="Calibri" w:hAnsi="Calibri"/>
          <w:spacing w:val="-6"/>
        </w:rPr>
        <w:t xml:space="preserve">insurance paperwork. </w:t>
      </w:r>
      <w:ins w:id="3186" w:author="Doug Gross" w:date="2018-05-10T20:17:00Z">
        <w:r w:rsidR="003A14C2">
          <w:rPr>
            <w:rFonts w:ascii="Calibri" w:hAnsi="Calibri"/>
            <w:spacing w:val="-6"/>
          </w:rPr>
          <w:t>We</w:t>
        </w:r>
      </w:ins>
      <w:del w:id="3187" w:author="Doug Gross" w:date="2018-05-10T20:17:00Z">
        <w:r w:rsidDel="003A14C2">
          <w:rPr>
            <w:rFonts w:ascii="Calibri" w:hAnsi="Calibri"/>
            <w:spacing w:val="-6"/>
          </w:rPr>
          <w:delText>Then we</w:delText>
        </w:r>
      </w:del>
      <w:r>
        <w:rPr>
          <w:rFonts w:ascii="Calibri" w:hAnsi="Calibri"/>
          <w:spacing w:val="-6"/>
        </w:rPr>
        <w:t xml:space="preserve"> </w:t>
      </w:r>
      <w:ins w:id="3188" w:author="Doug Gross" w:date="2018-05-10T20:17:00Z">
        <w:r w:rsidR="003A14C2">
          <w:rPr>
            <w:rFonts w:ascii="Calibri" w:hAnsi="Calibri"/>
            <w:spacing w:val="-6"/>
          </w:rPr>
          <w:t xml:space="preserve">will </w:t>
        </w:r>
      </w:ins>
      <w:r>
        <w:rPr>
          <w:rFonts w:ascii="Calibri" w:hAnsi="Calibri"/>
          <w:spacing w:val="-6"/>
        </w:rPr>
        <w:t>develop a protocol to continue to check</w:t>
      </w:r>
      <w:ins w:id="3189" w:author="Doug Gross" w:date="2018-05-08T07:50:00Z">
        <w:r w:rsidR="003417CF">
          <w:rPr>
            <w:rFonts w:ascii="Calibri" w:hAnsi="Calibri"/>
            <w:spacing w:val="-6"/>
          </w:rPr>
          <w:t xml:space="preserve"> on these items</w:t>
        </w:r>
      </w:ins>
      <w:r>
        <w:rPr>
          <w:rFonts w:ascii="Calibri" w:hAnsi="Calibri"/>
          <w:spacing w:val="-6"/>
        </w:rPr>
        <w:t xml:space="preserve"> throughout the year. We will continually monitor a driver’s work history with </w:t>
      </w:r>
      <w:r w:rsidR="00E54BCD">
        <w:rPr>
          <w:rFonts w:ascii="Calibri" w:hAnsi="Calibri"/>
          <w:spacing w:val="-6"/>
        </w:rPr>
        <w:t>Project</w:t>
      </w:r>
      <w:r w:rsidR="00293786">
        <w:rPr>
          <w:rFonts w:ascii="Calibri" w:hAnsi="Calibri"/>
          <w:spacing w:val="-6"/>
        </w:rPr>
        <w:t xml:space="preserve"> Freight</w:t>
      </w:r>
      <w:r>
        <w:rPr>
          <w:rFonts w:ascii="Calibri" w:hAnsi="Calibri"/>
          <w:spacing w:val="-6"/>
        </w:rPr>
        <w:t>. The smoother the shipment’s process and delivery, the better experience for our customers.  Our company will expect a high level of transparency and follow</w:t>
      </w:r>
      <w:del w:id="3190" w:author="Siedenburg" w:date="2018-04-06T11:31:00Z">
        <w:r>
          <w:rPr>
            <w:rFonts w:ascii="Calibri" w:hAnsi="Calibri"/>
            <w:spacing w:val="-6"/>
          </w:rPr>
          <w:delText xml:space="preserve"> </w:delText>
        </w:r>
      </w:del>
      <w:ins w:id="3191" w:author="Siedenburg" w:date="2018-04-06T11:31:00Z">
        <w:r>
          <w:rPr>
            <w:rFonts w:ascii="Calibri" w:hAnsi="Calibri"/>
            <w:spacing w:val="-6"/>
          </w:rPr>
          <w:t>-</w:t>
        </w:r>
      </w:ins>
      <w:r>
        <w:rPr>
          <w:rFonts w:ascii="Calibri" w:hAnsi="Calibri"/>
          <w:spacing w:val="-6"/>
        </w:rPr>
        <w:t xml:space="preserve">through from the drivers. We do not take that expectation for granted, we intend to earn it with our actions. We will create an environment where our driving population </w:t>
      </w:r>
      <w:ins w:id="3192" w:author="Doug Gross" w:date="2018-05-10T20:18:00Z">
        <w:r w:rsidR="003A14C2">
          <w:rPr>
            <w:rFonts w:ascii="Calibri" w:hAnsi="Calibri"/>
            <w:spacing w:val="-6"/>
          </w:rPr>
          <w:t xml:space="preserve">feels </w:t>
        </w:r>
      </w:ins>
      <w:ins w:id="3193" w:author="Doug Gross" w:date="2018-05-10T20:20:00Z">
        <w:r w:rsidR="003A14C2">
          <w:rPr>
            <w:rFonts w:ascii="Calibri" w:hAnsi="Calibri"/>
            <w:spacing w:val="-6"/>
          </w:rPr>
          <w:t xml:space="preserve">utterly  and </w:t>
        </w:r>
      </w:ins>
      <w:ins w:id="3194" w:author="Doug Gross" w:date="2018-05-10T20:18:00Z">
        <w:r w:rsidR="003A14C2">
          <w:rPr>
            <w:rFonts w:ascii="Calibri" w:hAnsi="Calibri"/>
            <w:spacing w:val="-6"/>
          </w:rPr>
          <w:t>thoroughly</w:t>
        </w:r>
      </w:ins>
      <w:del w:id="3195" w:author="Doug Gross" w:date="2018-05-10T20:18:00Z">
        <w:r w:rsidDel="003A14C2">
          <w:rPr>
            <w:rFonts w:ascii="Calibri" w:hAnsi="Calibri"/>
            <w:spacing w:val="-6"/>
          </w:rPr>
          <w:delText>is</w:delText>
        </w:r>
      </w:del>
      <w:r>
        <w:rPr>
          <w:rFonts w:ascii="Calibri" w:hAnsi="Calibri"/>
          <w:spacing w:val="-6"/>
        </w:rPr>
        <w:t xml:space="preserve"> supported (</w:t>
      </w:r>
      <w:ins w:id="3196" w:author="Doug Gross" w:date="2018-05-10T20:17:00Z">
        <w:r w:rsidR="003A14C2">
          <w:rPr>
            <w:rFonts w:ascii="Calibri" w:hAnsi="Calibri"/>
            <w:spacing w:val="-6"/>
          </w:rPr>
          <w:t xml:space="preserve">e.g., </w:t>
        </w:r>
      </w:ins>
      <w:r>
        <w:rPr>
          <w:rFonts w:ascii="Calibri" w:hAnsi="Calibri"/>
          <w:spacing w:val="-6"/>
        </w:rPr>
        <w:t>paid quickly</w:t>
      </w:r>
      <w:ins w:id="3197" w:author="Doug Gross" w:date="2018-05-08T07:51:00Z">
        <w:r w:rsidR="003417CF">
          <w:rPr>
            <w:rFonts w:ascii="Calibri" w:hAnsi="Calibri"/>
            <w:spacing w:val="-6"/>
          </w:rPr>
          <w:t>;</w:t>
        </w:r>
      </w:ins>
      <w:del w:id="3198" w:author="Doug Gross" w:date="2018-05-08T07:51:00Z">
        <w:r w:rsidDel="003417CF">
          <w:rPr>
            <w:rFonts w:ascii="Calibri" w:hAnsi="Calibri"/>
            <w:spacing w:val="-6"/>
          </w:rPr>
          <w:delText>,</w:delText>
        </w:r>
      </w:del>
      <w:r>
        <w:rPr>
          <w:rFonts w:ascii="Calibri" w:hAnsi="Calibri"/>
          <w:spacing w:val="-6"/>
        </w:rPr>
        <w:t xml:space="preserve"> </w:t>
      </w:r>
      <w:del w:id="3199" w:author="Doug Gross" w:date="2018-05-08T07:51:00Z">
        <w:r w:rsidDel="003417CF">
          <w:rPr>
            <w:rFonts w:ascii="Calibri" w:hAnsi="Calibri"/>
            <w:spacing w:val="-6"/>
          </w:rPr>
          <w:delText>bring more</w:delText>
        </w:r>
      </w:del>
      <w:ins w:id="3200" w:author="Doug Gross" w:date="2018-05-08T07:51:00Z">
        <w:r w:rsidR="003417CF">
          <w:rPr>
            <w:rFonts w:ascii="Calibri" w:hAnsi="Calibri"/>
            <w:spacing w:val="-6"/>
          </w:rPr>
          <w:t>directed to</w:t>
        </w:r>
      </w:ins>
      <w:r>
        <w:rPr>
          <w:rFonts w:ascii="Calibri" w:hAnsi="Calibri"/>
          <w:spacing w:val="-6"/>
        </w:rPr>
        <w:t xml:space="preserve"> safe</w:t>
      </w:r>
      <w:ins w:id="3201" w:author="Doug Gross" w:date="2018-05-10T20:18:00Z">
        <w:r w:rsidR="003A14C2">
          <w:rPr>
            <w:rFonts w:ascii="Calibri" w:hAnsi="Calibri"/>
            <w:spacing w:val="-6"/>
          </w:rPr>
          <w:t xml:space="preserve"> overnight</w:t>
        </w:r>
      </w:ins>
      <w:r>
        <w:rPr>
          <w:rFonts w:ascii="Calibri" w:hAnsi="Calibri"/>
          <w:spacing w:val="-6"/>
        </w:rPr>
        <w:t xml:space="preserve"> parking</w:t>
      </w:r>
      <w:del w:id="3202" w:author="Doug Gross" w:date="2018-05-10T20:18:00Z">
        <w:r w:rsidDel="003A14C2">
          <w:rPr>
            <w:rFonts w:ascii="Calibri" w:hAnsi="Calibri"/>
            <w:spacing w:val="-6"/>
          </w:rPr>
          <w:delText xml:space="preserve"> spot</w:delText>
        </w:r>
      </w:del>
      <w:ins w:id="3203" w:author="Doug Gross" w:date="2018-05-08T07:51:00Z">
        <w:r w:rsidR="003417CF">
          <w:rPr>
            <w:rFonts w:ascii="Calibri" w:hAnsi="Calibri"/>
            <w:spacing w:val="-6"/>
          </w:rPr>
          <w:t>;</w:t>
        </w:r>
      </w:ins>
      <w:del w:id="3204" w:author="Doug Gross" w:date="2018-05-08T07:51:00Z">
        <w:r w:rsidDel="003417CF">
          <w:rPr>
            <w:rFonts w:ascii="Calibri" w:hAnsi="Calibri"/>
            <w:spacing w:val="-6"/>
          </w:rPr>
          <w:delText xml:space="preserve"> online,</w:delText>
        </w:r>
      </w:del>
      <w:r>
        <w:rPr>
          <w:rFonts w:ascii="Calibri" w:hAnsi="Calibri"/>
          <w:spacing w:val="-6"/>
        </w:rPr>
        <w:t xml:space="preserve"> </w:t>
      </w:r>
      <w:ins w:id="3205" w:author="Doug Gross" w:date="2018-05-10T20:18:00Z">
        <w:r w:rsidR="003A14C2">
          <w:rPr>
            <w:rFonts w:ascii="Calibri" w:hAnsi="Calibri"/>
            <w:spacing w:val="-6"/>
          </w:rPr>
          <w:t xml:space="preserve">offered helpful services </w:t>
        </w:r>
        <w:r w:rsidR="003A14C2">
          <w:rPr>
            <w:rFonts w:ascii="Calibri" w:hAnsi="Calibri"/>
            <w:spacing w:val="-6"/>
          </w:rPr>
          <w:lastRenderedPageBreak/>
          <w:t>along their chosen rou</w:t>
        </w:r>
      </w:ins>
      <w:ins w:id="3206" w:author="Doug Gross" w:date="2018-05-10T20:19:00Z">
        <w:r w:rsidR="003A14C2">
          <w:rPr>
            <w:rFonts w:ascii="Calibri" w:hAnsi="Calibri"/>
            <w:spacing w:val="-6"/>
          </w:rPr>
          <w:t>tes, etc.</w:t>
        </w:r>
      </w:ins>
      <w:del w:id="3207" w:author="Doug Gross" w:date="2018-05-08T07:51:00Z">
        <w:r w:rsidDel="003417CF">
          <w:rPr>
            <w:rFonts w:ascii="Calibri" w:hAnsi="Calibri"/>
            <w:spacing w:val="-6"/>
          </w:rPr>
          <w:delText>less</w:delText>
        </w:r>
      </w:del>
      <w:del w:id="3208" w:author="Doug Gross" w:date="2018-05-10T20:19:00Z">
        <w:r w:rsidDel="003A14C2">
          <w:rPr>
            <w:rFonts w:ascii="Calibri" w:hAnsi="Calibri"/>
            <w:spacing w:val="-6"/>
          </w:rPr>
          <w:delText xml:space="preserve"> wait times</w:delText>
        </w:r>
      </w:del>
      <w:r>
        <w:rPr>
          <w:rFonts w:ascii="Calibri" w:hAnsi="Calibri"/>
          <w:spacing w:val="-6"/>
        </w:rPr>
        <w:t xml:space="preserve">). </w:t>
      </w:r>
      <w:ins w:id="3209" w:author="Doug Gross" w:date="2018-05-10T20:19:00Z">
        <w:r w:rsidR="003A14C2">
          <w:rPr>
            <w:rFonts w:ascii="Calibri" w:hAnsi="Calibri"/>
            <w:spacing w:val="-6"/>
          </w:rPr>
          <w:t>As a result</w:t>
        </w:r>
      </w:ins>
      <w:del w:id="3210" w:author="Doug Gross" w:date="2018-05-10T20:19:00Z">
        <w:r w:rsidDel="003A14C2">
          <w:rPr>
            <w:rFonts w:ascii="Calibri" w:hAnsi="Calibri"/>
            <w:spacing w:val="-6"/>
          </w:rPr>
          <w:delText>Instinct</w:delText>
        </w:r>
      </w:del>
      <w:ins w:id="3211" w:author="Doug Gross" w:date="2018-05-10T20:19:00Z">
        <w:r w:rsidR="003A14C2">
          <w:rPr>
            <w:rFonts w:ascii="Calibri" w:hAnsi="Calibri"/>
            <w:spacing w:val="-6"/>
          </w:rPr>
          <w:t>,</w:t>
        </w:r>
      </w:ins>
      <w:del w:id="3212" w:author="Doug Gross" w:date="2018-05-08T07:51:00Z">
        <w:r w:rsidDel="003417CF">
          <w:rPr>
            <w:rFonts w:ascii="Calibri" w:hAnsi="Calibri"/>
            <w:spacing w:val="-6"/>
          </w:rPr>
          <w:delText>ually</w:delText>
        </w:r>
      </w:del>
      <w:r>
        <w:rPr>
          <w:rFonts w:ascii="Calibri" w:hAnsi="Calibri"/>
          <w:spacing w:val="-6"/>
        </w:rPr>
        <w:t xml:space="preserve"> </w:t>
      </w:r>
      <w:ins w:id="3213" w:author="Doug Gross" w:date="2018-05-08T07:51:00Z">
        <w:r w:rsidR="003417CF">
          <w:rPr>
            <w:rFonts w:ascii="Calibri" w:hAnsi="Calibri"/>
            <w:spacing w:val="-6"/>
          </w:rPr>
          <w:t>drivers</w:t>
        </w:r>
      </w:ins>
      <w:del w:id="3214" w:author="Doug Gross" w:date="2018-05-08T07:51:00Z">
        <w:r w:rsidDel="003417CF">
          <w:rPr>
            <w:rFonts w:ascii="Calibri" w:hAnsi="Calibri"/>
            <w:spacing w:val="-6"/>
          </w:rPr>
          <w:delText>they</w:delText>
        </w:r>
      </w:del>
      <w:r>
        <w:rPr>
          <w:rFonts w:ascii="Calibri" w:hAnsi="Calibri"/>
          <w:spacing w:val="-6"/>
        </w:rPr>
        <w:t xml:space="preserve"> will </w:t>
      </w:r>
      <w:ins w:id="3215" w:author="Doug Gross" w:date="2018-05-10T20:20:00Z">
        <w:r w:rsidR="003A14C2">
          <w:rPr>
            <w:rFonts w:ascii="Calibri" w:hAnsi="Calibri"/>
            <w:spacing w:val="-6"/>
          </w:rPr>
          <w:t xml:space="preserve">be encouraged to </w:t>
        </w:r>
      </w:ins>
      <w:del w:id="3216" w:author="Doug Gross" w:date="2018-05-10T20:20:00Z">
        <w:r w:rsidDel="003A14C2">
          <w:rPr>
            <w:rFonts w:ascii="Calibri" w:hAnsi="Calibri"/>
            <w:spacing w:val="-6"/>
          </w:rPr>
          <w:delText xml:space="preserve">want to </w:delText>
        </w:r>
      </w:del>
      <w:r>
        <w:rPr>
          <w:rFonts w:ascii="Calibri" w:hAnsi="Calibri"/>
          <w:spacing w:val="-6"/>
        </w:rPr>
        <w:t xml:space="preserve">rise to the occasion of consistently providing good service for our shippers. </w:t>
      </w:r>
    </w:p>
    <w:p w14:paraId="39B94FD3" w14:textId="77777777" w:rsidR="003417CF" w:rsidRDefault="003417CF">
      <w:pPr>
        <w:pStyle w:val="Body"/>
        <w:rPr>
          <w:ins w:id="3217" w:author="Doug Gross" w:date="2018-05-08T07:51:00Z"/>
          <w:rFonts w:ascii="Calibri" w:hAnsi="Calibri"/>
        </w:rPr>
      </w:pPr>
    </w:p>
    <w:p w14:paraId="25E240DB" w14:textId="31A9FE9F" w:rsidR="00CF5879" w:rsidDel="003417CF" w:rsidRDefault="0081616C">
      <w:pPr>
        <w:pStyle w:val="Body"/>
        <w:rPr>
          <w:ins w:id="3218" w:author="Siedenburg" w:date="2018-04-06T11:31:00Z"/>
          <w:del w:id="3219" w:author="Doug Gross" w:date="2018-05-08T07:52:00Z"/>
          <w:rFonts w:ascii="Calibri" w:eastAsia="Calibri" w:hAnsi="Calibri" w:cs="Calibri"/>
        </w:rPr>
      </w:pPr>
      <w:r>
        <w:rPr>
          <w:rFonts w:ascii="Calibri" w:hAnsi="Calibri"/>
        </w:rPr>
        <w:t xml:space="preserve">How do we connect with the right customers </w:t>
      </w:r>
      <w:del w:id="3220" w:author="Doug Gross" w:date="2018-05-10T20:20:00Z">
        <w:r w:rsidDel="00337B8A">
          <w:rPr>
            <w:rFonts w:ascii="Calibri" w:hAnsi="Calibri"/>
          </w:rPr>
          <w:delText xml:space="preserve">within </w:delText>
        </w:r>
      </w:del>
      <w:ins w:id="3221" w:author="Doug Gross" w:date="2018-05-10T20:20:00Z">
        <w:r w:rsidR="00337B8A">
          <w:rPr>
            <w:rFonts w:ascii="Calibri" w:hAnsi="Calibri"/>
          </w:rPr>
          <w:t xml:space="preserve">across the population of </w:t>
        </w:r>
      </w:ins>
      <w:del w:id="3222" w:author="Doug Gross" w:date="2018-05-10T20:20:00Z">
        <w:r w:rsidDel="00337B8A">
          <w:rPr>
            <w:rFonts w:ascii="Calibri" w:hAnsi="Calibri"/>
          </w:rPr>
          <w:delText xml:space="preserve">the </w:delText>
        </w:r>
      </w:del>
      <w:r>
        <w:rPr>
          <w:rFonts w:ascii="Calibri" w:hAnsi="Calibri"/>
        </w:rPr>
        <w:t>7.5 million business</w:t>
      </w:r>
      <w:ins w:id="3223" w:author="Doug Gross" w:date="2018-05-08T07:51:00Z">
        <w:r w:rsidR="003417CF">
          <w:rPr>
            <w:rFonts w:ascii="Calibri" w:hAnsi="Calibri"/>
          </w:rPr>
          <w:t>es</w:t>
        </w:r>
      </w:ins>
      <w:r>
        <w:rPr>
          <w:rFonts w:ascii="Calibri" w:hAnsi="Calibri"/>
        </w:rPr>
        <w:t xml:space="preserve"> that rely on </w:t>
      </w:r>
      <w:del w:id="3224" w:author="Doug Gross" w:date="2018-05-10T20:21:00Z">
        <w:r w:rsidDel="00337B8A">
          <w:rPr>
            <w:rFonts w:ascii="Calibri" w:hAnsi="Calibri"/>
          </w:rPr>
          <w:delText xml:space="preserve">the </w:delText>
        </w:r>
      </w:del>
      <w:r>
        <w:rPr>
          <w:rFonts w:ascii="Calibri" w:hAnsi="Calibri"/>
        </w:rPr>
        <w:t xml:space="preserve">America’s trucking industry? </w:t>
      </w:r>
    </w:p>
    <w:p w14:paraId="73DECD33" w14:textId="77777777" w:rsidR="00CF5879" w:rsidDel="003417CF" w:rsidRDefault="00CF5879">
      <w:pPr>
        <w:pStyle w:val="Body"/>
        <w:rPr>
          <w:del w:id="3225" w:author="Doug Gross" w:date="2018-05-08T07:52:00Z"/>
          <w:rFonts w:ascii="Calibri" w:eastAsia="Calibri" w:hAnsi="Calibri" w:cs="Calibri"/>
          <w:spacing w:val="-6"/>
        </w:rPr>
      </w:pPr>
    </w:p>
    <w:p w14:paraId="7D799640" w14:textId="62EA0F94" w:rsidR="001A1EE0" w:rsidRDefault="0081616C">
      <w:pPr>
        <w:pStyle w:val="Body"/>
        <w:rPr>
          <w:ins w:id="3226" w:author="Doug Gross" w:date="2018-05-10T20:25:00Z"/>
          <w:rFonts w:ascii="Calibri" w:hAnsi="Calibri"/>
          <w:spacing w:val="-6"/>
        </w:rPr>
      </w:pPr>
      <w:r>
        <w:rPr>
          <w:rFonts w:ascii="Calibri" w:hAnsi="Calibri"/>
          <w:spacing w:val="-6"/>
        </w:rPr>
        <w:t>The development and testing of our minimum viable product</w:t>
      </w:r>
      <w:del w:id="3227" w:author="Doug Gross" w:date="2018-05-10T20:21:00Z">
        <w:r w:rsidDel="00337B8A">
          <w:rPr>
            <w:rFonts w:ascii="Calibri" w:hAnsi="Calibri"/>
            <w:spacing w:val="-6"/>
          </w:rPr>
          <w:delText>’s</w:delText>
        </w:r>
      </w:del>
      <w:r>
        <w:rPr>
          <w:rFonts w:ascii="Calibri" w:hAnsi="Calibri"/>
          <w:spacing w:val="-6"/>
        </w:rPr>
        <w:t xml:space="preserve"> will focus on the West Coast’s I-5 </w:t>
      </w:r>
      <w:ins w:id="3228" w:author="Doug Gross" w:date="2018-05-10T20:21:00Z">
        <w:r w:rsidR="00337B8A">
          <w:rPr>
            <w:rFonts w:ascii="Calibri" w:hAnsi="Calibri"/>
            <w:spacing w:val="-6"/>
          </w:rPr>
          <w:t>c</w:t>
        </w:r>
      </w:ins>
      <w:del w:id="3229" w:author="Doug Gross" w:date="2018-05-10T20:21:00Z">
        <w:r w:rsidDel="00337B8A">
          <w:rPr>
            <w:rFonts w:ascii="Calibri" w:hAnsi="Calibri"/>
            <w:spacing w:val="-6"/>
          </w:rPr>
          <w:delText>C</w:delText>
        </w:r>
      </w:del>
      <w:r>
        <w:rPr>
          <w:rFonts w:ascii="Calibri" w:hAnsi="Calibri"/>
          <w:spacing w:val="-6"/>
        </w:rPr>
        <w:t>orridor. We will invite</w:t>
      </w:r>
      <w:ins w:id="3230" w:author="Doug Gross" w:date="2018-05-10T20:22:00Z">
        <w:r w:rsidR="00337B8A">
          <w:rPr>
            <w:rFonts w:ascii="Calibri" w:hAnsi="Calibri"/>
            <w:spacing w:val="-6"/>
          </w:rPr>
          <w:t xml:space="preserve"> members of</w:t>
        </w:r>
      </w:ins>
      <w:r>
        <w:rPr>
          <w:rFonts w:ascii="Calibri" w:hAnsi="Calibri"/>
          <w:spacing w:val="-6"/>
        </w:rPr>
        <w:t xml:space="preserve"> Axiom’s </w:t>
      </w:r>
      <w:ins w:id="3231" w:author="Doug Gross" w:date="2018-05-10T20:21:00Z">
        <w:r w:rsidR="00337B8A">
          <w:rPr>
            <w:rFonts w:ascii="Calibri" w:hAnsi="Calibri"/>
            <w:spacing w:val="-6"/>
          </w:rPr>
          <w:t xml:space="preserve">West Coast </w:t>
        </w:r>
      </w:ins>
      <w:r>
        <w:rPr>
          <w:rFonts w:ascii="Calibri" w:hAnsi="Calibri"/>
          <w:spacing w:val="-6"/>
        </w:rPr>
        <w:t xml:space="preserve">vendor </w:t>
      </w:r>
      <w:ins w:id="3232" w:author="Doug Gross" w:date="2018-05-10T20:21:00Z">
        <w:r w:rsidR="00337B8A">
          <w:rPr>
            <w:rFonts w:ascii="Calibri" w:hAnsi="Calibri"/>
            <w:spacing w:val="-6"/>
          </w:rPr>
          <w:t>and service partner</w:t>
        </w:r>
      </w:ins>
      <w:ins w:id="3233" w:author="Doug Gross" w:date="2018-05-10T20:22:00Z">
        <w:r w:rsidR="00337B8A">
          <w:rPr>
            <w:rFonts w:ascii="Calibri" w:hAnsi="Calibri"/>
            <w:spacing w:val="-6"/>
          </w:rPr>
          <w:t xml:space="preserve"> network</w:t>
        </w:r>
      </w:ins>
      <w:del w:id="3234" w:author="Doug Gross" w:date="2018-05-10T20:21:00Z">
        <w:r w:rsidDel="00337B8A">
          <w:rPr>
            <w:rFonts w:ascii="Calibri" w:hAnsi="Calibri"/>
            <w:spacing w:val="-6"/>
          </w:rPr>
          <w:delText>and partnership</w:delText>
        </w:r>
      </w:del>
      <w:r>
        <w:rPr>
          <w:rFonts w:ascii="Calibri" w:hAnsi="Calibri"/>
          <w:spacing w:val="-6"/>
        </w:rPr>
        <w:t xml:space="preserve"> </w:t>
      </w:r>
      <w:del w:id="3235" w:author="Doug Gross" w:date="2018-05-10T20:21:00Z">
        <w:r w:rsidDel="00337B8A">
          <w:rPr>
            <w:rFonts w:ascii="Calibri" w:hAnsi="Calibri"/>
            <w:spacing w:val="-6"/>
          </w:rPr>
          <w:delText>contacts</w:delText>
        </w:r>
      </w:del>
      <w:del w:id="3236" w:author="Doug Gross" w:date="2018-05-10T20:22:00Z">
        <w:r w:rsidDel="00337B8A">
          <w:rPr>
            <w:rFonts w:ascii="Calibri" w:hAnsi="Calibri"/>
            <w:spacing w:val="-6"/>
          </w:rPr>
          <w:delText xml:space="preserve"> along the West Coast </w:delText>
        </w:r>
      </w:del>
      <w:r>
        <w:rPr>
          <w:rFonts w:ascii="Calibri" w:hAnsi="Calibri"/>
          <w:spacing w:val="-6"/>
        </w:rPr>
        <w:t xml:space="preserve">to be a part of our beta testing phase. </w:t>
      </w:r>
      <w:ins w:id="3237" w:author="Doug Gross" w:date="2018-05-10T20:22:00Z">
        <w:r w:rsidR="00337B8A">
          <w:rPr>
            <w:rFonts w:ascii="Calibri" w:hAnsi="Calibri"/>
            <w:spacing w:val="-6"/>
          </w:rPr>
          <w:t>Via</w:t>
        </w:r>
      </w:ins>
      <w:del w:id="3238" w:author="Doug Gross" w:date="2018-05-10T20:22:00Z">
        <w:r w:rsidDel="00337B8A">
          <w:rPr>
            <w:rFonts w:ascii="Calibri" w:hAnsi="Calibri"/>
            <w:spacing w:val="-6"/>
          </w:rPr>
          <w:delText>From</w:delText>
        </w:r>
      </w:del>
      <w:r>
        <w:rPr>
          <w:rFonts w:ascii="Calibri" w:hAnsi="Calibri"/>
          <w:spacing w:val="-6"/>
        </w:rPr>
        <w:t xml:space="preserve"> th</w:t>
      </w:r>
      <w:ins w:id="3239" w:author="Doug Gross" w:date="2018-05-10T20:23:00Z">
        <w:r w:rsidR="00337B8A">
          <w:rPr>
            <w:rFonts w:ascii="Calibri" w:hAnsi="Calibri"/>
            <w:spacing w:val="-6"/>
          </w:rPr>
          <w:t>is rich and focused network of</w:t>
        </w:r>
      </w:ins>
      <w:del w:id="3240" w:author="Doug Gross" w:date="2018-05-10T20:23:00Z">
        <w:r w:rsidDel="00337B8A">
          <w:rPr>
            <w:rFonts w:ascii="Calibri" w:hAnsi="Calibri"/>
            <w:spacing w:val="-6"/>
          </w:rPr>
          <w:delText>e</w:delText>
        </w:r>
      </w:del>
      <w:del w:id="3241" w:author="Doug Gross" w:date="2018-05-10T20:22:00Z">
        <w:r w:rsidDel="00337B8A">
          <w:rPr>
            <w:rFonts w:ascii="Calibri" w:hAnsi="Calibri"/>
            <w:spacing w:val="-6"/>
          </w:rPr>
          <w:delText>se</w:delText>
        </w:r>
      </w:del>
      <w:r>
        <w:rPr>
          <w:rFonts w:ascii="Calibri" w:hAnsi="Calibri"/>
          <w:spacing w:val="-6"/>
        </w:rPr>
        <w:t xml:space="preserve"> contacts, </w:t>
      </w:r>
      <w:r w:rsidR="00E54BCD">
        <w:rPr>
          <w:rFonts w:ascii="Calibri" w:hAnsi="Calibri"/>
          <w:spacing w:val="-6"/>
        </w:rPr>
        <w:t>Project</w:t>
      </w:r>
      <w:r w:rsidR="00293786">
        <w:rPr>
          <w:rFonts w:ascii="Calibri" w:hAnsi="Calibri"/>
          <w:spacing w:val="-6"/>
        </w:rPr>
        <w:t xml:space="preserve"> Freight</w:t>
      </w:r>
      <w:del w:id="3242" w:author="Doug Gross" w:date="2018-05-10T20:23:00Z">
        <w:r w:rsidDel="00337B8A">
          <w:rPr>
            <w:rFonts w:ascii="Calibri" w:hAnsi="Calibri"/>
            <w:spacing w:val="-6"/>
          </w:rPr>
          <w:delText>we</w:delText>
        </w:r>
      </w:del>
      <w:r>
        <w:rPr>
          <w:rFonts w:ascii="Calibri" w:hAnsi="Calibri"/>
          <w:spacing w:val="-6"/>
        </w:rPr>
        <w:t xml:space="preserve"> will target </w:t>
      </w:r>
      <w:ins w:id="3243" w:author="Doug Gross" w:date="2018-05-10T20:23:00Z">
        <w:r w:rsidR="00337B8A">
          <w:rPr>
            <w:rFonts w:ascii="Calibri" w:hAnsi="Calibri"/>
            <w:spacing w:val="-6"/>
          </w:rPr>
          <w:t>shippers</w:t>
        </w:r>
      </w:ins>
      <w:del w:id="3244" w:author="Doug Gross" w:date="2018-05-10T20:23:00Z">
        <w:r w:rsidDel="00337B8A">
          <w:rPr>
            <w:rFonts w:ascii="Calibri" w:hAnsi="Calibri"/>
            <w:spacing w:val="-6"/>
          </w:rPr>
          <w:delText>companies</w:delText>
        </w:r>
      </w:del>
      <w:r>
        <w:rPr>
          <w:rFonts w:ascii="Calibri" w:hAnsi="Calibri"/>
          <w:spacing w:val="-6"/>
        </w:rPr>
        <w:t xml:space="preserve"> that specialize in</w:t>
      </w:r>
      <w:ins w:id="3245" w:author="Doug Gross" w:date="2018-05-10T20:23:00Z">
        <w:r w:rsidR="00337B8A">
          <w:rPr>
            <w:rFonts w:ascii="Calibri" w:hAnsi="Calibri"/>
            <w:spacing w:val="-6"/>
          </w:rPr>
          <w:t xml:space="preserve"> specialty</w:t>
        </w:r>
      </w:ins>
      <w:del w:id="3246" w:author="Doug Gross" w:date="2018-05-10T20:23:00Z">
        <w:r w:rsidDel="00337B8A">
          <w:rPr>
            <w:rFonts w:ascii="Calibri" w:hAnsi="Calibri"/>
            <w:spacing w:val="-6"/>
          </w:rPr>
          <w:delText xml:space="preserve"> manufacturing and</w:delText>
        </w:r>
      </w:del>
      <w:r>
        <w:rPr>
          <w:rFonts w:ascii="Calibri" w:hAnsi="Calibri"/>
          <w:spacing w:val="-6"/>
        </w:rPr>
        <w:t xml:space="preserve"> fabricati</w:t>
      </w:r>
      <w:ins w:id="3247" w:author="Doug Gross" w:date="2018-05-10T20:23:00Z">
        <w:r w:rsidR="00337B8A">
          <w:rPr>
            <w:rFonts w:ascii="Calibri" w:hAnsi="Calibri"/>
            <w:spacing w:val="-6"/>
          </w:rPr>
          <w:t>on and manufacturing</w:t>
        </w:r>
      </w:ins>
      <w:del w:id="3248" w:author="Doug Gross" w:date="2018-05-10T20:23:00Z">
        <w:r w:rsidDel="00337B8A">
          <w:rPr>
            <w:rFonts w:ascii="Calibri" w:hAnsi="Calibri"/>
            <w:spacing w:val="-6"/>
          </w:rPr>
          <w:delText>ng</w:delText>
        </w:r>
      </w:del>
      <w:r>
        <w:rPr>
          <w:rFonts w:ascii="Calibri" w:hAnsi="Calibri"/>
          <w:spacing w:val="-6"/>
        </w:rPr>
        <w:t xml:space="preserve"> with </w:t>
      </w:r>
      <w:ins w:id="3249" w:author="Doug Gross" w:date="2018-05-08T07:52:00Z">
        <w:r w:rsidR="003417CF">
          <w:rPr>
            <w:rFonts w:ascii="Calibri" w:hAnsi="Calibri"/>
            <w:spacing w:val="-6"/>
          </w:rPr>
          <w:t>“</w:t>
        </w:r>
      </w:ins>
      <w:r>
        <w:rPr>
          <w:rFonts w:ascii="Calibri" w:hAnsi="Calibri"/>
          <w:spacing w:val="-6"/>
        </w:rPr>
        <w:t>must make</w:t>
      </w:r>
      <w:ins w:id="3250" w:author="Doug Gross" w:date="2018-05-08T07:52:00Z">
        <w:r w:rsidR="003417CF">
          <w:rPr>
            <w:rFonts w:ascii="Calibri" w:hAnsi="Calibri"/>
            <w:spacing w:val="-6"/>
          </w:rPr>
          <w:t>”</w:t>
        </w:r>
      </w:ins>
      <w:r>
        <w:rPr>
          <w:rFonts w:ascii="Calibri" w:hAnsi="Calibri"/>
          <w:spacing w:val="-6"/>
        </w:rPr>
        <w:t xml:space="preserve"> delivery deadlines. The</w:t>
      </w:r>
      <w:ins w:id="3251" w:author="Doug Gross" w:date="2018-05-10T20:24:00Z">
        <w:r w:rsidR="00337B8A">
          <w:rPr>
            <w:rFonts w:ascii="Calibri" w:hAnsi="Calibri"/>
            <w:spacing w:val="-6"/>
          </w:rPr>
          <w:t xml:space="preserve">se </w:t>
        </w:r>
      </w:ins>
      <w:del w:id="3252" w:author="Doug Gross" w:date="2018-05-10T20:24:00Z">
        <w:r w:rsidDel="00337B8A">
          <w:rPr>
            <w:rFonts w:ascii="Calibri" w:hAnsi="Calibri"/>
            <w:spacing w:val="-6"/>
          </w:rPr>
          <w:delText xml:space="preserve"> early </w:delText>
        </w:r>
      </w:del>
      <w:ins w:id="3253" w:author="Doug Gross" w:date="2018-05-10T20:24:00Z">
        <w:r w:rsidR="00337B8A">
          <w:rPr>
            <w:rFonts w:ascii="Calibri" w:hAnsi="Calibri"/>
            <w:spacing w:val="-6"/>
          </w:rPr>
          <w:t xml:space="preserve">beta </w:t>
        </w:r>
      </w:ins>
      <w:r>
        <w:rPr>
          <w:rFonts w:ascii="Calibri" w:hAnsi="Calibri"/>
          <w:spacing w:val="-6"/>
        </w:rPr>
        <w:t>testing part</w:t>
      </w:r>
      <w:ins w:id="3254" w:author="Doug Gross" w:date="2018-05-10T20:24:00Z">
        <w:r w:rsidR="00337B8A">
          <w:rPr>
            <w:rFonts w:ascii="Calibri" w:hAnsi="Calibri"/>
            <w:spacing w:val="-6"/>
          </w:rPr>
          <w:t>ners</w:t>
        </w:r>
      </w:ins>
      <w:del w:id="3255" w:author="Doug Gross" w:date="2018-05-10T20:24:00Z">
        <w:r w:rsidDel="00337B8A">
          <w:rPr>
            <w:rFonts w:ascii="Calibri" w:hAnsi="Calibri"/>
            <w:spacing w:val="-6"/>
          </w:rPr>
          <w:delText>icipants</w:delText>
        </w:r>
      </w:del>
      <w:r>
        <w:rPr>
          <w:rFonts w:ascii="Calibri" w:hAnsi="Calibri"/>
          <w:spacing w:val="-6"/>
        </w:rPr>
        <w:t xml:space="preserve"> will help shape the</w:t>
      </w:r>
      <w:ins w:id="3256" w:author="Doug Gross" w:date="2018-05-10T20:24:00Z">
        <w:r w:rsidR="00337B8A">
          <w:rPr>
            <w:rFonts w:ascii="Calibri" w:hAnsi="Calibri"/>
            <w:spacing w:val="-6"/>
          </w:rPr>
          <w:t xml:space="preserve"> development of the</w:t>
        </w:r>
      </w:ins>
      <w:r>
        <w:rPr>
          <w:rFonts w:ascii="Calibri" w:hAnsi="Calibri"/>
          <w:spacing w:val="-6"/>
        </w:rPr>
        <w:t xml:space="preserve"> </w:t>
      </w:r>
      <w:ins w:id="3257" w:author="Doug Gross" w:date="2018-05-10T20:24:00Z">
        <w:r w:rsidR="00337B8A">
          <w:rPr>
            <w:rFonts w:ascii="Calibri" w:hAnsi="Calibri"/>
            <w:spacing w:val="-6"/>
          </w:rPr>
          <w:t xml:space="preserve">platform’s </w:t>
        </w:r>
      </w:ins>
      <w:r>
        <w:rPr>
          <w:rFonts w:ascii="Calibri" w:hAnsi="Calibri"/>
          <w:spacing w:val="-6"/>
        </w:rPr>
        <w:t>shipping functionali</w:t>
      </w:r>
      <w:ins w:id="3258" w:author="Doug Gross" w:date="2018-05-10T20:24:00Z">
        <w:r w:rsidR="00337B8A">
          <w:rPr>
            <w:rFonts w:ascii="Calibri" w:hAnsi="Calibri"/>
            <w:spacing w:val="-6"/>
          </w:rPr>
          <w:t>ty,</w:t>
        </w:r>
      </w:ins>
      <w:del w:id="3259" w:author="Doug Gross" w:date="2018-05-10T20:24:00Z">
        <w:r w:rsidDel="00337B8A">
          <w:rPr>
            <w:rFonts w:ascii="Calibri" w:hAnsi="Calibri"/>
            <w:spacing w:val="-6"/>
          </w:rPr>
          <w:delText>ties</w:delText>
        </w:r>
      </w:del>
      <w:r>
        <w:rPr>
          <w:rFonts w:ascii="Calibri" w:hAnsi="Calibri"/>
          <w:spacing w:val="-6"/>
        </w:rPr>
        <w:t xml:space="preserve"> and will be ripe for conversion to active customers</w:t>
      </w:r>
      <w:ins w:id="3260" w:author="Doug Gross" w:date="2018-05-10T20:24:00Z">
        <w:r w:rsidR="001A1EE0">
          <w:rPr>
            <w:rFonts w:ascii="Calibri" w:hAnsi="Calibri"/>
            <w:spacing w:val="-6"/>
          </w:rPr>
          <w:t xml:space="preserve"> once the </w:t>
        </w:r>
      </w:ins>
      <w:ins w:id="3261" w:author="Doug Gross" w:date="2018-05-10T20:25:00Z">
        <w:r w:rsidR="001A1EE0">
          <w:rPr>
            <w:rFonts w:ascii="Calibri" w:hAnsi="Calibri"/>
            <w:spacing w:val="-6"/>
          </w:rPr>
          <w:t>platform has reached the necessary level of maturity</w:t>
        </w:r>
      </w:ins>
      <w:r>
        <w:rPr>
          <w:rFonts w:ascii="Calibri" w:hAnsi="Calibri"/>
          <w:spacing w:val="-6"/>
        </w:rPr>
        <w:t xml:space="preserve">. </w:t>
      </w:r>
    </w:p>
    <w:p w14:paraId="7CAD2F02" w14:textId="77777777" w:rsidR="001A1EE0" w:rsidRDefault="001A1EE0">
      <w:pPr>
        <w:pStyle w:val="Body"/>
        <w:rPr>
          <w:ins w:id="3262" w:author="Doug Gross" w:date="2018-05-10T20:25:00Z"/>
          <w:rFonts w:ascii="Calibri" w:hAnsi="Calibri"/>
          <w:spacing w:val="-6"/>
        </w:rPr>
      </w:pPr>
    </w:p>
    <w:p w14:paraId="45730DD8" w14:textId="7333763B" w:rsidR="00CF5879" w:rsidRDefault="0081616C">
      <w:pPr>
        <w:pStyle w:val="Body"/>
        <w:rPr>
          <w:rFonts w:ascii="Calibri" w:eastAsia="Calibri" w:hAnsi="Calibri" w:cs="Calibri"/>
          <w:spacing w:val="-6"/>
        </w:rPr>
      </w:pPr>
      <w:r>
        <w:rPr>
          <w:rFonts w:ascii="Calibri" w:hAnsi="Calibri"/>
          <w:spacing w:val="-6"/>
        </w:rPr>
        <w:t xml:space="preserve">Once </w:t>
      </w:r>
      <w:r w:rsidR="00E54BCD">
        <w:rPr>
          <w:rFonts w:ascii="Calibri" w:hAnsi="Calibri"/>
          <w:spacing w:val="-6"/>
        </w:rPr>
        <w:t>Project</w:t>
      </w:r>
      <w:r w:rsidR="00293786">
        <w:rPr>
          <w:rFonts w:ascii="Calibri" w:hAnsi="Calibri"/>
          <w:spacing w:val="-6"/>
        </w:rPr>
        <w:t xml:space="preserve"> Freight</w:t>
      </w:r>
      <w:ins w:id="3263" w:author="Doug Gross" w:date="2018-05-10T20:25:00Z">
        <w:r w:rsidR="001A1EE0">
          <w:rPr>
            <w:rFonts w:ascii="Calibri" w:hAnsi="Calibri"/>
            <w:spacing w:val="-6"/>
          </w:rPr>
          <w:t xml:space="preserve"> </w:t>
        </w:r>
      </w:ins>
      <w:del w:id="3264" w:author="Doug Gross" w:date="2018-05-10T20:25:00Z">
        <w:r w:rsidDel="001A1EE0">
          <w:rPr>
            <w:rFonts w:ascii="Calibri" w:hAnsi="Calibri"/>
            <w:spacing w:val="-6"/>
          </w:rPr>
          <w:delText xml:space="preserve">we </w:delText>
        </w:r>
      </w:del>
      <w:r>
        <w:rPr>
          <w:rFonts w:ascii="Calibri" w:hAnsi="Calibri"/>
          <w:spacing w:val="-6"/>
        </w:rPr>
        <w:t>ha</w:t>
      </w:r>
      <w:ins w:id="3265" w:author="Doug Gross" w:date="2018-05-10T20:25:00Z">
        <w:r w:rsidR="001A1EE0">
          <w:rPr>
            <w:rFonts w:ascii="Calibri" w:hAnsi="Calibri"/>
            <w:spacing w:val="-6"/>
          </w:rPr>
          <w:t>s</w:t>
        </w:r>
      </w:ins>
      <w:del w:id="3266" w:author="Doug Gross" w:date="2018-05-10T20:25:00Z">
        <w:r w:rsidDel="001A1EE0">
          <w:rPr>
            <w:rFonts w:ascii="Calibri" w:hAnsi="Calibri"/>
            <w:spacing w:val="-6"/>
          </w:rPr>
          <w:delText>ve</w:delText>
        </w:r>
      </w:del>
      <w:r>
        <w:rPr>
          <w:rFonts w:ascii="Calibri" w:hAnsi="Calibri"/>
          <w:spacing w:val="-6"/>
        </w:rPr>
        <w:t xml:space="preserve"> </w:t>
      </w:r>
      <w:ins w:id="3267" w:author="Doug Gross" w:date="2018-05-10T20:26:00Z">
        <w:r w:rsidR="001A1EE0">
          <w:rPr>
            <w:rFonts w:ascii="Calibri" w:hAnsi="Calibri"/>
            <w:spacing w:val="-6"/>
          </w:rPr>
          <w:t>established a</w:t>
        </w:r>
      </w:ins>
      <w:del w:id="3268" w:author="Doug Gross" w:date="2018-05-10T20:26:00Z">
        <w:r w:rsidDel="001A1EE0">
          <w:rPr>
            <w:rFonts w:ascii="Calibri" w:hAnsi="Calibri"/>
            <w:spacing w:val="-6"/>
          </w:rPr>
          <w:delText>soli</w:delText>
        </w:r>
      </w:del>
      <w:del w:id="3269" w:author="Doug Gross" w:date="2018-05-10T20:25:00Z">
        <w:r w:rsidDel="001A1EE0">
          <w:rPr>
            <w:rFonts w:ascii="Calibri" w:hAnsi="Calibri"/>
            <w:spacing w:val="-6"/>
          </w:rPr>
          <w:delText>dified</w:delText>
        </w:r>
      </w:del>
      <w:r>
        <w:rPr>
          <w:rFonts w:ascii="Calibri" w:hAnsi="Calibri"/>
          <w:spacing w:val="-6"/>
        </w:rPr>
        <w:t xml:space="preserve"> </w:t>
      </w:r>
      <w:del w:id="3270" w:author="Doug Gross" w:date="2018-05-10T20:26:00Z">
        <w:r w:rsidDel="001A1EE0">
          <w:rPr>
            <w:rFonts w:ascii="Calibri" w:hAnsi="Calibri"/>
            <w:spacing w:val="-6"/>
          </w:rPr>
          <w:delText xml:space="preserve">our </w:delText>
        </w:r>
      </w:del>
      <w:r>
        <w:rPr>
          <w:rFonts w:ascii="Calibri" w:hAnsi="Calibri"/>
          <w:spacing w:val="-6"/>
        </w:rPr>
        <w:t xml:space="preserve">niche </w:t>
      </w:r>
      <w:ins w:id="3271" w:author="Doug Gross" w:date="2018-05-10T20:26:00Z">
        <w:r w:rsidR="001A1EE0">
          <w:rPr>
            <w:rFonts w:ascii="Calibri" w:hAnsi="Calibri"/>
            <w:spacing w:val="-6"/>
          </w:rPr>
          <w:t>with</w:t>
        </w:r>
      </w:ins>
      <w:del w:id="3272" w:author="Doug Gross" w:date="2018-05-10T20:26:00Z">
        <w:r w:rsidDel="001A1EE0">
          <w:rPr>
            <w:rFonts w:ascii="Calibri" w:hAnsi="Calibri"/>
            <w:spacing w:val="-6"/>
          </w:rPr>
          <w:delText>of</w:delText>
        </w:r>
      </w:del>
      <w:r>
        <w:rPr>
          <w:rFonts w:ascii="Calibri" w:hAnsi="Calibri"/>
          <w:spacing w:val="-6"/>
        </w:rPr>
        <w:t xml:space="preserve"> shipping clients along the I-5 Corridor </w:t>
      </w:r>
      <w:ins w:id="3273" w:author="Doug Gross" w:date="2018-05-10T20:26:00Z">
        <w:r w:rsidR="001A1EE0">
          <w:rPr>
            <w:rFonts w:ascii="Calibri" w:hAnsi="Calibri"/>
            <w:spacing w:val="-6"/>
          </w:rPr>
          <w:t>with “</w:t>
        </w:r>
      </w:ins>
      <w:del w:id="3274" w:author="Doug Gross" w:date="2018-05-10T20:26:00Z">
        <w:r w:rsidDel="001A1EE0">
          <w:rPr>
            <w:rFonts w:ascii="Calibri" w:hAnsi="Calibri"/>
            <w:spacing w:val="-6"/>
          </w:rPr>
          <w:delText>(</w:delText>
        </w:r>
      </w:del>
      <w:r>
        <w:rPr>
          <w:rFonts w:ascii="Calibri" w:hAnsi="Calibri"/>
          <w:spacing w:val="-6"/>
        </w:rPr>
        <w:t>must make</w:t>
      </w:r>
      <w:ins w:id="3275" w:author="Doug Gross" w:date="2018-05-10T20:26:00Z">
        <w:r w:rsidR="001A1EE0">
          <w:rPr>
            <w:rFonts w:ascii="Calibri" w:hAnsi="Calibri"/>
            <w:spacing w:val="-6"/>
          </w:rPr>
          <w:t>”</w:t>
        </w:r>
      </w:ins>
      <w:r>
        <w:rPr>
          <w:rFonts w:ascii="Calibri" w:hAnsi="Calibri"/>
          <w:spacing w:val="-6"/>
        </w:rPr>
        <w:t xml:space="preserve"> deliver</w:t>
      </w:r>
      <w:ins w:id="3276" w:author="Doug Gross" w:date="2018-05-10T20:26:00Z">
        <w:r w:rsidR="001A1EE0">
          <w:rPr>
            <w:rFonts w:ascii="Calibri" w:hAnsi="Calibri"/>
            <w:spacing w:val="-6"/>
          </w:rPr>
          <w:t>y requirements</w:t>
        </w:r>
      </w:ins>
      <w:del w:id="3277" w:author="Doug Gross" w:date="2018-05-10T20:26:00Z">
        <w:r w:rsidDel="001A1EE0">
          <w:rPr>
            <w:rFonts w:ascii="Calibri" w:hAnsi="Calibri"/>
            <w:spacing w:val="-6"/>
          </w:rPr>
          <w:delText>ies)</w:delText>
        </w:r>
      </w:del>
      <w:r>
        <w:rPr>
          <w:rFonts w:ascii="Calibri" w:hAnsi="Calibri"/>
          <w:spacing w:val="-6"/>
        </w:rPr>
        <w:t xml:space="preserve">, we will begin to </w:t>
      </w:r>
      <w:ins w:id="3278" w:author="Doug Gross" w:date="2018-05-10T20:26:00Z">
        <w:r w:rsidR="001A1EE0">
          <w:rPr>
            <w:rFonts w:ascii="Calibri" w:hAnsi="Calibri"/>
            <w:spacing w:val="-6"/>
          </w:rPr>
          <w:t>expand</w:t>
        </w:r>
      </w:ins>
      <w:del w:id="3279" w:author="Doug Gross" w:date="2018-05-10T20:26:00Z">
        <w:r w:rsidDel="001A1EE0">
          <w:rPr>
            <w:rFonts w:ascii="Calibri" w:hAnsi="Calibri"/>
            <w:spacing w:val="-6"/>
          </w:rPr>
          <w:delText>spread</w:delText>
        </w:r>
      </w:del>
      <w:r>
        <w:rPr>
          <w:rFonts w:ascii="Calibri" w:hAnsi="Calibri"/>
          <w:spacing w:val="-6"/>
        </w:rPr>
        <w:t xml:space="preserve"> </w:t>
      </w:r>
      <w:del w:id="3280" w:author="Doug Gross" w:date="2018-05-08T07:52:00Z">
        <w:r w:rsidDel="003417CF">
          <w:rPr>
            <w:rFonts w:ascii="Calibri" w:hAnsi="Calibri"/>
            <w:spacing w:val="-6"/>
          </w:rPr>
          <w:delText xml:space="preserve">our wings </w:delText>
        </w:r>
      </w:del>
      <w:r>
        <w:rPr>
          <w:rFonts w:ascii="Calibri" w:hAnsi="Calibri"/>
          <w:spacing w:val="-6"/>
        </w:rPr>
        <w:t xml:space="preserve">into </w:t>
      </w:r>
      <w:ins w:id="3281" w:author="Doug Gross" w:date="2018-05-10T20:26:00Z">
        <w:r w:rsidR="001A1EE0">
          <w:rPr>
            <w:rFonts w:ascii="Calibri" w:hAnsi="Calibri"/>
            <w:spacing w:val="-6"/>
          </w:rPr>
          <w:t xml:space="preserve">the </w:t>
        </w:r>
      </w:ins>
      <w:ins w:id="3282" w:author="Doug Gross" w:date="2018-05-10T20:27:00Z">
        <w:r w:rsidR="001A1EE0">
          <w:rPr>
            <w:rFonts w:ascii="Calibri" w:hAnsi="Calibri"/>
            <w:spacing w:val="-6"/>
          </w:rPr>
          <w:t xml:space="preserve">West Coast’s </w:t>
        </w:r>
      </w:ins>
      <w:ins w:id="3283" w:author="Doug Gross" w:date="2018-05-10T20:26:00Z">
        <w:r w:rsidR="001A1EE0">
          <w:rPr>
            <w:rFonts w:ascii="Calibri" w:hAnsi="Calibri"/>
            <w:spacing w:val="-6"/>
          </w:rPr>
          <w:t xml:space="preserve">greater </w:t>
        </w:r>
      </w:ins>
      <w:del w:id="3284" w:author="Doug Gross" w:date="2018-05-10T20:26:00Z">
        <w:r w:rsidDel="001A1EE0">
          <w:rPr>
            <w:rFonts w:ascii="Calibri" w:hAnsi="Calibri"/>
            <w:spacing w:val="-6"/>
          </w:rPr>
          <w:delText xml:space="preserve">supplying our service for </w:delText>
        </w:r>
      </w:del>
      <w:del w:id="3285" w:author="Doug Gross" w:date="2018-05-08T07:53:00Z">
        <w:r w:rsidDel="003417CF">
          <w:rPr>
            <w:rFonts w:ascii="Calibri" w:hAnsi="Calibri"/>
            <w:spacing w:val="-6"/>
          </w:rPr>
          <w:delText xml:space="preserve">any </w:delText>
        </w:r>
      </w:del>
      <w:del w:id="3286" w:author="Doug Gross" w:date="2018-05-10T20:26:00Z">
        <w:r w:rsidDel="001A1EE0">
          <w:rPr>
            <w:rFonts w:ascii="Calibri" w:hAnsi="Calibri"/>
            <w:spacing w:val="-6"/>
          </w:rPr>
          <w:delText xml:space="preserve">Less than Truckload </w:delText>
        </w:r>
      </w:del>
      <w:ins w:id="3287" w:author="Doug Gross" w:date="2018-05-08T07:53:00Z">
        <w:r w:rsidR="003417CF">
          <w:rPr>
            <w:rFonts w:ascii="Calibri" w:hAnsi="Calibri"/>
            <w:spacing w:val="-6"/>
          </w:rPr>
          <w:t xml:space="preserve">LTL </w:t>
        </w:r>
      </w:ins>
      <w:r>
        <w:rPr>
          <w:rFonts w:ascii="Calibri" w:hAnsi="Calibri"/>
          <w:spacing w:val="-6"/>
        </w:rPr>
        <w:t xml:space="preserve">Freight </w:t>
      </w:r>
      <w:ins w:id="3288" w:author="Doug Gross" w:date="2018-05-10T20:26:00Z">
        <w:r w:rsidR="001A1EE0">
          <w:rPr>
            <w:rFonts w:ascii="Calibri" w:hAnsi="Calibri"/>
            <w:spacing w:val="-6"/>
          </w:rPr>
          <w:t>market</w:t>
        </w:r>
      </w:ins>
      <w:del w:id="3289" w:author="Doug Gross" w:date="2018-05-10T20:26:00Z">
        <w:r w:rsidDel="001A1EE0">
          <w:rPr>
            <w:rFonts w:ascii="Calibri" w:hAnsi="Calibri"/>
            <w:spacing w:val="-6"/>
          </w:rPr>
          <w:delText>within the same region</w:delText>
        </w:r>
      </w:del>
      <w:r>
        <w:rPr>
          <w:rFonts w:ascii="Calibri" w:hAnsi="Calibri"/>
          <w:spacing w:val="-6"/>
        </w:rPr>
        <w:t xml:space="preserve">. </w:t>
      </w:r>
      <w:r w:rsidR="00E54BCD">
        <w:rPr>
          <w:rFonts w:ascii="Calibri" w:hAnsi="Calibri"/>
          <w:spacing w:val="-6"/>
        </w:rPr>
        <w:t>Project</w:t>
      </w:r>
      <w:r w:rsidR="00293786">
        <w:rPr>
          <w:rFonts w:ascii="Calibri" w:hAnsi="Calibri"/>
          <w:spacing w:val="-6"/>
        </w:rPr>
        <w:t xml:space="preserve"> Freight </w:t>
      </w:r>
      <w:del w:id="3290" w:author="Doug Gross" w:date="2018-05-10T20:27:00Z">
        <w:r w:rsidDel="001A1EE0">
          <w:rPr>
            <w:rFonts w:ascii="Calibri" w:hAnsi="Calibri"/>
            <w:spacing w:val="-6"/>
          </w:rPr>
          <w:delText>We</w:delText>
        </w:r>
      </w:del>
      <w:r>
        <w:rPr>
          <w:rFonts w:ascii="Calibri" w:hAnsi="Calibri"/>
          <w:spacing w:val="-6"/>
        </w:rPr>
        <w:t xml:space="preserve"> will engage with our </w:t>
      </w:r>
      <w:ins w:id="3291" w:author="Doug Gross" w:date="2018-05-10T20:27:00Z">
        <w:r w:rsidR="001A1EE0">
          <w:rPr>
            <w:rFonts w:ascii="Calibri" w:hAnsi="Calibri"/>
            <w:spacing w:val="-6"/>
          </w:rPr>
          <w:t xml:space="preserve">beta </w:t>
        </w:r>
      </w:ins>
      <w:r>
        <w:rPr>
          <w:rFonts w:ascii="Calibri" w:hAnsi="Calibri"/>
          <w:spacing w:val="-6"/>
        </w:rPr>
        <w:t>test</w:t>
      </w:r>
      <w:del w:id="3292" w:author="Doug Gross" w:date="2018-05-10T20:27:00Z">
        <w:r w:rsidDel="001A1EE0">
          <w:rPr>
            <w:rFonts w:ascii="Calibri" w:hAnsi="Calibri"/>
            <w:spacing w:val="-6"/>
          </w:rPr>
          <w:delText>ing</w:delText>
        </w:r>
      </w:del>
      <w:r>
        <w:rPr>
          <w:rFonts w:ascii="Calibri" w:hAnsi="Calibri"/>
          <w:spacing w:val="-6"/>
        </w:rPr>
        <w:t xml:space="preserve"> </w:t>
      </w:r>
      <w:ins w:id="3293" w:author="Doug Gross" w:date="2018-05-10T20:27:00Z">
        <w:r w:rsidR="001A1EE0">
          <w:rPr>
            <w:rFonts w:ascii="Calibri" w:hAnsi="Calibri"/>
            <w:spacing w:val="-6"/>
          </w:rPr>
          <w:t xml:space="preserve">partners, discover </w:t>
        </w:r>
      </w:ins>
      <w:del w:id="3294" w:author="Doug Gross" w:date="2018-05-10T20:27:00Z">
        <w:r w:rsidDel="001A1EE0">
          <w:rPr>
            <w:rFonts w:ascii="Calibri" w:hAnsi="Calibri"/>
            <w:spacing w:val="-6"/>
          </w:rPr>
          <w:delText>audiences</w:delText>
        </w:r>
      </w:del>
      <w:ins w:id="3295" w:author="Doug Gross" w:date="2018-05-10T20:27:00Z">
        <w:r w:rsidR="001A1EE0">
          <w:rPr>
            <w:rFonts w:ascii="Calibri" w:hAnsi="Calibri"/>
            <w:spacing w:val="-6"/>
          </w:rPr>
          <w:t xml:space="preserve">which </w:t>
        </w:r>
      </w:ins>
      <w:del w:id="3296" w:author="Doug Gross" w:date="2018-05-10T20:27:00Z">
        <w:r w:rsidDel="001A1EE0">
          <w:rPr>
            <w:rFonts w:ascii="Calibri" w:hAnsi="Calibri"/>
            <w:spacing w:val="-6"/>
          </w:rPr>
          <w:delText xml:space="preserve"> </w:delText>
        </w:r>
      </w:del>
      <w:del w:id="3297" w:author="Doug Gross" w:date="2018-05-08T07:53:00Z">
        <w:r w:rsidDel="003417CF">
          <w:rPr>
            <w:rFonts w:ascii="Calibri" w:hAnsi="Calibri"/>
            <w:spacing w:val="-6"/>
          </w:rPr>
          <w:delText>on</w:delText>
        </w:r>
      </w:del>
      <w:del w:id="3298" w:author="Doug Gross" w:date="2018-05-10T20:27:00Z">
        <w:r w:rsidDel="001A1EE0">
          <w:rPr>
            <w:rFonts w:ascii="Calibri" w:hAnsi="Calibri"/>
            <w:spacing w:val="-6"/>
          </w:rPr>
          <w:delText xml:space="preserve"> the </w:delText>
        </w:r>
      </w:del>
      <w:r>
        <w:rPr>
          <w:rFonts w:ascii="Calibri" w:hAnsi="Calibri"/>
          <w:spacing w:val="-6"/>
        </w:rPr>
        <w:t xml:space="preserve">trade shows they attend, </w:t>
      </w:r>
      <w:ins w:id="3299" w:author="Doug Gross" w:date="2018-05-10T20:27:00Z">
        <w:r w:rsidR="001A1EE0">
          <w:rPr>
            <w:rFonts w:ascii="Calibri" w:hAnsi="Calibri"/>
            <w:spacing w:val="-6"/>
          </w:rPr>
          <w:t>which tr</w:t>
        </w:r>
      </w:ins>
      <w:ins w:id="3300" w:author="Doug Gross" w:date="2018-05-10T20:28:00Z">
        <w:r w:rsidR="001A1EE0">
          <w:rPr>
            <w:rFonts w:ascii="Calibri" w:hAnsi="Calibri"/>
            <w:spacing w:val="-6"/>
          </w:rPr>
          <w:t xml:space="preserve">ade and other </w:t>
        </w:r>
      </w:ins>
      <w:r>
        <w:rPr>
          <w:rFonts w:ascii="Calibri" w:hAnsi="Calibri"/>
          <w:spacing w:val="-6"/>
        </w:rPr>
        <w:t>publications they read</w:t>
      </w:r>
      <w:ins w:id="3301" w:author="Doug Gross" w:date="2018-05-08T07:53:00Z">
        <w:r w:rsidR="003417CF">
          <w:rPr>
            <w:rFonts w:ascii="Calibri" w:hAnsi="Calibri"/>
            <w:spacing w:val="-6"/>
          </w:rPr>
          <w:t>,</w:t>
        </w:r>
      </w:ins>
      <w:r>
        <w:rPr>
          <w:rFonts w:ascii="Calibri" w:hAnsi="Calibri"/>
          <w:spacing w:val="-6"/>
        </w:rPr>
        <w:t xml:space="preserve"> and </w:t>
      </w:r>
      <w:ins w:id="3302" w:author="Doug Gross" w:date="2018-05-10T20:28:00Z">
        <w:r w:rsidR="001A1EE0">
          <w:rPr>
            <w:rFonts w:ascii="Calibri" w:hAnsi="Calibri"/>
            <w:spacing w:val="-6"/>
          </w:rPr>
          <w:t xml:space="preserve">which </w:t>
        </w:r>
      </w:ins>
      <w:r>
        <w:rPr>
          <w:rFonts w:ascii="Calibri" w:hAnsi="Calibri"/>
          <w:spacing w:val="-6"/>
        </w:rPr>
        <w:t>vendors they use</w:t>
      </w:r>
      <w:ins w:id="3303" w:author="Doug Gross" w:date="2018-05-10T20:28:00Z">
        <w:r w:rsidR="001A1EE0">
          <w:rPr>
            <w:rFonts w:ascii="Calibri" w:hAnsi="Calibri"/>
            <w:spacing w:val="-6"/>
          </w:rPr>
          <w:t xml:space="preserve">. We will then </w:t>
        </w:r>
      </w:ins>
      <w:del w:id="3304" w:author="Doug Gross" w:date="2018-05-10T20:28:00Z">
        <w:r w:rsidDel="001A1EE0">
          <w:rPr>
            <w:rFonts w:ascii="Calibri" w:hAnsi="Calibri"/>
            <w:spacing w:val="-6"/>
          </w:rPr>
          <w:delText xml:space="preserve">, and we will </w:delText>
        </w:r>
      </w:del>
      <w:r>
        <w:rPr>
          <w:rFonts w:ascii="Calibri" w:hAnsi="Calibri"/>
          <w:spacing w:val="-6"/>
        </w:rPr>
        <w:t>incentivize our shipping customer</w:t>
      </w:r>
      <w:ins w:id="3305" w:author="Doug Gross" w:date="2018-05-08T07:53:00Z">
        <w:r w:rsidR="003417CF">
          <w:rPr>
            <w:rFonts w:ascii="Calibri" w:hAnsi="Calibri"/>
            <w:spacing w:val="-6"/>
          </w:rPr>
          <w:t>s</w:t>
        </w:r>
      </w:ins>
      <w:r>
        <w:rPr>
          <w:rFonts w:ascii="Calibri" w:hAnsi="Calibri"/>
          <w:spacing w:val="-6"/>
        </w:rPr>
        <w:t xml:space="preserve"> to refer us to their</w:t>
      </w:r>
      <w:ins w:id="3306" w:author="Doug Gross" w:date="2018-05-10T20:28:00Z">
        <w:r w:rsidR="001A1EE0">
          <w:rPr>
            <w:rFonts w:ascii="Calibri" w:hAnsi="Calibri"/>
            <w:spacing w:val="-6"/>
          </w:rPr>
          <w:t xml:space="preserve"> own networks of</w:t>
        </w:r>
      </w:ins>
      <w:r>
        <w:rPr>
          <w:rFonts w:ascii="Calibri" w:hAnsi="Calibri"/>
          <w:spacing w:val="-6"/>
        </w:rPr>
        <w:t xml:space="preserve"> business partners </w:t>
      </w:r>
      <w:ins w:id="3307" w:author="Doug Gross" w:date="2018-05-10T20:28:00Z">
        <w:r w:rsidR="001A1EE0">
          <w:rPr>
            <w:rFonts w:ascii="Calibri" w:hAnsi="Calibri"/>
            <w:spacing w:val="-6"/>
          </w:rPr>
          <w:t xml:space="preserve">and </w:t>
        </w:r>
        <w:proofErr w:type="spellStart"/>
        <w:r w:rsidR="001A1EE0">
          <w:rPr>
            <w:rFonts w:ascii="Calibri" w:hAnsi="Calibri"/>
            <w:spacing w:val="-6"/>
          </w:rPr>
          <w:t>commerical</w:t>
        </w:r>
      </w:ins>
      <w:proofErr w:type="spellEnd"/>
      <w:del w:id="3308" w:author="Doug Gross" w:date="2018-05-10T20:28:00Z">
        <w:r w:rsidDel="001A1EE0">
          <w:rPr>
            <w:rFonts w:ascii="Calibri" w:hAnsi="Calibri"/>
            <w:spacing w:val="-6"/>
          </w:rPr>
          <w:delText>or</w:delText>
        </w:r>
      </w:del>
      <w:r>
        <w:rPr>
          <w:rFonts w:ascii="Calibri" w:hAnsi="Calibri"/>
          <w:spacing w:val="-6"/>
        </w:rPr>
        <w:t xml:space="preserve"> associates. We will create strategic partnerships with organizations that </w:t>
      </w:r>
      <w:ins w:id="3309" w:author="Doug Gross" w:date="2018-05-08T07:53:00Z">
        <w:r w:rsidR="003417CF">
          <w:rPr>
            <w:rFonts w:ascii="Calibri" w:hAnsi="Calibri"/>
            <w:spacing w:val="-6"/>
          </w:rPr>
          <w:t>place</w:t>
        </w:r>
      </w:ins>
      <w:del w:id="3310" w:author="Doug Gross" w:date="2018-05-08T07:53:00Z">
        <w:r w:rsidDel="003417CF">
          <w:rPr>
            <w:rFonts w:ascii="Calibri" w:hAnsi="Calibri"/>
            <w:spacing w:val="-6"/>
          </w:rPr>
          <w:delText>hold the</w:delText>
        </w:r>
      </w:del>
      <w:r>
        <w:rPr>
          <w:rFonts w:ascii="Calibri" w:hAnsi="Calibri"/>
          <w:spacing w:val="-6"/>
        </w:rPr>
        <w:t xml:space="preserve"> similar value </w:t>
      </w:r>
      <w:ins w:id="3311" w:author="Doug Gross" w:date="2018-05-08T07:53:00Z">
        <w:r w:rsidR="003417CF">
          <w:rPr>
            <w:rFonts w:ascii="Calibri" w:hAnsi="Calibri"/>
            <w:spacing w:val="-6"/>
          </w:rPr>
          <w:t>on</w:t>
        </w:r>
      </w:ins>
      <w:del w:id="3312" w:author="Doug Gross" w:date="2018-05-08T07:53:00Z">
        <w:r w:rsidDel="003417CF">
          <w:rPr>
            <w:rFonts w:ascii="Calibri" w:hAnsi="Calibri"/>
            <w:spacing w:val="-6"/>
          </w:rPr>
          <w:delText>of</w:delText>
        </w:r>
      </w:del>
      <w:r>
        <w:rPr>
          <w:rFonts w:ascii="Calibri" w:hAnsi="Calibri"/>
          <w:spacing w:val="-6"/>
        </w:rPr>
        <w:t xml:space="preserve"> using technology to improve </w:t>
      </w:r>
      <w:ins w:id="3313" w:author="Doug Gross" w:date="2018-05-08T07:54:00Z">
        <w:r w:rsidR="003417CF">
          <w:rPr>
            <w:rFonts w:ascii="Calibri" w:hAnsi="Calibri"/>
            <w:spacing w:val="-6"/>
          </w:rPr>
          <w:t xml:space="preserve">the </w:t>
        </w:r>
      </w:ins>
      <w:del w:id="3314" w:author="Doug Gross" w:date="2018-05-08T07:53:00Z">
        <w:r w:rsidDel="003417CF">
          <w:rPr>
            <w:rFonts w:ascii="Calibri" w:hAnsi="Calibri"/>
            <w:spacing w:val="-6"/>
          </w:rPr>
          <w:delText xml:space="preserve">our </w:delText>
        </w:r>
      </w:del>
      <w:r>
        <w:rPr>
          <w:rFonts w:ascii="Calibri" w:hAnsi="Calibri"/>
          <w:spacing w:val="-6"/>
        </w:rPr>
        <w:t>customer</w:t>
      </w:r>
      <w:del w:id="3315" w:author="Doug Gross" w:date="2018-05-10T20:29:00Z">
        <w:r w:rsidDel="001A1EE0">
          <w:rPr>
            <w:rFonts w:ascii="Calibri" w:hAnsi="Calibri"/>
            <w:spacing w:val="-6"/>
          </w:rPr>
          <w:delText>s</w:delText>
        </w:r>
      </w:del>
      <w:del w:id="3316" w:author="Doug Gross" w:date="2018-05-08T07:54:00Z">
        <w:r w:rsidDel="003417CF">
          <w:rPr>
            <w:rFonts w:ascii="Calibri" w:hAnsi="Calibri"/>
            <w:spacing w:val="-6"/>
          </w:rPr>
          <w:delText>’</w:delText>
        </w:r>
      </w:del>
      <w:r>
        <w:rPr>
          <w:rFonts w:ascii="Calibri" w:hAnsi="Calibri"/>
          <w:spacing w:val="-6"/>
        </w:rPr>
        <w:t xml:space="preserve"> condition</w:t>
      </w:r>
      <w:ins w:id="3317" w:author="Doug Gross" w:date="2018-05-10T20:29:00Z">
        <w:r w:rsidR="001A1EE0">
          <w:rPr>
            <w:rFonts w:ascii="Calibri" w:hAnsi="Calibri"/>
            <w:spacing w:val="-6"/>
          </w:rPr>
          <w:t>.</w:t>
        </w:r>
      </w:ins>
      <w:del w:id="3318" w:author="Doug Gross" w:date="2018-05-08T07:54:00Z">
        <w:r w:rsidDel="003417CF">
          <w:rPr>
            <w:rFonts w:ascii="Calibri" w:hAnsi="Calibri"/>
            <w:spacing w:val="-6"/>
          </w:rPr>
          <w:delText>s</w:delText>
        </w:r>
      </w:del>
      <w:del w:id="3319" w:author="Doug Gross" w:date="2018-05-10T20:29:00Z">
        <w:r w:rsidDel="001A1EE0">
          <w:rPr>
            <w:rFonts w:ascii="Calibri" w:hAnsi="Calibri"/>
            <w:spacing w:val="-6"/>
          </w:rPr>
          <w:delText xml:space="preserve"> and seek </w:delText>
        </w:r>
      </w:del>
      <w:del w:id="3320" w:author="Doug Gross" w:date="2018-05-08T07:54:00Z">
        <w:r w:rsidDel="003417CF">
          <w:rPr>
            <w:rFonts w:ascii="Calibri" w:hAnsi="Calibri"/>
            <w:spacing w:val="-6"/>
          </w:rPr>
          <w:delText xml:space="preserve">to </w:delText>
        </w:r>
      </w:del>
      <w:del w:id="3321" w:author="Doug Gross" w:date="2018-05-10T20:29:00Z">
        <w:r w:rsidDel="001A1EE0">
          <w:rPr>
            <w:rFonts w:ascii="Calibri" w:hAnsi="Calibri"/>
            <w:spacing w:val="-6"/>
          </w:rPr>
          <w:delText>involvement in th</w:delText>
        </w:r>
      </w:del>
      <w:del w:id="3322" w:author="Doug Gross" w:date="2018-05-08T07:54:00Z">
        <w:r w:rsidDel="003417CF">
          <w:rPr>
            <w:rFonts w:ascii="Calibri" w:hAnsi="Calibri"/>
            <w:spacing w:val="-6"/>
          </w:rPr>
          <w:delText>e</w:delText>
        </w:r>
      </w:del>
      <w:del w:id="3323" w:author="Doug Gross" w:date="2018-05-10T20:29:00Z">
        <w:r w:rsidDel="001A1EE0">
          <w:rPr>
            <w:rFonts w:ascii="Calibri" w:hAnsi="Calibri"/>
            <w:spacing w:val="-6"/>
          </w:rPr>
          <w:delText xml:space="preserve"> organization’s events or available volunteer positions.  </w:delText>
        </w:r>
      </w:del>
    </w:p>
    <w:p w14:paraId="69E6FC18" w14:textId="77777777" w:rsidR="00CF5879" w:rsidRDefault="00CF5879">
      <w:pPr>
        <w:pStyle w:val="Body"/>
        <w:shd w:val="clear" w:color="auto" w:fill="FFFFFF"/>
        <w:rPr>
          <w:rFonts w:ascii="Calibri" w:eastAsia="Calibri" w:hAnsi="Calibri" w:cs="Calibri"/>
        </w:rPr>
      </w:pPr>
    </w:p>
    <w:p w14:paraId="5D6222BF" w14:textId="3A43FFC1" w:rsidR="00CF5879" w:rsidRDefault="0081616C">
      <w:pPr>
        <w:pStyle w:val="Body"/>
        <w:shd w:val="clear" w:color="auto" w:fill="FFFFFF"/>
        <w:rPr>
          <w:rFonts w:ascii="Calibri" w:eastAsia="Calibri" w:hAnsi="Calibri" w:cs="Calibri"/>
        </w:rPr>
      </w:pPr>
      <w:del w:id="3324" w:author="Doug Gross" w:date="2018-05-10T20:29:00Z">
        <w:r w:rsidDel="00B557A9">
          <w:rPr>
            <w:rFonts w:ascii="Calibri" w:hAnsi="Calibri"/>
          </w:rPr>
          <w:delText xml:space="preserve">We </w:delText>
        </w:r>
      </w:del>
      <w:r w:rsidR="00E54BCD">
        <w:rPr>
          <w:rFonts w:ascii="Calibri" w:hAnsi="Calibri"/>
          <w:spacing w:val="-6"/>
        </w:rPr>
        <w:t>Project</w:t>
      </w:r>
      <w:r w:rsidR="00293786">
        <w:rPr>
          <w:rFonts w:ascii="Calibri" w:hAnsi="Calibri"/>
          <w:spacing w:val="-6"/>
        </w:rPr>
        <w:t xml:space="preserve"> Freight</w:t>
      </w:r>
      <w:ins w:id="3325" w:author="Doug Gross" w:date="2018-05-10T20:29:00Z">
        <w:r w:rsidR="00B557A9">
          <w:rPr>
            <w:rFonts w:ascii="Calibri" w:hAnsi="Calibri"/>
          </w:rPr>
          <w:t xml:space="preserve"> </w:t>
        </w:r>
      </w:ins>
      <w:r>
        <w:rPr>
          <w:rFonts w:ascii="Calibri" w:hAnsi="Calibri"/>
        </w:rPr>
        <w:t xml:space="preserve">will also </w:t>
      </w:r>
      <w:ins w:id="3326" w:author="Doug Gross" w:date="2018-05-10T20:29:00Z">
        <w:r w:rsidR="00B557A9">
          <w:rPr>
            <w:rFonts w:ascii="Calibri" w:hAnsi="Calibri"/>
          </w:rPr>
          <w:t xml:space="preserve">invest </w:t>
        </w:r>
      </w:ins>
      <w:del w:id="3327" w:author="Doug Gross" w:date="2018-05-10T20:29:00Z">
        <w:r w:rsidDel="00B557A9">
          <w:rPr>
            <w:rFonts w:ascii="Calibri" w:hAnsi="Calibri"/>
          </w:rPr>
          <w:delText xml:space="preserve">spend money </w:delText>
        </w:r>
      </w:del>
      <w:ins w:id="3328" w:author="Doug Gross" w:date="2018-05-10T20:29:00Z">
        <w:r w:rsidR="00B557A9">
          <w:rPr>
            <w:rFonts w:ascii="Calibri" w:hAnsi="Calibri"/>
          </w:rPr>
          <w:t>i</w:t>
        </w:r>
      </w:ins>
      <w:del w:id="3329" w:author="Doug Gross" w:date="2018-05-10T20:29:00Z">
        <w:r w:rsidDel="00B557A9">
          <w:rPr>
            <w:rFonts w:ascii="Calibri" w:hAnsi="Calibri"/>
          </w:rPr>
          <w:delText>o</w:delText>
        </w:r>
      </w:del>
      <w:r>
        <w:rPr>
          <w:rFonts w:ascii="Calibri" w:hAnsi="Calibri"/>
        </w:rPr>
        <w:t xml:space="preserve">n </w:t>
      </w:r>
      <w:ins w:id="3330" w:author="Doug Gross" w:date="2018-05-10T20:29:00Z">
        <w:r w:rsidR="00B557A9">
          <w:rPr>
            <w:rFonts w:ascii="Calibri" w:hAnsi="Calibri"/>
          </w:rPr>
          <w:t xml:space="preserve">a variety of lead generation tools and </w:t>
        </w:r>
      </w:ins>
      <w:ins w:id="3331" w:author="Doug Gross" w:date="2018-05-10T20:30:00Z">
        <w:r w:rsidR="00B557A9">
          <w:rPr>
            <w:rFonts w:ascii="Calibri" w:hAnsi="Calibri"/>
          </w:rPr>
          <w:t xml:space="preserve">strategies, web-based and </w:t>
        </w:r>
      </w:ins>
      <w:ins w:id="3332" w:author="Doug Gross" w:date="2018-05-10T20:31:00Z">
        <w:r w:rsidR="00B557A9">
          <w:rPr>
            <w:rFonts w:ascii="Calibri" w:hAnsi="Calibri"/>
          </w:rPr>
          <w:t>otherwise</w:t>
        </w:r>
      </w:ins>
      <w:ins w:id="3333" w:author="Doug Gross" w:date="2018-05-10T20:30:00Z">
        <w:r w:rsidR="00B557A9">
          <w:rPr>
            <w:rFonts w:ascii="Calibri" w:hAnsi="Calibri"/>
          </w:rPr>
          <w:t xml:space="preserve">. </w:t>
        </w:r>
      </w:ins>
      <w:del w:id="3334" w:author="Doug Gross" w:date="2018-05-10T20:30:00Z">
        <w:r w:rsidDel="00B557A9">
          <w:rPr>
            <w:rFonts w:ascii="Calibri" w:hAnsi="Calibri"/>
          </w:rPr>
          <w:delText>purchasing or mining additional leads for regular correspondence. We</w:delText>
        </w:r>
      </w:del>
      <w:del w:id="3335" w:author="Doug Gross" w:date="2018-05-10T20:31:00Z">
        <w:r w:rsidDel="00B557A9">
          <w:rPr>
            <w:rFonts w:ascii="Calibri" w:hAnsi="Calibri"/>
          </w:rPr>
          <w:delText xml:space="preserve"> will </w:delText>
        </w:r>
      </w:del>
      <w:del w:id="3336" w:author="Doug Gross" w:date="2018-05-10T20:30:00Z">
        <w:r w:rsidDel="00B557A9">
          <w:rPr>
            <w:rFonts w:ascii="Calibri" w:hAnsi="Calibri"/>
          </w:rPr>
          <w:delText>set up the</w:delText>
        </w:r>
      </w:del>
      <w:del w:id="3337" w:author="Doug Gross" w:date="2018-05-10T20:31:00Z">
        <w:r w:rsidDel="00B557A9">
          <w:rPr>
            <w:rFonts w:ascii="Calibri" w:hAnsi="Calibri"/>
          </w:rPr>
          <w:delText xml:space="preserve"> ability to receive lead information each time someone click through our promotional links, download our app, or establish a profile within our system. </w:delText>
        </w:r>
      </w:del>
      <w:r>
        <w:rPr>
          <w:rFonts w:ascii="Calibri" w:hAnsi="Calibri"/>
        </w:rPr>
        <w:t xml:space="preserve">We will develop an online community that </w:t>
      </w:r>
      <w:ins w:id="3338" w:author="Doug Gross" w:date="2018-05-08T07:57:00Z">
        <w:r w:rsidR="008A0654">
          <w:rPr>
            <w:rFonts w:ascii="Calibri" w:hAnsi="Calibri"/>
          </w:rPr>
          <w:t>revolves around</w:t>
        </w:r>
      </w:ins>
      <w:del w:id="3339" w:author="Doug Gross" w:date="2018-05-08T07:57:00Z">
        <w:r w:rsidDel="008A0654">
          <w:rPr>
            <w:rFonts w:ascii="Calibri" w:hAnsi="Calibri"/>
          </w:rPr>
          <w:delText>centers around</w:delText>
        </w:r>
      </w:del>
      <w:r>
        <w:rPr>
          <w:rFonts w:ascii="Calibri" w:hAnsi="Calibri"/>
        </w:rPr>
        <w:t xml:space="preserve"> an inbound marketing </w:t>
      </w:r>
      <w:del w:id="3340" w:author="Doug Gross" w:date="2018-05-10T20:31:00Z">
        <w:r w:rsidDel="00B557A9">
          <w:rPr>
            <w:rFonts w:ascii="Calibri" w:hAnsi="Calibri"/>
          </w:rPr>
          <w:delText>approach</w:delText>
        </w:r>
      </w:del>
      <w:ins w:id="3341" w:author="Doug Gross" w:date="2018-05-10T20:31:00Z">
        <w:r w:rsidR="00B557A9">
          <w:rPr>
            <w:rFonts w:ascii="Calibri" w:hAnsi="Calibri"/>
          </w:rPr>
          <w:t>strategy</w:t>
        </w:r>
      </w:ins>
      <w:ins w:id="3342" w:author="Doug Gross" w:date="2018-05-08T07:57:00Z">
        <w:r w:rsidR="008A0654">
          <w:rPr>
            <w:rFonts w:ascii="Calibri" w:hAnsi="Calibri"/>
          </w:rPr>
          <w:t>,</w:t>
        </w:r>
      </w:ins>
      <w:r>
        <w:rPr>
          <w:rFonts w:ascii="Calibri" w:hAnsi="Calibri"/>
        </w:rPr>
        <w:t xml:space="preserve"> developing </w:t>
      </w:r>
      <w:ins w:id="3343" w:author="Doug Gross" w:date="2018-05-10T20:31:00Z">
        <w:r w:rsidR="00B557A9">
          <w:rPr>
            <w:rFonts w:ascii="Calibri" w:hAnsi="Calibri"/>
          </w:rPr>
          <w:t xml:space="preserve">compelling </w:t>
        </w:r>
      </w:ins>
      <w:r>
        <w:rPr>
          <w:rFonts w:ascii="Calibri" w:hAnsi="Calibri"/>
        </w:rPr>
        <w:t>content valuable to our shipping customer</w:t>
      </w:r>
      <w:ins w:id="3344" w:author="Doug Gross" w:date="2018-05-10T20:38:00Z">
        <w:r w:rsidR="00BF0525">
          <w:rPr>
            <w:rFonts w:ascii="Calibri" w:hAnsi="Calibri"/>
          </w:rPr>
          <w:t xml:space="preserve"> community</w:t>
        </w:r>
      </w:ins>
      <w:del w:id="3345" w:author="Doug Gross" w:date="2018-05-10T20:38:00Z">
        <w:r w:rsidDel="00BF0525">
          <w:rPr>
            <w:rFonts w:ascii="Calibri" w:hAnsi="Calibri"/>
          </w:rPr>
          <w:delText>s</w:delText>
        </w:r>
      </w:del>
      <w:r>
        <w:rPr>
          <w:rFonts w:ascii="Calibri" w:hAnsi="Calibri"/>
        </w:rPr>
        <w:t>. We will partner with a digital agency to assist</w:t>
      </w:r>
      <w:del w:id="3346" w:author="Doug Gross" w:date="2018-05-10T20:31:00Z">
        <w:r w:rsidDel="00B557A9">
          <w:rPr>
            <w:rFonts w:ascii="Calibri" w:hAnsi="Calibri"/>
          </w:rPr>
          <w:delText xml:space="preserve"> us</w:delText>
        </w:r>
      </w:del>
      <w:r>
        <w:rPr>
          <w:rFonts w:ascii="Calibri" w:hAnsi="Calibri"/>
        </w:rPr>
        <w:t xml:space="preserve"> in creating a </w:t>
      </w:r>
      <w:ins w:id="3347" w:author="Doug Gross" w:date="2018-05-10T20:32:00Z">
        <w:r w:rsidR="00B557A9">
          <w:rPr>
            <w:rFonts w:ascii="Calibri" w:hAnsi="Calibri"/>
          </w:rPr>
          <w:t xml:space="preserve">social media </w:t>
        </w:r>
      </w:ins>
      <w:r>
        <w:rPr>
          <w:rFonts w:ascii="Calibri" w:hAnsi="Calibri"/>
        </w:rPr>
        <w:t>presence</w:t>
      </w:r>
      <w:ins w:id="3348" w:author="Doug Gross" w:date="2018-05-10T20:32:00Z">
        <w:r w:rsidR="00B557A9">
          <w:rPr>
            <w:rFonts w:ascii="Calibri" w:hAnsi="Calibri"/>
          </w:rPr>
          <w:t xml:space="preserve">, </w:t>
        </w:r>
      </w:ins>
      <w:del w:id="3349" w:author="Doug Gross" w:date="2018-05-10T20:32:00Z">
        <w:r w:rsidDel="00B557A9">
          <w:rPr>
            <w:rFonts w:ascii="Calibri" w:hAnsi="Calibri"/>
          </w:rPr>
          <w:delText xml:space="preserve"> on social media </w:delText>
        </w:r>
      </w:del>
      <w:r>
        <w:rPr>
          <w:rFonts w:ascii="Calibri" w:hAnsi="Calibri"/>
        </w:rPr>
        <w:t xml:space="preserve">as well as </w:t>
      </w:r>
      <w:ins w:id="3350" w:author="Doug Gross" w:date="2018-05-10T20:32:00Z">
        <w:r w:rsidR="00B557A9">
          <w:rPr>
            <w:rFonts w:ascii="Calibri" w:hAnsi="Calibri"/>
          </w:rPr>
          <w:t>develop and execute</w:t>
        </w:r>
      </w:ins>
      <w:del w:id="3351" w:author="Doug Gross" w:date="2018-05-10T20:32:00Z">
        <w:r w:rsidDel="00B557A9">
          <w:rPr>
            <w:rFonts w:ascii="Calibri" w:hAnsi="Calibri"/>
          </w:rPr>
          <w:delText>pay</w:delText>
        </w:r>
      </w:del>
      <w:del w:id="3352" w:author="Doug Gross" w:date="2018-05-10T20:39:00Z">
        <w:r w:rsidDel="00BF0525">
          <w:rPr>
            <w:rFonts w:ascii="Calibri" w:hAnsi="Calibri"/>
          </w:rPr>
          <w:delText xml:space="preserve"> </w:delText>
        </w:r>
      </w:del>
      <w:ins w:id="3353" w:author="Doug Gross" w:date="2018-05-10T20:39:00Z">
        <w:r w:rsidR="00BF0525">
          <w:rPr>
            <w:rFonts w:ascii="Calibri" w:hAnsi="Calibri"/>
          </w:rPr>
          <w:t xml:space="preserve"> </w:t>
        </w:r>
      </w:ins>
      <w:del w:id="3354" w:author="Doug Gross" w:date="2018-05-10T20:32:00Z">
        <w:r w:rsidDel="00B557A9">
          <w:rPr>
            <w:rFonts w:ascii="Calibri" w:hAnsi="Calibri"/>
          </w:rPr>
          <w:delText xml:space="preserve">for </w:delText>
        </w:r>
      </w:del>
      <w:ins w:id="3355" w:author="Siedenburg" w:date="2018-04-06T11:32:00Z">
        <w:r>
          <w:rPr>
            <w:rFonts w:ascii="Calibri" w:hAnsi="Calibri"/>
          </w:rPr>
          <w:t>digita</w:t>
        </w:r>
      </w:ins>
      <w:ins w:id="3356" w:author="Doug Gross" w:date="2018-05-10T20:32:00Z">
        <w:r w:rsidR="00B557A9">
          <w:rPr>
            <w:rFonts w:ascii="Calibri" w:hAnsi="Calibri"/>
          </w:rPr>
          <w:t xml:space="preserve">l </w:t>
        </w:r>
      </w:ins>
      <w:ins w:id="3357" w:author="Siedenburg" w:date="2018-04-06T11:32:00Z">
        <w:del w:id="3358" w:author="Doug Gross" w:date="2018-05-10T20:32:00Z">
          <w:r w:rsidDel="00B557A9">
            <w:rPr>
              <w:rFonts w:ascii="Calibri" w:hAnsi="Calibri"/>
            </w:rPr>
            <w:delText xml:space="preserve">l and mobile </w:delText>
          </w:r>
        </w:del>
      </w:ins>
      <w:r>
        <w:rPr>
          <w:rFonts w:ascii="Calibri" w:hAnsi="Calibri"/>
          <w:lang w:val="da-DK"/>
        </w:rPr>
        <w:t>ad</w:t>
      </w:r>
      <w:ins w:id="3359" w:author="Doug Gross" w:date="2018-05-10T20:32:00Z">
        <w:r w:rsidR="00B557A9">
          <w:rPr>
            <w:rFonts w:ascii="Calibri" w:hAnsi="Calibri"/>
            <w:lang w:val="da-DK"/>
          </w:rPr>
          <w:t xml:space="preserve"> </w:t>
        </w:r>
        <w:proofErr w:type="spellStart"/>
        <w:r w:rsidR="00B557A9">
          <w:rPr>
            <w:rFonts w:ascii="Calibri" w:hAnsi="Calibri"/>
            <w:lang w:val="da-DK"/>
          </w:rPr>
          <w:t>campaigns</w:t>
        </w:r>
      </w:ins>
      <w:proofErr w:type="spellEnd"/>
      <w:del w:id="3360" w:author="Doug Gross" w:date="2018-05-10T20:32:00Z">
        <w:r w:rsidDel="00B557A9">
          <w:rPr>
            <w:rFonts w:ascii="Calibri" w:hAnsi="Calibri"/>
            <w:lang w:val="da-DK"/>
          </w:rPr>
          <w:delText>s</w:delText>
        </w:r>
      </w:del>
      <w:del w:id="3361" w:author="Siedenburg" w:date="2018-04-06T11:32:00Z">
        <w:r>
          <w:rPr>
            <w:rFonts w:ascii="Calibri" w:hAnsi="Calibri"/>
          </w:rPr>
          <w:delText xml:space="preserve"> across Google</w:delText>
        </w:r>
      </w:del>
      <w:r>
        <w:rPr>
          <w:rFonts w:ascii="Calibri" w:hAnsi="Calibri"/>
        </w:rPr>
        <w:t xml:space="preserve">. </w:t>
      </w:r>
      <w:r w:rsidR="00E54BCD">
        <w:rPr>
          <w:rFonts w:ascii="Calibri" w:hAnsi="Calibri"/>
          <w:spacing w:val="-6"/>
        </w:rPr>
        <w:t>Project</w:t>
      </w:r>
      <w:r w:rsidR="00293786">
        <w:rPr>
          <w:rFonts w:ascii="Calibri" w:hAnsi="Calibri"/>
          <w:spacing w:val="-6"/>
        </w:rPr>
        <w:t xml:space="preserve"> Freight </w:t>
      </w:r>
      <w:del w:id="3362" w:author="Doug Gross" w:date="2018-05-10T20:32:00Z">
        <w:r w:rsidDel="00B557A9">
          <w:rPr>
            <w:rFonts w:ascii="Calibri" w:hAnsi="Calibri"/>
          </w:rPr>
          <w:delText>We</w:delText>
        </w:r>
      </w:del>
      <w:r>
        <w:rPr>
          <w:rFonts w:ascii="Calibri" w:hAnsi="Calibri"/>
        </w:rPr>
        <w:t xml:space="preserve"> will </w:t>
      </w:r>
      <w:ins w:id="3363" w:author="Doug Gross" w:date="2018-05-10T20:32:00Z">
        <w:r w:rsidR="00B557A9">
          <w:rPr>
            <w:rFonts w:ascii="Calibri" w:hAnsi="Calibri"/>
          </w:rPr>
          <w:t>c</w:t>
        </w:r>
      </w:ins>
      <w:del w:id="3364" w:author="Doug Gross" w:date="2018-05-10T20:32:00Z">
        <w:r w:rsidDel="00B557A9">
          <w:rPr>
            <w:rFonts w:ascii="Calibri" w:hAnsi="Calibri"/>
          </w:rPr>
          <w:delText>begin to c</w:delText>
        </w:r>
      </w:del>
      <w:r>
        <w:rPr>
          <w:rFonts w:ascii="Calibri" w:hAnsi="Calibri"/>
        </w:rPr>
        <w:t xml:space="preserve">ollect </w:t>
      </w:r>
      <w:del w:id="3365" w:author="Doug Gross" w:date="2018-05-10T20:33:00Z">
        <w:r w:rsidDel="00B557A9">
          <w:rPr>
            <w:rFonts w:ascii="Calibri" w:hAnsi="Calibri"/>
          </w:rPr>
          <w:delText xml:space="preserve">other </w:delText>
        </w:r>
      </w:del>
      <w:r>
        <w:rPr>
          <w:rFonts w:ascii="Calibri" w:hAnsi="Calibri"/>
        </w:rPr>
        <w:t>stories from shippers and c</w:t>
      </w:r>
      <w:ins w:id="3366" w:author="Doug Gross" w:date="2018-05-08T07:58:00Z">
        <w:r w:rsidR="008A0654">
          <w:rPr>
            <w:rFonts w:ascii="Calibri" w:hAnsi="Calibri"/>
          </w:rPr>
          <w:t>reate</w:t>
        </w:r>
      </w:ins>
      <w:del w:id="3367" w:author="Doug Gross" w:date="2018-05-08T07:58:00Z">
        <w:r w:rsidDel="008A0654">
          <w:rPr>
            <w:rFonts w:ascii="Calibri" w:hAnsi="Calibri"/>
          </w:rPr>
          <w:delText>o</w:delText>
        </w:r>
      </w:del>
      <w:del w:id="3368" w:author="Doug Gross" w:date="2018-05-08T07:57:00Z">
        <w:r w:rsidDel="008A0654">
          <w:rPr>
            <w:rFonts w:ascii="Calibri" w:hAnsi="Calibri"/>
          </w:rPr>
          <w:delText>mply</w:delText>
        </w:r>
      </w:del>
      <w:r>
        <w:rPr>
          <w:rFonts w:ascii="Calibri" w:hAnsi="Calibri"/>
        </w:rPr>
        <w:t xml:space="preserve"> a forum </w:t>
      </w:r>
      <w:ins w:id="3369" w:author="Doug Gross" w:date="2018-05-08T07:58:00Z">
        <w:r w:rsidR="008A0654">
          <w:rPr>
            <w:rFonts w:ascii="Calibri" w:hAnsi="Calibri"/>
          </w:rPr>
          <w:t>for</w:t>
        </w:r>
      </w:ins>
      <w:del w:id="3370" w:author="Doug Gross" w:date="2018-05-08T07:58:00Z">
        <w:r w:rsidDel="008A0654">
          <w:rPr>
            <w:rFonts w:ascii="Calibri" w:hAnsi="Calibri"/>
          </w:rPr>
          <w:delText>to</w:delText>
        </w:r>
      </w:del>
      <w:r>
        <w:rPr>
          <w:rFonts w:ascii="Calibri" w:hAnsi="Calibri"/>
        </w:rPr>
        <w:t xml:space="preserve"> shar</w:t>
      </w:r>
      <w:ins w:id="3371" w:author="Doug Gross" w:date="2018-05-08T07:58:00Z">
        <w:r w:rsidR="008A0654">
          <w:rPr>
            <w:rFonts w:ascii="Calibri" w:hAnsi="Calibri"/>
          </w:rPr>
          <w:t>ing</w:t>
        </w:r>
      </w:ins>
      <w:del w:id="3372" w:author="Doug Gross" w:date="2018-05-08T07:58:00Z">
        <w:r w:rsidDel="008A0654">
          <w:rPr>
            <w:rFonts w:ascii="Calibri" w:hAnsi="Calibri"/>
          </w:rPr>
          <w:delText>e</w:delText>
        </w:r>
      </w:del>
      <w:r>
        <w:rPr>
          <w:rFonts w:ascii="Calibri" w:hAnsi="Calibri"/>
        </w:rPr>
        <w:t xml:space="preserve"> the</w:t>
      </w:r>
      <w:ins w:id="3373" w:author="Doug Gross" w:date="2018-05-10T20:33:00Z">
        <w:r w:rsidR="00B557A9">
          <w:rPr>
            <w:rFonts w:ascii="Calibri" w:hAnsi="Calibri"/>
          </w:rPr>
          <w:t>se</w:t>
        </w:r>
      </w:ins>
      <w:del w:id="3374" w:author="Doug Gross" w:date="2018-05-10T20:33:00Z">
        <w:r w:rsidDel="00B557A9">
          <w:rPr>
            <w:rFonts w:ascii="Calibri" w:hAnsi="Calibri"/>
          </w:rPr>
          <w:delText>ir</w:delText>
        </w:r>
      </w:del>
      <w:r>
        <w:rPr>
          <w:rFonts w:ascii="Calibri" w:hAnsi="Calibri"/>
        </w:rPr>
        <w:t xml:space="preserve"> experiences with </w:t>
      </w:r>
      <w:ins w:id="3375" w:author="Doug Gross" w:date="2018-05-10T20:33:00Z">
        <w:r w:rsidR="00B557A9">
          <w:rPr>
            <w:rFonts w:ascii="Calibri" w:hAnsi="Calibri"/>
          </w:rPr>
          <w:t xml:space="preserve">the larger </w:t>
        </w:r>
      </w:ins>
      <w:r w:rsidR="00E54BCD">
        <w:rPr>
          <w:rFonts w:ascii="Calibri" w:hAnsi="Calibri"/>
          <w:spacing w:val="-6"/>
        </w:rPr>
        <w:t>Project</w:t>
      </w:r>
      <w:r w:rsidR="00293786">
        <w:rPr>
          <w:rFonts w:ascii="Calibri" w:hAnsi="Calibri"/>
          <w:spacing w:val="-6"/>
        </w:rPr>
        <w:t xml:space="preserve"> Freight </w:t>
      </w:r>
      <w:del w:id="3376" w:author="Doug Gross" w:date="2018-05-10T20:33:00Z">
        <w:r w:rsidDel="00B557A9">
          <w:rPr>
            <w:rFonts w:ascii="Calibri" w:hAnsi="Calibri"/>
          </w:rPr>
          <w:delText>our</w:delText>
        </w:r>
      </w:del>
      <w:r>
        <w:rPr>
          <w:rFonts w:ascii="Calibri" w:hAnsi="Calibri"/>
        </w:rPr>
        <w:t xml:space="preserve"> </w:t>
      </w:r>
      <w:ins w:id="3377" w:author="Doug Gross" w:date="2018-05-10T20:33:00Z">
        <w:r w:rsidR="00B557A9">
          <w:rPr>
            <w:rFonts w:ascii="Calibri" w:hAnsi="Calibri"/>
          </w:rPr>
          <w:t xml:space="preserve">shipper </w:t>
        </w:r>
      </w:ins>
      <w:del w:id="3378" w:author="Doug Gross" w:date="2018-05-10T20:33:00Z">
        <w:r w:rsidDel="00B557A9">
          <w:rPr>
            <w:rFonts w:ascii="Calibri" w:hAnsi="Calibri"/>
          </w:rPr>
          <w:delText xml:space="preserve">developing </w:delText>
        </w:r>
      </w:del>
      <w:r>
        <w:rPr>
          <w:rFonts w:ascii="Calibri" w:hAnsi="Calibri"/>
        </w:rPr>
        <w:t xml:space="preserve">community. We will </w:t>
      </w:r>
      <w:ins w:id="3379" w:author="Doug Gross" w:date="2018-05-10T20:33:00Z">
        <w:r w:rsidR="00B557A9">
          <w:rPr>
            <w:rFonts w:ascii="Calibri" w:hAnsi="Calibri"/>
          </w:rPr>
          <w:t>develop a variety of</w:t>
        </w:r>
      </w:ins>
      <w:del w:id="3380" w:author="Doug Gross" w:date="2018-05-10T20:33:00Z">
        <w:r w:rsidDel="00B557A9">
          <w:rPr>
            <w:rFonts w:ascii="Calibri" w:hAnsi="Calibri"/>
          </w:rPr>
          <w:delText>supply</w:delText>
        </w:r>
      </w:del>
      <w:ins w:id="3381" w:author="Doug Gross" w:date="2018-05-10T20:34:00Z">
        <w:r w:rsidR="00B557A9">
          <w:rPr>
            <w:rFonts w:ascii="Calibri" w:hAnsi="Calibri"/>
          </w:rPr>
          <w:t xml:space="preserve"> best practice</w:t>
        </w:r>
      </w:ins>
      <w:del w:id="3382" w:author="Doug Gross" w:date="2018-05-10T20:34:00Z">
        <w:r w:rsidDel="00B557A9">
          <w:rPr>
            <w:rFonts w:ascii="Calibri" w:hAnsi="Calibri"/>
          </w:rPr>
          <w:delText xml:space="preserve"> t</w:delText>
        </w:r>
      </w:del>
      <w:del w:id="3383" w:author="Doug Gross" w:date="2018-05-10T20:33:00Z">
        <w:r w:rsidDel="00B557A9">
          <w:rPr>
            <w:rFonts w:ascii="Calibri" w:hAnsi="Calibri"/>
          </w:rPr>
          <w:delText>raining</w:delText>
        </w:r>
      </w:del>
      <w:r>
        <w:rPr>
          <w:rFonts w:ascii="Calibri" w:hAnsi="Calibri"/>
        </w:rPr>
        <w:t xml:space="preserve"> tutorials </w:t>
      </w:r>
      <w:ins w:id="3384" w:author="Doug Gross" w:date="2018-05-10T20:34:00Z">
        <w:r w:rsidR="00B557A9">
          <w:rPr>
            <w:rFonts w:ascii="Calibri" w:hAnsi="Calibri"/>
          </w:rPr>
          <w:t>and other educational</w:t>
        </w:r>
      </w:ins>
      <w:ins w:id="3385" w:author="Doug Gross" w:date="2018-05-10T20:35:00Z">
        <w:r w:rsidR="00BF0525">
          <w:rPr>
            <w:rFonts w:ascii="Calibri" w:hAnsi="Calibri"/>
          </w:rPr>
          <w:t xml:space="preserve"> content</w:t>
        </w:r>
      </w:ins>
      <w:del w:id="3386" w:author="Doug Gross" w:date="2018-05-10T20:34:00Z">
        <w:r w:rsidDel="00B557A9">
          <w:rPr>
            <w:rFonts w:ascii="Calibri" w:hAnsi="Calibri"/>
          </w:rPr>
          <w:delText>on</w:delText>
        </w:r>
      </w:del>
      <w:r>
        <w:rPr>
          <w:rFonts w:ascii="Calibri" w:hAnsi="Calibri"/>
        </w:rPr>
        <w:t xml:space="preserve"> </w:t>
      </w:r>
      <w:ins w:id="3387" w:author="Doug Gross" w:date="2018-05-10T20:39:00Z">
        <w:r w:rsidR="00BF0525">
          <w:rPr>
            <w:rFonts w:ascii="Calibri" w:hAnsi="Calibri"/>
          </w:rPr>
          <w:t xml:space="preserve">specific to shipping, </w:t>
        </w:r>
      </w:ins>
      <w:del w:id="3388" w:author="Siedenburg" w:date="2018-04-06T11:32:00Z">
        <w:r>
          <w:rPr>
            <w:rFonts w:ascii="Calibri" w:hAnsi="Calibri"/>
          </w:rPr>
          <w:delText>B</w:delText>
        </w:r>
      </w:del>
      <w:ins w:id="3389" w:author="Siedenburg" w:date="2018-04-06T11:32:00Z">
        <w:del w:id="3390" w:author="Doug Gross" w:date="2018-05-10T20:34:00Z">
          <w:r w:rsidDel="00B557A9">
            <w:rPr>
              <w:rFonts w:ascii="Calibri" w:hAnsi="Calibri"/>
            </w:rPr>
            <w:delText>b</w:delText>
          </w:r>
        </w:del>
      </w:ins>
      <w:del w:id="3391" w:author="Doug Gross" w:date="2018-05-10T20:34:00Z">
        <w:r w:rsidDel="00B557A9">
          <w:rPr>
            <w:rFonts w:ascii="Calibri" w:hAnsi="Calibri"/>
            <w:lang w:val="fr-FR"/>
          </w:rPr>
          <w:delText xml:space="preserve">est </w:delText>
        </w:r>
      </w:del>
      <w:del w:id="3392" w:author="Siedenburg" w:date="2018-04-06T11:32:00Z">
        <w:r>
          <w:rPr>
            <w:rFonts w:ascii="Calibri" w:hAnsi="Calibri"/>
          </w:rPr>
          <w:delText>P</w:delText>
        </w:r>
      </w:del>
      <w:ins w:id="3393" w:author="Siedenburg" w:date="2018-04-06T11:32:00Z">
        <w:del w:id="3394" w:author="Doug Gross" w:date="2018-05-10T20:34:00Z">
          <w:r w:rsidDel="00B557A9">
            <w:rPr>
              <w:rFonts w:ascii="Calibri" w:hAnsi="Calibri"/>
            </w:rPr>
            <w:delText>p</w:delText>
          </w:r>
        </w:del>
      </w:ins>
      <w:del w:id="3395" w:author="Doug Gross" w:date="2018-05-10T20:34:00Z">
        <w:r w:rsidDel="00B557A9">
          <w:rPr>
            <w:rFonts w:ascii="Calibri" w:hAnsi="Calibri"/>
          </w:rPr>
          <w:delText xml:space="preserve">ractices in </w:delText>
        </w:r>
      </w:del>
      <w:ins w:id="3396" w:author="Siedenburg" w:date="2018-04-06T11:33:00Z">
        <w:del w:id="3397" w:author="Doug Gross" w:date="2018-05-10T20:34:00Z">
          <w:r w:rsidDel="00B557A9">
            <w:rPr>
              <w:rFonts w:ascii="Calibri" w:hAnsi="Calibri"/>
            </w:rPr>
            <w:delText>s</w:delText>
          </w:r>
        </w:del>
      </w:ins>
      <w:del w:id="3398" w:author="Siedenburg" w:date="2018-04-06T11:33:00Z">
        <w:r>
          <w:rPr>
            <w:rFonts w:ascii="Calibri" w:hAnsi="Calibri"/>
          </w:rPr>
          <w:delText>S</w:delText>
        </w:r>
      </w:del>
      <w:del w:id="3399" w:author="Doug Gross" w:date="2018-05-10T20:34:00Z">
        <w:r w:rsidDel="00B557A9">
          <w:rPr>
            <w:rFonts w:ascii="Calibri" w:hAnsi="Calibri"/>
          </w:rPr>
          <w:delText xml:space="preserve">hipping </w:delText>
        </w:r>
      </w:del>
      <w:r>
        <w:rPr>
          <w:rFonts w:ascii="Calibri" w:hAnsi="Calibri"/>
        </w:rPr>
        <w:t xml:space="preserve">and </w:t>
      </w:r>
      <w:ins w:id="3400" w:author="Doug Gross" w:date="2018-05-10T20:34:00Z">
        <w:r w:rsidR="00B557A9">
          <w:rPr>
            <w:rFonts w:ascii="Calibri" w:hAnsi="Calibri"/>
          </w:rPr>
          <w:t xml:space="preserve">solicit </w:t>
        </w:r>
      </w:ins>
      <w:del w:id="3401" w:author="Doug Gross" w:date="2018-05-10T20:34:00Z">
        <w:r w:rsidDel="00B557A9">
          <w:rPr>
            <w:rFonts w:ascii="Calibri" w:hAnsi="Calibri"/>
          </w:rPr>
          <w:delText>then</w:delText>
        </w:r>
      </w:del>
      <w:ins w:id="3402" w:author="Doug Gross" w:date="2018-05-10T20:34:00Z">
        <w:r w:rsidR="00B557A9">
          <w:rPr>
            <w:rFonts w:ascii="Calibri" w:hAnsi="Calibri"/>
          </w:rPr>
          <w:t>shipper</w:t>
        </w:r>
      </w:ins>
      <w:del w:id="3403" w:author="Doug Gross" w:date="2018-05-10T20:34:00Z">
        <w:r w:rsidDel="00B557A9">
          <w:rPr>
            <w:rFonts w:ascii="Calibri" w:hAnsi="Calibri"/>
          </w:rPr>
          <w:delText xml:space="preserve"> ask for their</w:delText>
        </w:r>
      </w:del>
      <w:r>
        <w:rPr>
          <w:rFonts w:ascii="Calibri" w:hAnsi="Calibri"/>
        </w:rPr>
        <w:t xml:space="preserve"> suggestions</w:t>
      </w:r>
      <w:ins w:id="3404" w:author="Doug Gross" w:date="2018-05-10T20:35:00Z">
        <w:r w:rsidR="00BF0525">
          <w:rPr>
            <w:rFonts w:ascii="Calibri" w:hAnsi="Calibri"/>
          </w:rPr>
          <w:t xml:space="preserve"> for content to share with the </w:t>
        </w:r>
      </w:ins>
      <w:ins w:id="3405" w:author="Doug Gross" w:date="2018-05-10T20:40:00Z">
        <w:r w:rsidR="00BF0525">
          <w:rPr>
            <w:rFonts w:ascii="Calibri" w:hAnsi="Calibri"/>
          </w:rPr>
          <w:t xml:space="preserve">larger </w:t>
        </w:r>
      </w:ins>
      <w:ins w:id="3406" w:author="Doug Gross" w:date="2018-05-10T20:36:00Z">
        <w:r w:rsidR="00BF0525">
          <w:rPr>
            <w:rFonts w:ascii="Calibri" w:hAnsi="Calibri"/>
          </w:rPr>
          <w:t xml:space="preserve">shipper </w:t>
        </w:r>
      </w:ins>
      <w:ins w:id="3407" w:author="Doug Gross" w:date="2018-05-10T20:35:00Z">
        <w:r w:rsidR="00BF0525">
          <w:rPr>
            <w:rFonts w:ascii="Calibri" w:hAnsi="Calibri"/>
          </w:rPr>
          <w:t>community</w:t>
        </w:r>
      </w:ins>
      <w:del w:id="3408" w:author="Doug Gross" w:date="2018-05-10T20:34:00Z">
        <w:r w:rsidDel="00B557A9">
          <w:rPr>
            <w:rFonts w:ascii="Calibri" w:hAnsi="Calibri"/>
          </w:rPr>
          <w:delText xml:space="preserve"> to share</w:delText>
        </w:r>
      </w:del>
      <w:r>
        <w:rPr>
          <w:rFonts w:ascii="Calibri" w:hAnsi="Calibri"/>
        </w:rPr>
        <w:t xml:space="preserve">. </w:t>
      </w:r>
      <w:r w:rsidR="00E54BCD">
        <w:rPr>
          <w:rFonts w:ascii="Calibri" w:hAnsi="Calibri"/>
          <w:spacing w:val="-6"/>
        </w:rPr>
        <w:t>Project</w:t>
      </w:r>
      <w:r w:rsidR="00293786">
        <w:rPr>
          <w:rFonts w:ascii="Calibri" w:hAnsi="Calibri"/>
          <w:spacing w:val="-6"/>
        </w:rPr>
        <w:t xml:space="preserve"> Freight</w:t>
      </w:r>
      <w:ins w:id="3409" w:author="Doug Gross" w:date="2018-05-10T20:37:00Z">
        <w:r w:rsidR="00BF0525">
          <w:rPr>
            <w:rFonts w:ascii="Calibri" w:hAnsi="Calibri"/>
          </w:rPr>
          <w:t xml:space="preserve"> </w:t>
        </w:r>
      </w:ins>
      <w:del w:id="3410" w:author="Doug Gross" w:date="2018-05-10T20:37:00Z">
        <w:r w:rsidDel="00BF0525">
          <w:rPr>
            <w:rFonts w:ascii="Calibri" w:hAnsi="Calibri"/>
          </w:rPr>
          <w:delText xml:space="preserve">’s internal technical team </w:delText>
        </w:r>
      </w:del>
      <w:r>
        <w:rPr>
          <w:rFonts w:ascii="Calibri" w:hAnsi="Calibri"/>
        </w:rPr>
        <w:t>will</w:t>
      </w:r>
      <w:ins w:id="3411" w:author="Doug Gross" w:date="2018-05-10T20:36:00Z">
        <w:r w:rsidR="00BF0525">
          <w:rPr>
            <w:rFonts w:ascii="Calibri" w:hAnsi="Calibri"/>
          </w:rPr>
          <w:t xml:space="preserve"> </w:t>
        </w:r>
      </w:ins>
      <w:del w:id="3412" w:author="Doug Gross" w:date="2018-05-10T20:36:00Z">
        <w:r w:rsidDel="00BF0525">
          <w:rPr>
            <w:rFonts w:ascii="Calibri" w:hAnsi="Calibri"/>
          </w:rPr>
          <w:delText xml:space="preserve"> continue to </w:delText>
        </w:r>
      </w:del>
      <w:ins w:id="3413" w:author="Doug Gross" w:date="2018-05-10T20:38:00Z">
        <w:r w:rsidR="00BF0525">
          <w:rPr>
            <w:rFonts w:ascii="Calibri" w:hAnsi="Calibri"/>
          </w:rPr>
          <w:t xml:space="preserve">enlist </w:t>
        </w:r>
      </w:ins>
      <w:del w:id="3414" w:author="Doug Gross" w:date="2018-05-10T20:37:00Z">
        <w:r w:rsidDel="00BF0525">
          <w:rPr>
            <w:rFonts w:ascii="Calibri" w:hAnsi="Calibri"/>
          </w:rPr>
          <w:delText>include</w:delText>
        </w:r>
      </w:del>
      <w:del w:id="3415" w:author="Doug Gross" w:date="2018-05-10T20:38:00Z">
        <w:r w:rsidDel="00BF0525">
          <w:rPr>
            <w:rFonts w:ascii="Calibri" w:hAnsi="Calibri"/>
          </w:rPr>
          <w:delText xml:space="preserve"> </w:delText>
        </w:r>
      </w:del>
      <w:ins w:id="3416" w:author="Doug Gross" w:date="2018-05-10T20:36:00Z">
        <w:r w:rsidR="00BF0525">
          <w:rPr>
            <w:rFonts w:ascii="Calibri" w:hAnsi="Calibri"/>
          </w:rPr>
          <w:t xml:space="preserve">a group of </w:t>
        </w:r>
      </w:ins>
      <w:del w:id="3417" w:author="Doug Gross" w:date="2018-05-10T20:36:00Z">
        <w:r w:rsidDel="00BF0525">
          <w:rPr>
            <w:rFonts w:ascii="Calibri" w:hAnsi="Calibri"/>
          </w:rPr>
          <w:delText xml:space="preserve">the </w:delText>
        </w:r>
      </w:del>
      <w:r>
        <w:rPr>
          <w:rFonts w:ascii="Calibri" w:hAnsi="Calibri"/>
        </w:rPr>
        <w:t xml:space="preserve">shipping customer </w:t>
      </w:r>
      <w:ins w:id="3418" w:author="Doug Gross" w:date="2018-05-10T20:36:00Z">
        <w:r w:rsidR="00BF0525">
          <w:rPr>
            <w:rFonts w:ascii="Calibri" w:hAnsi="Calibri"/>
          </w:rPr>
          <w:t>“Power Users”</w:t>
        </w:r>
      </w:ins>
      <w:ins w:id="3419" w:author="Doug Gross" w:date="2018-05-10T20:37:00Z">
        <w:r w:rsidR="00BF0525">
          <w:rPr>
            <w:rFonts w:ascii="Calibri" w:hAnsi="Calibri"/>
          </w:rPr>
          <w:t xml:space="preserve"> to </w:t>
        </w:r>
      </w:ins>
      <w:ins w:id="3420" w:author="Doug Gross" w:date="2018-05-10T20:40:00Z">
        <w:r w:rsidR="00BF0525">
          <w:rPr>
            <w:rFonts w:ascii="Calibri" w:hAnsi="Calibri"/>
          </w:rPr>
          <w:t xml:space="preserve">serve the role of </w:t>
        </w:r>
      </w:ins>
      <w:ins w:id="3421" w:author="Doug Gross" w:date="2018-05-10T20:37:00Z">
        <w:r w:rsidR="00BF0525">
          <w:rPr>
            <w:rFonts w:ascii="Calibri" w:hAnsi="Calibri"/>
          </w:rPr>
          <w:t>“voice of the customer</w:t>
        </w:r>
      </w:ins>
      <w:ins w:id="3422" w:author="Doug Gross" w:date="2018-05-10T20:40:00Z">
        <w:r w:rsidR="00BF0525">
          <w:rPr>
            <w:rFonts w:ascii="Calibri" w:hAnsi="Calibri"/>
          </w:rPr>
          <w:t>.</w:t>
        </w:r>
      </w:ins>
      <w:ins w:id="3423" w:author="Doug Gross" w:date="2018-05-10T20:37:00Z">
        <w:r w:rsidR="00BF0525">
          <w:rPr>
            <w:rFonts w:ascii="Calibri" w:hAnsi="Calibri"/>
          </w:rPr>
          <w:t>”</w:t>
        </w:r>
      </w:ins>
      <w:ins w:id="3424" w:author="Doug Gross" w:date="2018-05-10T20:40:00Z">
        <w:r w:rsidR="00BF0525">
          <w:rPr>
            <w:rFonts w:ascii="Calibri" w:hAnsi="Calibri"/>
          </w:rPr>
          <w:t xml:space="preserve"> These individuals will have a seat at the table with respect to ongoing product development</w:t>
        </w:r>
      </w:ins>
      <w:ins w:id="3425" w:author="Doug Gross" w:date="2018-05-10T20:41:00Z">
        <w:r w:rsidR="00BF0525">
          <w:rPr>
            <w:rFonts w:ascii="Calibri" w:hAnsi="Calibri"/>
          </w:rPr>
          <w:t xml:space="preserve">, including direct influence over what features get prioritized on </w:t>
        </w:r>
      </w:ins>
      <w:r w:rsidR="00E54BCD">
        <w:rPr>
          <w:rFonts w:ascii="Calibri" w:hAnsi="Calibri"/>
          <w:spacing w:val="-6"/>
        </w:rPr>
        <w:t>Project</w:t>
      </w:r>
      <w:r w:rsidR="00293786">
        <w:rPr>
          <w:rFonts w:ascii="Calibri" w:hAnsi="Calibri"/>
          <w:spacing w:val="-6"/>
        </w:rPr>
        <w:t xml:space="preserve"> Freight</w:t>
      </w:r>
      <w:ins w:id="3426" w:author="Doug Gross" w:date="2018-05-10T20:41:00Z">
        <w:r w:rsidR="00BF0525">
          <w:rPr>
            <w:rFonts w:ascii="Calibri" w:hAnsi="Calibri"/>
          </w:rPr>
          <w:t xml:space="preserve">’s product </w:t>
        </w:r>
      </w:ins>
      <w:ins w:id="3427" w:author="Doug Gross" w:date="2018-05-10T20:40:00Z">
        <w:r w:rsidR="00BF0525">
          <w:rPr>
            <w:rFonts w:ascii="Calibri" w:hAnsi="Calibri"/>
          </w:rPr>
          <w:t>roadmap.</w:t>
        </w:r>
      </w:ins>
      <w:ins w:id="3428" w:author="Doug Gross" w:date="2018-05-10T20:36:00Z">
        <w:r w:rsidR="00BF0525">
          <w:rPr>
            <w:rFonts w:ascii="Calibri" w:hAnsi="Calibri"/>
          </w:rPr>
          <w:t xml:space="preserve"> </w:t>
        </w:r>
      </w:ins>
      <w:del w:id="3429" w:author="Doug Gross" w:date="2018-05-10T20:41:00Z">
        <w:r w:rsidDel="00BF0525">
          <w:rPr>
            <w:rFonts w:ascii="Calibri" w:hAnsi="Calibri"/>
          </w:rPr>
          <w:delText>i</w:delText>
        </w:r>
      </w:del>
      <w:del w:id="3430" w:author="Doug Gross" w:date="2018-05-10T20:42:00Z">
        <w:r w:rsidDel="00BF0525">
          <w:rPr>
            <w:rFonts w:ascii="Calibri" w:hAnsi="Calibri"/>
          </w:rPr>
          <w:delText>n our development, t</w:delText>
        </w:r>
      </w:del>
      <w:del w:id="3431" w:author="Doug Gross" w:date="2018-05-10T20:41:00Z">
        <w:r w:rsidDel="00BF0525">
          <w:rPr>
            <w:rFonts w:ascii="Calibri" w:hAnsi="Calibri"/>
          </w:rPr>
          <w:delText>esting new functio</w:delText>
        </w:r>
      </w:del>
      <w:del w:id="3432" w:author="Doug Gross" w:date="2018-05-10T20:36:00Z">
        <w:r w:rsidDel="00BF0525">
          <w:rPr>
            <w:rFonts w:ascii="Calibri" w:hAnsi="Calibri"/>
          </w:rPr>
          <w:delText>ns</w:delText>
        </w:r>
      </w:del>
      <w:del w:id="3433" w:author="Doug Gross" w:date="2018-05-10T20:41:00Z">
        <w:r w:rsidDel="00BF0525">
          <w:rPr>
            <w:rFonts w:ascii="Calibri" w:hAnsi="Calibri"/>
          </w:rPr>
          <w:delText xml:space="preserve"> with our closest shipping customers before rolling them out to the larger audience. </w:delText>
        </w:r>
      </w:del>
      <w:r>
        <w:rPr>
          <w:rFonts w:ascii="Calibri" w:hAnsi="Calibri"/>
        </w:rPr>
        <w:t>Finally, we will curate</w:t>
      </w:r>
      <w:ins w:id="3434" w:author="Doug Gross" w:date="2018-05-10T20:42:00Z">
        <w:r w:rsidR="00BF0525">
          <w:rPr>
            <w:rFonts w:ascii="Calibri" w:hAnsi="Calibri"/>
          </w:rPr>
          <w:t xml:space="preserve"> a network of </w:t>
        </w:r>
      </w:ins>
      <w:del w:id="3435" w:author="Doug Gross" w:date="2018-05-10T20:42:00Z">
        <w:r w:rsidDel="00BF0525">
          <w:rPr>
            <w:rFonts w:ascii="Calibri" w:hAnsi="Calibri"/>
          </w:rPr>
          <w:delText xml:space="preserve"> online </w:delText>
        </w:r>
      </w:del>
      <w:r>
        <w:rPr>
          <w:rFonts w:ascii="Calibri" w:hAnsi="Calibri"/>
        </w:rPr>
        <w:t xml:space="preserve">contacts </w:t>
      </w:r>
      <w:del w:id="3436" w:author="Doug Gross" w:date="2018-05-10T20:42:00Z">
        <w:r w:rsidDel="00BF0525">
          <w:rPr>
            <w:rFonts w:ascii="Calibri" w:hAnsi="Calibri"/>
          </w:rPr>
          <w:delText xml:space="preserve">that will be </w:delText>
        </w:r>
      </w:del>
      <w:ins w:id="3437" w:author="Doug Gross" w:date="2018-05-08T07:58:00Z">
        <w:r w:rsidR="008A0654">
          <w:rPr>
            <w:rFonts w:ascii="Calibri" w:hAnsi="Calibri"/>
          </w:rPr>
          <w:t>comprised o</w:t>
        </w:r>
      </w:ins>
      <w:ins w:id="3438" w:author="Doug Gross" w:date="2018-05-10T20:42:00Z">
        <w:r w:rsidR="00BF0525">
          <w:rPr>
            <w:rFonts w:ascii="Calibri" w:hAnsi="Calibri"/>
          </w:rPr>
          <w:t xml:space="preserve">f </w:t>
        </w:r>
      </w:ins>
      <w:del w:id="3439" w:author="Doug Gross" w:date="2018-05-10T20:42:00Z">
        <w:r w:rsidDel="00BF0525">
          <w:rPr>
            <w:rFonts w:ascii="Calibri" w:hAnsi="Calibri"/>
          </w:rPr>
          <w:delText xml:space="preserve">a mix of </w:delText>
        </w:r>
      </w:del>
      <w:r>
        <w:rPr>
          <w:rFonts w:ascii="Calibri" w:hAnsi="Calibri"/>
        </w:rPr>
        <w:t>experts</w:t>
      </w:r>
      <w:del w:id="3440" w:author="Doug Gross" w:date="2018-05-08T07:58:00Z">
        <w:r w:rsidDel="008A0654">
          <w:rPr>
            <w:rFonts w:ascii="Calibri" w:hAnsi="Calibri"/>
          </w:rPr>
          <w:delText xml:space="preserve"> and outliners</w:delText>
        </w:r>
      </w:del>
      <w:r>
        <w:rPr>
          <w:rFonts w:ascii="Calibri" w:hAnsi="Calibri"/>
        </w:rPr>
        <w:t xml:space="preserve"> within the trucking industry as well as other major players in our business</w:t>
      </w:r>
      <w:ins w:id="3441" w:author="Doug Gross" w:date="2018-05-08T07:59:00Z">
        <w:r w:rsidR="008A0654">
          <w:rPr>
            <w:rFonts w:ascii="Calibri" w:hAnsi="Calibri"/>
          </w:rPr>
          <w:t>es’</w:t>
        </w:r>
      </w:ins>
      <w:r>
        <w:rPr>
          <w:rFonts w:ascii="Calibri" w:hAnsi="Calibri"/>
        </w:rPr>
        <w:t xml:space="preserve"> extended community. We will actively follow and study business leaders who focus on integrating technology positively into traditional work environments. </w:t>
      </w:r>
    </w:p>
    <w:p w14:paraId="18DBE729" w14:textId="20C7DD68" w:rsidR="00CF5879" w:rsidRDefault="00CF5879">
      <w:pPr>
        <w:pStyle w:val="Body"/>
        <w:shd w:val="clear" w:color="auto" w:fill="FFFFFF"/>
        <w:rPr>
          <w:rFonts w:ascii="Calibri" w:eastAsia="Calibri" w:hAnsi="Calibri" w:cs="Calibri"/>
        </w:rPr>
      </w:pPr>
    </w:p>
    <w:p w14:paraId="2E85B3D4" w14:textId="5A5085B6" w:rsidR="00082109" w:rsidRDefault="00082109">
      <w:pPr>
        <w:pStyle w:val="Body"/>
        <w:shd w:val="clear" w:color="auto" w:fill="FFFFFF"/>
        <w:rPr>
          <w:rFonts w:ascii="Calibri" w:eastAsia="Calibri" w:hAnsi="Calibri" w:cs="Calibri"/>
        </w:rPr>
      </w:pPr>
    </w:p>
    <w:p w14:paraId="5E266BB6" w14:textId="02FF01BC" w:rsidR="00082109" w:rsidRDefault="00082109">
      <w:pPr>
        <w:pStyle w:val="Body"/>
        <w:shd w:val="clear" w:color="auto" w:fill="FFFFFF"/>
        <w:rPr>
          <w:rFonts w:ascii="Calibri" w:eastAsia="Calibri" w:hAnsi="Calibri" w:cs="Calibri"/>
        </w:rPr>
      </w:pPr>
    </w:p>
    <w:p w14:paraId="0BF229E5" w14:textId="643DEA31" w:rsidR="00082109" w:rsidRDefault="00082109">
      <w:pPr>
        <w:pStyle w:val="Body"/>
        <w:shd w:val="clear" w:color="auto" w:fill="FFFFFF"/>
        <w:rPr>
          <w:rFonts w:ascii="Calibri" w:eastAsia="Calibri" w:hAnsi="Calibri" w:cs="Calibri"/>
        </w:rPr>
      </w:pPr>
    </w:p>
    <w:p w14:paraId="364E4CE2" w14:textId="74E844A7" w:rsidR="00082109" w:rsidRDefault="00082109">
      <w:pPr>
        <w:pStyle w:val="Body"/>
        <w:shd w:val="clear" w:color="auto" w:fill="FFFFFF"/>
        <w:rPr>
          <w:rFonts w:ascii="Calibri" w:eastAsia="Calibri" w:hAnsi="Calibri" w:cs="Calibri"/>
        </w:rPr>
      </w:pPr>
    </w:p>
    <w:p w14:paraId="0D9EB09C" w14:textId="1BEA008E" w:rsidR="00082109" w:rsidRDefault="00082109">
      <w:pPr>
        <w:pStyle w:val="Body"/>
        <w:shd w:val="clear" w:color="auto" w:fill="FFFFFF"/>
        <w:rPr>
          <w:rFonts w:ascii="Calibri" w:eastAsia="Calibri" w:hAnsi="Calibri" w:cs="Calibri"/>
        </w:rPr>
      </w:pPr>
    </w:p>
    <w:p w14:paraId="7B23FDAE" w14:textId="2EC801F6" w:rsidR="00082109" w:rsidRDefault="00082109">
      <w:pPr>
        <w:pStyle w:val="Body"/>
        <w:shd w:val="clear" w:color="auto" w:fill="FFFFFF"/>
        <w:rPr>
          <w:rFonts w:ascii="Calibri" w:eastAsia="Calibri" w:hAnsi="Calibri" w:cs="Calibri"/>
        </w:rPr>
      </w:pPr>
    </w:p>
    <w:p w14:paraId="49FFF6AF" w14:textId="77777777" w:rsidR="00082109" w:rsidRDefault="00082109">
      <w:pPr>
        <w:pStyle w:val="Body"/>
        <w:shd w:val="clear" w:color="auto" w:fill="FFFFFF"/>
        <w:rPr>
          <w:rFonts w:ascii="Calibri" w:eastAsia="Calibri" w:hAnsi="Calibri" w:cs="Calibri"/>
        </w:rPr>
      </w:pPr>
    </w:p>
    <w:p w14:paraId="473FC757" w14:textId="5D14AEE9" w:rsidR="00CF5879" w:rsidRDefault="00BF0525">
      <w:pPr>
        <w:pStyle w:val="Body"/>
        <w:shd w:val="clear" w:color="auto" w:fill="FFFFFF"/>
        <w:rPr>
          <w:rFonts w:ascii="Calibri" w:eastAsia="Calibri" w:hAnsi="Calibri" w:cs="Calibri"/>
        </w:rPr>
        <w:pPrChange w:id="3442" w:author="Doug Gross" w:date="2018-05-10T20:43:00Z">
          <w:pPr>
            <w:pStyle w:val="Body"/>
            <w:shd w:val="clear" w:color="auto" w:fill="FFFFFF"/>
            <w:jc w:val="center"/>
          </w:pPr>
        </w:pPrChange>
      </w:pPr>
      <w:ins w:id="3443" w:author="Doug Gross" w:date="2018-05-10T20:43:00Z">
        <w:r>
          <w:rPr>
            <w:rFonts w:ascii="Calibri" w:hAnsi="Calibri"/>
          </w:rPr>
          <w:lastRenderedPageBreak/>
          <w:t>Below</w:t>
        </w:r>
      </w:ins>
      <w:del w:id="3444" w:author="Doug Gross" w:date="2018-05-10T20:43:00Z">
        <w:r w:rsidR="0081616C" w:rsidDel="00BF0525">
          <w:rPr>
            <w:rFonts w:ascii="Calibri" w:hAnsi="Calibri"/>
          </w:rPr>
          <w:delText>Here</w:delText>
        </w:r>
      </w:del>
      <w:r w:rsidR="0081616C">
        <w:rPr>
          <w:rFonts w:ascii="Calibri" w:hAnsi="Calibri"/>
        </w:rPr>
        <w:t xml:space="preserve"> is </w:t>
      </w:r>
      <w:del w:id="3445" w:author="Doug Gross" w:date="2018-05-10T20:43:00Z">
        <w:r w:rsidR="0081616C" w:rsidDel="00BF0525">
          <w:rPr>
            <w:rFonts w:ascii="Calibri" w:hAnsi="Calibri"/>
          </w:rPr>
          <w:delText>a sample of</w:delText>
        </w:r>
      </w:del>
      <w:r w:rsidR="00293786" w:rsidRPr="00293786">
        <w:rPr>
          <w:rFonts w:ascii="Calibri" w:hAnsi="Calibri"/>
          <w:spacing w:val="-6"/>
        </w:rPr>
        <w:t xml:space="preserve"> </w:t>
      </w:r>
      <w:r w:rsidR="00E54BCD">
        <w:rPr>
          <w:rFonts w:ascii="Calibri" w:hAnsi="Calibri"/>
          <w:spacing w:val="-6"/>
        </w:rPr>
        <w:t>Project</w:t>
      </w:r>
      <w:r w:rsidR="00293786">
        <w:rPr>
          <w:rFonts w:ascii="Calibri" w:hAnsi="Calibri"/>
          <w:spacing w:val="-6"/>
        </w:rPr>
        <w:t xml:space="preserve"> Freight</w:t>
      </w:r>
      <w:ins w:id="3446" w:author="Doug Gross" w:date="2018-05-10T20:43:00Z">
        <w:r>
          <w:rPr>
            <w:rFonts w:ascii="Calibri" w:hAnsi="Calibri"/>
          </w:rPr>
          <w:t>’s projected</w:t>
        </w:r>
      </w:ins>
      <w:del w:id="3447" w:author="Doug Gross" w:date="2018-05-10T20:43:00Z">
        <w:r w:rsidR="0081616C" w:rsidDel="00BF0525">
          <w:rPr>
            <w:rFonts w:ascii="Calibri" w:hAnsi="Calibri"/>
          </w:rPr>
          <w:delText xml:space="preserve"> our envisioned</w:delText>
        </w:r>
      </w:del>
      <w:ins w:id="3448" w:author="Doug Gross" w:date="2018-05-10T20:48:00Z">
        <w:r w:rsidR="00917AB4">
          <w:rPr>
            <w:rFonts w:ascii="Calibri" w:hAnsi="Calibri"/>
          </w:rPr>
          <w:t xml:space="preserve"> </w:t>
        </w:r>
      </w:ins>
      <w:del w:id="3449" w:author="Doug Gross" w:date="2018-05-10T20:48:00Z">
        <w:r w:rsidR="0081616C" w:rsidDel="00917AB4">
          <w:rPr>
            <w:rFonts w:ascii="Calibri" w:hAnsi="Calibri"/>
          </w:rPr>
          <w:delText xml:space="preserve"> </w:delText>
        </w:r>
      </w:del>
      <w:del w:id="3450" w:author="Doug Gross" w:date="2018-05-10T20:45:00Z">
        <w:r w:rsidR="0081616C" w:rsidDel="00917AB4">
          <w:rPr>
            <w:rFonts w:ascii="Calibri" w:hAnsi="Calibri"/>
          </w:rPr>
          <w:delText xml:space="preserve">conversion </w:delText>
        </w:r>
      </w:del>
      <w:r w:rsidR="0081616C">
        <w:rPr>
          <w:rFonts w:ascii="Calibri" w:hAnsi="Calibri"/>
        </w:rPr>
        <w:t>rates</w:t>
      </w:r>
      <w:ins w:id="3451" w:author="Doug Gross" w:date="2018-05-10T20:43:00Z">
        <w:r>
          <w:rPr>
            <w:rFonts w:ascii="Calibri" w:hAnsi="Calibri"/>
          </w:rPr>
          <w:t xml:space="preserve"> for</w:t>
        </w:r>
      </w:ins>
      <w:ins w:id="3452" w:author="Doug Gross" w:date="2018-05-10T20:45:00Z">
        <w:r w:rsidR="00917AB4">
          <w:rPr>
            <w:rFonts w:ascii="Calibri" w:hAnsi="Calibri"/>
          </w:rPr>
          <w:t xml:space="preserve"> converting </w:t>
        </w:r>
      </w:ins>
      <w:ins w:id="3453" w:author="Doug Gross" w:date="2018-05-10T20:46:00Z">
        <w:r w:rsidR="00917AB4">
          <w:rPr>
            <w:rFonts w:ascii="Calibri" w:hAnsi="Calibri"/>
          </w:rPr>
          <w:t>leads into active</w:t>
        </w:r>
      </w:ins>
      <w:del w:id="3454" w:author="Doug Gross" w:date="2018-05-10T20:43:00Z">
        <w:r w:rsidR="0081616C" w:rsidDel="00BF0525">
          <w:rPr>
            <w:rFonts w:ascii="Calibri" w:hAnsi="Calibri"/>
          </w:rPr>
          <w:delText xml:space="preserve"> with</w:delText>
        </w:r>
      </w:del>
      <w:r w:rsidR="0081616C">
        <w:rPr>
          <w:rFonts w:ascii="Calibri" w:hAnsi="Calibri"/>
        </w:rPr>
        <w:t xml:space="preserve"> shipper</w:t>
      </w:r>
      <w:ins w:id="3455" w:author="Doug Gross" w:date="2018-05-10T20:48:00Z">
        <w:r w:rsidR="00917AB4">
          <w:rPr>
            <w:rFonts w:ascii="Calibri" w:hAnsi="Calibri"/>
          </w:rPr>
          <w:t>s</w:t>
        </w:r>
      </w:ins>
      <w:del w:id="3456" w:author="Doug Gross" w:date="2018-05-10T20:48:00Z">
        <w:r w:rsidR="0081616C" w:rsidDel="00917AB4">
          <w:rPr>
            <w:rFonts w:ascii="Calibri" w:hAnsi="Calibri"/>
          </w:rPr>
          <w:delText xml:space="preserve"> clients</w:delText>
        </w:r>
      </w:del>
      <w:ins w:id="3457" w:author="Doug Gross" w:date="2018-05-10T20:44:00Z">
        <w:r>
          <w:rPr>
            <w:rFonts w:ascii="Calibri" w:hAnsi="Calibri"/>
          </w:rPr>
          <w:t xml:space="preserve"> based on lead source and campaign</w:t>
        </w:r>
      </w:ins>
      <w:ins w:id="3458" w:author="Doug Gross" w:date="2018-05-10T20:48:00Z">
        <w:r w:rsidR="00917AB4">
          <w:rPr>
            <w:rFonts w:ascii="Calibri" w:hAnsi="Calibri"/>
          </w:rPr>
          <w:t xml:space="preserve"> in </w:t>
        </w:r>
      </w:ins>
      <w:ins w:id="3459" w:author="Doug Gross" w:date="2018-05-10T20:49:00Z">
        <w:r w:rsidR="00DF377D">
          <w:rPr>
            <w:rFonts w:ascii="Calibri" w:hAnsi="Calibri"/>
          </w:rPr>
          <w:t xml:space="preserve">each of years </w:t>
        </w:r>
      </w:ins>
      <w:ins w:id="3460" w:author="Doug Gross" w:date="2018-05-10T20:48:00Z">
        <w:r w:rsidR="00917AB4">
          <w:rPr>
            <w:rFonts w:ascii="Calibri" w:hAnsi="Calibri"/>
          </w:rPr>
          <w:t>2019</w:t>
        </w:r>
      </w:ins>
      <w:ins w:id="3461" w:author="Doug Gross" w:date="2018-05-10T20:49:00Z">
        <w:r w:rsidR="00DF377D">
          <w:rPr>
            <w:rFonts w:ascii="Calibri" w:hAnsi="Calibri"/>
          </w:rPr>
          <w:t>, 2020</w:t>
        </w:r>
      </w:ins>
      <w:ins w:id="3462" w:author="Doug Gross" w:date="2018-05-10T21:20:00Z">
        <w:r w:rsidR="00337FA1">
          <w:rPr>
            <w:rFonts w:ascii="Calibri" w:hAnsi="Calibri"/>
          </w:rPr>
          <w:t>,</w:t>
        </w:r>
      </w:ins>
      <w:ins w:id="3463" w:author="Doug Gross" w:date="2018-05-10T20:50:00Z">
        <w:r w:rsidR="00DF377D">
          <w:rPr>
            <w:rFonts w:ascii="Calibri" w:hAnsi="Calibri"/>
          </w:rPr>
          <w:t xml:space="preserve"> and 2021</w:t>
        </w:r>
      </w:ins>
      <w:r w:rsidR="0081616C">
        <w:rPr>
          <w:rFonts w:ascii="Calibri" w:hAnsi="Calibri"/>
        </w:rPr>
        <w:t>:</w:t>
      </w:r>
    </w:p>
    <w:p w14:paraId="74CF3E54" w14:textId="77777777" w:rsidR="00CF5879" w:rsidRDefault="00CF5879">
      <w:pPr>
        <w:pStyle w:val="Body"/>
        <w:rPr>
          <w:rFonts w:ascii="Calibri" w:eastAsia="Calibri" w:hAnsi="Calibri" w:cs="Calibri"/>
        </w:rPr>
      </w:pP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Change w:id="3464" w:author="Doug Gross" w:date="2018-05-10T20:54:00Z">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PrChange>
      </w:tblPr>
      <w:tblGrid>
        <w:gridCol w:w="655"/>
        <w:gridCol w:w="1373"/>
        <w:gridCol w:w="1472"/>
        <w:gridCol w:w="1320"/>
        <w:gridCol w:w="1103"/>
        <w:gridCol w:w="1139"/>
        <w:gridCol w:w="1150"/>
        <w:gridCol w:w="1138"/>
        <w:tblGridChange w:id="3465">
          <w:tblGrid>
            <w:gridCol w:w="655"/>
            <w:gridCol w:w="1373"/>
            <w:gridCol w:w="1472"/>
            <w:gridCol w:w="1320"/>
            <w:gridCol w:w="1103"/>
            <w:gridCol w:w="1139"/>
            <w:gridCol w:w="1150"/>
            <w:gridCol w:w="1138"/>
          </w:tblGrid>
        </w:tblGridChange>
      </w:tblGrid>
      <w:tr w:rsidR="00CF5879" w14:paraId="396660F9" w14:textId="77777777" w:rsidTr="00DF377D">
        <w:trPr>
          <w:trHeight w:val="790"/>
          <w:trPrChange w:id="3466" w:author="Doug Gross" w:date="2018-05-10T20:54:00Z">
            <w:trPr>
              <w:trHeight w:val="790"/>
            </w:trPr>
          </w:trPrChange>
        </w:trPr>
        <w:tc>
          <w:tcPr>
            <w:tcW w:w="65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467" w:author="Doug Gross" w:date="2018-05-10T20:54:00Z">
              <w:tcPr>
                <w:tcW w:w="65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4D9701AB" w14:textId="77777777" w:rsidR="00CF5879" w:rsidRPr="00917AB4" w:rsidRDefault="0081616C" w:rsidP="006C17D3">
            <w:pPr>
              <w:pStyle w:val="Body"/>
              <w:rPr>
                <w:b/>
                <w:rPrChange w:id="3468" w:author="Doug Gross" w:date="2018-05-10T20:47:00Z">
                  <w:rPr/>
                </w:rPrChange>
              </w:rPr>
            </w:pPr>
            <w:r w:rsidRPr="00917AB4">
              <w:rPr>
                <w:rFonts w:ascii="Calibri" w:hAnsi="Calibri"/>
                <w:b/>
                <w:sz w:val="20"/>
                <w:szCs w:val="20"/>
                <w:rPrChange w:id="3469" w:author="Doug Gross" w:date="2018-05-10T20:47:00Z">
                  <w:rPr>
                    <w:rFonts w:ascii="Calibri" w:hAnsi="Calibri"/>
                    <w:sz w:val="20"/>
                    <w:szCs w:val="20"/>
                  </w:rPr>
                </w:rPrChange>
              </w:rPr>
              <w:t xml:space="preserve">Year </w:t>
            </w:r>
          </w:p>
        </w:tc>
        <w:tc>
          <w:tcPr>
            <w:tcW w:w="137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470" w:author="Doug Gross" w:date="2018-05-10T20:54:00Z">
              <w:tcPr>
                <w:tcW w:w="137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3527DF5A" w14:textId="77777777" w:rsidR="00CF5879" w:rsidRPr="00917AB4" w:rsidRDefault="0081616C" w:rsidP="006C17D3">
            <w:pPr>
              <w:pStyle w:val="Body"/>
              <w:rPr>
                <w:b/>
                <w:rPrChange w:id="3471" w:author="Doug Gross" w:date="2018-05-10T20:47:00Z">
                  <w:rPr/>
                </w:rPrChange>
              </w:rPr>
            </w:pPr>
            <w:r w:rsidRPr="00917AB4">
              <w:rPr>
                <w:rFonts w:ascii="Calibri" w:hAnsi="Calibri"/>
                <w:b/>
                <w:sz w:val="20"/>
                <w:szCs w:val="20"/>
                <w:rPrChange w:id="3472" w:author="Doug Gross" w:date="2018-05-10T20:47:00Z">
                  <w:rPr>
                    <w:rFonts w:ascii="Calibri" w:hAnsi="Calibri"/>
                    <w:sz w:val="20"/>
                    <w:szCs w:val="20"/>
                  </w:rPr>
                </w:rPrChange>
              </w:rPr>
              <w:t xml:space="preserve"> # of Leads or Impressions </w:t>
            </w:r>
          </w:p>
        </w:tc>
        <w:tc>
          <w:tcPr>
            <w:tcW w:w="147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473" w:author="Doug Gross" w:date="2018-05-10T20:54:00Z">
              <w:tcPr>
                <w:tcW w:w="147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55B05E8E" w14:textId="77777777" w:rsidR="00CF5879" w:rsidRPr="00917AB4" w:rsidRDefault="0081616C">
            <w:pPr>
              <w:pStyle w:val="Body"/>
              <w:rPr>
                <w:b/>
                <w:rPrChange w:id="3474" w:author="Doug Gross" w:date="2018-05-10T20:47:00Z">
                  <w:rPr/>
                </w:rPrChange>
              </w:rPr>
            </w:pPr>
            <w:r w:rsidRPr="00917AB4">
              <w:rPr>
                <w:rFonts w:ascii="Calibri" w:hAnsi="Calibri"/>
                <w:b/>
                <w:sz w:val="20"/>
                <w:szCs w:val="20"/>
                <w:rPrChange w:id="3475" w:author="Doug Gross" w:date="2018-05-10T20:47:00Z">
                  <w:rPr>
                    <w:rFonts w:ascii="Calibri" w:hAnsi="Calibri"/>
                    <w:sz w:val="20"/>
                    <w:szCs w:val="20"/>
                  </w:rPr>
                </w:rPrChange>
              </w:rPr>
              <w:t xml:space="preserve"> Source </w:t>
            </w:r>
          </w:p>
        </w:tc>
        <w:tc>
          <w:tcPr>
            <w:tcW w:w="13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476" w:author="Doug Gross" w:date="2018-05-10T20:54:00Z">
              <w:tcPr>
                <w:tcW w:w="13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6A2845C6" w14:textId="77777777" w:rsidR="00CF5879" w:rsidRPr="00917AB4" w:rsidRDefault="0081616C">
            <w:pPr>
              <w:pStyle w:val="Body"/>
              <w:rPr>
                <w:b/>
                <w:rPrChange w:id="3477" w:author="Doug Gross" w:date="2018-05-10T20:47:00Z">
                  <w:rPr/>
                </w:rPrChange>
              </w:rPr>
            </w:pPr>
            <w:r w:rsidRPr="00917AB4">
              <w:rPr>
                <w:rFonts w:ascii="Calibri" w:hAnsi="Calibri"/>
                <w:b/>
                <w:sz w:val="20"/>
                <w:szCs w:val="20"/>
                <w:rPrChange w:id="3478" w:author="Doug Gross" w:date="2018-05-10T20:47:00Z">
                  <w:rPr>
                    <w:rFonts w:ascii="Calibri" w:hAnsi="Calibri"/>
                    <w:sz w:val="20"/>
                    <w:szCs w:val="20"/>
                  </w:rPr>
                </w:rPrChange>
              </w:rPr>
              <w:t xml:space="preserve"> Campaign  </w:t>
            </w:r>
          </w:p>
        </w:tc>
        <w:tc>
          <w:tcPr>
            <w:tcW w:w="110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479" w:author="Doug Gross" w:date="2018-05-10T20:54:00Z">
              <w:tcPr>
                <w:tcW w:w="110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2609B51E" w14:textId="77777777" w:rsidR="00CF5879" w:rsidRPr="00917AB4" w:rsidRDefault="0081616C">
            <w:pPr>
              <w:pStyle w:val="Body"/>
              <w:rPr>
                <w:b/>
                <w:rPrChange w:id="3480" w:author="Doug Gross" w:date="2018-05-10T20:47:00Z">
                  <w:rPr/>
                </w:rPrChange>
              </w:rPr>
            </w:pPr>
            <w:r w:rsidRPr="00917AB4">
              <w:rPr>
                <w:rFonts w:ascii="Calibri" w:hAnsi="Calibri"/>
                <w:b/>
                <w:sz w:val="20"/>
                <w:szCs w:val="20"/>
                <w:rPrChange w:id="3481" w:author="Doug Gross" w:date="2018-05-10T20:47:00Z">
                  <w:rPr>
                    <w:rFonts w:ascii="Calibri" w:hAnsi="Calibri"/>
                    <w:sz w:val="20"/>
                    <w:szCs w:val="20"/>
                  </w:rPr>
                </w:rPrChange>
              </w:rPr>
              <w:t xml:space="preserve"> # of Click Thru Rate </w:t>
            </w:r>
          </w:p>
        </w:tc>
        <w:tc>
          <w:tcPr>
            <w:tcW w:w="113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482" w:author="Doug Gross" w:date="2018-05-10T20:54:00Z">
              <w:tcPr>
                <w:tcW w:w="113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5D7600DC" w14:textId="77777777" w:rsidR="00CF5879" w:rsidRPr="00917AB4" w:rsidRDefault="0081616C">
            <w:pPr>
              <w:pStyle w:val="Body"/>
              <w:rPr>
                <w:b/>
                <w:rPrChange w:id="3483" w:author="Doug Gross" w:date="2018-05-10T20:47:00Z">
                  <w:rPr/>
                </w:rPrChange>
              </w:rPr>
            </w:pPr>
            <w:r w:rsidRPr="00917AB4">
              <w:rPr>
                <w:rFonts w:ascii="Calibri" w:hAnsi="Calibri"/>
                <w:b/>
                <w:sz w:val="20"/>
                <w:szCs w:val="20"/>
                <w:rPrChange w:id="3484" w:author="Doug Gross" w:date="2018-05-10T20:47:00Z">
                  <w:rPr>
                    <w:rFonts w:ascii="Calibri" w:hAnsi="Calibri"/>
                    <w:sz w:val="20"/>
                    <w:szCs w:val="20"/>
                  </w:rPr>
                </w:rPrChange>
              </w:rPr>
              <w:t xml:space="preserve"> # of App Downloads </w:t>
            </w:r>
          </w:p>
        </w:tc>
        <w:tc>
          <w:tcPr>
            <w:tcW w:w="115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485" w:author="Doug Gross" w:date="2018-05-10T20:54:00Z">
              <w:tcPr>
                <w:tcW w:w="115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130BE445" w14:textId="77777777" w:rsidR="00CF5879" w:rsidRPr="00917AB4" w:rsidRDefault="0081616C">
            <w:pPr>
              <w:pStyle w:val="Body"/>
              <w:rPr>
                <w:b/>
                <w:rPrChange w:id="3486" w:author="Doug Gross" w:date="2018-05-10T20:47:00Z">
                  <w:rPr/>
                </w:rPrChange>
              </w:rPr>
            </w:pPr>
            <w:r w:rsidRPr="00917AB4">
              <w:rPr>
                <w:rFonts w:ascii="Calibri" w:hAnsi="Calibri"/>
                <w:b/>
                <w:sz w:val="20"/>
                <w:szCs w:val="20"/>
                <w:rPrChange w:id="3487" w:author="Doug Gross" w:date="2018-05-10T20:47:00Z">
                  <w:rPr>
                    <w:rFonts w:ascii="Calibri" w:hAnsi="Calibri"/>
                    <w:sz w:val="20"/>
                    <w:szCs w:val="20"/>
                  </w:rPr>
                </w:rPrChange>
              </w:rPr>
              <w:t xml:space="preserve"> # of Profiles Created </w:t>
            </w:r>
          </w:p>
        </w:tc>
        <w:tc>
          <w:tcPr>
            <w:tcW w:w="113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488" w:author="Doug Gross" w:date="2018-05-10T20:54:00Z">
              <w:tcPr>
                <w:tcW w:w="113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4A40F791" w14:textId="77777777" w:rsidR="00CF5879" w:rsidRPr="00917AB4" w:rsidRDefault="0081616C">
            <w:pPr>
              <w:pStyle w:val="Body"/>
              <w:rPr>
                <w:b/>
                <w:rPrChange w:id="3489" w:author="Doug Gross" w:date="2018-05-10T20:47:00Z">
                  <w:rPr/>
                </w:rPrChange>
              </w:rPr>
            </w:pPr>
            <w:r w:rsidRPr="00917AB4">
              <w:rPr>
                <w:rFonts w:ascii="Calibri" w:hAnsi="Calibri"/>
                <w:b/>
                <w:sz w:val="20"/>
                <w:szCs w:val="20"/>
                <w:rPrChange w:id="3490" w:author="Doug Gross" w:date="2018-05-10T20:47:00Z">
                  <w:rPr>
                    <w:rFonts w:ascii="Calibri" w:hAnsi="Calibri"/>
                    <w:sz w:val="20"/>
                    <w:szCs w:val="20"/>
                  </w:rPr>
                </w:rPrChange>
              </w:rPr>
              <w:t xml:space="preserve"> # of Active Shippers </w:t>
            </w:r>
          </w:p>
        </w:tc>
      </w:tr>
      <w:tr w:rsidR="00CF5879" w14:paraId="090582C6" w14:textId="77777777" w:rsidTr="00DF377D">
        <w:trPr>
          <w:trHeight w:val="198"/>
          <w:trPrChange w:id="3491" w:author="Doug Gross" w:date="2018-05-10T20:54:00Z">
            <w:trPr>
              <w:trHeight w:val="530"/>
            </w:trPr>
          </w:trPrChange>
        </w:trPr>
        <w:tc>
          <w:tcPr>
            <w:tcW w:w="65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492" w:author="Doug Gross" w:date="2018-05-10T20:54:00Z">
              <w:tcPr>
                <w:tcW w:w="65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27A30E7E" w14:textId="77777777" w:rsidR="00CF5879" w:rsidRDefault="0081616C">
            <w:pPr>
              <w:pStyle w:val="Body"/>
              <w:pPrChange w:id="3493" w:author="Doug Gross" w:date="2018-05-07T21:34:00Z">
                <w:pPr>
                  <w:pStyle w:val="Body"/>
                  <w:jc w:val="right"/>
                </w:pPr>
              </w:pPrChange>
            </w:pPr>
            <w:r>
              <w:rPr>
                <w:rFonts w:ascii="Calibri" w:hAnsi="Calibri"/>
                <w:sz w:val="20"/>
                <w:szCs w:val="20"/>
              </w:rPr>
              <w:t>2019</w:t>
            </w:r>
          </w:p>
        </w:tc>
        <w:tc>
          <w:tcPr>
            <w:tcW w:w="137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494" w:author="Doug Gross" w:date="2018-05-10T20:54:00Z">
              <w:tcPr>
                <w:tcW w:w="137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356FD00A" w14:textId="77777777" w:rsidR="00CF5879" w:rsidRDefault="0081616C" w:rsidP="006C17D3">
            <w:pPr>
              <w:pStyle w:val="Body"/>
            </w:pPr>
            <w:del w:id="3495" w:author="Doug Gross" w:date="2018-05-07T21:36:00Z">
              <w:r w:rsidDel="00B80B58">
                <w:rPr>
                  <w:rFonts w:ascii="Calibri" w:hAnsi="Calibri"/>
                  <w:sz w:val="20"/>
                  <w:szCs w:val="20"/>
                </w:rPr>
                <w:delText xml:space="preserve">   </w:delText>
              </w:r>
            </w:del>
            <w:del w:id="3496" w:author="Doug Gross" w:date="2018-05-10T20:44:00Z">
              <w:r w:rsidDel="00BF0525">
                <w:rPr>
                  <w:rFonts w:ascii="Calibri" w:hAnsi="Calibri"/>
                  <w:sz w:val="20"/>
                  <w:szCs w:val="20"/>
                </w:rPr>
                <w:delText xml:space="preserve">                     </w:delText>
              </w:r>
            </w:del>
            <w:del w:id="3497" w:author="Doug Gross" w:date="2018-05-07T21:37:00Z">
              <w:r w:rsidDel="00B80B58">
                <w:rPr>
                  <w:rFonts w:ascii="Calibri" w:hAnsi="Calibri"/>
                  <w:sz w:val="20"/>
                  <w:szCs w:val="20"/>
                </w:rPr>
                <w:delText xml:space="preserve"> </w:delText>
              </w:r>
            </w:del>
            <w:del w:id="3498" w:author="Doug Gross" w:date="2018-05-07T21:36:00Z">
              <w:r w:rsidDel="00B80B58">
                <w:rPr>
                  <w:rFonts w:ascii="Calibri" w:hAnsi="Calibri"/>
                  <w:sz w:val="20"/>
                  <w:szCs w:val="20"/>
                </w:rPr>
                <w:delText xml:space="preserve">    </w:delText>
              </w:r>
            </w:del>
            <w:r>
              <w:rPr>
                <w:rFonts w:ascii="Calibri" w:hAnsi="Calibri"/>
                <w:sz w:val="20"/>
                <w:szCs w:val="20"/>
              </w:rPr>
              <w:t xml:space="preserve">100,000 </w:t>
            </w:r>
          </w:p>
        </w:tc>
        <w:tc>
          <w:tcPr>
            <w:tcW w:w="147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499" w:author="Doug Gross" w:date="2018-05-10T20:54:00Z">
              <w:tcPr>
                <w:tcW w:w="147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1D8CE86D" w14:textId="77777777" w:rsidR="00CF5879" w:rsidRDefault="0081616C" w:rsidP="006C17D3">
            <w:pPr>
              <w:pStyle w:val="Body"/>
            </w:pPr>
            <w:r>
              <w:rPr>
                <w:rFonts w:ascii="Calibri" w:hAnsi="Calibri"/>
                <w:sz w:val="20"/>
                <w:szCs w:val="20"/>
              </w:rPr>
              <w:t xml:space="preserve"> Purchased </w:t>
            </w:r>
          </w:p>
        </w:tc>
        <w:tc>
          <w:tcPr>
            <w:tcW w:w="13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500" w:author="Doug Gross" w:date="2018-05-10T20:54:00Z">
              <w:tcPr>
                <w:tcW w:w="13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41BD5A71" w14:textId="77777777" w:rsidR="00CF5879" w:rsidRDefault="0081616C">
            <w:pPr>
              <w:pStyle w:val="Body"/>
            </w:pPr>
            <w:del w:id="3501" w:author="Doug Gross" w:date="2018-05-10T20:44:00Z">
              <w:r w:rsidDel="00BF0525">
                <w:rPr>
                  <w:rFonts w:ascii="Calibri" w:hAnsi="Calibri"/>
                  <w:sz w:val="20"/>
                  <w:szCs w:val="20"/>
                </w:rPr>
                <w:delText xml:space="preserve"> </w:delText>
              </w:r>
            </w:del>
            <w:r>
              <w:rPr>
                <w:rFonts w:ascii="Calibri" w:hAnsi="Calibri"/>
                <w:sz w:val="20"/>
                <w:szCs w:val="20"/>
              </w:rPr>
              <w:t xml:space="preserve">Monthly Newsletter </w:t>
            </w:r>
          </w:p>
        </w:tc>
        <w:tc>
          <w:tcPr>
            <w:tcW w:w="110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502" w:author="Doug Gross" w:date="2018-05-10T20:54:00Z">
              <w:tcPr>
                <w:tcW w:w="110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18436769" w14:textId="77777777" w:rsidR="00CF5879" w:rsidRDefault="0081616C">
            <w:pPr>
              <w:pStyle w:val="Body"/>
            </w:pPr>
            <w:del w:id="3503" w:author="Doug Gross" w:date="2018-05-10T20:47:00Z">
              <w:r w:rsidDel="00917AB4">
                <w:rPr>
                  <w:rFonts w:ascii="Calibri" w:hAnsi="Calibri"/>
                  <w:sz w:val="20"/>
                  <w:szCs w:val="20"/>
                </w:rPr>
                <w:delText xml:space="preserve">    </w:delText>
              </w:r>
            </w:del>
            <w:del w:id="3504" w:author="Doug Gross" w:date="2018-05-10T20:46:00Z">
              <w:r w:rsidDel="00917AB4">
                <w:rPr>
                  <w:rFonts w:ascii="Calibri" w:hAnsi="Calibri"/>
                  <w:sz w:val="20"/>
                  <w:szCs w:val="20"/>
                </w:rPr>
                <w:delText xml:space="preserve">                 </w:delText>
              </w:r>
            </w:del>
            <w:r>
              <w:rPr>
                <w:rFonts w:ascii="Calibri" w:hAnsi="Calibri"/>
                <w:sz w:val="20"/>
                <w:szCs w:val="20"/>
              </w:rPr>
              <w:t xml:space="preserve">10,000 </w:t>
            </w:r>
          </w:p>
        </w:tc>
        <w:tc>
          <w:tcPr>
            <w:tcW w:w="113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505" w:author="Doug Gross" w:date="2018-05-10T20:54:00Z">
              <w:tcPr>
                <w:tcW w:w="113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6CE2F01F" w14:textId="77777777" w:rsidR="00CF5879" w:rsidRDefault="0081616C">
            <w:pPr>
              <w:pStyle w:val="Body"/>
            </w:pPr>
            <w:del w:id="3506" w:author="Doug Gross" w:date="2018-05-10T20:47:00Z">
              <w:r w:rsidDel="00917AB4">
                <w:rPr>
                  <w:rFonts w:ascii="Calibri" w:hAnsi="Calibri"/>
                  <w:sz w:val="20"/>
                  <w:szCs w:val="20"/>
                </w:rPr>
                <w:delText xml:space="preserve">                        </w:delText>
              </w:r>
            </w:del>
            <w:r>
              <w:rPr>
                <w:rFonts w:ascii="Calibri" w:hAnsi="Calibri"/>
                <w:sz w:val="20"/>
                <w:szCs w:val="20"/>
              </w:rPr>
              <w:t xml:space="preserve">2,500 </w:t>
            </w:r>
          </w:p>
        </w:tc>
        <w:tc>
          <w:tcPr>
            <w:tcW w:w="115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507" w:author="Doug Gross" w:date="2018-05-10T20:54:00Z">
              <w:tcPr>
                <w:tcW w:w="115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5922D251" w14:textId="77777777" w:rsidR="00CF5879" w:rsidRDefault="0081616C">
            <w:pPr>
              <w:pStyle w:val="Body"/>
            </w:pPr>
            <w:del w:id="3508" w:author="Doug Gross" w:date="2018-05-10T20:47:00Z">
              <w:r w:rsidDel="00917AB4">
                <w:rPr>
                  <w:rFonts w:ascii="Calibri" w:hAnsi="Calibri"/>
                  <w:sz w:val="20"/>
                  <w:szCs w:val="20"/>
                </w:rPr>
                <w:delText xml:space="preserve">                           </w:delText>
              </w:r>
            </w:del>
            <w:r>
              <w:rPr>
                <w:rFonts w:ascii="Calibri" w:hAnsi="Calibri"/>
                <w:sz w:val="20"/>
                <w:szCs w:val="20"/>
              </w:rPr>
              <w:t xml:space="preserve">625 </w:t>
            </w:r>
          </w:p>
        </w:tc>
        <w:tc>
          <w:tcPr>
            <w:tcW w:w="113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509" w:author="Doug Gross" w:date="2018-05-10T20:54:00Z">
              <w:tcPr>
                <w:tcW w:w="113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27EB4D69" w14:textId="77777777" w:rsidR="00CF5879" w:rsidRDefault="0081616C">
            <w:pPr>
              <w:pStyle w:val="Body"/>
            </w:pPr>
            <w:del w:id="3510" w:author="Doug Gross" w:date="2018-05-10T20:47:00Z">
              <w:r w:rsidDel="00917AB4">
                <w:rPr>
                  <w:rFonts w:ascii="Calibri" w:hAnsi="Calibri"/>
                  <w:sz w:val="20"/>
                  <w:szCs w:val="20"/>
                </w:rPr>
                <w:delText xml:space="preserve">                              </w:delText>
              </w:r>
            </w:del>
            <w:r>
              <w:rPr>
                <w:rFonts w:ascii="Calibri" w:hAnsi="Calibri"/>
                <w:sz w:val="20"/>
                <w:szCs w:val="20"/>
              </w:rPr>
              <w:t xml:space="preserve">156 </w:t>
            </w:r>
          </w:p>
        </w:tc>
      </w:tr>
      <w:tr w:rsidR="00CF5879" w14:paraId="0EE7E470" w14:textId="77777777" w:rsidTr="00DF377D">
        <w:trPr>
          <w:trHeight w:val="20"/>
          <w:trPrChange w:id="3511" w:author="Doug Gross" w:date="2018-05-10T20:54:00Z">
            <w:trPr>
              <w:trHeight w:val="530"/>
            </w:trPr>
          </w:trPrChange>
        </w:trPr>
        <w:tc>
          <w:tcPr>
            <w:tcW w:w="65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512" w:author="Doug Gross" w:date="2018-05-10T20:54:00Z">
              <w:tcPr>
                <w:tcW w:w="65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3376A04D" w14:textId="77777777" w:rsidR="00CF5879" w:rsidRDefault="0081616C">
            <w:pPr>
              <w:pStyle w:val="Body"/>
              <w:pPrChange w:id="3513" w:author="Doug Gross" w:date="2018-05-07T21:34:00Z">
                <w:pPr>
                  <w:pStyle w:val="Body"/>
                  <w:jc w:val="right"/>
                </w:pPr>
              </w:pPrChange>
            </w:pPr>
            <w:r>
              <w:rPr>
                <w:rFonts w:ascii="Calibri" w:hAnsi="Calibri"/>
                <w:sz w:val="20"/>
                <w:szCs w:val="20"/>
              </w:rPr>
              <w:t>2019</w:t>
            </w:r>
          </w:p>
        </w:tc>
        <w:tc>
          <w:tcPr>
            <w:tcW w:w="137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514" w:author="Doug Gross" w:date="2018-05-10T20:54:00Z">
              <w:tcPr>
                <w:tcW w:w="137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68F0708E" w14:textId="40AD929B" w:rsidR="00CF5879" w:rsidRDefault="0081616C" w:rsidP="006C17D3">
            <w:pPr>
              <w:pStyle w:val="Body"/>
            </w:pPr>
            <w:r>
              <w:rPr>
                <w:rFonts w:ascii="Calibri" w:hAnsi="Calibri"/>
                <w:sz w:val="20"/>
                <w:szCs w:val="20"/>
              </w:rPr>
              <w:t xml:space="preserve"> </w:t>
            </w:r>
            <w:del w:id="3515" w:author="Doug Gross" w:date="2018-05-10T20:44:00Z">
              <w:r w:rsidDel="00BF0525">
                <w:rPr>
                  <w:rFonts w:ascii="Calibri" w:hAnsi="Calibri"/>
                  <w:sz w:val="20"/>
                  <w:szCs w:val="20"/>
                </w:rPr>
                <w:delText xml:space="preserve">                            </w:delText>
              </w:r>
            </w:del>
            <w:r>
              <w:rPr>
                <w:rFonts w:ascii="Calibri" w:hAnsi="Calibri"/>
                <w:sz w:val="20"/>
                <w:szCs w:val="20"/>
              </w:rPr>
              <w:t xml:space="preserve">250,000 </w:t>
            </w:r>
          </w:p>
        </w:tc>
        <w:tc>
          <w:tcPr>
            <w:tcW w:w="147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516" w:author="Doug Gross" w:date="2018-05-10T20:54:00Z">
              <w:tcPr>
                <w:tcW w:w="147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6B1AD578" w14:textId="77777777" w:rsidR="00CF5879" w:rsidRDefault="0081616C" w:rsidP="006C17D3">
            <w:pPr>
              <w:pStyle w:val="Body"/>
            </w:pPr>
            <w:r>
              <w:rPr>
                <w:rFonts w:ascii="Calibri" w:hAnsi="Calibri"/>
                <w:sz w:val="20"/>
                <w:szCs w:val="20"/>
              </w:rPr>
              <w:t xml:space="preserve"> Social Media </w:t>
            </w:r>
          </w:p>
        </w:tc>
        <w:tc>
          <w:tcPr>
            <w:tcW w:w="13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517" w:author="Doug Gross" w:date="2018-05-10T20:54:00Z">
              <w:tcPr>
                <w:tcW w:w="13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7F7C4D48" w14:textId="77777777" w:rsidR="00CF5879" w:rsidRDefault="0081616C">
            <w:pPr>
              <w:pStyle w:val="Body"/>
            </w:pPr>
            <w:del w:id="3518" w:author="Doug Gross" w:date="2018-05-10T20:48:00Z">
              <w:r w:rsidDel="00917AB4">
                <w:rPr>
                  <w:rFonts w:ascii="Calibri" w:hAnsi="Calibri"/>
                  <w:sz w:val="20"/>
                  <w:szCs w:val="20"/>
                </w:rPr>
                <w:delText xml:space="preserve"> </w:delText>
              </w:r>
            </w:del>
            <w:r>
              <w:rPr>
                <w:rFonts w:ascii="Calibri" w:hAnsi="Calibri"/>
                <w:sz w:val="20"/>
                <w:szCs w:val="20"/>
              </w:rPr>
              <w:t xml:space="preserve">Social Media Campaigns </w:t>
            </w:r>
          </w:p>
        </w:tc>
        <w:tc>
          <w:tcPr>
            <w:tcW w:w="110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519" w:author="Doug Gross" w:date="2018-05-10T20:54:00Z">
              <w:tcPr>
                <w:tcW w:w="110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5EADCA8D" w14:textId="77777777" w:rsidR="00CF5879" w:rsidRDefault="0081616C">
            <w:pPr>
              <w:pStyle w:val="Body"/>
            </w:pPr>
            <w:del w:id="3520" w:author="Doug Gross" w:date="2018-05-10T20:48:00Z">
              <w:r w:rsidDel="00917AB4">
                <w:rPr>
                  <w:rFonts w:ascii="Calibri" w:hAnsi="Calibri"/>
                  <w:sz w:val="20"/>
                  <w:szCs w:val="20"/>
                </w:rPr>
                <w:delText xml:space="preserve">                     </w:delText>
              </w:r>
            </w:del>
            <w:r>
              <w:rPr>
                <w:rFonts w:ascii="Calibri" w:hAnsi="Calibri"/>
                <w:sz w:val="20"/>
                <w:szCs w:val="20"/>
              </w:rPr>
              <w:t xml:space="preserve">25,000 </w:t>
            </w:r>
          </w:p>
        </w:tc>
        <w:tc>
          <w:tcPr>
            <w:tcW w:w="113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521" w:author="Doug Gross" w:date="2018-05-10T20:54:00Z">
              <w:tcPr>
                <w:tcW w:w="113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4C4065C1" w14:textId="77777777" w:rsidR="00CF5879" w:rsidRDefault="0081616C">
            <w:pPr>
              <w:pStyle w:val="Body"/>
            </w:pPr>
            <w:del w:id="3522" w:author="Doug Gross" w:date="2018-05-10T20:49:00Z">
              <w:r w:rsidDel="00917AB4">
                <w:rPr>
                  <w:rFonts w:ascii="Calibri" w:hAnsi="Calibri"/>
                  <w:sz w:val="20"/>
                  <w:szCs w:val="20"/>
                </w:rPr>
                <w:delText xml:space="preserve"> </w:delText>
              </w:r>
            </w:del>
            <w:del w:id="3523" w:author="Doug Gross" w:date="2018-05-10T20:48:00Z">
              <w:r w:rsidDel="00917AB4">
                <w:rPr>
                  <w:rFonts w:ascii="Calibri" w:hAnsi="Calibri"/>
                  <w:sz w:val="20"/>
                  <w:szCs w:val="20"/>
                </w:rPr>
                <w:delText xml:space="preserve">                       </w:delText>
              </w:r>
            </w:del>
            <w:r>
              <w:rPr>
                <w:rFonts w:ascii="Calibri" w:hAnsi="Calibri"/>
                <w:sz w:val="20"/>
                <w:szCs w:val="20"/>
              </w:rPr>
              <w:t xml:space="preserve">3,750 </w:t>
            </w:r>
          </w:p>
        </w:tc>
        <w:tc>
          <w:tcPr>
            <w:tcW w:w="115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524" w:author="Doug Gross" w:date="2018-05-10T20:54:00Z">
              <w:tcPr>
                <w:tcW w:w="115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5D8C717B" w14:textId="77777777" w:rsidR="00CF5879" w:rsidRDefault="0081616C">
            <w:pPr>
              <w:pStyle w:val="Body"/>
            </w:pPr>
            <w:del w:id="3525" w:author="Doug Gross" w:date="2018-05-10T20:49:00Z">
              <w:r w:rsidDel="00917AB4">
                <w:rPr>
                  <w:rFonts w:ascii="Calibri" w:hAnsi="Calibri"/>
                  <w:sz w:val="20"/>
                  <w:szCs w:val="20"/>
                </w:rPr>
                <w:delText xml:space="preserve">                           </w:delText>
              </w:r>
            </w:del>
            <w:r>
              <w:rPr>
                <w:rFonts w:ascii="Calibri" w:hAnsi="Calibri"/>
                <w:sz w:val="20"/>
                <w:szCs w:val="20"/>
              </w:rPr>
              <w:t xml:space="preserve">938 </w:t>
            </w:r>
          </w:p>
        </w:tc>
        <w:tc>
          <w:tcPr>
            <w:tcW w:w="113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526" w:author="Doug Gross" w:date="2018-05-10T20:54:00Z">
              <w:tcPr>
                <w:tcW w:w="113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6FEA69C0" w14:textId="77777777" w:rsidR="00CF5879" w:rsidRDefault="0081616C">
            <w:pPr>
              <w:pStyle w:val="Body"/>
            </w:pPr>
            <w:del w:id="3527" w:author="Doug Gross" w:date="2018-05-10T20:49:00Z">
              <w:r w:rsidDel="00917AB4">
                <w:rPr>
                  <w:rFonts w:ascii="Calibri" w:hAnsi="Calibri"/>
                  <w:sz w:val="20"/>
                  <w:szCs w:val="20"/>
                </w:rPr>
                <w:delText xml:space="preserve">                              </w:delText>
              </w:r>
            </w:del>
            <w:r>
              <w:rPr>
                <w:rFonts w:ascii="Calibri" w:hAnsi="Calibri"/>
                <w:sz w:val="20"/>
                <w:szCs w:val="20"/>
              </w:rPr>
              <w:t xml:space="preserve">234 </w:t>
            </w:r>
          </w:p>
        </w:tc>
      </w:tr>
      <w:tr w:rsidR="00CF5879" w14:paraId="12CFF0C5" w14:textId="77777777" w:rsidTr="00DF377D">
        <w:trPr>
          <w:trHeight w:val="144"/>
          <w:trPrChange w:id="3528" w:author="Doug Gross" w:date="2018-05-10T20:54:00Z">
            <w:trPr>
              <w:trHeight w:val="530"/>
            </w:trPr>
          </w:trPrChange>
        </w:trPr>
        <w:tc>
          <w:tcPr>
            <w:tcW w:w="65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529" w:author="Doug Gross" w:date="2018-05-10T20:54:00Z">
              <w:tcPr>
                <w:tcW w:w="65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71334F90" w14:textId="77777777" w:rsidR="00CF5879" w:rsidRDefault="0081616C">
            <w:pPr>
              <w:pStyle w:val="Body"/>
              <w:pPrChange w:id="3530" w:author="Doug Gross" w:date="2018-05-07T21:34:00Z">
                <w:pPr>
                  <w:pStyle w:val="Body"/>
                  <w:jc w:val="right"/>
                </w:pPr>
              </w:pPrChange>
            </w:pPr>
            <w:r>
              <w:rPr>
                <w:rFonts w:ascii="Calibri" w:hAnsi="Calibri"/>
                <w:sz w:val="20"/>
                <w:szCs w:val="20"/>
              </w:rPr>
              <w:t>2019</w:t>
            </w:r>
          </w:p>
        </w:tc>
        <w:tc>
          <w:tcPr>
            <w:tcW w:w="137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531" w:author="Doug Gross" w:date="2018-05-10T20:54:00Z">
              <w:tcPr>
                <w:tcW w:w="137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58802DF7" w14:textId="77777777" w:rsidR="00CF5879" w:rsidRDefault="0081616C" w:rsidP="006C17D3">
            <w:pPr>
              <w:pStyle w:val="Body"/>
            </w:pPr>
            <w:del w:id="3532" w:author="Doug Gross" w:date="2018-05-10T20:50:00Z">
              <w:r w:rsidDel="00DF377D">
                <w:rPr>
                  <w:rFonts w:ascii="Calibri" w:hAnsi="Calibri"/>
                  <w:sz w:val="20"/>
                  <w:szCs w:val="20"/>
                </w:rPr>
                <w:delText xml:space="preserve">                               </w:delText>
              </w:r>
            </w:del>
            <w:r>
              <w:rPr>
                <w:rFonts w:ascii="Calibri" w:hAnsi="Calibri"/>
                <w:sz w:val="20"/>
                <w:szCs w:val="20"/>
              </w:rPr>
              <w:t xml:space="preserve">50,000 </w:t>
            </w:r>
          </w:p>
        </w:tc>
        <w:tc>
          <w:tcPr>
            <w:tcW w:w="147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533" w:author="Doug Gross" w:date="2018-05-10T20:54:00Z">
              <w:tcPr>
                <w:tcW w:w="147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487030E0" w14:textId="77777777" w:rsidR="00CF5879" w:rsidRDefault="0081616C" w:rsidP="006C17D3">
            <w:pPr>
              <w:pStyle w:val="Body"/>
            </w:pPr>
            <w:del w:id="3534" w:author="Doug Gross" w:date="2018-05-10T20:50:00Z">
              <w:r w:rsidDel="00DF377D">
                <w:rPr>
                  <w:rFonts w:ascii="Calibri" w:hAnsi="Calibri"/>
                  <w:sz w:val="20"/>
                  <w:szCs w:val="20"/>
                </w:rPr>
                <w:delText xml:space="preserve"> </w:delText>
              </w:r>
            </w:del>
            <w:r>
              <w:rPr>
                <w:rFonts w:ascii="Calibri" w:hAnsi="Calibri"/>
                <w:sz w:val="20"/>
                <w:szCs w:val="20"/>
              </w:rPr>
              <w:t xml:space="preserve">Trade Show Data Collection </w:t>
            </w:r>
          </w:p>
        </w:tc>
        <w:tc>
          <w:tcPr>
            <w:tcW w:w="13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535" w:author="Doug Gross" w:date="2018-05-10T20:54:00Z">
              <w:tcPr>
                <w:tcW w:w="13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130FDA8B" w14:textId="77777777" w:rsidR="00CF5879" w:rsidRDefault="0081616C">
            <w:pPr>
              <w:pStyle w:val="Body"/>
            </w:pPr>
            <w:del w:id="3536" w:author="Doug Gross" w:date="2018-05-10T20:50:00Z">
              <w:r w:rsidDel="00DF377D">
                <w:rPr>
                  <w:rFonts w:ascii="Calibri" w:hAnsi="Calibri"/>
                  <w:sz w:val="20"/>
                  <w:szCs w:val="20"/>
                </w:rPr>
                <w:delText xml:space="preserve"> </w:delText>
              </w:r>
            </w:del>
            <w:r>
              <w:rPr>
                <w:rFonts w:ascii="Calibri" w:hAnsi="Calibri"/>
                <w:sz w:val="20"/>
                <w:szCs w:val="20"/>
              </w:rPr>
              <w:t xml:space="preserve">Enter to Win </w:t>
            </w:r>
          </w:p>
        </w:tc>
        <w:tc>
          <w:tcPr>
            <w:tcW w:w="110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537" w:author="Doug Gross" w:date="2018-05-10T20:54:00Z">
              <w:tcPr>
                <w:tcW w:w="110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623FBFD1" w14:textId="77777777" w:rsidR="00CF5879" w:rsidRDefault="0081616C">
            <w:pPr>
              <w:pStyle w:val="Body"/>
            </w:pPr>
            <w:del w:id="3538" w:author="Doug Gross" w:date="2018-05-10T20:50:00Z">
              <w:r w:rsidDel="00DF377D">
                <w:rPr>
                  <w:rFonts w:ascii="Calibri" w:hAnsi="Calibri"/>
                  <w:sz w:val="20"/>
                  <w:szCs w:val="20"/>
                </w:rPr>
                <w:delText xml:space="preserve">                       </w:delText>
              </w:r>
            </w:del>
            <w:r>
              <w:rPr>
                <w:rFonts w:ascii="Calibri" w:hAnsi="Calibri"/>
                <w:sz w:val="20"/>
                <w:szCs w:val="20"/>
              </w:rPr>
              <w:t xml:space="preserve">5,000 </w:t>
            </w:r>
          </w:p>
        </w:tc>
        <w:tc>
          <w:tcPr>
            <w:tcW w:w="113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539" w:author="Doug Gross" w:date="2018-05-10T20:54:00Z">
              <w:tcPr>
                <w:tcW w:w="113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42AE8D0B" w14:textId="77777777" w:rsidR="00CF5879" w:rsidRDefault="0081616C">
            <w:pPr>
              <w:pStyle w:val="Body"/>
            </w:pPr>
            <w:del w:id="3540" w:author="Doug Gross" w:date="2018-05-10T20:50:00Z">
              <w:r w:rsidDel="00DF377D">
                <w:rPr>
                  <w:rFonts w:ascii="Calibri" w:hAnsi="Calibri"/>
                  <w:sz w:val="20"/>
                  <w:szCs w:val="20"/>
                </w:rPr>
                <w:delText xml:space="preserve">                        </w:delText>
              </w:r>
            </w:del>
            <w:r>
              <w:rPr>
                <w:rFonts w:ascii="Calibri" w:hAnsi="Calibri"/>
                <w:sz w:val="20"/>
                <w:szCs w:val="20"/>
              </w:rPr>
              <w:t xml:space="preserve">1,250 </w:t>
            </w:r>
          </w:p>
        </w:tc>
        <w:tc>
          <w:tcPr>
            <w:tcW w:w="115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541" w:author="Doug Gross" w:date="2018-05-10T20:54:00Z">
              <w:tcPr>
                <w:tcW w:w="115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3D65A9DA" w14:textId="77777777" w:rsidR="00CF5879" w:rsidRDefault="0081616C">
            <w:pPr>
              <w:pStyle w:val="Body"/>
            </w:pPr>
            <w:del w:id="3542" w:author="Doug Gross" w:date="2018-05-10T20:51:00Z">
              <w:r w:rsidDel="00DF377D">
                <w:rPr>
                  <w:rFonts w:ascii="Calibri" w:hAnsi="Calibri"/>
                  <w:sz w:val="20"/>
                  <w:szCs w:val="20"/>
                </w:rPr>
                <w:delText xml:space="preserve">                           </w:delText>
              </w:r>
            </w:del>
            <w:r>
              <w:rPr>
                <w:rFonts w:ascii="Calibri" w:hAnsi="Calibri"/>
                <w:sz w:val="20"/>
                <w:szCs w:val="20"/>
              </w:rPr>
              <w:t xml:space="preserve">313 </w:t>
            </w:r>
          </w:p>
        </w:tc>
        <w:tc>
          <w:tcPr>
            <w:tcW w:w="113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543" w:author="Doug Gross" w:date="2018-05-10T20:54:00Z">
              <w:tcPr>
                <w:tcW w:w="113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0031D549" w14:textId="77777777" w:rsidR="00CF5879" w:rsidRDefault="0081616C">
            <w:pPr>
              <w:pStyle w:val="Body"/>
            </w:pPr>
            <w:del w:id="3544" w:author="Doug Gross" w:date="2018-05-10T20:51:00Z">
              <w:r w:rsidDel="00DF377D">
                <w:rPr>
                  <w:rFonts w:ascii="Calibri" w:hAnsi="Calibri"/>
                  <w:sz w:val="20"/>
                  <w:szCs w:val="20"/>
                </w:rPr>
                <w:delText xml:space="preserve">                                </w:delText>
              </w:r>
            </w:del>
            <w:r>
              <w:rPr>
                <w:rFonts w:ascii="Calibri" w:hAnsi="Calibri"/>
                <w:sz w:val="20"/>
                <w:szCs w:val="20"/>
              </w:rPr>
              <w:t xml:space="preserve">78 </w:t>
            </w:r>
          </w:p>
        </w:tc>
      </w:tr>
      <w:tr w:rsidR="00CF5879" w14:paraId="43CE7B05" w14:textId="77777777" w:rsidTr="00DF377D">
        <w:trPr>
          <w:trHeight w:val="27"/>
          <w:trPrChange w:id="3545" w:author="Doug Gross" w:date="2018-05-10T20:54:00Z">
            <w:trPr>
              <w:trHeight w:val="530"/>
            </w:trPr>
          </w:trPrChange>
        </w:trPr>
        <w:tc>
          <w:tcPr>
            <w:tcW w:w="65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546" w:author="Doug Gross" w:date="2018-05-10T20:54:00Z">
              <w:tcPr>
                <w:tcW w:w="65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4E545F3A" w14:textId="77777777" w:rsidR="00CF5879" w:rsidRDefault="0081616C">
            <w:pPr>
              <w:pStyle w:val="Body"/>
              <w:pPrChange w:id="3547" w:author="Doug Gross" w:date="2018-05-07T21:34:00Z">
                <w:pPr>
                  <w:pStyle w:val="Body"/>
                  <w:jc w:val="right"/>
                </w:pPr>
              </w:pPrChange>
            </w:pPr>
            <w:r>
              <w:rPr>
                <w:rFonts w:ascii="Calibri" w:hAnsi="Calibri"/>
                <w:sz w:val="20"/>
                <w:szCs w:val="20"/>
              </w:rPr>
              <w:t>2019</w:t>
            </w:r>
          </w:p>
        </w:tc>
        <w:tc>
          <w:tcPr>
            <w:tcW w:w="137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548" w:author="Doug Gross" w:date="2018-05-10T20:54:00Z">
              <w:tcPr>
                <w:tcW w:w="137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15D61BFB" w14:textId="77777777" w:rsidR="00CF5879" w:rsidRDefault="0081616C" w:rsidP="006C17D3">
            <w:pPr>
              <w:pStyle w:val="Body"/>
            </w:pPr>
            <w:del w:id="3549" w:author="Doug Gross" w:date="2018-05-10T20:51:00Z">
              <w:r w:rsidDel="00DF377D">
                <w:rPr>
                  <w:rFonts w:ascii="Calibri" w:hAnsi="Calibri"/>
                  <w:sz w:val="20"/>
                  <w:szCs w:val="20"/>
                </w:rPr>
                <w:delText xml:space="preserve">                             </w:delText>
              </w:r>
            </w:del>
            <w:r>
              <w:rPr>
                <w:rFonts w:ascii="Calibri" w:hAnsi="Calibri"/>
                <w:sz w:val="20"/>
                <w:szCs w:val="20"/>
              </w:rPr>
              <w:t xml:space="preserve">250,000 </w:t>
            </w:r>
          </w:p>
        </w:tc>
        <w:tc>
          <w:tcPr>
            <w:tcW w:w="147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550" w:author="Doug Gross" w:date="2018-05-10T20:54:00Z">
              <w:tcPr>
                <w:tcW w:w="147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51FC250E" w14:textId="77777777" w:rsidR="00CF5879" w:rsidRDefault="0081616C" w:rsidP="006C17D3">
            <w:pPr>
              <w:pStyle w:val="Body"/>
            </w:pPr>
            <w:del w:id="3551" w:author="Doug Gross" w:date="2018-05-10T20:51:00Z">
              <w:r w:rsidDel="00DF377D">
                <w:rPr>
                  <w:rFonts w:ascii="Calibri" w:hAnsi="Calibri"/>
                  <w:sz w:val="20"/>
                  <w:szCs w:val="20"/>
                </w:rPr>
                <w:delText xml:space="preserve"> </w:delText>
              </w:r>
            </w:del>
            <w:r>
              <w:rPr>
                <w:rFonts w:ascii="Calibri" w:hAnsi="Calibri"/>
                <w:sz w:val="20"/>
                <w:szCs w:val="20"/>
              </w:rPr>
              <w:t xml:space="preserve">Digital Ads: Google </w:t>
            </w:r>
          </w:p>
        </w:tc>
        <w:tc>
          <w:tcPr>
            <w:tcW w:w="13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552" w:author="Doug Gross" w:date="2018-05-10T20:54:00Z">
              <w:tcPr>
                <w:tcW w:w="13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51265EC1" w14:textId="77777777" w:rsidR="00CF5879" w:rsidRDefault="0081616C">
            <w:pPr>
              <w:pStyle w:val="Body"/>
            </w:pPr>
            <w:del w:id="3553" w:author="Doug Gross" w:date="2018-05-10T20:51:00Z">
              <w:r w:rsidDel="00DF377D">
                <w:rPr>
                  <w:rFonts w:ascii="Calibri" w:hAnsi="Calibri"/>
                  <w:sz w:val="20"/>
                  <w:szCs w:val="20"/>
                </w:rPr>
                <w:delText xml:space="preserve"> </w:delText>
              </w:r>
            </w:del>
            <w:r>
              <w:rPr>
                <w:rFonts w:ascii="Calibri" w:hAnsi="Calibri"/>
                <w:sz w:val="20"/>
                <w:szCs w:val="20"/>
              </w:rPr>
              <w:t xml:space="preserve">Various Messaging </w:t>
            </w:r>
          </w:p>
        </w:tc>
        <w:tc>
          <w:tcPr>
            <w:tcW w:w="110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554" w:author="Doug Gross" w:date="2018-05-10T20:54:00Z">
              <w:tcPr>
                <w:tcW w:w="110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480DF5B1" w14:textId="77777777" w:rsidR="00CF5879" w:rsidRDefault="0081616C">
            <w:pPr>
              <w:pStyle w:val="Body"/>
            </w:pPr>
            <w:del w:id="3555" w:author="Doug Gross" w:date="2018-05-10T20:51:00Z">
              <w:r w:rsidDel="00DF377D">
                <w:rPr>
                  <w:rFonts w:ascii="Calibri" w:hAnsi="Calibri"/>
                  <w:sz w:val="20"/>
                  <w:szCs w:val="20"/>
                </w:rPr>
                <w:delText xml:space="preserve">                       </w:delText>
              </w:r>
            </w:del>
            <w:r>
              <w:rPr>
                <w:rFonts w:ascii="Calibri" w:hAnsi="Calibri"/>
                <w:sz w:val="20"/>
                <w:szCs w:val="20"/>
              </w:rPr>
              <w:t xml:space="preserve">5,000 </w:t>
            </w:r>
          </w:p>
        </w:tc>
        <w:tc>
          <w:tcPr>
            <w:tcW w:w="113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556" w:author="Doug Gross" w:date="2018-05-10T20:54:00Z">
              <w:tcPr>
                <w:tcW w:w="113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5A977080" w14:textId="77777777" w:rsidR="00CF5879" w:rsidRDefault="0081616C">
            <w:pPr>
              <w:pStyle w:val="Body"/>
            </w:pPr>
            <w:del w:id="3557" w:author="Doug Gross" w:date="2018-05-10T20:51:00Z">
              <w:r w:rsidDel="00DF377D">
                <w:rPr>
                  <w:rFonts w:ascii="Calibri" w:hAnsi="Calibri"/>
                  <w:sz w:val="20"/>
                  <w:szCs w:val="20"/>
                </w:rPr>
                <w:delText xml:space="preserve">                        </w:delText>
              </w:r>
            </w:del>
            <w:r>
              <w:rPr>
                <w:rFonts w:ascii="Calibri" w:hAnsi="Calibri"/>
                <w:sz w:val="20"/>
                <w:szCs w:val="20"/>
              </w:rPr>
              <w:t xml:space="preserve">2,500 </w:t>
            </w:r>
          </w:p>
        </w:tc>
        <w:tc>
          <w:tcPr>
            <w:tcW w:w="115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558" w:author="Doug Gross" w:date="2018-05-10T20:54:00Z">
              <w:tcPr>
                <w:tcW w:w="115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7EC3B93C" w14:textId="77777777" w:rsidR="00CF5879" w:rsidRDefault="0081616C">
            <w:pPr>
              <w:pStyle w:val="Body"/>
            </w:pPr>
            <w:del w:id="3559" w:author="Doug Gross" w:date="2018-05-10T20:51:00Z">
              <w:r w:rsidDel="00DF377D">
                <w:rPr>
                  <w:rFonts w:ascii="Calibri" w:hAnsi="Calibri"/>
                  <w:sz w:val="20"/>
                  <w:szCs w:val="20"/>
                </w:rPr>
                <w:delText xml:space="preserve">                           </w:delText>
              </w:r>
            </w:del>
            <w:r>
              <w:rPr>
                <w:rFonts w:ascii="Calibri" w:hAnsi="Calibri"/>
                <w:sz w:val="20"/>
                <w:szCs w:val="20"/>
              </w:rPr>
              <w:t xml:space="preserve">625 </w:t>
            </w:r>
          </w:p>
        </w:tc>
        <w:tc>
          <w:tcPr>
            <w:tcW w:w="113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560" w:author="Doug Gross" w:date="2018-05-10T20:54:00Z">
              <w:tcPr>
                <w:tcW w:w="113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35A631BA" w14:textId="77777777" w:rsidR="00CF5879" w:rsidRDefault="0081616C">
            <w:pPr>
              <w:pStyle w:val="Body"/>
            </w:pPr>
            <w:del w:id="3561" w:author="Doug Gross" w:date="2018-05-10T20:52:00Z">
              <w:r w:rsidDel="00DF377D">
                <w:rPr>
                  <w:rFonts w:ascii="Calibri" w:hAnsi="Calibri"/>
                  <w:sz w:val="20"/>
                  <w:szCs w:val="20"/>
                </w:rPr>
                <w:delText xml:space="preserve">                             </w:delText>
              </w:r>
            </w:del>
            <w:del w:id="3562" w:author="Doug Gross" w:date="2018-05-10T20:51:00Z">
              <w:r w:rsidDel="00DF377D">
                <w:rPr>
                  <w:rFonts w:ascii="Calibri" w:hAnsi="Calibri"/>
                  <w:sz w:val="20"/>
                  <w:szCs w:val="20"/>
                </w:rPr>
                <w:delText xml:space="preserve"> </w:delText>
              </w:r>
            </w:del>
            <w:r>
              <w:rPr>
                <w:rFonts w:ascii="Calibri" w:hAnsi="Calibri"/>
                <w:sz w:val="20"/>
                <w:szCs w:val="20"/>
              </w:rPr>
              <w:t xml:space="preserve">156 </w:t>
            </w:r>
          </w:p>
        </w:tc>
      </w:tr>
      <w:tr w:rsidR="00CF5879" w14:paraId="1C1E8617" w14:textId="77777777" w:rsidTr="00DF377D">
        <w:trPr>
          <w:trHeight w:val="20"/>
          <w:trPrChange w:id="3563" w:author="Doug Gross" w:date="2018-05-10T20:54:00Z">
            <w:trPr>
              <w:trHeight w:val="530"/>
            </w:trPr>
          </w:trPrChange>
        </w:trPr>
        <w:tc>
          <w:tcPr>
            <w:tcW w:w="65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564" w:author="Doug Gross" w:date="2018-05-10T20:54:00Z">
              <w:tcPr>
                <w:tcW w:w="65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63524F79" w14:textId="77777777" w:rsidR="00CF5879" w:rsidRDefault="0081616C">
            <w:pPr>
              <w:pStyle w:val="Body"/>
              <w:pPrChange w:id="3565" w:author="Doug Gross" w:date="2018-05-07T21:34:00Z">
                <w:pPr>
                  <w:pStyle w:val="Body"/>
                  <w:jc w:val="right"/>
                </w:pPr>
              </w:pPrChange>
            </w:pPr>
            <w:r>
              <w:rPr>
                <w:rFonts w:ascii="Calibri" w:hAnsi="Calibri"/>
                <w:sz w:val="20"/>
                <w:szCs w:val="20"/>
              </w:rPr>
              <w:t>2019</w:t>
            </w:r>
          </w:p>
        </w:tc>
        <w:tc>
          <w:tcPr>
            <w:tcW w:w="137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566" w:author="Doug Gross" w:date="2018-05-10T20:54:00Z">
              <w:tcPr>
                <w:tcW w:w="137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67BFBAEF" w14:textId="77777777" w:rsidR="00CF5879" w:rsidRDefault="0081616C" w:rsidP="006C17D3">
            <w:pPr>
              <w:pStyle w:val="Body"/>
            </w:pPr>
            <w:del w:id="3567" w:author="Doug Gross" w:date="2018-05-10T20:52:00Z">
              <w:r w:rsidDel="00DF377D">
                <w:rPr>
                  <w:rFonts w:ascii="Calibri" w:hAnsi="Calibri"/>
                  <w:sz w:val="20"/>
                  <w:szCs w:val="20"/>
                </w:rPr>
                <w:delText xml:space="preserve">                             </w:delText>
              </w:r>
            </w:del>
            <w:r>
              <w:rPr>
                <w:rFonts w:ascii="Calibri" w:hAnsi="Calibri"/>
                <w:sz w:val="20"/>
                <w:szCs w:val="20"/>
              </w:rPr>
              <w:t xml:space="preserve">150,000 </w:t>
            </w:r>
          </w:p>
        </w:tc>
        <w:tc>
          <w:tcPr>
            <w:tcW w:w="147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568" w:author="Doug Gross" w:date="2018-05-10T20:54:00Z">
              <w:tcPr>
                <w:tcW w:w="147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417344D5" w14:textId="77777777" w:rsidR="00CF5879" w:rsidRDefault="0081616C" w:rsidP="006C17D3">
            <w:pPr>
              <w:pStyle w:val="Body"/>
            </w:pPr>
            <w:r>
              <w:rPr>
                <w:rFonts w:ascii="Calibri" w:hAnsi="Calibri"/>
                <w:sz w:val="20"/>
                <w:szCs w:val="20"/>
              </w:rPr>
              <w:t xml:space="preserve"> Trade Associations </w:t>
            </w:r>
          </w:p>
        </w:tc>
        <w:tc>
          <w:tcPr>
            <w:tcW w:w="13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569" w:author="Doug Gross" w:date="2018-05-10T20:54:00Z">
              <w:tcPr>
                <w:tcW w:w="13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7E246954" w14:textId="77777777" w:rsidR="00CF5879" w:rsidRDefault="0081616C">
            <w:pPr>
              <w:pStyle w:val="Body"/>
            </w:pPr>
            <w:del w:id="3570" w:author="Doug Gross" w:date="2018-05-10T20:52:00Z">
              <w:r w:rsidDel="00DF377D">
                <w:rPr>
                  <w:rFonts w:ascii="Calibri" w:hAnsi="Calibri"/>
                  <w:sz w:val="20"/>
                  <w:szCs w:val="20"/>
                </w:rPr>
                <w:delText xml:space="preserve"> </w:delText>
              </w:r>
            </w:del>
            <w:r>
              <w:rPr>
                <w:rFonts w:ascii="Calibri" w:hAnsi="Calibri"/>
                <w:sz w:val="20"/>
                <w:szCs w:val="20"/>
              </w:rPr>
              <w:t xml:space="preserve">Various Messaging </w:t>
            </w:r>
          </w:p>
        </w:tc>
        <w:tc>
          <w:tcPr>
            <w:tcW w:w="110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571" w:author="Doug Gross" w:date="2018-05-10T20:54:00Z">
              <w:tcPr>
                <w:tcW w:w="110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55E9C66F" w14:textId="77777777" w:rsidR="00CF5879" w:rsidRDefault="0081616C">
            <w:pPr>
              <w:pStyle w:val="Body"/>
            </w:pPr>
            <w:del w:id="3572" w:author="Doug Gross" w:date="2018-05-10T20:52:00Z">
              <w:r w:rsidDel="00DF377D">
                <w:rPr>
                  <w:rFonts w:ascii="Calibri" w:hAnsi="Calibri"/>
                  <w:sz w:val="20"/>
                  <w:szCs w:val="20"/>
                </w:rPr>
                <w:delText xml:space="preserve">                     </w:delText>
              </w:r>
            </w:del>
            <w:r>
              <w:rPr>
                <w:rFonts w:ascii="Calibri" w:hAnsi="Calibri"/>
                <w:sz w:val="20"/>
                <w:szCs w:val="20"/>
              </w:rPr>
              <w:t xml:space="preserve">15,000 </w:t>
            </w:r>
          </w:p>
        </w:tc>
        <w:tc>
          <w:tcPr>
            <w:tcW w:w="113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573" w:author="Doug Gross" w:date="2018-05-10T20:54:00Z">
              <w:tcPr>
                <w:tcW w:w="113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046E612D" w14:textId="77777777" w:rsidR="00CF5879" w:rsidRDefault="0081616C">
            <w:pPr>
              <w:pStyle w:val="Body"/>
            </w:pPr>
            <w:del w:id="3574" w:author="Doug Gross" w:date="2018-05-10T20:52:00Z">
              <w:r w:rsidDel="00DF377D">
                <w:rPr>
                  <w:rFonts w:ascii="Calibri" w:hAnsi="Calibri"/>
                  <w:sz w:val="20"/>
                  <w:szCs w:val="20"/>
                </w:rPr>
                <w:delText xml:space="preserve">                        </w:delText>
              </w:r>
            </w:del>
            <w:r>
              <w:rPr>
                <w:rFonts w:ascii="Calibri" w:hAnsi="Calibri"/>
                <w:sz w:val="20"/>
                <w:szCs w:val="20"/>
              </w:rPr>
              <w:t xml:space="preserve">3,750 </w:t>
            </w:r>
          </w:p>
        </w:tc>
        <w:tc>
          <w:tcPr>
            <w:tcW w:w="115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575" w:author="Doug Gross" w:date="2018-05-10T20:54:00Z">
              <w:tcPr>
                <w:tcW w:w="115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1992AE74" w14:textId="77777777" w:rsidR="00CF5879" w:rsidRDefault="0081616C">
            <w:pPr>
              <w:pStyle w:val="Body"/>
            </w:pPr>
            <w:del w:id="3576" w:author="Doug Gross" w:date="2018-05-10T20:52:00Z">
              <w:r w:rsidDel="00DF377D">
                <w:rPr>
                  <w:rFonts w:ascii="Calibri" w:hAnsi="Calibri"/>
                  <w:sz w:val="20"/>
                  <w:szCs w:val="20"/>
                </w:rPr>
                <w:delText xml:space="preserve">                           </w:delText>
              </w:r>
            </w:del>
            <w:r>
              <w:rPr>
                <w:rFonts w:ascii="Calibri" w:hAnsi="Calibri"/>
                <w:sz w:val="20"/>
                <w:szCs w:val="20"/>
              </w:rPr>
              <w:t xml:space="preserve">750 </w:t>
            </w:r>
          </w:p>
        </w:tc>
        <w:tc>
          <w:tcPr>
            <w:tcW w:w="113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577" w:author="Doug Gross" w:date="2018-05-10T20:54:00Z">
              <w:tcPr>
                <w:tcW w:w="113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2B3B46F9" w14:textId="77777777" w:rsidR="00CF5879" w:rsidRDefault="0081616C">
            <w:pPr>
              <w:pStyle w:val="Body"/>
            </w:pPr>
            <w:del w:id="3578" w:author="Doug Gross" w:date="2018-05-10T20:52:00Z">
              <w:r w:rsidDel="00DF377D">
                <w:rPr>
                  <w:rFonts w:ascii="Calibri" w:hAnsi="Calibri"/>
                  <w:sz w:val="20"/>
                  <w:szCs w:val="20"/>
                </w:rPr>
                <w:delText xml:space="preserve">                              </w:delText>
              </w:r>
            </w:del>
            <w:r>
              <w:rPr>
                <w:rFonts w:ascii="Calibri" w:hAnsi="Calibri"/>
                <w:sz w:val="20"/>
                <w:szCs w:val="20"/>
              </w:rPr>
              <w:t xml:space="preserve">150 </w:t>
            </w:r>
          </w:p>
        </w:tc>
      </w:tr>
      <w:tr w:rsidR="00CF5879" w14:paraId="70C9670E" w14:textId="77777777" w:rsidTr="008A2C7F">
        <w:trPr>
          <w:trHeight w:val="153"/>
          <w:trPrChange w:id="3579" w:author="Doug Gross" w:date="2018-05-10T21:20:00Z">
            <w:trPr>
              <w:trHeight w:val="530"/>
            </w:trPr>
          </w:trPrChange>
        </w:trPr>
        <w:tc>
          <w:tcPr>
            <w:tcW w:w="65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580" w:author="Doug Gross" w:date="2018-05-10T21:20:00Z">
              <w:tcPr>
                <w:tcW w:w="65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5A0AECB5" w14:textId="77777777" w:rsidR="00CF5879" w:rsidRPr="00DF377D" w:rsidRDefault="0081616C">
            <w:pPr>
              <w:pStyle w:val="Body"/>
              <w:rPr>
                <w:b/>
                <w:rPrChange w:id="3581" w:author="Doug Gross" w:date="2018-05-10T20:53:00Z">
                  <w:rPr/>
                </w:rPrChange>
              </w:rPr>
              <w:pPrChange w:id="3582" w:author="Doug Gross" w:date="2018-05-07T21:34:00Z">
                <w:pPr>
                  <w:pStyle w:val="Body"/>
                  <w:jc w:val="right"/>
                </w:pPr>
              </w:pPrChange>
            </w:pPr>
            <w:r w:rsidRPr="00DF377D">
              <w:rPr>
                <w:rFonts w:ascii="Calibri" w:hAnsi="Calibri"/>
                <w:b/>
                <w:sz w:val="20"/>
                <w:szCs w:val="20"/>
                <w:rPrChange w:id="3583" w:author="Doug Gross" w:date="2018-05-10T20:53:00Z">
                  <w:rPr>
                    <w:rFonts w:ascii="Calibri" w:hAnsi="Calibri"/>
                    <w:sz w:val="20"/>
                    <w:szCs w:val="20"/>
                  </w:rPr>
                </w:rPrChange>
              </w:rPr>
              <w:t>Total</w:t>
            </w:r>
          </w:p>
        </w:tc>
        <w:tc>
          <w:tcPr>
            <w:tcW w:w="137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584" w:author="Doug Gross" w:date="2018-05-10T21:20:00Z">
              <w:tcPr>
                <w:tcW w:w="137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7027B91D" w14:textId="77777777" w:rsidR="00CF5879" w:rsidRPr="00DF377D" w:rsidRDefault="0081616C" w:rsidP="006C17D3">
            <w:pPr>
              <w:pStyle w:val="Body"/>
              <w:rPr>
                <w:b/>
                <w:rPrChange w:id="3585" w:author="Doug Gross" w:date="2018-05-10T20:53:00Z">
                  <w:rPr/>
                </w:rPrChange>
              </w:rPr>
            </w:pPr>
            <w:del w:id="3586" w:author="Doug Gross" w:date="2018-05-10T20:52:00Z">
              <w:r w:rsidRPr="00DF377D" w:rsidDel="00DF377D">
                <w:rPr>
                  <w:rFonts w:ascii="Calibri" w:hAnsi="Calibri"/>
                  <w:b/>
                  <w:sz w:val="20"/>
                  <w:szCs w:val="20"/>
                  <w:rPrChange w:id="3587" w:author="Doug Gross" w:date="2018-05-10T20:53:00Z">
                    <w:rPr>
                      <w:rFonts w:ascii="Calibri" w:hAnsi="Calibri"/>
                      <w:sz w:val="20"/>
                      <w:szCs w:val="20"/>
                    </w:rPr>
                  </w:rPrChange>
                </w:rPr>
                <w:delText xml:space="preserve">                             </w:delText>
              </w:r>
            </w:del>
            <w:r w:rsidRPr="00DF377D">
              <w:rPr>
                <w:rFonts w:ascii="Calibri" w:hAnsi="Calibri"/>
                <w:b/>
                <w:sz w:val="20"/>
                <w:szCs w:val="20"/>
                <w:rPrChange w:id="3588" w:author="Doug Gross" w:date="2018-05-10T20:53:00Z">
                  <w:rPr>
                    <w:rFonts w:ascii="Calibri" w:hAnsi="Calibri"/>
                    <w:sz w:val="20"/>
                    <w:szCs w:val="20"/>
                  </w:rPr>
                </w:rPrChange>
              </w:rPr>
              <w:t xml:space="preserve">800,000 </w:t>
            </w:r>
          </w:p>
        </w:tc>
        <w:tc>
          <w:tcPr>
            <w:tcW w:w="147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589" w:author="Doug Gross" w:date="2018-05-10T21:20:00Z">
              <w:tcPr>
                <w:tcW w:w="147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3EF573D0" w14:textId="77777777" w:rsidR="00CF5879" w:rsidRPr="00DF377D" w:rsidRDefault="00CF5879" w:rsidP="006C17D3">
            <w:pPr>
              <w:rPr>
                <w:b/>
                <w:rPrChange w:id="3590" w:author="Doug Gross" w:date="2018-05-10T20:53:00Z">
                  <w:rPr/>
                </w:rPrChange>
              </w:rPr>
            </w:pPr>
          </w:p>
        </w:tc>
        <w:tc>
          <w:tcPr>
            <w:tcW w:w="13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591" w:author="Doug Gross" w:date="2018-05-10T21:20:00Z">
              <w:tcPr>
                <w:tcW w:w="13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6968CA27" w14:textId="77777777" w:rsidR="00CF5879" w:rsidRPr="00DF377D" w:rsidRDefault="00CF5879">
            <w:pPr>
              <w:rPr>
                <w:b/>
                <w:rPrChange w:id="3592" w:author="Doug Gross" w:date="2018-05-10T20:53:00Z">
                  <w:rPr/>
                </w:rPrChange>
              </w:rPr>
            </w:pPr>
          </w:p>
        </w:tc>
        <w:tc>
          <w:tcPr>
            <w:tcW w:w="110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593" w:author="Doug Gross" w:date="2018-05-10T21:20:00Z">
              <w:tcPr>
                <w:tcW w:w="110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742020F7" w14:textId="77777777" w:rsidR="00CF5879" w:rsidRPr="00DF377D" w:rsidRDefault="0081616C">
            <w:pPr>
              <w:pStyle w:val="Body"/>
              <w:rPr>
                <w:b/>
                <w:rPrChange w:id="3594" w:author="Doug Gross" w:date="2018-05-10T20:53:00Z">
                  <w:rPr/>
                </w:rPrChange>
              </w:rPr>
            </w:pPr>
            <w:del w:id="3595" w:author="Doug Gross" w:date="2018-05-10T20:53:00Z">
              <w:r w:rsidRPr="00DF377D" w:rsidDel="00DF377D">
                <w:rPr>
                  <w:rFonts w:ascii="Calibri" w:hAnsi="Calibri"/>
                  <w:b/>
                  <w:sz w:val="20"/>
                  <w:szCs w:val="20"/>
                  <w:rPrChange w:id="3596" w:author="Doug Gross" w:date="2018-05-10T20:53:00Z">
                    <w:rPr>
                      <w:rFonts w:ascii="Calibri" w:hAnsi="Calibri"/>
                      <w:sz w:val="20"/>
                      <w:szCs w:val="20"/>
                    </w:rPr>
                  </w:rPrChange>
                </w:rPr>
                <w:delText xml:space="preserve">                     </w:delText>
              </w:r>
            </w:del>
            <w:r w:rsidRPr="00DF377D">
              <w:rPr>
                <w:rFonts w:ascii="Calibri" w:hAnsi="Calibri"/>
                <w:b/>
                <w:sz w:val="20"/>
                <w:szCs w:val="20"/>
                <w:rPrChange w:id="3597" w:author="Doug Gross" w:date="2018-05-10T20:53:00Z">
                  <w:rPr>
                    <w:rFonts w:ascii="Calibri" w:hAnsi="Calibri"/>
                    <w:sz w:val="20"/>
                    <w:szCs w:val="20"/>
                  </w:rPr>
                </w:rPrChange>
              </w:rPr>
              <w:t xml:space="preserve">60,000 </w:t>
            </w:r>
          </w:p>
        </w:tc>
        <w:tc>
          <w:tcPr>
            <w:tcW w:w="113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598" w:author="Doug Gross" w:date="2018-05-10T21:20:00Z">
              <w:tcPr>
                <w:tcW w:w="113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0F9DAC07" w14:textId="77777777" w:rsidR="00CF5879" w:rsidRPr="00DF377D" w:rsidRDefault="0081616C">
            <w:pPr>
              <w:pStyle w:val="Body"/>
              <w:rPr>
                <w:b/>
                <w:rPrChange w:id="3599" w:author="Doug Gross" w:date="2018-05-10T20:53:00Z">
                  <w:rPr/>
                </w:rPrChange>
              </w:rPr>
            </w:pPr>
            <w:del w:id="3600" w:author="Doug Gross" w:date="2018-05-10T20:53:00Z">
              <w:r w:rsidRPr="00DF377D" w:rsidDel="00DF377D">
                <w:rPr>
                  <w:rFonts w:ascii="Calibri" w:hAnsi="Calibri"/>
                  <w:b/>
                  <w:sz w:val="20"/>
                  <w:szCs w:val="20"/>
                  <w:rPrChange w:id="3601" w:author="Doug Gross" w:date="2018-05-10T20:53:00Z">
                    <w:rPr>
                      <w:rFonts w:ascii="Calibri" w:hAnsi="Calibri"/>
                      <w:sz w:val="20"/>
                      <w:szCs w:val="20"/>
                    </w:rPr>
                  </w:rPrChange>
                </w:rPr>
                <w:delText xml:space="preserve">                      </w:delText>
              </w:r>
            </w:del>
            <w:r w:rsidRPr="00DF377D">
              <w:rPr>
                <w:rFonts w:ascii="Calibri" w:hAnsi="Calibri"/>
                <w:b/>
                <w:sz w:val="20"/>
                <w:szCs w:val="20"/>
                <w:rPrChange w:id="3602" w:author="Doug Gross" w:date="2018-05-10T20:53:00Z">
                  <w:rPr>
                    <w:rFonts w:ascii="Calibri" w:hAnsi="Calibri"/>
                    <w:sz w:val="20"/>
                    <w:szCs w:val="20"/>
                  </w:rPr>
                </w:rPrChange>
              </w:rPr>
              <w:t xml:space="preserve">13,750 </w:t>
            </w:r>
          </w:p>
        </w:tc>
        <w:tc>
          <w:tcPr>
            <w:tcW w:w="115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603" w:author="Doug Gross" w:date="2018-05-10T21:20:00Z">
              <w:tcPr>
                <w:tcW w:w="115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2EDD4B9B" w14:textId="77777777" w:rsidR="00CF5879" w:rsidRPr="00DF377D" w:rsidRDefault="0081616C">
            <w:pPr>
              <w:pStyle w:val="Body"/>
              <w:rPr>
                <w:b/>
                <w:rPrChange w:id="3604" w:author="Doug Gross" w:date="2018-05-10T20:53:00Z">
                  <w:rPr/>
                </w:rPrChange>
              </w:rPr>
            </w:pPr>
            <w:del w:id="3605" w:author="Doug Gross" w:date="2018-05-10T20:53:00Z">
              <w:r w:rsidRPr="00DF377D" w:rsidDel="00DF377D">
                <w:rPr>
                  <w:rFonts w:ascii="Calibri" w:hAnsi="Calibri"/>
                  <w:b/>
                  <w:sz w:val="20"/>
                  <w:szCs w:val="20"/>
                  <w:rPrChange w:id="3606" w:author="Doug Gross" w:date="2018-05-10T20:53:00Z">
                    <w:rPr>
                      <w:rFonts w:ascii="Calibri" w:hAnsi="Calibri"/>
                      <w:sz w:val="20"/>
                      <w:szCs w:val="20"/>
                    </w:rPr>
                  </w:rPrChange>
                </w:rPr>
                <w:delText xml:space="preserve">                        </w:delText>
              </w:r>
            </w:del>
            <w:r w:rsidRPr="00DF377D">
              <w:rPr>
                <w:rFonts w:ascii="Calibri" w:hAnsi="Calibri"/>
                <w:b/>
                <w:sz w:val="20"/>
                <w:szCs w:val="20"/>
                <w:rPrChange w:id="3607" w:author="Doug Gross" w:date="2018-05-10T20:53:00Z">
                  <w:rPr>
                    <w:rFonts w:ascii="Calibri" w:hAnsi="Calibri"/>
                    <w:sz w:val="20"/>
                    <w:szCs w:val="20"/>
                  </w:rPr>
                </w:rPrChange>
              </w:rPr>
              <w:t xml:space="preserve">3,250 </w:t>
            </w:r>
          </w:p>
        </w:tc>
        <w:tc>
          <w:tcPr>
            <w:tcW w:w="113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608" w:author="Doug Gross" w:date="2018-05-10T21:20:00Z">
              <w:tcPr>
                <w:tcW w:w="113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7AAA4296" w14:textId="77777777" w:rsidR="00CF5879" w:rsidRPr="00DF377D" w:rsidRDefault="0081616C">
            <w:pPr>
              <w:pStyle w:val="Body"/>
              <w:rPr>
                <w:b/>
                <w:rPrChange w:id="3609" w:author="Doug Gross" w:date="2018-05-10T20:53:00Z">
                  <w:rPr/>
                </w:rPrChange>
              </w:rPr>
            </w:pPr>
            <w:del w:id="3610" w:author="Doug Gross" w:date="2018-05-10T20:53:00Z">
              <w:r w:rsidRPr="00DF377D" w:rsidDel="00DF377D">
                <w:rPr>
                  <w:rFonts w:ascii="Calibri" w:hAnsi="Calibri"/>
                  <w:b/>
                  <w:sz w:val="20"/>
                  <w:szCs w:val="20"/>
                  <w:rPrChange w:id="3611" w:author="Doug Gross" w:date="2018-05-10T20:53:00Z">
                    <w:rPr>
                      <w:rFonts w:ascii="Calibri" w:hAnsi="Calibri"/>
                      <w:sz w:val="20"/>
                      <w:szCs w:val="20"/>
                    </w:rPr>
                  </w:rPrChange>
                </w:rPr>
                <w:delText xml:space="preserve">                              7</w:delText>
              </w:r>
            </w:del>
            <w:r w:rsidRPr="00DF377D">
              <w:rPr>
                <w:rFonts w:ascii="Calibri" w:hAnsi="Calibri"/>
                <w:b/>
                <w:sz w:val="20"/>
                <w:szCs w:val="20"/>
                <w:rPrChange w:id="3612" w:author="Doug Gross" w:date="2018-05-10T20:53:00Z">
                  <w:rPr>
                    <w:rFonts w:ascii="Calibri" w:hAnsi="Calibri"/>
                    <w:sz w:val="20"/>
                    <w:szCs w:val="20"/>
                  </w:rPr>
                </w:rPrChange>
              </w:rPr>
              <w:t xml:space="preserve">75 </w:t>
            </w:r>
          </w:p>
        </w:tc>
      </w:tr>
      <w:tr w:rsidR="00CF5879" w:rsidDel="00DF377D" w14:paraId="6929F3F0" w14:textId="2512C164" w:rsidTr="00DF377D">
        <w:trPr>
          <w:trHeight w:val="270"/>
          <w:del w:id="3613" w:author="Doug Gross" w:date="2018-05-10T20:54:00Z"/>
          <w:trPrChange w:id="3614" w:author="Doug Gross" w:date="2018-05-10T20:54:00Z">
            <w:trPr>
              <w:trHeight w:val="270"/>
            </w:trPr>
          </w:trPrChange>
        </w:trPr>
        <w:tc>
          <w:tcPr>
            <w:tcW w:w="65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615" w:author="Doug Gross" w:date="2018-05-10T20:54:00Z">
              <w:tcPr>
                <w:tcW w:w="65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798379F2" w14:textId="6CBF215D" w:rsidR="00CF5879" w:rsidDel="00DF377D" w:rsidRDefault="00CF5879" w:rsidP="006C17D3">
            <w:pPr>
              <w:rPr>
                <w:del w:id="3616" w:author="Doug Gross" w:date="2018-05-10T20:54:00Z"/>
              </w:rPr>
            </w:pPr>
          </w:p>
        </w:tc>
        <w:tc>
          <w:tcPr>
            <w:tcW w:w="137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617" w:author="Doug Gross" w:date="2018-05-10T20:54:00Z">
              <w:tcPr>
                <w:tcW w:w="137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43EA2E7A" w14:textId="7B6FDD79" w:rsidR="00CF5879" w:rsidDel="00DF377D" w:rsidRDefault="00CF5879" w:rsidP="006C17D3">
            <w:pPr>
              <w:rPr>
                <w:del w:id="3618" w:author="Doug Gross" w:date="2018-05-10T20:54:00Z"/>
              </w:rPr>
            </w:pPr>
          </w:p>
        </w:tc>
        <w:tc>
          <w:tcPr>
            <w:tcW w:w="147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619" w:author="Doug Gross" w:date="2018-05-10T20:54:00Z">
              <w:tcPr>
                <w:tcW w:w="147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0A05D803" w14:textId="0D90725B" w:rsidR="00CF5879" w:rsidDel="00DF377D" w:rsidRDefault="00CF5879">
            <w:pPr>
              <w:rPr>
                <w:del w:id="3620" w:author="Doug Gross" w:date="2018-05-10T20:54:00Z"/>
              </w:rPr>
            </w:pPr>
          </w:p>
        </w:tc>
        <w:tc>
          <w:tcPr>
            <w:tcW w:w="13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621" w:author="Doug Gross" w:date="2018-05-10T20:54:00Z">
              <w:tcPr>
                <w:tcW w:w="13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1D3CAED4" w14:textId="797FC939" w:rsidR="00CF5879" w:rsidDel="00DF377D" w:rsidRDefault="00CF5879">
            <w:pPr>
              <w:rPr>
                <w:del w:id="3622" w:author="Doug Gross" w:date="2018-05-10T20:54:00Z"/>
              </w:rPr>
            </w:pPr>
          </w:p>
        </w:tc>
        <w:tc>
          <w:tcPr>
            <w:tcW w:w="110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623" w:author="Doug Gross" w:date="2018-05-10T20:54:00Z">
              <w:tcPr>
                <w:tcW w:w="110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3C0BB649" w14:textId="36578A71" w:rsidR="00CF5879" w:rsidDel="00DF377D" w:rsidRDefault="00CF5879">
            <w:pPr>
              <w:rPr>
                <w:del w:id="3624" w:author="Doug Gross" w:date="2018-05-10T20:54:00Z"/>
              </w:rPr>
            </w:pPr>
          </w:p>
        </w:tc>
        <w:tc>
          <w:tcPr>
            <w:tcW w:w="113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625" w:author="Doug Gross" w:date="2018-05-10T20:54:00Z">
              <w:tcPr>
                <w:tcW w:w="113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285CDBFF" w14:textId="5766D8E8" w:rsidR="00CF5879" w:rsidDel="00DF377D" w:rsidRDefault="00CF5879">
            <w:pPr>
              <w:rPr>
                <w:del w:id="3626" w:author="Doug Gross" w:date="2018-05-10T20:54:00Z"/>
              </w:rPr>
            </w:pPr>
          </w:p>
        </w:tc>
        <w:tc>
          <w:tcPr>
            <w:tcW w:w="115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627" w:author="Doug Gross" w:date="2018-05-10T20:54:00Z">
              <w:tcPr>
                <w:tcW w:w="115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0D709870" w14:textId="1F9C1D8A" w:rsidR="00CF5879" w:rsidDel="00DF377D" w:rsidRDefault="00CF5879">
            <w:pPr>
              <w:rPr>
                <w:del w:id="3628" w:author="Doug Gross" w:date="2018-05-10T20:54:00Z"/>
              </w:rPr>
            </w:pPr>
          </w:p>
        </w:tc>
        <w:tc>
          <w:tcPr>
            <w:tcW w:w="113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629" w:author="Doug Gross" w:date="2018-05-10T20:54:00Z">
              <w:tcPr>
                <w:tcW w:w="113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3394A926" w14:textId="43260821" w:rsidR="00CF5879" w:rsidDel="00DF377D" w:rsidRDefault="00CF5879">
            <w:pPr>
              <w:rPr>
                <w:del w:id="3630" w:author="Doug Gross" w:date="2018-05-10T20:54:00Z"/>
              </w:rPr>
            </w:pPr>
          </w:p>
        </w:tc>
      </w:tr>
      <w:tr w:rsidR="00CF5879" w14:paraId="165F5C0E" w14:textId="77777777" w:rsidTr="00DF377D">
        <w:trPr>
          <w:trHeight w:val="222"/>
          <w:trPrChange w:id="3631" w:author="Doug Gross" w:date="2018-05-10T20:54:00Z">
            <w:trPr>
              <w:trHeight w:val="222"/>
            </w:trPr>
          </w:trPrChange>
        </w:trPr>
        <w:tc>
          <w:tcPr>
            <w:tcW w:w="65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632" w:author="Doug Gross" w:date="2018-05-10T20:54:00Z">
              <w:tcPr>
                <w:tcW w:w="65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098035ED" w14:textId="77777777" w:rsidR="00CF5879" w:rsidRDefault="00CF5879" w:rsidP="006C17D3"/>
        </w:tc>
        <w:tc>
          <w:tcPr>
            <w:tcW w:w="137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633" w:author="Doug Gross" w:date="2018-05-10T20:54:00Z">
              <w:tcPr>
                <w:tcW w:w="137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16A1829E" w14:textId="77777777" w:rsidR="00CF5879" w:rsidRDefault="00CF5879" w:rsidP="006C17D3"/>
        </w:tc>
        <w:tc>
          <w:tcPr>
            <w:tcW w:w="147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634" w:author="Doug Gross" w:date="2018-05-10T20:54:00Z">
              <w:tcPr>
                <w:tcW w:w="147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4D1C9FBE" w14:textId="77777777" w:rsidR="00CF5879" w:rsidRDefault="00CF5879"/>
        </w:tc>
        <w:tc>
          <w:tcPr>
            <w:tcW w:w="13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635" w:author="Doug Gross" w:date="2018-05-10T20:54:00Z">
              <w:tcPr>
                <w:tcW w:w="13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5E292CA4" w14:textId="77777777" w:rsidR="00CF5879" w:rsidRDefault="00CF5879"/>
        </w:tc>
        <w:tc>
          <w:tcPr>
            <w:tcW w:w="110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636" w:author="Doug Gross" w:date="2018-05-10T20:54:00Z">
              <w:tcPr>
                <w:tcW w:w="110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6CA269A4" w14:textId="77777777" w:rsidR="00CF5879" w:rsidRDefault="00CF5879"/>
        </w:tc>
        <w:tc>
          <w:tcPr>
            <w:tcW w:w="113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637" w:author="Doug Gross" w:date="2018-05-10T20:54:00Z">
              <w:tcPr>
                <w:tcW w:w="113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2DBB9F28" w14:textId="77777777" w:rsidR="00CF5879" w:rsidRDefault="00CF5879"/>
        </w:tc>
        <w:tc>
          <w:tcPr>
            <w:tcW w:w="115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638" w:author="Doug Gross" w:date="2018-05-10T20:54:00Z">
              <w:tcPr>
                <w:tcW w:w="115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11D58EA3" w14:textId="77777777" w:rsidR="00CF5879" w:rsidRDefault="00CF5879"/>
        </w:tc>
        <w:tc>
          <w:tcPr>
            <w:tcW w:w="113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639" w:author="Doug Gross" w:date="2018-05-10T20:54:00Z">
              <w:tcPr>
                <w:tcW w:w="113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48CDB32B" w14:textId="77777777" w:rsidR="00CF5879" w:rsidRDefault="00CF5879"/>
        </w:tc>
      </w:tr>
      <w:tr w:rsidR="00CF5879" w14:paraId="4B17E525" w14:textId="77777777" w:rsidTr="00DF377D">
        <w:trPr>
          <w:trHeight w:val="171"/>
          <w:trPrChange w:id="3640" w:author="Doug Gross" w:date="2018-05-10T20:56:00Z">
            <w:trPr>
              <w:trHeight w:val="790"/>
            </w:trPr>
          </w:trPrChange>
        </w:trPr>
        <w:tc>
          <w:tcPr>
            <w:tcW w:w="65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641" w:author="Doug Gross" w:date="2018-05-10T20:56:00Z">
              <w:tcPr>
                <w:tcW w:w="65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635B39FC" w14:textId="77777777" w:rsidR="00CF5879" w:rsidRPr="00DF377D" w:rsidRDefault="0081616C" w:rsidP="006C17D3">
            <w:pPr>
              <w:pStyle w:val="Body"/>
              <w:rPr>
                <w:b/>
                <w:rPrChange w:id="3642" w:author="Doug Gross" w:date="2018-05-10T20:54:00Z">
                  <w:rPr/>
                </w:rPrChange>
              </w:rPr>
            </w:pPr>
            <w:r w:rsidRPr="00DF377D">
              <w:rPr>
                <w:rFonts w:ascii="Calibri" w:hAnsi="Calibri"/>
                <w:b/>
                <w:sz w:val="20"/>
                <w:szCs w:val="20"/>
                <w:rPrChange w:id="3643" w:author="Doug Gross" w:date="2018-05-10T20:54:00Z">
                  <w:rPr>
                    <w:rFonts w:ascii="Calibri" w:hAnsi="Calibri"/>
                    <w:sz w:val="20"/>
                    <w:szCs w:val="20"/>
                  </w:rPr>
                </w:rPrChange>
              </w:rPr>
              <w:t>Year</w:t>
            </w:r>
          </w:p>
        </w:tc>
        <w:tc>
          <w:tcPr>
            <w:tcW w:w="137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644" w:author="Doug Gross" w:date="2018-05-10T20:56:00Z">
              <w:tcPr>
                <w:tcW w:w="137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3DCC5B87" w14:textId="77777777" w:rsidR="00CF5879" w:rsidRPr="00DF377D" w:rsidRDefault="0081616C" w:rsidP="006C17D3">
            <w:pPr>
              <w:pStyle w:val="Body"/>
              <w:rPr>
                <w:b/>
                <w:rPrChange w:id="3645" w:author="Doug Gross" w:date="2018-05-10T20:54:00Z">
                  <w:rPr/>
                </w:rPrChange>
              </w:rPr>
            </w:pPr>
            <w:r w:rsidRPr="00DF377D">
              <w:rPr>
                <w:rFonts w:ascii="Calibri" w:hAnsi="Calibri"/>
                <w:b/>
                <w:sz w:val="20"/>
                <w:szCs w:val="20"/>
                <w:rPrChange w:id="3646" w:author="Doug Gross" w:date="2018-05-10T20:54:00Z">
                  <w:rPr>
                    <w:rFonts w:ascii="Calibri" w:hAnsi="Calibri"/>
                    <w:sz w:val="20"/>
                    <w:szCs w:val="20"/>
                  </w:rPr>
                </w:rPrChange>
              </w:rPr>
              <w:t xml:space="preserve"> # of Leads or Impressions </w:t>
            </w:r>
          </w:p>
        </w:tc>
        <w:tc>
          <w:tcPr>
            <w:tcW w:w="147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647" w:author="Doug Gross" w:date="2018-05-10T20:56:00Z">
              <w:tcPr>
                <w:tcW w:w="147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63E021DB" w14:textId="77777777" w:rsidR="00CF5879" w:rsidRPr="00DF377D" w:rsidRDefault="0081616C">
            <w:pPr>
              <w:pStyle w:val="Body"/>
              <w:rPr>
                <w:b/>
                <w:rPrChange w:id="3648" w:author="Doug Gross" w:date="2018-05-10T20:54:00Z">
                  <w:rPr/>
                </w:rPrChange>
              </w:rPr>
            </w:pPr>
            <w:r w:rsidRPr="00DF377D">
              <w:rPr>
                <w:rFonts w:ascii="Calibri" w:hAnsi="Calibri"/>
                <w:b/>
                <w:sz w:val="20"/>
                <w:szCs w:val="20"/>
                <w:rPrChange w:id="3649" w:author="Doug Gross" w:date="2018-05-10T20:54:00Z">
                  <w:rPr>
                    <w:rFonts w:ascii="Calibri" w:hAnsi="Calibri"/>
                    <w:sz w:val="20"/>
                    <w:szCs w:val="20"/>
                  </w:rPr>
                </w:rPrChange>
              </w:rPr>
              <w:t xml:space="preserve"> Source </w:t>
            </w:r>
          </w:p>
        </w:tc>
        <w:tc>
          <w:tcPr>
            <w:tcW w:w="13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650" w:author="Doug Gross" w:date="2018-05-10T20:56:00Z">
              <w:tcPr>
                <w:tcW w:w="13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287FCA44" w14:textId="77777777" w:rsidR="00CF5879" w:rsidRPr="00DF377D" w:rsidRDefault="0081616C">
            <w:pPr>
              <w:pStyle w:val="Body"/>
              <w:rPr>
                <w:b/>
                <w:rPrChange w:id="3651" w:author="Doug Gross" w:date="2018-05-10T20:54:00Z">
                  <w:rPr/>
                </w:rPrChange>
              </w:rPr>
            </w:pPr>
            <w:r w:rsidRPr="00DF377D">
              <w:rPr>
                <w:rFonts w:ascii="Calibri" w:hAnsi="Calibri"/>
                <w:b/>
                <w:sz w:val="20"/>
                <w:szCs w:val="20"/>
                <w:rPrChange w:id="3652" w:author="Doug Gross" w:date="2018-05-10T20:54:00Z">
                  <w:rPr>
                    <w:rFonts w:ascii="Calibri" w:hAnsi="Calibri"/>
                    <w:sz w:val="20"/>
                    <w:szCs w:val="20"/>
                  </w:rPr>
                </w:rPrChange>
              </w:rPr>
              <w:t xml:space="preserve"> Campaign  </w:t>
            </w:r>
          </w:p>
        </w:tc>
        <w:tc>
          <w:tcPr>
            <w:tcW w:w="110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653" w:author="Doug Gross" w:date="2018-05-10T20:56:00Z">
              <w:tcPr>
                <w:tcW w:w="110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497F6845" w14:textId="77777777" w:rsidR="00CF5879" w:rsidRPr="00DF377D" w:rsidRDefault="0081616C">
            <w:pPr>
              <w:pStyle w:val="Body"/>
              <w:rPr>
                <w:b/>
                <w:rPrChange w:id="3654" w:author="Doug Gross" w:date="2018-05-10T20:54:00Z">
                  <w:rPr/>
                </w:rPrChange>
              </w:rPr>
            </w:pPr>
            <w:r w:rsidRPr="00DF377D">
              <w:rPr>
                <w:rFonts w:ascii="Calibri" w:hAnsi="Calibri"/>
                <w:b/>
                <w:sz w:val="20"/>
                <w:szCs w:val="20"/>
                <w:rPrChange w:id="3655" w:author="Doug Gross" w:date="2018-05-10T20:54:00Z">
                  <w:rPr>
                    <w:rFonts w:ascii="Calibri" w:hAnsi="Calibri"/>
                    <w:sz w:val="20"/>
                    <w:szCs w:val="20"/>
                  </w:rPr>
                </w:rPrChange>
              </w:rPr>
              <w:t xml:space="preserve"> # of Click Thru Rate </w:t>
            </w:r>
          </w:p>
        </w:tc>
        <w:tc>
          <w:tcPr>
            <w:tcW w:w="113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656" w:author="Doug Gross" w:date="2018-05-10T20:56:00Z">
              <w:tcPr>
                <w:tcW w:w="113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37D0098A" w14:textId="77777777" w:rsidR="00CF5879" w:rsidRPr="00DF377D" w:rsidRDefault="0081616C">
            <w:pPr>
              <w:pStyle w:val="Body"/>
              <w:rPr>
                <w:b/>
                <w:rPrChange w:id="3657" w:author="Doug Gross" w:date="2018-05-10T20:54:00Z">
                  <w:rPr/>
                </w:rPrChange>
              </w:rPr>
            </w:pPr>
            <w:r w:rsidRPr="00DF377D">
              <w:rPr>
                <w:rFonts w:ascii="Calibri" w:hAnsi="Calibri"/>
                <w:b/>
                <w:sz w:val="20"/>
                <w:szCs w:val="20"/>
                <w:rPrChange w:id="3658" w:author="Doug Gross" w:date="2018-05-10T20:54:00Z">
                  <w:rPr>
                    <w:rFonts w:ascii="Calibri" w:hAnsi="Calibri"/>
                    <w:sz w:val="20"/>
                    <w:szCs w:val="20"/>
                  </w:rPr>
                </w:rPrChange>
              </w:rPr>
              <w:t xml:space="preserve"> # of App Downloads </w:t>
            </w:r>
          </w:p>
        </w:tc>
        <w:tc>
          <w:tcPr>
            <w:tcW w:w="115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659" w:author="Doug Gross" w:date="2018-05-10T20:56:00Z">
              <w:tcPr>
                <w:tcW w:w="115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430AD13E" w14:textId="77777777" w:rsidR="00CF5879" w:rsidRPr="00DF377D" w:rsidRDefault="0081616C">
            <w:pPr>
              <w:pStyle w:val="Body"/>
              <w:rPr>
                <w:b/>
                <w:rPrChange w:id="3660" w:author="Doug Gross" w:date="2018-05-10T20:54:00Z">
                  <w:rPr/>
                </w:rPrChange>
              </w:rPr>
            </w:pPr>
            <w:r w:rsidRPr="00DF377D">
              <w:rPr>
                <w:rFonts w:ascii="Calibri" w:hAnsi="Calibri"/>
                <w:b/>
                <w:sz w:val="20"/>
                <w:szCs w:val="20"/>
                <w:rPrChange w:id="3661" w:author="Doug Gross" w:date="2018-05-10T20:54:00Z">
                  <w:rPr>
                    <w:rFonts w:ascii="Calibri" w:hAnsi="Calibri"/>
                    <w:sz w:val="20"/>
                    <w:szCs w:val="20"/>
                  </w:rPr>
                </w:rPrChange>
              </w:rPr>
              <w:t xml:space="preserve"> # of Profiles Created </w:t>
            </w:r>
          </w:p>
        </w:tc>
        <w:tc>
          <w:tcPr>
            <w:tcW w:w="113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662" w:author="Doug Gross" w:date="2018-05-10T20:56:00Z">
              <w:tcPr>
                <w:tcW w:w="113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110A16C3" w14:textId="77777777" w:rsidR="00CF5879" w:rsidRPr="00DF377D" w:rsidRDefault="0081616C">
            <w:pPr>
              <w:pStyle w:val="Body"/>
              <w:rPr>
                <w:b/>
                <w:rPrChange w:id="3663" w:author="Doug Gross" w:date="2018-05-10T20:54:00Z">
                  <w:rPr/>
                </w:rPrChange>
              </w:rPr>
            </w:pPr>
            <w:r w:rsidRPr="00DF377D">
              <w:rPr>
                <w:rFonts w:ascii="Calibri" w:hAnsi="Calibri"/>
                <w:b/>
                <w:sz w:val="20"/>
                <w:szCs w:val="20"/>
                <w:rPrChange w:id="3664" w:author="Doug Gross" w:date="2018-05-10T20:54:00Z">
                  <w:rPr>
                    <w:rFonts w:ascii="Calibri" w:hAnsi="Calibri"/>
                    <w:sz w:val="20"/>
                    <w:szCs w:val="20"/>
                  </w:rPr>
                </w:rPrChange>
              </w:rPr>
              <w:t xml:space="preserve"> # of Active Shippers </w:t>
            </w:r>
          </w:p>
        </w:tc>
      </w:tr>
      <w:tr w:rsidR="00CF5879" w14:paraId="38E8B96D" w14:textId="77777777" w:rsidTr="00DF377D">
        <w:trPr>
          <w:trHeight w:val="20"/>
          <w:trPrChange w:id="3665" w:author="Doug Gross" w:date="2018-05-10T20:56:00Z">
            <w:trPr>
              <w:trHeight w:val="530"/>
            </w:trPr>
          </w:trPrChange>
        </w:trPr>
        <w:tc>
          <w:tcPr>
            <w:tcW w:w="65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666" w:author="Doug Gross" w:date="2018-05-10T20:56:00Z">
              <w:tcPr>
                <w:tcW w:w="65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6EBEA005" w14:textId="77777777" w:rsidR="00CF5879" w:rsidRDefault="0081616C">
            <w:pPr>
              <w:pStyle w:val="Body"/>
              <w:pPrChange w:id="3667" w:author="Doug Gross" w:date="2018-05-07T21:34:00Z">
                <w:pPr>
                  <w:pStyle w:val="Body"/>
                  <w:jc w:val="right"/>
                </w:pPr>
              </w:pPrChange>
            </w:pPr>
            <w:r>
              <w:rPr>
                <w:rFonts w:ascii="Calibri" w:hAnsi="Calibri"/>
                <w:sz w:val="20"/>
                <w:szCs w:val="20"/>
              </w:rPr>
              <w:t>2020</w:t>
            </w:r>
          </w:p>
        </w:tc>
        <w:tc>
          <w:tcPr>
            <w:tcW w:w="137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668" w:author="Doug Gross" w:date="2018-05-10T20:56:00Z">
              <w:tcPr>
                <w:tcW w:w="137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220DC905" w14:textId="77777777" w:rsidR="00CF5879" w:rsidRDefault="0081616C" w:rsidP="006C17D3">
            <w:pPr>
              <w:pStyle w:val="Body"/>
            </w:pPr>
            <w:del w:id="3669" w:author="Doug Gross" w:date="2018-05-10T20:55:00Z">
              <w:r w:rsidDel="00DF377D">
                <w:rPr>
                  <w:rFonts w:ascii="Calibri" w:hAnsi="Calibri"/>
                  <w:sz w:val="20"/>
                  <w:szCs w:val="20"/>
                </w:rPr>
                <w:delText xml:space="preserve">  </w:delText>
              </w:r>
            </w:del>
            <w:del w:id="3670" w:author="Doug Gross" w:date="2018-05-10T20:54:00Z">
              <w:r w:rsidDel="00DF377D">
                <w:rPr>
                  <w:rFonts w:ascii="Calibri" w:hAnsi="Calibri"/>
                  <w:sz w:val="20"/>
                  <w:szCs w:val="20"/>
                </w:rPr>
                <w:delText xml:space="preserve">                           </w:delText>
              </w:r>
            </w:del>
            <w:r>
              <w:rPr>
                <w:rFonts w:ascii="Calibri" w:hAnsi="Calibri"/>
                <w:sz w:val="20"/>
                <w:szCs w:val="20"/>
              </w:rPr>
              <w:t xml:space="preserve">250,000 </w:t>
            </w:r>
          </w:p>
        </w:tc>
        <w:tc>
          <w:tcPr>
            <w:tcW w:w="147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671" w:author="Doug Gross" w:date="2018-05-10T20:56:00Z">
              <w:tcPr>
                <w:tcW w:w="147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05E57932" w14:textId="77777777" w:rsidR="00CF5879" w:rsidRDefault="0081616C" w:rsidP="006C17D3">
            <w:pPr>
              <w:pStyle w:val="Body"/>
            </w:pPr>
            <w:r>
              <w:rPr>
                <w:rFonts w:ascii="Calibri" w:hAnsi="Calibri"/>
                <w:sz w:val="20"/>
                <w:szCs w:val="20"/>
              </w:rPr>
              <w:t xml:space="preserve"> Purchased </w:t>
            </w:r>
          </w:p>
        </w:tc>
        <w:tc>
          <w:tcPr>
            <w:tcW w:w="13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672" w:author="Doug Gross" w:date="2018-05-10T20:56:00Z">
              <w:tcPr>
                <w:tcW w:w="13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4F67255E" w14:textId="77777777" w:rsidR="00CF5879" w:rsidRDefault="0081616C">
            <w:pPr>
              <w:pStyle w:val="Body"/>
            </w:pPr>
            <w:del w:id="3673" w:author="Doug Gross" w:date="2018-05-10T20:55:00Z">
              <w:r w:rsidDel="00DF377D">
                <w:rPr>
                  <w:rFonts w:ascii="Calibri" w:hAnsi="Calibri"/>
                  <w:sz w:val="20"/>
                  <w:szCs w:val="20"/>
                </w:rPr>
                <w:delText xml:space="preserve"> </w:delText>
              </w:r>
            </w:del>
            <w:r>
              <w:rPr>
                <w:rFonts w:ascii="Calibri" w:hAnsi="Calibri"/>
                <w:sz w:val="20"/>
                <w:szCs w:val="20"/>
              </w:rPr>
              <w:t xml:space="preserve">Monthly Newsletter </w:t>
            </w:r>
          </w:p>
        </w:tc>
        <w:tc>
          <w:tcPr>
            <w:tcW w:w="110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674" w:author="Doug Gross" w:date="2018-05-10T20:56:00Z">
              <w:tcPr>
                <w:tcW w:w="110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43115573" w14:textId="77777777" w:rsidR="00CF5879" w:rsidRDefault="0081616C">
            <w:pPr>
              <w:pStyle w:val="Body"/>
            </w:pPr>
            <w:del w:id="3675" w:author="Doug Gross" w:date="2018-05-10T20:55:00Z">
              <w:r w:rsidDel="00DF377D">
                <w:rPr>
                  <w:rFonts w:ascii="Calibri" w:hAnsi="Calibri"/>
                  <w:sz w:val="20"/>
                  <w:szCs w:val="20"/>
                </w:rPr>
                <w:delText xml:space="preserve">                     </w:delText>
              </w:r>
            </w:del>
            <w:r>
              <w:rPr>
                <w:rFonts w:ascii="Calibri" w:hAnsi="Calibri"/>
                <w:sz w:val="20"/>
                <w:szCs w:val="20"/>
              </w:rPr>
              <w:t xml:space="preserve">30,000 </w:t>
            </w:r>
          </w:p>
        </w:tc>
        <w:tc>
          <w:tcPr>
            <w:tcW w:w="113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676" w:author="Doug Gross" w:date="2018-05-10T20:56:00Z">
              <w:tcPr>
                <w:tcW w:w="113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0B07EF80" w14:textId="77777777" w:rsidR="00CF5879" w:rsidRDefault="0081616C">
            <w:pPr>
              <w:pStyle w:val="Body"/>
            </w:pPr>
            <w:del w:id="3677" w:author="Doug Gross" w:date="2018-05-10T20:55:00Z">
              <w:r w:rsidDel="00DF377D">
                <w:rPr>
                  <w:rFonts w:ascii="Calibri" w:hAnsi="Calibri"/>
                  <w:sz w:val="20"/>
                  <w:szCs w:val="20"/>
                </w:rPr>
                <w:delText xml:space="preserve">                        </w:delText>
              </w:r>
            </w:del>
            <w:r>
              <w:rPr>
                <w:rFonts w:ascii="Calibri" w:hAnsi="Calibri"/>
                <w:sz w:val="20"/>
                <w:szCs w:val="20"/>
              </w:rPr>
              <w:t xml:space="preserve">7,500 </w:t>
            </w:r>
          </w:p>
        </w:tc>
        <w:tc>
          <w:tcPr>
            <w:tcW w:w="115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678" w:author="Doug Gross" w:date="2018-05-10T20:56:00Z">
              <w:tcPr>
                <w:tcW w:w="115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4A7BC95B" w14:textId="77777777" w:rsidR="00CF5879" w:rsidRDefault="0081616C">
            <w:pPr>
              <w:pStyle w:val="Body"/>
            </w:pPr>
            <w:del w:id="3679" w:author="Doug Gross" w:date="2018-05-10T20:55:00Z">
              <w:r w:rsidDel="00DF377D">
                <w:rPr>
                  <w:rFonts w:ascii="Calibri" w:hAnsi="Calibri"/>
                  <w:sz w:val="20"/>
                  <w:szCs w:val="20"/>
                </w:rPr>
                <w:delText xml:space="preserve">                        </w:delText>
              </w:r>
            </w:del>
            <w:r>
              <w:rPr>
                <w:rFonts w:ascii="Calibri" w:hAnsi="Calibri"/>
                <w:sz w:val="20"/>
                <w:szCs w:val="20"/>
              </w:rPr>
              <w:t xml:space="preserve">1,875 </w:t>
            </w:r>
          </w:p>
        </w:tc>
        <w:tc>
          <w:tcPr>
            <w:tcW w:w="113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680" w:author="Doug Gross" w:date="2018-05-10T20:56:00Z">
              <w:tcPr>
                <w:tcW w:w="113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09E88952" w14:textId="77777777" w:rsidR="00CF5879" w:rsidRDefault="0081616C">
            <w:pPr>
              <w:pStyle w:val="Body"/>
            </w:pPr>
            <w:del w:id="3681" w:author="Doug Gross" w:date="2018-05-10T20:55:00Z">
              <w:r w:rsidDel="00DF377D">
                <w:rPr>
                  <w:rFonts w:ascii="Calibri" w:hAnsi="Calibri"/>
                  <w:sz w:val="20"/>
                  <w:szCs w:val="20"/>
                </w:rPr>
                <w:delText xml:space="preserve">                              </w:delText>
              </w:r>
            </w:del>
            <w:r>
              <w:rPr>
                <w:rFonts w:ascii="Calibri" w:hAnsi="Calibri"/>
                <w:sz w:val="20"/>
                <w:szCs w:val="20"/>
              </w:rPr>
              <w:t xml:space="preserve">469 </w:t>
            </w:r>
          </w:p>
        </w:tc>
      </w:tr>
      <w:tr w:rsidR="00CF5879" w14:paraId="53B94FC8" w14:textId="77777777" w:rsidTr="00DF377D">
        <w:trPr>
          <w:trHeight w:val="530"/>
          <w:trPrChange w:id="3682" w:author="Doug Gross" w:date="2018-05-10T20:54:00Z">
            <w:trPr>
              <w:trHeight w:val="530"/>
            </w:trPr>
          </w:trPrChange>
        </w:trPr>
        <w:tc>
          <w:tcPr>
            <w:tcW w:w="65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683" w:author="Doug Gross" w:date="2018-05-10T20:54:00Z">
              <w:tcPr>
                <w:tcW w:w="65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531E4BA2" w14:textId="77777777" w:rsidR="00CF5879" w:rsidRDefault="0081616C">
            <w:pPr>
              <w:pStyle w:val="Body"/>
              <w:pPrChange w:id="3684" w:author="Doug Gross" w:date="2018-05-07T21:34:00Z">
                <w:pPr>
                  <w:pStyle w:val="Body"/>
                  <w:jc w:val="right"/>
                </w:pPr>
              </w:pPrChange>
            </w:pPr>
            <w:r>
              <w:rPr>
                <w:rFonts w:ascii="Calibri" w:hAnsi="Calibri"/>
                <w:sz w:val="20"/>
                <w:szCs w:val="20"/>
              </w:rPr>
              <w:t>2020</w:t>
            </w:r>
          </w:p>
        </w:tc>
        <w:tc>
          <w:tcPr>
            <w:tcW w:w="137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685" w:author="Doug Gross" w:date="2018-05-10T20:54:00Z">
              <w:tcPr>
                <w:tcW w:w="137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4C48792A" w14:textId="77777777" w:rsidR="00CF5879" w:rsidRDefault="0081616C" w:rsidP="006C17D3">
            <w:pPr>
              <w:pStyle w:val="Body"/>
            </w:pPr>
            <w:del w:id="3686" w:author="Doug Gross" w:date="2018-05-10T20:55:00Z">
              <w:r w:rsidDel="00DF377D">
                <w:rPr>
                  <w:rFonts w:ascii="Calibri" w:hAnsi="Calibri"/>
                  <w:sz w:val="20"/>
                  <w:szCs w:val="20"/>
                </w:rPr>
                <w:delText xml:space="preserve">                             </w:delText>
              </w:r>
            </w:del>
            <w:r>
              <w:rPr>
                <w:rFonts w:ascii="Calibri" w:hAnsi="Calibri"/>
                <w:sz w:val="20"/>
                <w:szCs w:val="20"/>
              </w:rPr>
              <w:t xml:space="preserve">500,000 </w:t>
            </w:r>
          </w:p>
        </w:tc>
        <w:tc>
          <w:tcPr>
            <w:tcW w:w="147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687" w:author="Doug Gross" w:date="2018-05-10T20:54:00Z">
              <w:tcPr>
                <w:tcW w:w="147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135D2F01" w14:textId="77777777" w:rsidR="00CF5879" w:rsidRDefault="0081616C" w:rsidP="006C17D3">
            <w:pPr>
              <w:pStyle w:val="Body"/>
            </w:pPr>
            <w:r>
              <w:rPr>
                <w:rFonts w:ascii="Calibri" w:hAnsi="Calibri"/>
                <w:sz w:val="20"/>
                <w:szCs w:val="20"/>
              </w:rPr>
              <w:t xml:space="preserve"> Social Media </w:t>
            </w:r>
          </w:p>
        </w:tc>
        <w:tc>
          <w:tcPr>
            <w:tcW w:w="13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688" w:author="Doug Gross" w:date="2018-05-10T20:54:00Z">
              <w:tcPr>
                <w:tcW w:w="13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78E0FEAB" w14:textId="77777777" w:rsidR="00CF5879" w:rsidRDefault="0081616C">
            <w:pPr>
              <w:pStyle w:val="Body"/>
            </w:pPr>
            <w:del w:id="3689" w:author="Doug Gross" w:date="2018-05-10T20:55:00Z">
              <w:r w:rsidDel="00DF377D">
                <w:rPr>
                  <w:rFonts w:ascii="Calibri" w:hAnsi="Calibri"/>
                  <w:sz w:val="20"/>
                  <w:szCs w:val="20"/>
                </w:rPr>
                <w:delText xml:space="preserve"> </w:delText>
              </w:r>
            </w:del>
            <w:r>
              <w:rPr>
                <w:rFonts w:ascii="Calibri" w:hAnsi="Calibri"/>
                <w:sz w:val="20"/>
                <w:szCs w:val="20"/>
              </w:rPr>
              <w:t xml:space="preserve">Social Media Campaigns </w:t>
            </w:r>
          </w:p>
        </w:tc>
        <w:tc>
          <w:tcPr>
            <w:tcW w:w="110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690" w:author="Doug Gross" w:date="2018-05-10T20:54:00Z">
              <w:tcPr>
                <w:tcW w:w="110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6A96E6FF" w14:textId="77777777" w:rsidR="00CF5879" w:rsidRDefault="0081616C">
            <w:pPr>
              <w:pStyle w:val="Body"/>
            </w:pPr>
            <w:del w:id="3691" w:author="Doug Gross" w:date="2018-05-10T20:55:00Z">
              <w:r w:rsidDel="00DF377D">
                <w:rPr>
                  <w:rFonts w:ascii="Calibri" w:hAnsi="Calibri"/>
                  <w:sz w:val="20"/>
                  <w:szCs w:val="20"/>
                </w:rPr>
                <w:delText xml:space="preserve">                     </w:delText>
              </w:r>
            </w:del>
            <w:r>
              <w:rPr>
                <w:rFonts w:ascii="Calibri" w:hAnsi="Calibri"/>
                <w:sz w:val="20"/>
                <w:szCs w:val="20"/>
              </w:rPr>
              <w:t xml:space="preserve">60,000 </w:t>
            </w:r>
          </w:p>
        </w:tc>
        <w:tc>
          <w:tcPr>
            <w:tcW w:w="113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692" w:author="Doug Gross" w:date="2018-05-10T20:54:00Z">
              <w:tcPr>
                <w:tcW w:w="113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3A28AEA9" w14:textId="77777777" w:rsidR="00CF5879" w:rsidRDefault="0081616C">
            <w:pPr>
              <w:pStyle w:val="Body"/>
            </w:pPr>
            <w:del w:id="3693" w:author="Doug Gross" w:date="2018-05-10T20:56:00Z">
              <w:r w:rsidDel="00DF377D">
                <w:rPr>
                  <w:rFonts w:ascii="Calibri" w:hAnsi="Calibri"/>
                  <w:sz w:val="20"/>
                  <w:szCs w:val="20"/>
                </w:rPr>
                <w:delText xml:space="preserve">                      </w:delText>
              </w:r>
            </w:del>
            <w:r>
              <w:rPr>
                <w:rFonts w:ascii="Calibri" w:hAnsi="Calibri"/>
                <w:sz w:val="20"/>
                <w:szCs w:val="20"/>
              </w:rPr>
              <w:t xml:space="preserve">15,000 </w:t>
            </w:r>
          </w:p>
        </w:tc>
        <w:tc>
          <w:tcPr>
            <w:tcW w:w="115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694" w:author="Doug Gross" w:date="2018-05-10T20:54:00Z">
              <w:tcPr>
                <w:tcW w:w="115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45C1640F" w14:textId="77777777" w:rsidR="00CF5879" w:rsidRDefault="0081616C">
            <w:pPr>
              <w:pStyle w:val="Body"/>
            </w:pPr>
            <w:del w:id="3695" w:author="Doug Gross" w:date="2018-05-10T20:56:00Z">
              <w:r w:rsidDel="00DF377D">
                <w:rPr>
                  <w:rFonts w:ascii="Calibri" w:hAnsi="Calibri"/>
                  <w:sz w:val="20"/>
                  <w:szCs w:val="20"/>
                </w:rPr>
                <w:delText xml:space="preserve">                        </w:delText>
              </w:r>
            </w:del>
            <w:r>
              <w:rPr>
                <w:rFonts w:ascii="Calibri" w:hAnsi="Calibri"/>
                <w:sz w:val="20"/>
                <w:szCs w:val="20"/>
              </w:rPr>
              <w:t xml:space="preserve">3,750 </w:t>
            </w:r>
          </w:p>
        </w:tc>
        <w:tc>
          <w:tcPr>
            <w:tcW w:w="113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696" w:author="Doug Gross" w:date="2018-05-10T20:54:00Z">
              <w:tcPr>
                <w:tcW w:w="113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2728650C" w14:textId="77777777" w:rsidR="00CF5879" w:rsidRDefault="0081616C">
            <w:pPr>
              <w:pStyle w:val="Body"/>
            </w:pPr>
            <w:del w:id="3697" w:author="Doug Gross" w:date="2018-05-10T20:56:00Z">
              <w:r w:rsidDel="00DF377D">
                <w:rPr>
                  <w:rFonts w:ascii="Calibri" w:hAnsi="Calibri"/>
                  <w:sz w:val="20"/>
                  <w:szCs w:val="20"/>
                </w:rPr>
                <w:delText xml:space="preserve">                              </w:delText>
              </w:r>
            </w:del>
            <w:r>
              <w:rPr>
                <w:rFonts w:ascii="Calibri" w:hAnsi="Calibri"/>
                <w:sz w:val="20"/>
                <w:szCs w:val="20"/>
              </w:rPr>
              <w:t xml:space="preserve">938 </w:t>
            </w:r>
          </w:p>
        </w:tc>
      </w:tr>
      <w:tr w:rsidR="00CF5879" w14:paraId="3DD51D83" w14:textId="77777777" w:rsidTr="00DF377D">
        <w:trPr>
          <w:trHeight w:val="530"/>
          <w:trPrChange w:id="3698" w:author="Doug Gross" w:date="2018-05-10T20:54:00Z">
            <w:trPr>
              <w:trHeight w:val="530"/>
            </w:trPr>
          </w:trPrChange>
        </w:trPr>
        <w:tc>
          <w:tcPr>
            <w:tcW w:w="65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699" w:author="Doug Gross" w:date="2018-05-10T20:54:00Z">
              <w:tcPr>
                <w:tcW w:w="65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07367E02" w14:textId="77777777" w:rsidR="00CF5879" w:rsidRDefault="0081616C">
            <w:pPr>
              <w:pStyle w:val="Body"/>
              <w:pPrChange w:id="3700" w:author="Doug Gross" w:date="2018-05-07T21:34:00Z">
                <w:pPr>
                  <w:pStyle w:val="Body"/>
                  <w:jc w:val="right"/>
                </w:pPr>
              </w:pPrChange>
            </w:pPr>
            <w:r>
              <w:rPr>
                <w:rFonts w:ascii="Calibri" w:hAnsi="Calibri"/>
                <w:sz w:val="20"/>
                <w:szCs w:val="20"/>
              </w:rPr>
              <w:t>2020</w:t>
            </w:r>
          </w:p>
        </w:tc>
        <w:tc>
          <w:tcPr>
            <w:tcW w:w="137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701" w:author="Doug Gross" w:date="2018-05-10T20:54:00Z">
              <w:tcPr>
                <w:tcW w:w="137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508CB7BE" w14:textId="77777777" w:rsidR="00CF5879" w:rsidRDefault="0081616C" w:rsidP="006C17D3">
            <w:pPr>
              <w:pStyle w:val="Body"/>
            </w:pPr>
            <w:del w:id="3702" w:author="Doug Gross" w:date="2018-05-10T20:56:00Z">
              <w:r w:rsidDel="00DF377D">
                <w:rPr>
                  <w:rFonts w:ascii="Calibri" w:hAnsi="Calibri"/>
                  <w:sz w:val="20"/>
                  <w:szCs w:val="20"/>
                </w:rPr>
                <w:delText xml:space="preserve">                               </w:delText>
              </w:r>
            </w:del>
            <w:r>
              <w:rPr>
                <w:rFonts w:ascii="Calibri" w:hAnsi="Calibri"/>
                <w:sz w:val="20"/>
                <w:szCs w:val="20"/>
              </w:rPr>
              <w:t xml:space="preserve">75,000 </w:t>
            </w:r>
          </w:p>
        </w:tc>
        <w:tc>
          <w:tcPr>
            <w:tcW w:w="147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703" w:author="Doug Gross" w:date="2018-05-10T20:54:00Z">
              <w:tcPr>
                <w:tcW w:w="147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4171C386" w14:textId="77777777" w:rsidR="00CF5879" w:rsidRDefault="0081616C" w:rsidP="006C17D3">
            <w:pPr>
              <w:pStyle w:val="Body"/>
            </w:pPr>
            <w:del w:id="3704" w:author="Doug Gross" w:date="2018-05-10T20:56:00Z">
              <w:r w:rsidDel="00DF377D">
                <w:rPr>
                  <w:rFonts w:ascii="Calibri" w:hAnsi="Calibri"/>
                  <w:sz w:val="20"/>
                  <w:szCs w:val="20"/>
                </w:rPr>
                <w:delText xml:space="preserve"> </w:delText>
              </w:r>
            </w:del>
            <w:r>
              <w:rPr>
                <w:rFonts w:ascii="Calibri" w:hAnsi="Calibri"/>
                <w:sz w:val="20"/>
                <w:szCs w:val="20"/>
              </w:rPr>
              <w:t xml:space="preserve">Trade Show Data Collection </w:t>
            </w:r>
          </w:p>
        </w:tc>
        <w:tc>
          <w:tcPr>
            <w:tcW w:w="13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705" w:author="Doug Gross" w:date="2018-05-10T20:54:00Z">
              <w:tcPr>
                <w:tcW w:w="13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4466BACE" w14:textId="77777777" w:rsidR="00CF5879" w:rsidRDefault="0081616C">
            <w:pPr>
              <w:pStyle w:val="Body"/>
            </w:pPr>
            <w:r>
              <w:rPr>
                <w:rFonts w:ascii="Calibri" w:hAnsi="Calibri"/>
                <w:sz w:val="20"/>
                <w:szCs w:val="20"/>
              </w:rPr>
              <w:t xml:space="preserve"> Enter to Win </w:t>
            </w:r>
          </w:p>
        </w:tc>
        <w:tc>
          <w:tcPr>
            <w:tcW w:w="110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706" w:author="Doug Gross" w:date="2018-05-10T20:54:00Z">
              <w:tcPr>
                <w:tcW w:w="110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3419437C" w14:textId="77777777" w:rsidR="00CF5879" w:rsidRDefault="0081616C">
            <w:pPr>
              <w:pStyle w:val="Body"/>
            </w:pPr>
            <w:del w:id="3707" w:author="Doug Gross" w:date="2018-05-10T20:57:00Z">
              <w:r w:rsidDel="00DF377D">
                <w:rPr>
                  <w:rFonts w:ascii="Calibri" w:hAnsi="Calibri"/>
                  <w:sz w:val="20"/>
                  <w:szCs w:val="20"/>
                </w:rPr>
                <w:delText xml:space="preserve">      </w:delText>
              </w:r>
            </w:del>
            <w:del w:id="3708" w:author="Doug Gross" w:date="2018-05-10T20:56:00Z">
              <w:r w:rsidDel="00DF377D">
                <w:rPr>
                  <w:rFonts w:ascii="Calibri" w:hAnsi="Calibri"/>
                  <w:sz w:val="20"/>
                  <w:szCs w:val="20"/>
                </w:rPr>
                <w:delText xml:space="preserve">                 </w:delText>
              </w:r>
            </w:del>
            <w:r>
              <w:rPr>
                <w:rFonts w:ascii="Calibri" w:hAnsi="Calibri"/>
                <w:sz w:val="20"/>
                <w:szCs w:val="20"/>
              </w:rPr>
              <w:t xml:space="preserve">9,000 </w:t>
            </w:r>
          </w:p>
        </w:tc>
        <w:tc>
          <w:tcPr>
            <w:tcW w:w="113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709" w:author="Doug Gross" w:date="2018-05-10T20:54:00Z">
              <w:tcPr>
                <w:tcW w:w="113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483EACEF" w14:textId="77777777" w:rsidR="00CF5879" w:rsidRDefault="0081616C">
            <w:pPr>
              <w:pStyle w:val="Body"/>
            </w:pPr>
            <w:del w:id="3710" w:author="Doug Gross" w:date="2018-05-10T20:57:00Z">
              <w:r w:rsidDel="00DF377D">
                <w:rPr>
                  <w:rFonts w:ascii="Calibri" w:hAnsi="Calibri"/>
                  <w:sz w:val="20"/>
                  <w:szCs w:val="20"/>
                </w:rPr>
                <w:delText xml:space="preserve">                        </w:delText>
              </w:r>
            </w:del>
            <w:r>
              <w:rPr>
                <w:rFonts w:ascii="Calibri" w:hAnsi="Calibri"/>
                <w:sz w:val="20"/>
                <w:szCs w:val="20"/>
              </w:rPr>
              <w:t xml:space="preserve">2,250 </w:t>
            </w:r>
          </w:p>
        </w:tc>
        <w:tc>
          <w:tcPr>
            <w:tcW w:w="115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711" w:author="Doug Gross" w:date="2018-05-10T20:54:00Z">
              <w:tcPr>
                <w:tcW w:w="115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277D3234" w14:textId="77777777" w:rsidR="00CF5879" w:rsidRDefault="0081616C">
            <w:pPr>
              <w:pStyle w:val="Body"/>
            </w:pPr>
            <w:del w:id="3712" w:author="Doug Gross" w:date="2018-05-10T20:57:00Z">
              <w:r w:rsidDel="00DF377D">
                <w:rPr>
                  <w:rFonts w:ascii="Calibri" w:hAnsi="Calibri"/>
                  <w:sz w:val="20"/>
                  <w:szCs w:val="20"/>
                </w:rPr>
                <w:delText xml:space="preserve">                           </w:delText>
              </w:r>
            </w:del>
            <w:r>
              <w:rPr>
                <w:rFonts w:ascii="Calibri" w:hAnsi="Calibri"/>
                <w:sz w:val="20"/>
                <w:szCs w:val="20"/>
              </w:rPr>
              <w:t xml:space="preserve">563 </w:t>
            </w:r>
          </w:p>
        </w:tc>
        <w:tc>
          <w:tcPr>
            <w:tcW w:w="113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713" w:author="Doug Gross" w:date="2018-05-10T20:54:00Z">
              <w:tcPr>
                <w:tcW w:w="113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08FBC584" w14:textId="77777777" w:rsidR="00CF5879" w:rsidRDefault="0081616C">
            <w:pPr>
              <w:pStyle w:val="Body"/>
            </w:pPr>
            <w:del w:id="3714" w:author="Doug Gross" w:date="2018-05-10T20:57:00Z">
              <w:r w:rsidDel="00DF377D">
                <w:rPr>
                  <w:rFonts w:ascii="Calibri" w:hAnsi="Calibri"/>
                  <w:sz w:val="20"/>
                  <w:szCs w:val="20"/>
                </w:rPr>
                <w:delText xml:space="preserve">                              </w:delText>
              </w:r>
            </w:del>
            <w:r>
              <w:rPr>
                <w:rFonts w:ascii="Calibri" w:hAnsi="Calibri"/>
                <w:sz w:val="20"/>
                <w:szCs w:val="20"/>
              </w:rPr>
              <w:t xml:space="preserve">141 </w:t>
            </w:r>
          </w:p>
        </w:tc>
      </w:tr>
      <w:tr w:rsidR="00CF5879" w14:paraId="15C93CAD" w14:textId="77777777" w:rsidTr="00337FA1">
        <w:trPr>
          <w:trHeight w:val="20"/>
          <w:trPrChange w:id="3715" w:author="Doug Gross" w:date="2018-05-10T21:21:00Z">
            <w:trPr>
              <w:trHeight w:val="530"/>
            </w:trPr>
          </w:trPrChange>
        </w:trPr>
        <w:tc>
          <w:tcPr>
            <w:tcW w:w="65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716" w:author="Doug Gross" w:date="2018-05-10T21:21:00Z">
              <w:tcPr>
                <w:tcW w:w="65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33DA0C26" w14:textId="77777777" w:rsidR="00CF5879" w:rsidRDefault="0081616C">
            <w:pPr>
              <w:pStyle w:val="Body"/>
              <w:pPrChange w:id="3717" w:author="Doug Gross" w:date="2018-05-07T21:34:00Z">
                <w:pPr>
                  <w:pStyle w:val="Body"/>
                  <w:jc w:val="right"/>
                </w:pPr>
              </w:pPrChange>
            </w:pPr>
            <w:r>
              <w:rPr>
                <w:rFonts w:ascii="Calibri" w:hAnsi="Calibri"/>
                <w:sz w:val="20"/>
                <w:szCs w:val="20"/>
              </w:rPr>
              <w:t>2020</w:t>
            </w:r>
          </w:p>
        </w:tc>
        <w:tc>
          <w:tcPr>
            <w:tcW w:w="137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718" w:author="Doug Gross" w:date="2018-05-10T21:21:00Z">
              <w:tcPr>
                <w:tcW w:w="137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4F10D450" w14:textId="77777777" w:rsidR="00CF5879" w:rsidRDefault="0081616C" w:rsidP="006C17D3">
            <w:pPr>
              <w:pStyle w:val="Body"/>
            </w:pPr>
            <w:del w:id="3719" w:author="Doug Gross" w:date="2018-05-10T20:57:00Z">
              <w:r w:rsidDel="00DF377D">
                <w:rPr>
                  <w:rFonts w:ascii="Calibri" w:hAnsi="Calibri"/>
                  <w:sz w:val="20"/>
                  <w:szCs w:val="20"/>
                </w:rPr>
                <w:delText xml:space="preserve">                             </w:delText>
              </w:r>
            </w:del>
            <w:r>
              <w:rPr>
                <w:rFonts w:ascii="Calibri" w:hAnsi="Calibri"/>
                <w:sz w:val="20"/>
                <w:szCs w:val="20"/>
              </w:rPr>
              <w:t xml:space="preserve">350,000 </w:t>
            </w:r>
          </w:p>
        </w:tc>
        <w:tc>
          <w:tcPr>
            <w:tcW w:w="147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720" w:author="Doug Gross" w:date="2018-05-10T21:21:00Z">
              <w:tcPr>
                <w:tcW w:w="147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53ADD7FA" w14:textId="77777777" w:rsidR="00CF5879" w:rsidRDefault="0081616C" w:rsidP="006C17D3">
            <w:pPr>
              <w:pStyle w:val="Body"/>
            </w:pPr>
            <w:del w:id="3721" w:author="Doug Gross" w:date="2018-05-10T20:57:00Z">
              <w:r w:rsidDel="00DF377D">
                <w:rPr>
                  <w:rFonts w:ascii="Calibri" w:hAnsi="Calibri"/>
                  <w:sz w:val="20"/>
                  <w:szCs w:val="20"/>
                </w:rPr>
                <w:delText xml:space="preserve"> </w:delText>
              </w:r>
            </w:del>
            <w:r>
              <w:rPr>
                <w:rFonts w:ascii="Calibri" w:hAnsi="Calibri"/>
                <w:sz w:val="20"/>
                <w:szCs w:val="20"/>
              </w:rPr>
              <w:t xml:space="preserve">Digital Ads: Google </w:t>
            </w:r>
          </w:p>
        </w:tc>
        <w:tc>
          <w:tcPr>
            <w:tcW w:w="13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722" w:author="Doug Gross" w:date="2018-05-10T21:21:00Z">
              <w:tcPr>
                <w:tcW w:w="13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4F4386A2" w14:textId="77777777" w:rsidR="00CF5879" w:rsidRDefault="0081616C">
            <w:pPr>
              <w:pStyle w:val="Body"/>
            </w:pPr>
            <w:del w:id="3723" w:author="Doug Gross" w:date="2018-05-10T20:57:00Z">
              <w:r w:rsidDel="00DF377D">
                <w:rPr>
                  <w:rFonts w:ascii="Calibri" w:hAnsi="Calibri"/>
                  <w:sz w:val="20"/>
                  <w:szCs w:val="20"/>
                </w:rPr>
                <w:delText xml:space="preserve"> </w:delText>
              </w:r>
            </w:del>
            <w:r>
              <w:rPr>
                <w:rFonts w:ascii="Calibri" w:hAnsi="Calibri"/>
                <w:sz w:val="20"/>
                <w:szCs w:val="20"/>
              </w:rPr>
              <w:t xml:space="preserve">Various Messaging </w:t>
            </w:r>
          </w:p>
        </w:tc>
        <w:tc>
          <w:tcPr>
            <w:tcW w:w="110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724" w:author="Doug Gross" w:date="2018-05-10T21:21:00Z">
              <w:tcPr>
                <w:tcW w:w="110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6C90D582" w14:textId="77777777" w:rsidR="00CF5879" w:rsidRDefault="0081616C">
            <w:pPr>
              <w:pStyle w:val="Body"/>
            </w:pPr>
            <w:del w:id="3725" w:author="Doug Gross" w:date="2018-05-10T20:57:00Z">
              <w:r w:rsidDel="00DF377D">
                <w:rPr>
                  <w:rFonts w:ascii="Calibri" w:hAnsi="Calibri"/>
                  <w:sz w:val="20"/>
                  <w:szCs w:val="20"/>
                </w:rPr>
                <w:delText xml:space="preserve">                       </w:delText>
              </w:r>
            </w:del>
            <w:r>
              <w:rPr>
                <w:rFonts w:ascii="Calibri" w:hAnsi="Calibri"/>
                <w:sz w:val="20"/>
                <w:szCs w:val="20"/>
              </w:rPr>
              <w:t xml:space="preserve">7,000 </w:t>
            </w:r>
          </w:p>
        </w:tc>
        <w:tc>
          <w:tcPr>
            <w:tcW w:w="113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726" w:author="Doug Gross" w:date="2018-05-10T21:21:00Z">
              <w:tcPr>
                <w:tcW w:w="113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0B5BC235" w14:textId="77777777" w:rsidR="00CF5879" w:rsidRDefault="0081616C">
            <w:pPr>
              <w:pStyle w:val="Body"/>
            </w:pPr>
            <w:del w:id="3727" w:author="Doug Gross" w:date="2018-05-10T20:57:00Z">
              <w:r w:rsidDel="00DF377D">
                <w:rPr>
                  <w:rFonts w:ascii="Calibri" w:hAnsi="Calibri"/>
                  <w:sz w:val="20"/>
                  <w:szCs w:val="20"/>
                </w:rPr>
                <w:delText xml:space="preserve">                        </w:delText>
              </w:r>
            </w:del>
            <w:r>
              <w:rPr>
                <w:rFonts w:ascii="Calibri" w:hAnsi="Calibri"/>
                <w:sz w:val="20"/>
                <w:szCs w:val="20"/>
              </w:rPr>
              <w:t xml:space="preserve">3,500 </w:t>
            </w:r>
          </w:p>
        </w:tc>
        <w:tc>
          <w:tcPr>
            <w:tcW w:w="115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728" w:author="Doug Gross" w:date="2018-05-10T21:21:00Z">
              <w:tcPr>
                <w:tcW w:w="115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5A3626F8" w14:textId="77777777" w:rsidR="00CF5879" w:rsidRDefault="0081616C">
            <w:pPr>
              <w:pStyle w:val="Body"/>
            </w:pPr>
            <w:del w:id="3729" w:author="Doug Gross" w:date="2018-05-10T20:57:00Z">
              <w:r w:rsidDel="00DF377D">
                <w:rPr>
                  <w:rFonts w:ascii="Calibri" w:hAnsi="Calibri"/>
                  <w:sz w:val="20"/>
                  <w:szCs w:val="20"/>
                </w:rPr>
                <w:delText xml:space="preserve">                           </w:delText>
              </w:r>
            </w:del>
            <w:r>
              <w:rPr>
                <w:rFonts w:ascii="Calibri" w:hAnsi="Calibri"/>
                <w:sz w:val="20"/>
                <w:szCs w:val="20"/>
              </w:rPr>
              <w:t xml:space="preserve">875 </w:t>
            </w:r>
          </w:p>
        </w:tc>
        <w:tc>
          <w:tcPr>
            <w:tcW w:w="113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730" w:author="Doug Gross" w:date="2018-05-10T21:21:00Z">
              <w:tcPr>
                <w:tcW w:w="113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6A81EF61" w14:textId="77777777" w:rsidR="00CF5879" w:rsidRDefault="0081616C">
            <w:pPr>
              <w:pStyle w:val="Body"/>
            </w:pPr>
            <w:del w:id="3731" w:author="Doug Gross" w:date="2018-05-10T20:58:00Z">
              <w:r w:rsidDel="00DF377D">
                <w:rPr>
                  <w:rFonts w:ascii="Calibri" w:hAnsi="Calibri"/>
                  <w:sz w:val="20"/>
                  <w:szCs w:val="20"/>
                </w:rPr>
                <w:delText xml:space="preserve">                              </w:delText>
              </w:r>
            </w:del>
            <w:r>
              <w:rPr>
                <w:rFonts w:ascii="Calibri" w:hAnsi="Calibri"/>
                <w:sz w:val="20"/>
                <w:szCs w:val="20"/>
              </w:rPr>
              <w:t xml:space="preserve">219 </w:t>
            </w:r>
          </w:p>
        </w:tc>
      </w:tr>
      <w:tr w:rsidR="00CF5879" w14:paraId="72E3E646" w14:textId="77777777" w:rsidTr="00337FA1">
        <w:trPr>
          <w:trHeight w:val="108"/>
          <w:trPrChange w:id="3732" w:author="Doug Gross" w:date="2018-05-10T21:21:00Z">
            <w:trPr>
              <w:trHeight w:val="530"/>
            </w:trPr>
          </w:trPrChange>
        </w:trPr>
        <w:tc>
          <w:tcPr>
            <w:tcW w:w="65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733" w:author="Doug Gross" w:date="2018-05-10T21:21:00Z">
              <w:tcPr>
                <w:tcW w:w="65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6429638E" w14:textId="77777777" w:rsidR="00CF5879" w:rsidRDefault="0081616C">
            <w:pPr>
              <w:pStyle w:val="Body"/>
              <w:pPrChange w:id="3734" w:author="Doug Gross" w:date="2018-05-07T21:34:00Z">
                <w:pPr>
                  <w:pStyle w:val="Body"/>
                  <w:jc w:val="right"/>
                </w:pPr>
              </w:pPrChange>
            </w:pPr>
            <w:r>
              <w:rPr>
                <w:rFonts w:ascii="Calibri" w:hAnsi="Calibri"/>
                <w:sz w:val="20"/>
                <w:szCs w:val="20"/>
              </w:rPr>
              <w:t>2020</w:t>
            </w:r>
          </w:p>
        </w:tc>
        <w:tc>
          <w:tcPr>
            <w:tcW w:w="137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735" w:author="Doug Gross" w:date="2018-05-10T21:21:00Z">
              <w:tcPr>
                <w:tcW w:w="137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22DD2CF5" w14:textId="77777777" w:rsidR="00CF5879" w:rsidRDefault="0081616C" w:rsidP="006C17D3">
            <w:pPr>
              <w:pStyle w:val="Body"/>
            </w:pPr>
            <w:r>
              <w:rPr>
                <w:rFonts w:ascii="Calibri" w:hAnsi="Calibri"/>
                <w:sz w:val="20"/>
                <w:szCs w:val="20"/>
              </w:rPr>
              <w:t xml:space="preserve">                             250,000 </w:t>
            </w:r>
          </w:p>
        </w:tc>
        <w:tc>
          <w:tcPr>
            <w:tcW w:w="147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736" w:author="Doug Gross" w:date="2018-05-10T21:21:00Z">
              <w:tcPr>
                <w:tcW w:w="147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1A127BD6" w14:textId="77777777" w:rsidR="00CF5879" w:rsidRDefault="0081616C" w:rsidP="006C17D3">
            <w:pPr>
              <w:pStyle w:val="Body"/>
            </w:pPr>
            <w:r>
              <w:rPr>
                <w:rFonts w:ascii="Calibri" w:hAnsi="Calibri"/>
                <w:sz w:val="20"/>
                <w:szCs w:val="20"/>
              </w:rPr>
              <w:t xml:space="preserve"> Trade Associations </w:t>
            </w:r>
          </w:p>
        </w:tc>
        <w:tc>
          <w:tcPr>
            <w:tcW w:w="13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737" w:author="Doug Gross" w:date="2018-05-10T21:21:00Z">
              <w:tcPr>
                <w:tcW w:w="13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5225897F" w14:textId="77777777" w:rsidR="00CF5879" w:rsidRDefault="0081616C">
            <w:pPr>
              <w:pStyle w:val="Body"/>
            </w:pPr>
            <w:r>
              <w:rPr>
                <w:rFonts w:ascii="Calibri" w:hAnsi="Calibri"/>
                <w:sz w:val="20"/>
                <w:szCs w:val="20"/>
              </w:rPr>
              <w:t xml:space="preserve"> Various Messaging </w:t>
            </w:r>
          </w:p>
        </w:tc>
        <w:tc>
          <w:tcPr>
            <w:tcW w:w="110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738" w:author="Doug Gross" w:date="2018-05-10T21:21:00Z">
              <w:tcPr>
                <w:tcW w:w="110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0518B54A" w14:textId="77777777" w:rsidR="00CF5879" w:rsidRDefault="0081616C">
            <w:pPr>
              <w:pStyle w:val="Body"/>
            </w:pPr>
            <w:del w:id="3739" w:author="Doug Gross" w:date="2018-05-10T20:59:00Z">
              <w:r w:rsidDel="00DF377D">
                <w:rPr>
                  <w:rFonts w:ascii="Calibri" w:hAnsi="Calibri"/>
                  <w:sz w:val="20"/>
                  <w:szCs w:val="20"/>
                </w:rPr>
                <w:delText xml:space="preserve">                     </w:delText>
              </w:r>
            </w:del>
            <w:r>
              <w:rPr>
                <w:rFonts w:ascii="Calibri" w:hAnsi="Calibri"/>
                <w:sz w:val="20"/>
                <w:szCs w:val="20"/>
              </w:rPr>
              <w:t xml:space="preserve">30,000 </w:t>
            </w:r>
          </w:p>
        </w:tc>
        <w:tc>
          <w:tcPr>
            <w:tcW w:w="113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740" w:author="Doug Gross" w:date="2018-05-10T21:21:00Z">
              <w:tcPr>
                <w:tcW w:w="113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1FEF9DCB" w14:textId="77777777" w:rsidR="00CF5879" w:rsidRDefault="0081616C">
            <w:pPr>
              <w:pStyle w:val="Body"/>
            </w:pPr>
            <w:del w:id="3741" w:author="Doug Gross" w:date="2018-05-10T20:59:00Z">
              <w:r w:rsidDel="00DF377D">
                <w:rPr>
                  <w:rFonts w:ascii="Calibri" w:hAnsi="Calibri"/>
                  <w:sz w:val="20"/>
                  <w:szCs w:val="20"/>
                </w:rPr>
                <w:delText xml:space="preserve">                        </w:delText>
              </w:r>
            </w:del>
            <w:r>
              <w:rPr>
                <w:rFonts w:ascii="Calibri" w:hAnsi="Calibri"/>
                <w:sz w:val="20"/>
                <w:szCs w:val="20"/>
              </w:rPr>
              <w:t xml:space="preserve">7,500 </w:t>
            </w:r>
          </w:p>
        </w:tc>
        <w:tc>
          <w:tcPr>
            <w:tcW w:w="115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742" w:author="Doug Gross" w:date="2018-05-10T21:21:00Z">
              <w:tcPr>
                <w:tcW w:w="115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46853A48" w14:textId="77777777" w:rsidR="00CF5879" w:rsidRDefault="0081616C">
            <w:pPr>
              <w:pStyle w:val="Body"/>
            </w:pPr>
            <w:del w:id="3743" w:author="Doug Gross" w:date="2018-05-10T20:59:00Z">
              <w:r w:rsidDel="00DF377D">
                <w:rPr>
                  <w:rFonts w:ascii="Calibri" w:hAnsi="Calibri"/>
                  <w:sz w:val="20"/>
                  <w:szCs w:val="20"/>
                </w:rPr>
                <w:delText xml:space="preserve">                        </w:delText>
              </w:r>
            </w:del>
            <w:r>
              <w:rPr>
                <w:rFonts w:ascii="Calibri" w:hAnsi="Calibri"/>
                <w:sz w:val="20"/>
                <w:szCs w:val="20"/>
              </w:rPr>
              <w:t xml:space="preserve">1,500 </w:t>
            </w:r>
          </w:p>
        </w:tc>
        <w:tc>
          <w:tcPr>
            <w:tcW w:w="113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744" w:author="Doug Gross" w:date="2018-05-10T21:21:00Z">
              <w:tcPr>
                <w:tcW w:w="113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0019A537" w14:textId="77777777" w:rsidR="00CF5879" w:rsidRDefault="0081616C">
            <w:pPr>
              <w:pStyle w:val="Body"/>
            </w:pPr>
            <w:del w:id="3745" w:author="Doug Gross" w:date="2018-05-10T20:59:00Z">
              <w:r w:rsidDel="00DF377D">
                <w:rPr>
                  <w:rFonts w:ascii="Calibri" w:hAnsi="Calibri"/>
                  <w:sz w:val="20"/>
                  <w:szCs w:val="20"/>
                </w:rPr>
                <w:delText xml:space="preserve">                              </w:delText>
              </w:r>
            </w:del>
            <w:r>
              <w:rPr>
                <w:rFonts w:ascii="Calibri" w:hAnsi="Calibri"/>
                <w:sz w:val="20"/>
                <w:szCs w:val="20"/>
              </w:rPr>
              <w:t xml:space="preserve">300 </w:t>
            </w:r>
          </w:p>
        </w:tc>
      </w:tr>
      <w:tr w:rsidR="00CF5879" w:rsidRPr="00DF377D" w14:paraId="01B1A8B0" w14:textId="77777777" w:rsidTr="00337FA1">
        <w:trPr>
          <w:trHeight w:val="126"/>
          <w:trPrChange w:id="3746" w:author="Doug Gross" w:date="2018-05-10T21:20:00Z">
            <w:trPr>
              <w:trHeight w:val="530"/>
            </w:trPr>
          </w:trPrChange>
        </w:trPr>
        <w:tc>
          <w:tcPr>
            <w:tcW w:w="65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747" w:author="Doug Gross" w:date="2018-05-10T21:20:00Z">
              <w:tcPr>
                <w:tcW w:w="65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2C060D95" w14:textId="77777777" w:rsidR="00CF5879" w:rsidRPr="00DF377D" w:rsidRDefault="0081616C">
            <w:pPr>
              <w:pStyle w:val="Body"/>
              <w:rPr>
                <w:b/>
                <w:rPrChange w:id="3748" w:author="Doug Gross" w:date="2018-05-10T20:58:00Z">
                  <w:rPr/>
                </w:rPrChange>
              </w:rPr>
              <w:pPrChange w:id="3749" w:author="Doug Gross" w:date="2018-05-07T21:34:00Z">
                <w:pPr>
                  <w:pStyle w:val="Body"/>
                  <w:jc w:val="right"/>
                </w:pPr>
              </w:pPrChange>
            </w:pPr>
            <w:r w:rsidRPr="00DF377D">
              <w:rPr>
                <w:rFonts w:ascii="Calibri" w:hAnsi="Calibri"/>
                <w:b/>
                <w:sz w:val="20"/>
                <w:szCs w:val="20"/>
                <w:rPrChange w:id="3750" w:author="Doug Gross" w:date="2018-05-10T20:58:00Z">
                  <w:rPr>
                    <w:rFonts w:ascii="Calibri" w:hAnsi="Calibri"/>
                    <w:sz w:val="20"/>
                    <w:szCs w:val="20"/>
                  </w:rPr>
                </w:rPrChange>
              </w:rPr>
              <w:t>Total</w:t>
            </w:r>
          </w:p>
        </w:tc>
        <w:tc>
          <w:tcPr>
            <w:tcW w:w="137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751" w:author="Doug Gross" w:date="2018-05-10T21:20:00Z">
              <w:tcPr>
                <w:tcW w:w="137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7F43E1DF" w14:textId="77777777" w:rsidR="00CF5879" w:rsidRPr="00DF377D" w:rsidRDefault="0081616C" w:rsidP="006C17D3">
            <w:pPr>
              <w:pStyle w:val="Body"/>
              <w:rPr>
                <w:b/>
                <w:rPrChange w:id="3752" w:author="Doug Gross" w:date="2018-05-10T20:58:00Z">
                  <w:rPr/>
                </w:rPrChange>
              </w:rPr>
            </w:pPr>
            <w:del w:id="3753" w:author="Doug Gross" w:date="2018-05-10T20:58:00Z">
              <w:r w:rsidRPr="00DF377D" w:rsidDel="00DF377D">
                <w:rPr>
                  <w:rFonts w:ascii="Calibri" w:hAnsi="Calibri"/>
                  <w:b/>
                  <w:sz w:val="20"/>
                  <w:szCs w:val="20"/>
                  <w:rPrChange w:id="3754" w:author="Doug Gross" w:date="2018-05-10T20:58:00Z">
                    <w:rPr>
                      <w:rFonts w:ascii="Calibri" w:hAnsi="Calibri"/>
                      <w:sz w:val="20"/>
                      <w:szCs w:val="20"/>
                    </w:rPr>
                  </w:rPrChange>
                </w:rPr>
                <w:delText xml:space="preserve">                          </w:delText>
              </w:r>
            </w:del>
            <w:r w:rsidRPr="00DF377D">
              <w:rPr>
                <w:rFonts w:ascii="Calibri" w:hAnsi="Calibri"/>
                <w:b/>
                <w:sz w:val="20"/>
                <w:szCs w:val="20"/>
                <w:rPrChange w:id="3755" w:author="Doug Gross" w:date="2018-05-10T20:58:00Z">
                  <w:rPr>
                    <w:rFonts w:ascii="Calibri" w:hAnsi="Calibri"/>
                    <w:sz w:val="20"/>
                    <w:szCs w:val="20"/>
                  </w:rPr>
                </w:rPrChange>
              </w:rPr>
              <w:t xml:space="preserve">1,425,000 </w:t>
            </w:r>
          </w:p>
        </w:tc>
        <w:tc>
          <w:tcPr>
            <w:tcW w:w="147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756" w:author="Doug Gross" w:date="2018-05-10T21:20:00Z">
              <w:tcPr>
                <w:tcW w:w="147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6A3D128F" w14:textId="77777777" w:rsidR="00CF5879" w:rsidRPr="00DF377D" w:rsidRDefault="00CF5879" w:rsidP="006C17D3">
            <w:pPr>
              <w:rPr>
                <w:b/>
                <w:rPrChange w:id="3757" w:author="Doug Gross" w:date="2018-05-10T20:58:00Z">
                  <w:rPr/>
                </w:rPrChange>
              </w:rPr>
            </w:pPr>
          </w:p>
        </w:tc>
        <w:tc>
          <w:tcPr>
            <w:tcW w:w="13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758" w:author="Doug Gross" w:date="2018-05-10T21:20:00Z">
              <w:tcPr>
                <w:tcW w:w="13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43FDDD2D" w14:textId="77777777" w:rsidR="00CF5879" w:rsidRPr="00DF377D" w:rsidRDefault="00CF5879">
            <w:pPr>
              <w:rPr>
                <w:b/>
                <w:rPrChange w:id="3759" w:author="Doug Gross" w:date="2018-05-10T20:58:00Z">
                  <w:rPr/>
                </w:rPrChange>
              </w:rPr>
            </w:pPr>
          </w:p>
        </w:tc>
        <w:tc>
          <w:tcPr>
            <w:tcW w:w="110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760" w:author="Doug Gross" w:date="2018-05-10T21:20:00Z">
              <w:tcPr>
                <w:tcW w:w="110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7D1AF065" w14:textId="77777777" w:rsidR="00CF5879" w:rsidRPr="00DF377D" w:rsidRDefault="0081616C">
            <w:pPr>
              <w:pStyle w:val="Body"/>
              <w:rPr>
                <w:b/>
                <w:rPrChange w:id="3761" w:author="Doug Gross" w:date="2018-05-10T20:58:00Z">
                  <w:rPr/>
                </w:rPrChange>
              </w:rPr>
            </w:pPr>
            <w:del w:id="3762" w:author="Doug Gross" w:date="2018-05-10T20:58:00Z">
              <w:r w:rsidRPr="00DF377D" w:rsidDel="00DF377D">
                <w:rPr>
                  <w:rFonts w:ascii="Calibri" w:hAnsi="Calibri"/>
                  <w:b/>
                  <w:sz w:val="20"/>
                  <w:szCs w:val="20"/>
                  <w:rPrChange w:id="3763" w:author="Doug Gross" w:date="2018-05-10T20:58:00Z">
                    <w:rPr>
                      <w:rFonts w:ascii="Calibri" w:hAnsi="Calibri"/>
                      <w:sz w:val="20"/>
                      <w:szCs w:val="20"/>
                    </w:rPr>
                  </w:rPrChange>
                </w:rPr>
                <w:delText xml:space="preserve">                   </w:delText>
              </w:r>
            </w:del>
            <w:r w:rsidRPr="00DF377D">
              <w:rPr>
                <w:rFonts w:ascii="Calibri" w:hAnsi="Calibri"/>
                <w:b/>
                <w:sz w:val="20"/>
                <w:szCs w:val="20"/>
                <w:rPrChange w:id="3764" w:author="Doug Gross" w:date="2018-05-10T20:58:00Z">
                  <w:rPr>
                    <w:rFonts w:ascii="Calibri" w:hAnsi="Calibri"/>
                    <w:sz w:val="20"/>
                    <w:szCs w:val="20"/>
                  </w:rPr>
                </w:rPrChange>
              </w:rPr>
              <w:t xml:space="preserve">136,000 </w:t>
            </w:r>
          </w:p>
        </w:tc>
        <w:tc>
          <w:tcPr>
            <w:tcW w:w="113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765" w:author="Doug Gross" w:date="2018-05-10T21:20:00Z">
              <w:tcPr>
                <w:tcW w:w="113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0D8545DC" w14:textId="77777777" w:rsidR="00CF5879" w:rsidRPr="00DF377D" w:rsidRDefault="0081616C">
            <w:pPr>
              <w:pStyle w:val="Body"/>
              <w:rPr>
                <w:b/>
                <w:rPrChange w:id="3766" w:author="Doug Gross" w:date="2018-05-10T20:58:00Z">
                  <w:rPr/>
                </w:rPrChange>
              </w:rPr>
            </w:pPr>
            <w:del w:id="3767" w:author="Doug Gross" w:date="2018-05-10T20:58:00Z">
              <w:r w:rsidRPr="00DF377D" w:rsidDel="00DF377D">
                <w:rPr>
                  <w:rFonts w:ascii="Calibri" w:hAnsi="Calibri"/>
                  <w:b/>
                  <w:sz w:val="20"/>
                  <w:szCs w:val="20"/>
                  <w:rPrChange w:id="3768" w:author="Doug Gross" w:date="2018-05-10T20:58:00Z">
                    <w:rPr>
                      <w:rFonts w:ascii="Calibri" w:hAnsi="Calibri"/>
                      <w:sz w:val="20"/>
                      <w:szCs w:val="20"/>
                    </w:rPr>
                  </w:rPrChange>
                </w:rPr>
                <w:delText xml:space="preserve">                      </w:delText>
              </w:r>
            </w:del>
            <w:r w:rsidRPr="00DF377D">
              <w:rPr>
                <w:rFonts w:ascii="Calibri" w:hAnsi="Calibri"/>
                <w:b/>
                <w:sz w:val="20"/>
                <w:szCs w:val="20"/>
                <w:rPrChange w:id="3769" w:author="Doug Gross" w:date="2018-05-10T20:58:00Z">
                  <w:rPr>
                    <w:rFonts w:ascii="Calibri" w:hAnsi="Calibri"/>
                    <w:sz w:val="20"/>
                    <w:szCs w:val="20"/>
                  </w:rPr>
                </w:rPrChange>
              </w:rPr>
              <w:t xml:space="preserve">35,750 </w:t>
            </w:r>
          </w:p>
        </w:tc>
        <w:tc>
          <w:tcPr>
            <w:tcW w:w="115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770" w:author="Doug Gross" w:date="2018-05-10T21:20:00Z">
              <w:tcPr>
                <w:tcW w:w="115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4CD5C371" w14:textId="77777777" w:rsidR="00CF5879" w:rsidRPr="00DF377D" w:rsidRDefault="0081616C">
            <w:pPr>
              <w:pStyle w:val="Body"/>
              <w:rPr>
                <w:b/>
                <w:rPrChange w:id="3771" w:author="Doug Gross" w:date="2018-05-10T20:58:00Z">
                  <w:rPr/>
                </w:rPrChange>
              </w:rPr>
            </w:pPr>
            <w:r w:rsidRPr="00DF377D">
              <w:rPr>
                <w:rFonts w:ascii="Calibri" w:hAnsi="Calibri"/>
                <w:b/>
                <w:sz w:val="20"/>
                <w:szCs w:val="20"/>
                <w:rPrChange w:id="3772" w:author="Doug Gross" w:date="2018-05-10T20:58:00Z">
                  <w:rPr>
                    <w:rFonts w:ascii="Calibri" w:hAnsi="Calibri"/>
                    <w:sz w:val="20"/>
                    <w:szCs w:val="20"/>
                  </w:rPr>
                </w:rPrChange>
              </w:rPr>
              <w:t xml:space="preserve"> </w:t>
            </w:r>
            <w:del w:id="3773" w:author="Doug Gross" w:date="2018-05-10T20:58:00Z">
              <w:r w:rsidRPr="00DF377D" w:rsidDel="00DF377D">
                <w:rPr>
                  <w:rFonts w:ascii="Calibri" w:hAnsi="Calibri"/>
                  <w:b/>
                  <w:sz w:val="20"/>
                  <w:szCs w:val="20"/>
                  <w:rPrChange w:id="3774" w:author="Doug Gross" w:date="2018-05-10T20:58:00Z">
                    <w:rPr>
                      <w:rFonts w:ascii="Calibri" w:hAnsi="Calibri"/>
                      <w:sz w:val="20"/>
                      <w:szCs w:val="20"/>
                    </w:rPr>
                  </w:rPrChange>
                </w:rPr>
                <w:delText xml:space="preserve">                       </w:delText>
              </w:r>
            </w:del>
            <w:r w:rsidRPr="00DF377D">
              <w:rPr>
                <w:rFonts w:ascii="Calibri" w:hAnsi="Calibri"/>
                <w:b/>
                <w:sz w:val="20"/>
                <w:szCs w:val="20"/>
                <w:rPrChange w:id="3775" w:author="Doug Gross" w:date="2018-05-10T20:58:00Z">
                  <w:rPr>
                    <w:rFonts w:ascii="Calibri" w:hAnsi="Calibri"/>
                    <w:sz w:val="20"/>
                    <w:szCs w:val="20"/>
                  </w:rPr>
                </w:rPrChange>
              </w:rPr>
              <w:t xml:space="preserve">8,563 </w:t>
            </w:r>
          </w:p>
        </w:tc>
        <w:tc>
          <w:tcPr>
            <w:tcW w:w="113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776" w:author="Doug Gross" w:date="2018-05-10T21:20:00Z">
              <w:tcPr>
                <w:tcW w:w="113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3FB79A92" w14:textId="77777777" w:rsidR="00CF5879" w:rsidRPr="00DF377D" w:rsidRDefault="0081616C">
            <w:pPr>
              <w:pStyle w:val="Body"/>
              <w:rPr>
                <w:b/>
                <w:rPrChange w:id="3777" w:author="Doug Gross" w:date="2018-05-10T20:58:00Z">
                  <w:rPr/>
                </w:rPrChange>
              </w:rPr>
            </w:pPr>
            <w:del w:id="3778" w:author="Doug Gross" w:date="2018-05-10T20:59:00Z">
              <w:r w:rsidRPr="00DF377D" w:rsidDel="00DF377D">
                <w:rPr>
                  <w:rFonts w:ascii="Calibri" w:hAnsi="Calibri"/>
                  <w:b/>
                  <w:sz w:val="20"/>
                  <w:szCs w:val="20"/>
                  <w:rPrChange w:id="3779" w:author="Doug Gross" w:date="2018-05-10T20:58:00Z">
                    <w:rPr>
                      <w:rFonts w:ascii="Calibri" w:hAnsi="Calibri"/>
                      <w:sz w:val="20"/>
                      <w:szCs w:val="20"/>
                    </w:rPr>
                  </w:rPrChange>
                </w:rPr>
                <w:delText xml:space="preserve">                           </w:delText>
              </w:r>
            </w:del>
            <w:r w:rsidRPr="00DF377D">
              <w:rPr>
                <w:rFonts w:ascii="Calibri" w:hAnsi="Calibri"/>
                <w:b/>
                <w:sz w:val="20"/>
                <w:szCs w:val="20"/>
                <w:rPrChange w:id="3780" w:author="Doug Gross" w:date="2018-05-10T20:58:00Z">
                  <w:rPr>
                    <w:rFonts w:ascii="Calibri" w:hAnsi="Calibri"/>
                    <w:sz w:val="20"/>
                    <w:szCs w:val="20"/>
                  </w:rPr>
                </w:rPrChange>
              </w:rPr>
              <w:t xml:space="preserve">2,066 </w:t>
            </w:r>
          </w:p>
        </w:tc>
      </w:tr>
      <w:tr w:rsidR="00CF5879" w14:paraId="5B8C8DDA" w14:textId="77777777" w:rsidTr="00337FA1">
        <w:trPr>
          <w:trHeight w:val="153"/>
          <w:trPrChange w:id="3781" w:author="Doug Gross" w:date="2018-05-10T21:20:00Z">
            <w:trPr>
              <w:trHeight w:val="530"/>
            </w:trPr>
          </w:trPrChange>
        </w:trPr>
        <w:tc>
          <w:tcPr>
            <w:tcW w:w="65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782" w:author="Doug Gross" w:date="2018-05-10T21:20:00Z">
              <w:tcPr>
                <w:tcW w:w="65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17A10CA8" w14:textId="77777777" w:rsidR="00CF5879" w:rsidRDefault="0081616C">
            <w:pPr>
              <w:pStyle w:val="Body"/>
              <w:pPrChange w:id="3783" w:author="Doug Gross" w:date="2018-05-07T21:34:00Z">
                <w:pPr>
                  <w:pStyle w:val="Body"/>
                  <w:jc w:val="right"/>
                </w:pPr>
              </w:pPrChange>
            </w:pPr>
            <w:r>
              <w:rPr>
                <w:rFonts w:ascii="Calibri" w:hAnsi="Calibri"/>
                <w:b/>
                <w:bCs/>
                <w:sz w:val="20"/>
                <w:szCs w:val="20"/>
              </w:rPr>
              <w:t>YTD Total</w:t>
            </w:r>
          </w:p>
        </w:tc>
        <w:tc>
          <w:tcPr>
            <w:tcW w:w="137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784" w:author="Doug Gross" w:date="2018-05-10T21:20:00Z">
              <w:tcPr>
                <w:tcW w:w="137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186F3CA9" w14:textId="77777777" w:rsidR="00CF5879" w:rsidRDefault="0081616C" w:rsidP="006C17D3">
            <w:pPr>
              <w:pStyle w:val="Body"/>
            </w:pPr>
            <w:del w:id="3785" w:author="Doug Gross" w:date="2018-05-10T20:59:00Z">
              <w:r w:rsidDel="00DF377D">
                <w:rPr>
                  <w:rFonts w:ascii="Calibri" w:hAnsi="Calibri"/>
                  <w:b/>
                  <w:bCs/>
                  <w:sz w:val="20"/>
                  <w:szCs w:val="20"/>
                </w:rPr>
                <w:delText xml:space="preserve">                          </w:delText>
              </w:r>
            </w:del>
            <w:r>
              <w:rPr>
                <w:rFonts w:ascii="Calibri" w:hAnsi="Calibri"/>
                <w:b/>
                <w:bCs/>
                <w:sz w:val="20"/>
                <w:szCs w:val="20"/>
              </w:rPr>
              <w:t xml:space="preserve">2,225,000 </w:t>
            </w:r>
          </w:p>
        </w:tc>
        <w:tc>
          <w:tcPr>
            <w:tcW w:w="147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786" w:author="Doug Gross" w:date="2018-05-10T21:20:00Z">
              <w:tcPr>
                <w:tcW w:w="147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7E76EFA4" w14:textId="77777777" w:rsidR="00CF5879" w:rsidRDefault="00CF5879" w:rsidP="006C17D3"/>
        </w:tc>
        <w:tc>
          <w:tcPr>
            <w:tcW w:w="13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787" w:author="Doug Gross" w:date="2018-05-10T21:20:00Z">
              <w:tcPr>
                <w:tcW w:w="13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33D45506" w14:textId="77777777" w:rsidR="00CF5879" w:rsidRDefault="00CF5879"/>
        </w:tc>
        <w:tc>
          <w:tcPr>
            <w:tcW w:w="110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788" w:author="Doug Gross" w:date="2018-05-10T21:20:00Z">
              <w:tcPr>
                <w:tcW w:w="110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73CE9720" w14:textId="77777777" w:rsidR="00CF5879" w:rsidRDefault="0081616C">
            <w:pPr>
              <w:pStyle w:val="Body"/>
            </w:pPr>
            <w:del w:id="3789" w:author="Doug Gross" w:date="2018-05-10T20:59:00Z">
              <w:r w:rsidDel="00DF377D">
                <w:rPr>
                  <w:rFonts w:ascii="Calibri" w:hAnsi="Calibri"/>
                  <w:b/>
                  <w:bCs/>
                  <w:sz w:val="20"/>
                  <w:szCs w:val="20"/>
                </w:rPr>
                <w:delText xml:space="preserve">                   </w:delText>
              </w:r>
            </w:del>
            <w:r>
              <w:rPr>
                <w:rFonts w:ascii="Calibri" w:hAnsi="Calibri"/>
                <w:b/>
                <w:bCs/>
                <w:sz w:val="20"/>
                <w:szCs w:val="20"/>
              </w:rPr>
              <w:t xml:space="preserve">196,000 </w:t>
            </w:r>
          </w:p>
        </w:tc>
        <w:tc>
          <w:tcPr>
            <w:tcW w:w="113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790" w:author="Doug Gross" w:date="2018-05-10T21:20:00Z">
              <w:tcPr>
                <w:tcW w:w="113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57889F8F" w14:textId="77777777" w:rsidR="00CF5879" w:rsidRDefault="0081616C">
            <w:pPr>
              <w:pStyle w:val="Body"/>
            </w:pPr>
            <w:del w:id="3791" w:author="Doug Gross" w:date="2018-05-10T20:59:00Z">
              <w:r w:rsidDel="00DF377D">
                <w:rPr>
                  <w:rFonts w:ascii="Calibri" w:hAnsi="Calibri"/>
                  <w:b/>
                  <w:bCs/>
                  <w:sz w:val="20"/>
                  <w:szCs w:val="20"/>
                </w:rPr>
                <w:delText xml:space="preserve">                      </w:delText>
              </w:r>
            </w:del>
            <w:r>
              <w:rPr>
                <w:rFonts w:ascii="Calibri" w:hAnsi="Calibri"/>
                <w:b/>
                <w:bCs/>
                <w:sz w:val="20"/>
                <w:szCs w:val="20"/>
              </w:rPr>
              <w:t xml:space="preserve">49,500 </w:t>
            </w:r>
          </w:p>
        </w:tc>
        <w:tc>
          <w:tcPr>
            <w:tcW w:w="115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792" w:author="Doug Gross" w:date="2018-05-10T21:20:00Z">
              <w:tcPr>
                <w:tcW w:w="115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2F5E1162" w14:textId="77777777" w:rsidR="00CF5879" w:rsidRDefault="0081616C">
            <w:pPr>
              <w:pStyle w:val="Body"/>
            </w:pPr>
            <w:del w:id="3793" w:author="Doug Gross" w:date="2018-05-10T21:00:00Z">
              <w:r w:rsidDel="00DF377D">
                <w:rPr>
                  <w:rFonts w:ascii="Calibri" w:hAnsi="Calibri"/>
                  <w:b/>
                  <w:bCs/>
                  <w:sz w:val="20"/>
                  <w:szCs w:val="20"/>
                </w:rPr>
                <w:delText xml:space="preserve">                </w:delText>
              </w:r>
            </w:del>
            <w:del w:id="3794" w:author="Doug Gross" w:date="2018-05-10T20:59:00Z">
              <w:r w:rsidDel="00DF377D">
                <w:rPr>
                  <w:rFonts w:ascii="Calibri" w:hAnsi="Calibri"/>
                  <w:b/>
                  <w:bCs/>
                  <w:sz w:val="20"/>
                  <w:szCs w:val="20"/>
                </w:rPr>
                <w:delText xml:space="preserve">      </w:delText>
              </w:r>
            </w:del>
            <w:r>
              <w:rPr>
                <w:rFonts w:ascii="Calibri" w:hAnsi="Calibri"/>
                <w:b/>
                <w:bCs/>
                <w:sz w:val="20"/>
                <w:szCs w:val="20"/>
              </w:rPr>
              <w:t xml:space="preserve">11,813 </w:t>
            </w:r>
          </w:p>
        </w:tc>
        <w:tc>
          <w:tcPr>
            <w:tcW w:w="113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795" w:author="Doug Gross" w:date="2018-05-10T21:20:00Z">
              <w:tcPr>
                <w:tcW w:w="113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46CDADAD" w14:textId="77777777" w:rsidR="00CF5879" w:rsidRDefault="0081616C">
            <w:pPr>
              <w:pStyle w:val="Body"/>
            </w:pPr>
            <w:del w:id="3796" w:author="Doug Gross" w:date="2018-05-10T21:00:00Z">
              <w:r w:rsidDel="00DF377D">
                <w:rPr>
                  <w:rFonts w:ascii="Calibri" w:hAnsi="Calibri"/>
                  <w:b/>
                  <w:bCs/>
                  <w:sz w:val="20"/>
                  <w:szCs w:val="20"/>
                </w:rPr>
                <w:delText xml:space="preserve">                           </w:delText>
              </w:r>
            </w:del>
            <w:r>
              <w:rPr>
                <w:rFonts w:ascii="Calibri" w:hAnsi="Calibri"/>
                <w:b/>
                <w:bCs/>
                <w:sz w:val="20"/>
                <w:szCs w:val="20"/>
              </w:rPr>
              <w:t xml:space="preserve">2,841 </w:t>
            </w:r>
          </w:p>
        </w:tc>
      </w:tr>
      <w:tr w:rsidR="00CF5879" w:rsidDel="00DF377D" w14:paraId="5AD0B477" w14:textId="3C79B9CA" w:rsidTr="00DF377D">
        <w:trPr>
          <w:trHeight w:val="270"/>
          <w:del w:id="3797" w:author="Doug Gross" w:date="2018-05-10T21:00:00Z"/>
          <w:trPrChange w:id="3798" w:author="Doug Gross" w:date="2018-05-10T20:54:00Z">
            <w:trPr>
              <w:trHeight w:val="270"/>
            </w:trPr>
          </w:trPrChange>
        </w:trPr>
        <w:tc>
          <w:tcPr>
            <w:tcW w:w="65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799" w:author="Doug Gross" w:date="2018-05-10T20:54:00Z">
              <w:tcPr>
                <w:tcW w:w="65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3A2AD364" w14:textId="39CC9A50" w:rsidR="00CF5879" w:rsidDel="00DF377D" w:rsidRDefault="00CF5879" w:rsidP="006C17D3">
            <w:pPr>
              <w:rPr>
                <w:del w:id="3800" w:author="Doug Gross" w:date="2018-05-10T21:00:00Z"/>
              </w:rPr>
            </w:pPr>
          </w:p>
        </w:tc>
        <w:tc>
          <w:tcPr>
            <w:tcW w:w="137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801" w:author="Doug Gross" w:date="2018-05-10T20:54:00Z">
              <w:tcPr>
                <w:tcW w:w="137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17FC6C16" w14:textId="7948D184" w:rsidR="00CF5879" w:rsidDel="00DF377D" w:rsidRDefault="00CF5879" w:rsidP="006C17D3">
            <w:pPr>
              <w:rPr>
                <w:del w:id="3802" w:author="Doug Gross" w:date="2018-05-10T21:00:00Z"/>
              </w:rPr>
            </w:pPr>
          </w:p>
        </w:tc>
        <w:tc>
          <w:tcPr>
            <w:tcW w:w="147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803" w:author="Doug Gross" w:date="2018-05-10T20:54:00Z">
              <w:tcPr>
                <w:tcW w:w="147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49CB49C7" w14:textId="799AA8B7" w:rsidR="00CF5879" w:rsidDel="00DF377D" w:rsidRDefault="00CF5879">
            <w:pPr>
              <w:rPr>
                <w:del w:id="3804" w:author="Doug Gross" w:date="2018-05-10T21:00:00Z"/>
              </w:rPr>
            </w:pPr>
          </w:p>
        </w:tc>
        <w:tc>
          <w:tcPr>
            <w:tcW w:w="13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805" w:author="Doug Gross" w:date="2018-05-10T20:54:00Z">
              <w:tcPr>
                <w:tcW w:w="13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16DA4391" w14:textId="3D4766BF" w:rsidR="00CF5879" w:rsidDel="00DF377D" w:rsidRDefault="00CF5879">
            <w:pPr>
              <w:rPr>
                <w:del w:id="3806" w:author="Doug Gross" w:date="2018-05-10T21:00:00Z"/>
              </w:rPr>
            </w:pPr>
          </w:p>
        </w:tc>
        <w:tc>
          <w:tcPr>
            <w:tcW w:w="110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807" w:author="Doug Gross" w:date="2018-05-10T20:54:00Z">
              <w:tcPr>
                <w:tcW w:w="110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4E5ED735" w14:textId="773D875F" w:rsidR="00CF5879" w:rsidDel="00DF377D" w:rsidRDefault="00CF5879">
            <w:pPr>
              <w:rPr>
                <w:del w:id="3808" w:author="Doug Gross" w:date="2018-05-10T21:00:00Z"/>
              </w:rPr>
            </w:pPr>
          </w:p>
        </w:tc>
        <w:tc>
          <w:tcPr>
            <w:tcW w:w="113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809" w:author="Doug Gross" w:date="2018-05-10T20:54:00Z">
              <w:tcPr>
                <w:tcW w:w="113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2772FBAD" w14:textId="0E7F4D7D" w:rsidR="00CF5879" w:rsidDel="00DF377D" w:rsidRDefault="00CF5879">
            <w:pPr>
              <w:rPr>
                <w:del w:id="3810" w:author="Doug Gross" w:date="2018-05-10T21:00:00Z"/>
              </w:rPr>
            </w:pPr>
          </w:p>
        </w:tc>
        <w:tc>
          <w:tcPr>
            <w:tcW w:w="115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811" w:author="Doug Gross" w:date="2018-05-10T20:54:00Z">
              <w:tcPr>
                <w:tcW w:w="115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012DD326" w14:textId="44CC5F32" w:rsidR="00CF5879" w:rsidDel="00DF377D" w:rsidRDefault="00CF5879">
            <w:pPr>
              <w:rPr>
                <w:del w:id="3812" w:author="Doug Gross" w:date="2018-05-10T21:00:00Z"/>
              </w:rPr>
            </w:pPr>
          </w:p>
        </w:tc>
        <w:tc>
          <w:tcPr>
            <w:tcW w:w="113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813" w:author="Doug Gross" w:date="2018-05-10T20:54:00Z">
              <w:tcPr>
                <w:tcW w:w="113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560A0E3A" w14:textId="6F6CD023" w:rsidR="00CF5879" w:rsidDel="00DF377D" w:rsidRDefault="00CF5879">
            <w:pPr>
              <w:rPr>
                <w:del w:id="3814" w:author="Doug Gross" w:date="2018-05-10T21:00:00Z"/>
              </w:rPr>
            </w:pPr>
          </w:p>
        </w:tc>
      </w:tr>
      <w:tr w:rsidR="00CF5879" w14:paraId="0487E51E" w14:textId="77777777" w:rsidTr="00DF377D">
        <w:trPr>
          <w:trHeight w:val="222"/>
          <w:trPrChange w:id="3815" w:author="Doug Gross" w:date="2018-05-10T20:54:00Z">
            <w:trPr>
              <w:trHeight w:val="222"/>
            </w:trPr>
          </w:trPrChange>
        </w:trPr>
        <w:tc>
          <w:tcPr>
            <w:tcW w:w="65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816" w:author="Doug Gross" w:date="2018-05-10T20:54:00Z">
              <w:tcPr>
                <w:tcW w:w="65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13A82608" w14:textId="77777777" w:rsidR="00CF5879" w:rsidRDefault="00CF5879" w:rsidP="006C17D3"/>
        </w:tc>
        <w:tc>
          <w:tcPr>
            <w:tcW w:w="137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817" w:author="Doug Gross" w:date="2018-05-10T20:54:00Z">
              <w:tcPr>
                <w:tcW w:w="137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34C7AA7E" w14:textId="77777777" w:rsidR="00CF5879" w:rsidRDefault="00CF5879" w:rsidP="006C17D3"/>
        </w:tc>
        <w:tc>
          <w:tcPr>
            <w:tcW w:w="147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818" w:author="Doug Gross" w:date="2018-05-10T20:54:00Z">
              <w:tcPr>
                <w:tcW w:w="147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6AE47658" w14:textId="77777777" w:rsidR="00CF5879" w:rsidRDefault="00CF5879"/>
        </w:tc>
        <w:tc>
          <w:tcPr>
            <w:tcW w:w="13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819" w:author="Doug Gross" w:date="2018-05-10T20:54:00Z">
              <w:tcPr>
                <w:tcW w:w="13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599CEE40" w14:textId="77777777" w:rsidR="00CF5879" w:rsidRDefault="00CF5879"/>
        </w:tc>
        <w:tc>
          <w:tcPr>
            <w:tcW w:w="110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820" w:author="Doug Gross" w:date="2018-05-10T20:54:00Z">
              <w:tcPr>
                <w:tcW w:w="110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746CF6D2" w14:textId="77777777" w:rsidR="00CF5879" w:rsidRDefault="00CF5879"/>
        </w:tc>
        <w:tc>
          <w:tcPr>
            <w:tcW w:w="113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821" w:author="Doug Gross" w:date="2018-05-10T20:54:00Z">
              <w:tcPr>
                <w:tcW w:w="113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1345D3DF" w14:textId="77777777" w:rsidR="00CF5879" w:rsidRDefault="00CF5879"/>
        </w:tc>
        <w:tc>
          <w:tcPr>
            <w:tcW w:w="115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822" w:author="Doug Gross" w:date="2018-05-10T20:54:00Z">
              <w:tcPr>
                <w:tcW w:w="115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78DDD5F8" w14:textId="77777777" w:rsidR="00CF5879" w:rsidRDefault="00CF5879"/>
        </w:tc>
        <w:tc>
          <w:tcPr>
            <w:tcW w:w="113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823" w:author="Doug Gross" w:date="2018-05-10T20:54:00Z">
              <w:tcPr>
                <w:tcW w:w="113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716681A1" w14:textId="77777777" w:rsidR="00CF5879" w:rsidRDefault="00CF5879"/>
        </w:tc>
      </w:tr>
      <w:tr w:rsidR="00CF5879" w14:paraId="5469B646" w14:textId="77777777" w:rsidTr="00337FA1">
        <w:trPr>
          <w:trHeight w:val="20"/>
          <w:trPrChange w:id="3824" w:author="Doug Gross" w:date="2018-05-10T21:21:00Z">
            <w:trPr>
              <w:trHeight w:val="790"/>
            </w:trPr>
          </w:trPrChange>
        </w:trPr>
        <w:tc>
          <w:tcPr>
            <w:tcW w:w="65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825" w:author="Doug Gross" w:date="2018-05-10T21:21:00Z">
              <w:tcPr>
                <w:tcW w:w="65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6C6D6B77" w14:textId="77777777" w:rsidR="00CF5879" w:rsidRPr="00DF377D" w:rsidRDefault="0081616C" w:rsidP="006C17D3">
            <w:pPr>
              <w:pStyle w:val="Body"/>
              <w:rPr>
                <w:b/>
                <w:rPrChange w:id="3826" w:author="Doug Gross" w:date="2018-05-10T21:00:00Z">
                  <w:rPr/>
                </w:rPrChange>
              </w:rPr>
            </w:pPr>
            <w:r w:rsidRPr="00DF377D">
              <w:rPr>
                <w:rFonts w:ascii="Calibri" w:hAnsi="Calibri"/>
                <w:b/>
                <w:sz w:val="20"/>
                <w:szCs w:val="20"/>
                <w:rPrChange w:id="3827" w:author="Doug Gross" w:date="2018-05-10T21:00:00Z">
                  <w:rPr>
                    <w:rFonts w:ascii="Calibri" w:hAnsi="Calibri"/>
                    <w:sz w:val="20"/>
                    <w:szCs w:val="20"/>
                  </w:rPr>
                </w:rPrChange>
              </w:rPr>
              <w:t>Year</w:t>
            </w:r>
          </w:p>
        </w:tc>
        <w:tc>
          <w:tcPr>
            <w:tcW w:w="137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828" w:author="Doug Gross" w:date="2018-05-10T21:21:00Z">
              <w:tcPr>
                <w:tcW w:w="137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3CC09D95" w14:textId="77777777" w:rsidR="00CF5879" w:rsidRPr="00DF377D" w:rsidRDefault="0081616C" w:rsidP="006C17D3">
            <w:pPr>
              <w:pStyle w:val="Body"/>
              <w:rPr>
                <w:b/>
                <w:rPrChange w:id="3829" w:author="Doug Gross" w:date="2018-05-10T21:00:00Z">
                  <w:rPr/>
                </w:rPrChange>
              </w:rPr>
            </w:pPr>
            <w:r w:rsidRPr="00DF377D">
              <w:rPr>
                <w:rFonts w:ascii="Calibri" w:hAnsi="Calibri"/>
                <w:b/>
                <w:sz w:val="20"/>
                <w:szCs w:val="20"/>
                <w:rPrChange w:id="3830" w:author="Doug Gross" w:date="2018-05-10T21:00:00Z">
                  <w:rPr>
                    <w:rFonts w:ascii="Calibri" w:hAnsi="Calibri"/>
                    <w:sz w:val="20"/>
                    <w:szCs w:val="20"/>
                  </w:rPr>
                </w:rPrChange>
              </w:rPr>
              <w:t xml:space="preserve"> # of Leads or Impressions </w:t>
            </w:r>
          </w:p>
        </w:tc>
        <w:tc>
          <w:tcPr>
            <w:tcW w:w="147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831" w:author="Doug Gross" w:date="2018-05-10T21:21:00Z">
              <w:tcPr>
                <w:tcW w:w="147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446A1F97" w14:textId="77777777" w:rsidR="00CF5879" w:rsidRPr="00DF377D" w:rsidRDefault="0081616C">
            <w:pPr>
              <w:pStyle w:val="Body"/>
              <w:rPr>
                <w:b/>
                <w:rPrChange w:id="3832" w:author="Doug Gross" w:date="2018-05-10T21:00:00Z">
                  <w:rPr/>
                </w:rPrChange>
              </w:rPr>
            </w:pPr>
            <w:r w:rsidRPr="00DF377D">
              <w:rPr>
                <w:rFonts w:ascii="Calibri" w:hAnsi="Calibri"/>
                <w:b/>
                <w:sz w:val="20"/>
                <w:szCs w:val="20"/>
                <w:rPrChange w:id="3833" w:author="Doug Gross" w:date="2018-05-10T21:00:00Z">
                  <w:rPr>
                    <w:rFonts w:ascii="Calibri" w:hAnsi="Calibri"/>
                    <w:sz w:val="20"/>
                    <w:szCs w:val="20"/>
                  </w:rPr>
                </w:rPrChange>
              </w:rPr>
              <w:t xml:space="preserve"> Source </w:t>
            </w:r>
          </w:p>
        </w:tc>
        <w:tc>
          <w:tcPr>
            <w:tcW w:w="13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834" w:author="Doug Gross" w:date="2018-05-10T21:21:00Z">
              <w:tcPr>
                <w:tcW w:w="13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364AC21E" w14:textId="77777777" w:rsidR="00CF5879" w:rsidRPr="00DF377D" w:rsidRDefault="0081616C">
            <w:pPr>
              <w:pStyle w:val="Body"/>
              <w:rPr>
                <w:b/>
                <w:rPrChange w:id="3835" w:author="Doug Gross" w:date="2018-05-10T21:00:00Z">
                  <w:rPr/>
                </w:rPrChange>
              </w:rPr>
            </w:pPr>
            <w:r w:rsidRPr="00DF377D">
              <w:rPr>
                <w:rFonts w:ascii="Calibri" w:hAnsi="Calibri"/>
                <w:b/>
                <w:sz w:val="20"/>
                <w:szCs w:val="20"/>
                <w:rPrChange w:id="3836" w:author="Doug Gross" w:date="2018-05-10T21:00:00Z">
                  <w:rPr>
                    <w:rFonts w:ascii="Calibri" w:hAnsi="Calibri"/>
                    <w:sz w:val="20"/>
                    <w:szCs w:val="20"/>
                  </w:rPr>
                </w:rPrChange>
              </w:rPr>
              <w:t xml:space="preserve"> Campaign  </w:t>
            </w:r>
          </w:p>
        </w:tc>
        <w:tc>
          <w:tcPr>
            <w:tcW w:w="110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837" w:author="Doug Gross" w:date="2018-05-10T21:21:00Z">
              <w:tcPr>
                <w:tcW w:w="110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6D05BFB4" w14:textId="77777777" w:rsidR="00CF5879" w:rsidRPr="00DF377D" w:rsidRDefault="0081616C">
            <w:pPr>
              <w:pStyle w:val="Body"/>
              <w:rPr>
                <w:b/>
                <w:rPrChange w:id="3838" w:author="Doug Gross" w:date="2018-05-10T21:00:00Z">
                  <w:rPr/>
                </w:rPrChange>
              </w:rPr>
            </w:pPr>
            <w:r w:rsidRPr="00DF377D">
              <w:rPr>
                <w:rFonts w:ascii="Calibri" w:hAnsi="Calibri"/>
                <w:b/>
                <w:sz w:val="20"/>
                <w:szCs w:val="20"/>
                <w:rPrChange w:id="3839" w:author="Doug Gross" w:date="2018-05-10T21:00:00Z">
                  <w:rPr>
                    <w:rFonts w:ascii="Calibri" w:hAnsi="Calibri"/>
                    <w:sz w:val="20"/>
                    <w:szCs w:val="20"/>
                  </w:rPr>
                </w:rPrChange>
              </w:rPr>
              <w:t xml:space="preserve"> # of Click Thru Rate </w:t>
            </w:r>
          </w:p>
        </w:tc>
        <w:tc>
          <w:tcPr>
            <w:tcW w:w="113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840" w:author="Doug Gross" w:date="2018-05-10T21:21:00Z">
              <w:tcPr>
                <w:tcW w:w="113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10984F2F" w14:textId="77777777" w:rsidR="00CF5879" w:rsidRPr="00DF377D" w:rsidRDefault="0081616C">
            <w:pPr>
              <w:pStyle w:val="Body"/>
              <w:rPr>
                <w:b/>
                <w:rPrChange w:id="3841" w:author="Doug Gross" w:date="2018-05-10T21:00:00Z">
                  <w:rPr/>
                </w:rPrChange>
              </w:rPr>
            </w:pPr>
            <w:r w:rsidRPr="00DF377D">
              <w:rPr>
                <w:rFonts w:ascii="Calibri" w:hAnsi="Calibri"/>
                <w:b/>
                <w:sz w:val="20"/>
                <w:szCs w:val="20"/>
                <w:rPrChange w:id="3842" w:author="Doug Gross" w:date="2018-05-10T21:00:00Z">
                  <w:rPr>
                    <w:rFonts w:ascii="Calibri" w:hAnsi="Calibri"/>
                    <w:sz w:val="20"/>
                    <w:szCs w:val="20"/>
                  </w:rPr>
                </w:rPrChange>
              </w:rPr>
              <w:t xml:space="preserve"> # of App Downloads </w:t>
            </w:r>
          </w:p>
        </w:tc>
        <w:tc>
          <w:tcPr>
            <w:tcW w:w="115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843" w:author="Doug Gross" w:date="2018-05-10T21:21:00Z">
              <w:tcPr>
                <w:tcW w:w="115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3E227C0A" w14:textId="77777777" w:rsidR="00CF5879" w:rsidRPr="00DF377D" w:rsidRDefault="0081616C">
            <w:pPr>
              <w:pStyle w:val="Body"/>
              <w:rPr>
                <w:b/>
                <w:rPrChange w:id="3844" w:author="Doug Gross" w:date="2018-05-10T21:00:00Z">
                  <w:rPr/>
                </w:rPrChange>
              </w:rPr>
            </w:pPr>
            <w:r w:rsidRPr="00DF377D">
              <w:rPr>
                <w:rFonts w:ascii="Calibri" w:hAnsi="Calibri"/>
                <w:b/>
                <w:sz w:val="20"/>
                <w:szCs w:val="20"/>
                <w:rPrChange w:id="3845" w:author="Doug Gross" w:date="2018-05-10T21:00:00Z">
                  <w:rPr>
                    <w:rFonts w:ascii="Calibri" w:hAnsi="Calibri"/>
                    <w:sz w:val="20"/>
                    <w:szCs w:val="20"/>
                  </w:rPr>
                </w:rPrChange>
              </w:rPr>
              <w:t xml:space="preserve"> # of Profiles Created </w:t>
            </w:r>
          </w:p>
        </w:tc>
        <w:tc>
          <w:tcPr>
            <w:tcW w:w="113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846" w:author="Doug Gross" w:date="2018-05-10T21:21:00Z">
              <w:tcPr>
                <w:tcW w:w="113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4BFD6DCA" w14:textId="77777777" w:rsidR="00CF5879" w:rsidRPr="00DF377D" w:rsidRDefault="0081616C">
            <w:pPr>
              <w:pStyle w:val="Body"/>
              <w:rPr>
                <w:b/>
                <w:rPrChange w:id="3847" w:author="Doug Gross" w:date="2018-05-10T21:00:00Z">
                  <w:rPr/>
                </w:rPrChange>
              </w:rPr>
            </w:pPr>
            <w:r w:rsidRPr="00DF377D">
              <w:rPr>
                <w:rFonts w:ascii="Calibri" w:hAnsi="Calibri"/>
                <w:b/>
                <w:sz w:val="20"/>
                <w:szCs w:val="20"/>
                <w:rPrChange w:id="3848" w:author="Doug Gross" w:date="2018-05-10T21:00:00Z">
                  <w:rPr>
                    <w:rFonts w:ascii="Calibri" w:hAnsi="Calibri"/>
                    <w:sz w:val="20"/>
                    <w:szCs w:val="20"/>
                  </w:rPr>
                </w:rPrChange>
              </w:rPr>
              <w:t xml:space="preserve"> # of Active Shippers </w:t>
            </w:r>
          </w:p>
        </w:tc>
      </w:tr>
      <w:tr w:rsidR="00CF5879" w14:paraId="4816FC2C" w14:textId="77777777" w:rsidTr="00337FA1">
        <w:trPr>
          <w:trHeight w:val="20"/>
          <w:trPrChange w:id="3849" w:author="Doug Gross" w:date="2018-05-10T21:21:00Z">
            <w:trPr>
              <w:trHeight w:val="530"/>
            </w:trPr>
          </w:trPrChange>
        </w:trPr>
        <w:tc>
          <w:tcPr>
            <w:tcW w:w="65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850" w:author="Doug Gross" w:date="2018-05-10T21:21:00Z">
              <w:tcPr>
                <w:tcW w:w="65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768277BD" w14:textId="77777777" w:rsidR="00CF5879" w:rsidRDefault="0081616C">
            <w:pPr>
              <w:pStyle w:val="Body"/>
              <w:pPrChange w:id="3851" w:author="Doug Gross" w:date="2018-05-07T21:34:00Z">
                <w:pPr>
                  <w:pStyle w:val="Body"/>
                  <w:jc w:val="right"/>
                </w:pPr>
              </w:pPrChange>
            </w:pPr>
            <w:r>
              <w:rPr>
                <w:rFonts w:ascii="Calibri" w:hAnsi="Calibri"/>
                <w:sz w:val="20"/>
                <w:szCs w:val="20"/>
              </w:rPr>
              <w:lastRenderedPageBreak/>
              <w:t>2021</w:t>
            </w:r>
          </w:p>
        </w:tc>
        <w:tc>
          <w:tcPr>
            <w:tcW w:w="137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852" w:author="Doug Gross" w:date="2018-05-10T21:21:00Z">
              <w:tcPr>
                <w:tcW w:w="137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06388579" w14:textId="77777777" w:rsidR="00CF5879" w:rsidRDefault="0081616C" w:rsidP="006C17D3">
            <w:pPr>
              <w:pStyle w:val="Body"/>
            </w:pPr>
            <w:del w:id="3853" w:author="Doug Gross" w:date="2018-05-10T21:00:00Z">
              <w:r w:rsidDel="00DF377D">
                <w:rPr>
                  <w:rFonts w:ascii="Calibri" w:hAnsi="Calibri"/>
                  <w:sz w:val="20"/>
                  <w:szCs w:val="20"/>
                </w:rPr>
                <w:delText xml:space="preserve">                             </w:delText>
              </w:r>
            </w:del>
            <w:r>
              <w:rPr>
                <w:rFonts w:ascii="Calibri" w:hAnsi="Calibri"/>
                <w:sz w:val="20"/>
                <w:szCs w:val="20"/>
              </w:rPr>
              <w:t xml:space="preserve">500,000 </w:t>
            </w:r>
          </w:p>
        </w:tc>
        <w:tc>
          <w:tcPr>
            <w:tcW w:w="147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854" w:author="Doug Gross" w:date="2018-05-10T21:21:00Z">
              <w:tcPr>
                <w:tcW w:w="147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41653784" w14:textId="77777777" w:rsidR="00CF5879" w:rsidRDefault="0081616C" w:rsidP="006C17D3">
            <w:pPr>
              <w:pStyle w:val="Body"/>
            </w:pPr>
            <w:r>
              <w:rPr>
                <w:rFonts w:ascii="Calibri" w:hAnsi="Calibri"/>
                <w:sz w:val="20"/>
                <w:szCs w:val="20"/>
              </w:rPr>
              <w:t xml:space="preserve"> Purchased </w:t>
            </w:r>
          </w:p>
        </w:tc>
        <w:tc>
          <w:tcPr>
            <w:tcW w:w="13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855" w:author="Doug Gross" w:date="2018-05-10T21:21:00Z">
              <w:tcPr>
                <w:tcW w:w="13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630FA482" w14:textId="77777777" w:rsidR="00CF5879" w:rsidRDefault="0081616C">
            <w:pPr>
              <w:pStyle w:val="Body"/>
            </w:pPr>
            <w:del w:id="3856" w:author="Doug Gross" w:date="2018-05-10T21:00:00Z">
              <w:r w:rsidDel="00DF377D">
                <w:rPr>
                  <w:rFonts w:ascii="Calibri" w:hAnsi="Calibri"/>
                  <w:sz w:val="20"/>
                  <w:szCs w:val="20"/>
                </w:rPr>
                <w:delText xml:space="preserve"> </w:delText>
              </w:r>
            </w:del>
            <w:r>
              <w:rPr>
                <w:rFonts w:ascii="Calibri" w:hAnsi="Calibri"/>
                <w:sz w:val="20"/>
                <w:szCs w:val="20"/>
              </w:rPr>
              <w:t xml:space="preserve">Monthly Newsletter </w:t>
            </w:r>
          </w:p>
        </w:tc>
        <w:tc>
          <w:tcPr>
            <w:tcW w:w="110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857" w:author="Doug Gross" w:date="2018-05-10T21:21:00Z">
              <w:tcPr>
                <w:tcW w:w="110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6A26FC18" w14:textId="77777777" w:rsidR="00CF5879" w:rsidRDefault="0081616C">
            <w:pPr>
              <w:pStyle w:val="Body"/>
            </w:pPr>
            <w:del w:id="3858" w:author="Doug Gross" w:date="2018-05-10T21:00:00Z">
              <w:r w:rsidDel="00DF377D">
                <w:rPr>
                  <w:rFonts w:ascii="Calibri" w:hAnsi="Calibri"/>
                  <w:sz w:val="20"/>
                  <w:szCs w:val="20"/>
                </w:rPr>
                <w:delText xml:space="preserve">                     </w:delText>
              </w:r>
            </w:del>
            <w:r>
              <w:rPr>
                <w:rFonts w:ascii="Calibri" w:hAnsi="Calibri"/>
                <w:sz w:val="20"/>
                <w:szCs w:val="20"/>
              </w:rPr>
              <w:t xml:space="preserve">75,000 </w:t>
            </w:r>
          </w:p>
        </w:tc>
        <w:tc>
          <w:tcPr>
            <w:tcW w:w="113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859" w:author="Doug Gross" w:date="2018-05-10T21:21:00Z">
              <w:tcPr>
                <w:tcW w:w="113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74A221FF" w14:textId="77777777" w:rsidR="00CF5879" w:rsidRDefault="0081616C">
            <w:pPr>
              <w:pStyle w:val="Body"/>
            </w:pPr>
            <w:del w:id="3860" w:author="Doug Gross" w:date="2018-05-10T21:00:00Z">
              <w:r w:rsidDel="00DF377D">
                <w:rPr>
                  <w:rFonts w:ascii="Calibri" w:hAnsi="Calibri"/>
                  <w:sz w:val="20"/>
                  <w:szCs w:val="20"/>
                </w:rPr>
                <w:delText xml:space="preserve">                      </w:delText>
              </w:r>
            </w:del>
            <w:r>
              <w:rPr>
                <w:rFonts w:ascii="Calibri" w:hAnsi="Calibri"/>
                <w:sz w:val="20"/>
                <w:szCs w:val="20"/>
              </w:rPr>
              <w:t xml:space="preserve">18,750 </w:t>
            </w:r>
          </w:p>
        </w:tc>
        <w:tc>
          <w:tcPr>
            <w:tcW w:w="115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861" w:author="Doug Gross" w:date="2018-05-10T21:21:00Z">
              <w:tcPr>
                <w:tcW w:w="115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0AFF2874" w14:textId="77777777" w:rsidR="00CF5879" w:rsidRDefault="0081616C">
            <w:pPr>
              <w:pStyle w:val="Body"/>
            </w:pPr>
            <w:del w:id="3862" w:author="Doug Gross" w:date="2018-05-10T21:01:00Z">
              <w:r w:rsidDel="00DF377D">
                <w:rPr>
                  <w:rFonts w:ascii="Calibri" w:hAnsi="Calibri"/>
                  <w:sz w:val="20"/>
                  <w:szCs w:val="20"/>
                </w:rPr>
                <w:delText xml:space="preserve">                        </w:delText>
              </w:r>
            </w:del>
            <w:r>
              <w:rPr>
                <w:rFonts w:ascii="Calibri" w:hAnsi="Calibri"/>
                <w:sz w:val="20"/>
                <w:szCs w:val="20"/>
              </w:rPr>
              <w:t xml:space="preserve">4,688 </w:t>
            </w:r>
          </w:p>
        </w:tc>
        <w:tc>
          <w:tcPr>
            <w:tcW w:w="113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863" w:author="Doug Gross" w:date="2018-05-10T21:21:00Z">
              <w:tcPr>
                <w:tcW w:w="113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79BFA482" w14:textId="77777777" w:rsidR="00CF5879" w:rsidRDefault="0081616C">
            <w:pPr>
              <w:pStyle w:val="Body"/>
            </w:pPr>
            <w:del w:id="3864" w:author="Doug Gross" w:date="2018-05-10T21:01:00Z">
              <w:r w:rsidDel="00DF377D">
                <w:rPr>
                  <w:rFonts w:ascii="Calibri" w:hAnsi="Calibri"/>
                  <w:sz w:val="20"/>
                  <w:szCs w:val="20"/>
                </w:rPr>
                <w:delText xml:space="preserve">                           </w:delText>
              </w:r>
            </w:del>
            <w:r>
              <w:rPr>
                <w:rFonts w:ascii="Calibri" w:hAnsi="Calibri"/>
                <w:sz w:val="20"/>
                <w:szCs w:val="20"/>
              </w:rPr>
              <w:t xml:space="preserve">1,172 </w:t>
            </w:r>
          </w:p>
        </w:tc>
      </w:tr>
      <w:tr w:rsidR="00CF5879" w14:paraId="7DD5B2CC" w14:textId="77777777" w:rsidTr="00337FA1">
        <w:trPr>
          <w:trHeight w:val="20"/>
          <w:trPrChange w:id="3865" w:author="Doug Gross" w:date="2018-05-10T21:21:00Z">
            <w:trPr>
              <w:trHeight w:val="530"/>
            </w:trPr>
          </w:trPrChange>
        </w:trPr>
        <w:tc>
          <w:tcPr>
            <w:tcW w:w="65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866" w:author="Doug Gross" w:date="2018-05-10T21:21:00Z">
              <w:tcPr>
                <w:tcW w:w="65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34D50205" w14:textId="77777777" w:rsidR="00CF5879" w:rsidRDefault="0081616C">
            <w:pPr>
              <w:pStyle w:val="Body"/>
              <w:pPrChange w:id="3867" w:author="Doug Gross" w:date="2018-05-07T21:34:00Z">
                <w:pPr>
                  <w:pStyle w:val="Body"/>
                  <w:jc w:val="right"/>
                </w:pPr>
              </w:pPrChange>
            </w:pPr>
            <w:r>
              <w:rPr>
                <w:rFonts w:ascii="Calibri" w:hAnsi="Calibri"/>
                <w:sz w:val="20"/>
                <w:szCs w:val="20"/>
              </w:rPr>
              <w:t>2021</w:t>
            </w:r>
          </w:p>
        </w:tc>
        <w:tc>
          <w:tcPr>
            <w:tcW w:w="137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868" w:author="Doug Gross" w:date="2018-05-10T21:21:00Z">
              <w:tcPr>
                <w:tcW w:w="137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6ABB5214" w14:textId="77777777" w:rsidR="00CF5879" w:rsidRDefault="0081616C" w:rsidP="006C17D3">
            <w:pPr>
              <w:pStyle w:val="Body"/>
            </w:pPr>
            <w:del w:id="3869" w:author="Doug Gross" w:date="2018-05-10T21:01:00Z">
              <w:r w:rsidDel="00DF377D">
                <w:rPr>
                  <w:rFonts w:ascii="Calibri" w:hAnsi="Calibri"/>
                  <w:sz w:val="20"/>
                  <w:szCs w:val="20"/>
                </w:rPr>
                <w:delText xml:space="preserve">                             </w:delText>
              </w:r>
            </w:del>
            <w:r>
              <w:rPr>
                <w:rFonts w:ascii="Calibri" w:hAnsi="Calibri"/>
                <w:sz w:val="20"/>
                <w:szCs w:val="20"/>
              </w:rPr>
              <w:t xml:space="preserve">750,000 </w:t>
            </w:r>
          </w:p>
        </w:tc>
        <w:tc>
          <w:tcPr>
            <w:tcW w:w="147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870" w:author="Doug Gross" w:date="2018-05-10T21:21:00Z">
              <w:tcPr>
                <w:tcW w:w="147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2F48C86C" w14:textId="77777777" w:rsidR="00CF5879" w:rsidRDefault="0081616C" w:rsidP="006C17D3">
            <w:pPr>
              <w:pStyle w:val="Body"/>
            </w:pPr>
            <w:r>
              <w:rPr>
                <w:rFonts w:ascii="Calibri" w:hAnsi="Calibri"/>
                <w:sz w:val="20"/>
                <w:szCs w:val="20"/>
              </w:rPr>
              <w:t xml:space="preserve"> Social Media </w:t>
            </w:r>
          </w:p>
        </w:tc>
        <w:tc>
          <w:tcPr>
            <w:tcW w:w="13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871" w:author="Doug Gross" w:date="2018-05-10T21:21:00Z">
              <w:tcPr>
                <w:tcW w:w="13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163D9414" w14:textId="77777777" w:rsidR="00CF5879" w:rsidRDefault="0081616C">
            <w:pPr>
              <w:pStyle w:val="Body"/>
            </w:pPr>
            <w:del w:id="3872" w:author="Doug Gross" w:date="2018-05-10T21:01:00Z">
              <w:r w:rsidDel="00DF377D">
                <w:rPr>
                  <w:rFonts w:ascii="Calibri" w:hAnsi="Calibri"/>
                  <w:sz w:val="20"/>
                  <w:szCs w:val="20"/>
                </w:rPr>
                <w:delText xml:space="preserve"> </w:delText>
              </w:r>
            </w:del>
            <w:r>
              <w:rPr>
                <w:rFonts w:ascii="Calibri" w:hAnsi="Calibri"/>
                <w:sz w:val="20"/>
                <w:szCs w:val="20"/>
              </w:rPr>
              <w:t xml:space="preserve">Social Media Campaigns </w:t>
            </w:r>
          </w:p>
        </w:tc>
        <w:tc>
          <w:tcPr>
            <w:tcW w:w="110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873" w:author="Doug Gross" w:date="2018-05-10T21:21:00Z">
              <w:tcPr>
                <w:tcW w:w="110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5366899F" w14:textId="77777777" w:rsidR="00CF5879" w:rsidRDefault="0081616C">
            <w:pPr>
              <w:pStyle w:val="Body"/>
            </w:pPr>
            <w:del w:id="3874" w:author="Doug Gross" w:date="2018-05-10T21:01:00Z">
              <w:r w:rsidDel="00DF377D">
                <w:rPr>
                  <w:rFonts w:ascii="Calibri" w:hAnsi="Calibri"/>
                  <w:sz w:val="20"/>
                  <w:szCs w:val="20"/>
                </w:rPr>
                <w:delText xml:space="preserve">                   </w:delText>
              </w:r>
            </w:del>
            <w:r>
              <w:rPr>
                <w:rFonts w:ascii="Calibri" w:hAnsi="Calibri"/>
                <w:sz w:val="20"/>
                <w:szCs w:val="20"/>
              </w:rPr>
              <w:t xml:space="preserve">112,500 </w:t>
            </w:r>
          </w:p>
        </w:tc>
        <w:tc>
          <w:tcPr>
            <w:tcW w:w="113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875" w:author="Doug Gross" w:date="2018-05-10T21:21:00Z">
              <w:tcPr>
                <w:tcW w:w="113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1FBA881C" w14:textId="77777777" w:rsidR="00CF5879" w:rsidRDefault="0081616C">
            <w:pPr>
              <w:pStyle w:val="Body"/>
            </w:pPr>
            <w:del w:id="3876" w:author="Doug Gross" w:date="2018-05-10T21:01:00Z">
              <w:r w:rsidDel="00DF377D">
                <w:rPr>
                  <w:rFonts w:ascii="Calibri" w:hAnsi="Calibri"/>
                  <w:sz w:val="20"/>
                  <w:szCs w:val="20"/>
                </w:rPr>
                <w:delText xml:space="preserve">                      </w:delText>
              </w:r>
            </w:del>
            <w:r>
              <w:rPr>
                <w:rFonts w:ascii="Calibri" w:hAnsi="Calibri"/>
                <w:sz w:val="20"/>
                <w:szCs w:val="20"/>
              </w:rPr>
              <w:t xml:space="preserve">28,125 </w:t>
            </w:r>
          </w:p>
        </w:tc>
        <w:tc>
          <w:tcPr>
            <w:tcW w:w="115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877" w:author="Doug Gross" w:date="2018-05-10T21:21:00Z">
              <w:tcPr>
                <w:tcW w:w="115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52044A80" w14:textId="77777777" w:rsidR="00CF5879" w:rsidRDefault="0081616C">
            <w:pPr>
              <w:pStyle w:val="Body"/>
            </w:pPr>
            <w:del w:id="3878" w:author="Doug Gross" w:date="2018-05-10T21:01:00Z">
              <w:r w:rsidDel="00DF377D">
                <w:rPr>
                  <w:rFonts w:ascii="Calibri" w:hAnsi="Calibri"/>
                  <w:sz w:val="20"/>
                  <w:szCs w:val="20"/>
                </w:rPr>
                <w:delText xml:space="preserve">                        </w:delText>
              </w:r>
            </w:del>
            <w:r>
              <w:rPr>
                <w:rFonts w:ascii="Calibri" w:hAnsi="Calibri"/>
                <w:sz w:val="20"/>
                <w:szCs w:val="20"/>
              </w:rPr>
              <w:t xml:space="preserve">7,031 </w:t>
            </w:r>
          </w:p>
        </w:tc>
        <w:tc>
          <w:tcPr>
            <w:tcW w:w="113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879" w:author="Doug Gross" w:date="2018-05-10T21:21:00Z">
              <w:tcPr>
                <w:tcW w:w="113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09AAF069" w14:textId="77777777" w:rsidR="00CF5879" w:rsidRDefault="0081616C">
            <w:pPr>
              <w:pStyle w:val="Body"/>
            </w:pPr>
            <w:del w:id="3880" w:author="Doug Gross" w:date="2018-05-10T21:01:00Z">
              <w:r w:rsidDel="00DF377D">
                <w:rPr>
                  <w:rFonts w:ascii="Calibri" w:hAnsi="Calibri"/>
                  <w:sz w:val="20"/>
                  <w:szCs w:val="20"/>
                </w:rPr>
                <w:delText xml:space="preserve">                           </w:delText>
              </w:r>
            </w:del>
            <w:r>
              <w:rPr>
                <w:rFonts w:ascii="Calibri" w:hAnsi="Calibri"/>
                <w:sz w:val="20"/>
                <w:szCs w:val="20"/>
              </w:rPr>
              <w:t xml:space="preserve">1,758 </w:t>
            </w:r>
          </w:p>
        </w:tc>
      </w:tr>
      <w:tr w:rsidR="00CF5879" w14:paraId="5E1CC017" w14:textId="77777777" w:rsidTr="00337FA1">
        <w:trPr>
          <w:trHeight w:val="20"/>
          <w:trPrChange w:id="3881" w:author="Doug Gross" w:date="2018-05-10T21:21:00Z">
            <w:trPr>
              <w:trHeight w:val="530"/>
            </w:trPr>
          </w:trPrChange>
        </w:trPr>
        <w:tc>
          <w:tcPr>
            <w:tcW w:w="65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882" w:author="Doug Gross" w:date="2018-05-10T21:21:00Z">
              <w:tcPr>
                <w:tcW w:w="65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0A394754" w14:textId="77777777" w:rsidR="00CF5879" w:rsidRDefault="0081616C">
            <w:pPr>
              <w:pStyle w:val="Body"/>
              <w:pPrChange w:id="3883" w:author="Doug Gross" w:date="2018-05-07T21:34:00Z">
                <w:pPr>
                  <w:pStyle w:val="Body"/>
                  <w:jc w:val="right"/>
                </w:pPr>
              </w:pPrChange>
            </w:pPr>
            <w:r>
              <w:rPr>
                <w:rFonts w:ascii="Calibri" w:hAnsi="Calibri"/>
                <w:sz w:val="20"/>
                <w:szCs w:val="20"/>
              </w:rPr>
              <w:t>2021</w:t>
            </w:r>
          </w:p>
        </w:tc>
        <w:tc>
          <w:tcPr>
            <w:tcW w:w="137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884" w:author="Doug Gross" w:date="2018-05-10T21:21:00Z">
              <w:tcPr>
                <w:tcW w:w="137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527227DF" w14:textId="77777777" w:rsidR="00CF5879" w:rsidRDefault="0081616C" w:rsidP="006C17D3">
            <w:pPr>
              <w:pStyle w:val="Body"/>
            </w:pPr>
            <w:del w:id="3885" w:author="Doug Gross" w:date="2018-05-10T21:01:00Z">
              <w:r w:rsidDel="00DF377D">
                <w:rPr>
                  <w:rFonts w:ascii="Calibri" w:hAnsi="Calibri"/>
                  <w:sz w:val="20"/>
                  <w:szCs w:val="20"/>
                </w:rPr>
                <w:delText xml:space="preserve">                             </w:delText>
              </w:r>
            </w:del>
            <w:r>
              <w:rPr>
                <w:rFonts w:ascii="Calibri" w:hAnsi="Calibri"/>
                <w:sz w:val="20"/>
                <w:szCs w:val="20"/>
              </w:rPr>
              <w:t xml:space="preserve">100,000 </w:t>
            </w:r>
          </w:p>
        </w:tc>
        <w:tc>
          <w:tcPr>
            <w:tcW w:w="147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886" w:author="Doug Gross" w:date="2018-05-10T21:21:00Z">
              <w:tcPr>
                <w:tcW w:w="147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0070855C" w14:textId="77777777" w:rsidR="00CF5879" w:rsidRDefault="0081616C" w:rsidP="006C17D3">
            <w:pPr>
              <w:pStyle w:val="Body"/>
            </w:pPr>
            <w:del w:id="3887" w:author="Doug Gross" w:date="2018-05-10T21:01:00Z">
              <w:r w:rsidDel="00DF377D">
                <w:rPr>
                  <w:rFonts w:ascii="Calibri" w:hAnsi="Calibri"/>
                  <w:sz w:val="20"/>
                  <w:szCs w:val="20"/>
                </w:rPr>
                <w:delText xml:space="preserve"> </w:delText>
              </w:r>
            </w:del>
            <w:r>
              <w:rPr>
                <w:rFonts w:ascii="Calibri" w:hAnsi="Calibri"/>
                <w:sz w:val="20"/>
                <w:szCs w:val="20"/>
              </w:rPr>
              <w:t xml:space="preserve">Trade Show Data Collection </w:t>
            </w:r>
          </w:p>
        </w:tc>
        <w:tc>
          <w:tcPr>
            <w:tcW w:w="13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888" w:author="Doug Gross" w:date="2018-05-10T21:21:00Z">
              <w:tcPr>
                <w:tcW w:w="13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77B8CABF" w14:textId="77777777" w:rsidR="00CF5879" w:rsidRDefault="0081616C">
            <w:pPr>
              <w:pStyle w:val="Body"/>
            </w:pPr>
            <w:del w:id="3889" w:author="Doug Gross" w:date="2018-05-10T21:01:00Z">
              <w:r w:rsidDel="00DF377D">
                <w:rPr>
                  <w:rFonts w:ascii="Calibri" w:hAnsi="Calibri"/>
                  <w:sz w:val="20"/>
                  <w:szCs w:val="20"/>
                </w:rPr>
                <w:delText xml:space="preserve"> </w:delText>
              </w:r>
            </w:del>
            <w:r>
              <w:rPr>
                <w:rFonts w:ascii="Calibri" w:hAnsi="Calibri"/>
                <w:sz w:val="20"/>
                <w:szCs w:val="20"/>
              </w:rPr>
              <w:t xml:space="preserve">Enter to Win </w:t>
            </w:r>
          </w:p>
        </w:tc>
        <w:tc>
          <w:tcPr>
            <w:tcW w:w="110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890" w:author="Doug Gross" w:date="2018-05-10T21:21:00Z">
              <w:tcPr>
                <w:tcW w:w="110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074707AA" w14:textId="77777777" w:rsidR="00CF5879" w:rsidRDefault="0081616C">
            <w:pPr>
              <w:pStyle w:val="Body"/>
            </w:pPr>
            <w:del w:id="3891" w:author="Doug Gross" w:date="2018-05-10T21:02:00Z">
              <w:r w:rsidDel="00DF377D">
                <w:rPr>
                  <w:rFonts w:ascii="Calibri" w:hAnsi="Calibri"/>
                  <w:sz w:val="20"/>
                  <w:szCs w:val="20"/>
                </w:rPr>
                <w:delText xml:space="preserve">                    </w:delText>
              </w:r>
            </w:del>
            <w:del w:id="3892" w:author="Doug Gross" w:date="2018-05-10T21:01:00Z">
              <w:r w:rsidDel="00DF377D">
                <w:rPr>
                  <w:rFonts w:ascii="Calibri" w:hAnsi="Calibri"/>
                  <w:sz w:val="20"/>
                  <w:szCs w:val="20"/>
                </w:rPr>
                <w:delText xml:space="preserve"> </w:delText>
              </w:r>
            </w:del>
            <w:r>
              <w:rPr>
                <w:rFonts w:ascii="Calibri" w:hAnsi="Calibri"/>
                <w:sz w:val="20"/>
                <w:szCs w:val="20"/>
              </w:rPr>
              <w:t xml:space="preserve">15,000 </w:t>
            </w:r>
          </w:p>
        </w:tc>
        <w:tc>
          <w:tcPr>
            <w:tcW w:w="113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893" w:author="Doug Gross" w:date="2018-05-10T21:21:00Z">
              <w:tcPr>
                <w:tcW w:w="113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4AFDB097" w14:textId="77777777" w:rsidR="00CF5879" w:rsidRDefault="0081616C">
            <w:pPr>
              <w:pStyle w:val="Body"/>
            </w:pPr>
            <w:del w:id="3894" w:author="Doug Gross" w:date="2018-05-10T21:02:00Z">
              <w:r w:rsidDel="00DF377D">
                <w:rPr>
                  <w:rFonts w:ascii="Calibri" w:hAnsi="Calibri"/>
                  <w:sz w:val="20"/>
                  <w:szCs w:val="20"/>
                </w:rPr>
                <w:delText xml:space="preserve">                        </w:delText>
              </w:r>
            </w:del>
            <w:r>
              <w:rPr>
                <w:rFonts w:ascii="Calibri" w:hAnsi="Calibri"/>
                <w:sz w:val="20"/>
                <w:szCs w:val="20"/>
              </w:rPr>
              <w:t xml:space="preserve">3,750 </w:t>
            </w:r>
          </w:p>
        </w:tc>
        <w:tc>
          <w:tcPr>
            <w:tcW w:w="115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895" w:author="Doug Gross" w:date="2018-05-10T21:21:00Z">
              <w:tcPr>
                <w:tcW w:w="115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016C74AA" w14:textId="77777777" w:rsidR="00CF5879" w:rsidRDefault="0081616C">
            <w:pPr>
              <w:pStyle w:val="Body"/>
            </w:pPr>
            <w:del w:id="3896" w:author="Doug Gross" w:date="2018-05-10T21:02:00Z">
              <w:r w:rsidDel="00DF377D">
                <w:rPr>
                  <w:rFonts w:ascii="Calibri" w:hAnsi="Calibri"/>
                  <w:sz w:val="20"/>
                  <w:szCs w:val="20"/>
                </w:rPr>
                <w:delText xml:space="preserve">                           </w:delText>
              </w:r>
            </w:del>
            <w:r>
              <w:rPr>
                <w:rFonts w:ascii="Calibri" w:hAnsi="Calibri"/>
                <w:sz w:val="20"/>
                <w:szCs w:val="20"/>
              </w:rPr>
              <w:t xml:space="preserve">938 </w:t>
            </w:r>
          </w:p>
        </w:tc>
        <w:tc>
          <w:tcPr>
            <w:tcW w:w="113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897" w:author="Doug Gross" w:date="2018-05-10T21:21:00Z">
              <w:tcPr>
                <w:tcW w:w="113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38C44F23" w14:textId="77777777" w:rsidR="00CF5879" w:rsidRDefault="0081616C">
            <w:pPr>
              <w:pStyle w:val="Body"/>
            </w:pPr>
            <w:del w:id="3898" w:author="Doug Gross" w:date="2018-05-10T21:02:00Z">
              <w:r w:rsidDel="00DF377D">
                <w:rPr>
                  <w:rFonts w:ascii="Calibri" w:hAnsi="Calibri"/>
                  <w:sz w:val="20"/>
                  <w:szCs w:val="20"/>
                </w:rPr>
                <w:delText xml:space="preserve">                              </w:delText>
              </w:r>
            </w:del>
            <w:r>
              <w:rPr>
                <w:rFonts w:ascii="Calibri" w:hAnsi="Calibri"/>
                <w:sz w:val="20"/>
                <w:szCs w:val="20"/>
              </w:rPr>
              <w:t xml:space="preserve">234 </w:t>
            </w:r>
          </w:p>
        </w:tc>
      </w:tr>
      <w:tr w:rsidR="00CF5879" w14:paraId="63CC2B57" w14:textId="77777777" w:rsidTr="00337FA1">
        <w:trPr>
          <w:trHeight w:val="20"/>
          <w:trPrChange w:id="3899" w:author="Doug Gross" w:date="2018-05-10T21:21:00Z">
            <w:trPr>
              <w:trHeight w:val="530"/>
            </w:trPr>
          </w:trPrChange>
        </w:trPr>
        <w:tc>
          <w:tcPr>
            <w:tcW w:w="65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900" w:author="Doug Gross" w:date="2018-05-10T21:21:00Z">
              <w:tcPr>
                <w:tcW w:w="65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10021783" w14:textId="77777777" w:rsidR="00CF5879" w:rsidRDefault="0081616C">
            <w:pPr>
              <w:pStyle w:val="Body"/>
              <w:pPrChange w:id="3901" w:author="Doug Gross" w:date="2018-05-07T21:34:00Z">
                <w:pPr>
                  <w:pStyle w:val="Body"/>
                  <w:jc w:val="right"/>
                </w:pPr>
              </w:pPrChange>
            </w:pPr>
            <w:r>
              <w:rPr>
                <w:rFonts w:ascii="Calibri" w:hAnsi="Calibri"/>
                <w:sz w:val="20"/>
                <w:szCs w:val="20"/>
              </w:rPr>
              <w:t>2021</w:t>
            </w:r>
          </w:p>
        </w:tc>
        <w:tc>
          <w:tcPr>
            <w:tcW w:w="137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902" w:author="Doug Gross" w:date="2018-05-10T21:21:00Z">
              <w:tcPr>
                <w:tcW w:w="137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3B4CB84F" w14:textId="77777777" w:rsidR="00CF5879" w:rsidRDefault="0081616C" w:rsidP="006C17D3">
            <w:pPr>
              <w:pStyle w:val="Body"/>
            </w:pPr>
            <w:del w:id="3903" w:author="Doug Gross" w:date="2018-05-10T21:02:00Z">
              <w:r w:rsidDel="00DF377D">
                <w:rPr>
                  <w:rFonts w:ascii="Calibri" w:hAnsi="Calibri"/>
                  <w:sz w:val="20"/>
                  <w:szCs w:val="20"/>
                </w:rPr>
                <w:delText xml:space="preserve">                             </w:delText>
              </w:r>
            </w:del>
            <w:r>
              <w:rPr>
                <w:rFonts w:ascii="Calibri" w:hAnsi="Calibri"/>
                <w:sz w:val="20"/>
                <w:szCs w:val="20"/>
              </w:rPr>
              <w:t xml:space="preserve">500,000 </w:t>
            </w:r>
          </w:p>
        </w:tc>
        <w:tc>
          <w:tcPr>
            <w:tcW w:w="147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904" w:author="Doug Gross" w:date="2018-05-10T21:21:00Z">
              <w:tcPr>
                <w:tcW w:w="147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09477FA0" w14:textId="77777777" w:rsidR="00CF5879" w:rsidRDefault="0081616C" w:rsidP="006C17D3">
            <w:pPr>
              <w:pStyle w:val="Body"/>
            </w:pPr>
            <w:del w:id="3905" w:author="Doug Gross" w:date="2018-05-10T21:02:00Z">
              <w:r w:rsidDel="00DF377D">
                <w:rPr>
                  <w:rFonts w:ascii="Calibri" w:hAnsi="Calibri"/>
                  <w:sz w:val="20"/>
                  <w:szCs w:val="20"/>
                </w:rPr>
                <w:delText xml:space="preserve"> </w:delText>
              </w:r>
            </w:del>
            <w:r>
              <w:rPr>
                <w:rFonts w:ascii="Calibri" w:hAnsi="Calibri"/>
                <w:sz w:val="20"/>
                <w:szCs w:val="20"/>
              </w:rPr>
              <w:t xml:space="preserve">Digital Ads: Google </w:t>
            </w:r>
          </w:p>
        </w:tc>
        <w:tc>
          <w:tcPr>
            <w:tcW w:w="13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906" w:author="Doug Gross" w:date="2018-05-10T21:21:00Z">
              <w:tcPr>
                <w:tcW w:w="13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16F7D732" w14:textId="77777777" w:rsidR="00CF5879" w:rsidRDefault="0081616C">
            <w:pPr>
              <w:pStyle w:val="Body"/>
            </w:pPr>
            <w:del w:id="3907" w:author="Doug Gross" w:date="2018-05-10T21:02:00Z">
              <w:r w:rsidDel="00DF377D">
                <w:rPr>
                  <w:rFonts w:ascii="Calibri" w:hAnsi="Calibri"/>
                  <w:sz w:val="20"/>
                  <w:szCs w:val="20"/>
                </w:rPr>
                <w:delText xml:space="preserve"> </w:delText>
              </w:r>
            </w:del>
            <w:r>
              <w:rPr>
                <w:rFonts w:ascii="Calibri" w:hAnsi="Calibri"/>
                <w:sz w:val="20"/>
                <w:szCs w:val="20"/>
              </w:rPr>
              <w:t xml:space="preserve">Various Messaging </w:t>
            </w:r>
          </w:p>
        </w:tc>
        <w:tc>
          <w:tcPr>
            <w:tcW w:w="110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908" w:author="Doug Gross" w:date="2018-05-10T21:21:00Z">
              <w:tcPr>
                <w:tcW w:w="110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3D076A3D" w14:textId="77777777" w:rsidR="00CF5879" w:rsidRDefault="0081616C">
            <w:pPr>
              <w:pStyle w:val="Body"/>
            </w:pPr>
            <w:del w:id="3909" w:author="Doug Gross" w:date="2018-05-10T21:02:00Z">
              <w:r w:rsidDel="00DF377D">
                <w:rPr>
                  <w:rFonts w:ascii="Calibri" w:hAnsi="Calibri"/>
                  <w:sz w:val="20"/>
                  <w:szCs w:val="20"/>
                </w:rPr>
                <w:delText xml:space="preserve">                     </w:delText>
              </w:r>
            </w:del>
            <w:r>
              <w:rPr>
                <w:rFonts w:ascii="Calibri" w:hAnsi="Calibri"/>
                <w:sz w:val="20"/>
                <w:szCs w:val="20"/>
              </w:rPr>
              <w:t xml:space="preserve">10,000 </w:t>
            </w:r>
          </w:p>
        </w:tc>
        <w:tc>
          <w:tcPr>
            <w:tcW w:w="113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910" w:author="Doug Gross" w:date="2018-05-10T21:21:00Z">
              <w:tcPr>
                <w:tcW w:w="113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60836E2A" w14:textId="77777777" w:rsidR="00CF5879" w:rsidRDefault="0081616C">
            <w:pPr>
              <w:pStyle w:val="Body"/>
            </w:pPr>
            <w:del w:id="3911" w:author="Doug Gross" w:date="2018-05-10T21:02:00Z">
              <w:r w:rsidDel="00DF377D">
                <w:rPr>
                  <w:rFonts w:ascii="Calibri" w:hAnsi="Calibri"/>
                  <w:sz w:val="20"/>
                  <w:szCs w:val="20"/>
                </w:rPr>
                <w:delText xml:space="preserve">                        </w:delText>
              </w:r>
            </w:del>
            <w:r>
              <w:rPr>
                <w:rFonts w:ascii="Calibri" w:hAnsi="Calibri"/>
                <w:sz w:val="20"/>
                <w:szCs w:val="20"/>
              </w:rPr>
              <w:t xml:space="preserve">5,000 </w:t>
            </w:r>
          </w:p>
        </w:tc>
        <w:tc>
          <w:tcPr>
            <w:tcW w:w="115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912" w:author="Doug Gross" w:date="2018-05-10T21:21:00Z">
              <w:tcPr>
                <w:tcW w:w="115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2D263074" w14:textId="77777777" w:rsidR="00CF5879" w:rsidRDefault="0081616C">
            <w:pPr>
              <w:pStyle w:val="Body"/>
            </w:pPr>
            <w:del w:id="3913" w:author="Doug Gross" w:date="2018-05-10T21:02:00Z">
              <w:r w:rsidDel="00DF377D">
                <w:rPr>
                  <w:rFonts w:ascii="Calibri" w:hAnsi="Calibri"/>
                  <w:sz w:val="20"/>
                  <w:szCs w:val="20"/>
                </w:rPr>
                <w:delText xml:space="preserve">                        </w:delText>
              </w:r>
            </w:del>
            <w:r>
              <w:rPr>
                <w:rFonts w:ascii="Calibri" w:hAnsi="Calibri"/>
                <w:sz w:val="20"/>
                <w:szCs w:val="20"/>
              </w:rPr>
              <w:t xml:space="preserve">1,250 </w:t>
            </w:r>
          </w:p>
        </w:tc>
        <w:tc>
          <w:tcPr>
            <w:tcW w:w="113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914" w:author="Doug Gross" w:date="2018-05-10T21:21:00Z">
              <w:tcPr>
                <w:tcW w:w="113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2D1D9AE6" w14:textId="77777777" w:rsidR="00CF5879" w:rsidRDefault="0081616C">
            <w:pPr>
              <w:pStyle w:val="Body"/>
            </w:pPr>
            <w:del w:id="3915" w:author="Doug Gross" w:date="2018-05-10T21:03:00Z">
              <w:r w:rsidDel="00DF377D">
                <w:rPr>
                  <w:rFonts w:ascii="Calibri" w:hAnsi="Calibri"/>
                  <w:sz w:val="20"/>
                  <w:szCs w:val="20"/>
                </w:rPr>
                <w:delText xml:space="preserve">  </w:delText>
              </w:r>
            </w:del>
            <w:del w:id="3916" w:author="Doug Gross" w:date="2018-05-10T21:02:00Z">
              <w:r w:rsidDel="00DF377D">
                <w:rPr>
                  <w:rFonts w:ascii="Calibri" w:hAnsi="Calibri"/>
                  <w:sz w:val="20"/>
                  <w:szCs w:val="20"/>
                </w:rPr>
                <w:delText xml:space="preserve">                            </w:delText>
              </w:r>
            </w:del>
            <w:r>
              <w:rPr>
                <w:rFonts w:ascii="Calibri" w:hAnsi="Calibri"/>
                <w:sz w:val="20"/>
                <w:szCs w:val="20"/>
              </w:rPr>
              <w:t xml:space="preserve">313 </w:t>
            </w:r>
          </w:p>
        </w:tc>
      </w:tr>
      <w:tr w:rsidR="00CF5879" w14:paraId="5F0A5D0D" w14:textId="77777777" w:rsidTr="00DF377D">
        <w:trPr>
          <w:trHeight w:val="530"/>
          <w:trPrChange w:id="3917" w:author="Doug Gross" w:date="2018-05-10T20:54:00Z">
            <w:trPr>
              <w:trHeight w:val="530"/>
            </w:trPr>
          </w:trPrChange>
        </w:trPr>
        <w:tc>
          <w:tcPr>
            <w:tcW w:w="65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918" w:author="Doug Gross" w:date="2018-05-10T20:54:00Z">
              <w:tcPr>
                <w:tcW w:w="65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2AA794E1" w14:textId="77777777" w:rsidR="00CF5879" w:rsidRDefault="0081616C">
            <w:pPr>
              <w:pStyle w:val="Body"/>
              <w:pPrChange w:id="3919" w:author="Doug Gross" w:date="2018-05-07T21:34:00Z">
                <w:pPr>
                  <w:pStyle w:val="Body"/>
                  <w:jc w:val="right"/>
                </w:pPr>
              </w:pPrChange>
            </w:pPr>
            <w:r>
              <w:rPr>
                <w:rFonts w:ascii="Calibri" w:hAnsi="Calibri"/>
                <w:sz w:val="20"/>
                <w:szCs w:val="20"/>
              </w:rPr>
              <w:t>2021</w:t>
            </w:r>
          </w:p>
        </w:tc>
        <w:tc>
          <w:tcPr>
            <w:tcW w:w="137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920" w:author="Doug Gross" w:date="2018-05-10T20:54:00Z">
              <w:tcPr>
                <w:tcW w:w="137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7A074145" w14:textId="77777777" w:rsidR="00CF5879" w:rsidRDefault="0081616C" w:rsidP="006C17D3">
            <w:pPr>
              <w:pStyle w:val="Body"/>
            </w:pPr>
            <w:del w:id="3921" w:author="Doug Gross" w:date="2018-05-10T21:03:00Z">
              <w:r w:rsidDel="00DF377D">
                <w:rPr>
                  <w:rFonts w:ascii="Calibri" w:hAnsi="Calibri"/>
                  <w:sz w:val="20"/>
                  <w:szCs w:val="20"/>
                </w:rPr>
                <w:delText xml:space="preserve">                             </w:delText>
              </w:r>
            </w:del>
            <w:r>
              <w:rPr>
                <w:rFonts w:ascii="Calibri" w:hAnsi="Calibri"/>
                <w:sz w:val="20"/>
                <w:szCs w:val="20"/>
              </w:rPr>
              <w:t xml:space="preserve">300,000 </w:t>
            </w:r>
          </w:p>
        </w:tc>
        <w:tc>
          <w:tcPr>
            <w:tcW w:w="147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922" w:author="Doug Gross" w:date="2018-05-10T20:54:00Z">
              <w:tcPr>
                <w:tcW w:w="147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035FE37D" w14:textId="77777777" w:rsidR="00CF5879" w:rsidRDefault="0081616C" w:rsidP="006C17D3">
            <w:pPr>
              <w:pStyle w:val="Body"/>
            </w:pPr>
            <w:r>
              <w:rPr>
                <w:rFonts w:ascii="Calibri" w:hAnsi="Calibri"/>
                <w:sz w:val="20"/>
                <w:szCs w:val="20"/>
              </w:rPr>
              <w:t xml:space="preserve"> Trade Associations </w:t>
            </w:r>
          </w:p>
        </w:tc>
        <w:tc>
          <w:tcPr>
            <w:tcW w:w="13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923" w:author="Doug Gross" w:date="2018-05-10T20:54:00Z">
              <w:tcPr>
                <w:tcW w:w="13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10A6E9C9" w14:textId="77777777" w:rsidR="00CF5879" w:rsidRDefault="0081616C">
            <w:pPr>
              <w:pStyle w:val="Body"/>
            </w:pPr>
            <w:del w:id="3924" w:author="Doug Gross" w:date="2018-05-10T21:03:00Z">
              <w:r w:rsidDel="00DF377D">
                <w:rPr>
                  <w:rFonts w:ascii="Calibri" w:hAnsi="Calibri"/>
                  <w:sz w:val="20"/>
                  <w:szCs w:val="20"/>
                </w:rPr>
                <w:delText xml:space="preserve"> </w:delText>
              </w:r>
            </w:del>
            <w:r>
              <w:rPr>
                <w:rFonts w:ascii="Calibri" w:hAnsi="Calibri"/>
                <w:sz w:val="20"/>
                <w:szCs w:val="20"/>
              </w:rPr>
              <w:t xml:space="preserve">Various Messaging </w:t>
            </w:r>
          </w:p>
        </w:tc>
        <w:tc>
          <w:tcPr>
            <w:tcW w:w="110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925" w:author="Doug Gross" w:date="2018-05-10T20:54:00Z">
              <w:tcPr>
                <w:tcW w:w="110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6E638069" w14:textId="77777777" w:rsidR="00CF5879" w:rsidRDefault="0081616C">
            <w:pPr>
              <w:pStyle w:val="Body"/>
            </w:pPr>
            <w:del w:id="3926" w:author="Doug Gross" w:date="2018-05-10T21:03:00Z">
              <w:r w:rsidDel="00DF377D">
                <w:rPr>
                  <w:rFonts w:ascii="Calibri" w:hAnsi="Calibri"/>
                  <w:sz w:val="20"/>
                  <w:szCs w:val="20"/>
                </w:rPr>
                <w:delText xml:space="preserve">                     </w:delText>
              </w:r>
            </w:del>
            <w:r>
              <w:rPr>
                <w:rFonts w:ascii="Calibri" w:hAnsi="Calibri"/>
                <w:sz w:val="20"/>
                <w:szCs w:val="20"/>
              </w:rPr>
              <w:t xml:space="preserve">45,000 </w:t>
            </w:r>
          </w:p>
        </w:tc>
        <w:tc>
          <w:tcPr>
            <w:tcW w:w="113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927" w:author="Doug Gross" w:date="2018-05-10T20:54:00Z">
              <w:tcPr>
                <w:tcW w:w="113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7A42256A" w14:textId="77777777" w:rsidR="00CF5879" w:rsidRDefault="0081616C">
            <w:pPr>
              <w:pStyle w:val="Body"/>
            </w:pPr>
            <w:del w:id="3928" w:author="Doug Gross" w:date="2018-05-10T21:03:00Z">
              <w:r w:rsidDel="00DF377D">
                <w:rPr>
                  <w:rFonts w:ascii="Calibri" w:hAnsi="Calibri"/>
                  <w:sz w:val="20"/>
                  <w:szCs w:val="20"/>
                </w:rPr>
                <w:delText xml:space="preserve">                      </w:delText>
              </w:r>
            </w:del>
            <w:r>
              <w:rPr>
                <w:rFonts w:ascii="Calibri" w:hAnsi="Calibri"/>
                <w:sz w:val="20"/>
                <w:szCs w:val="20"/>
              </w:rPr>
              <w:t xml:space="preserve">11,250 </w:t>
            </w:r>
          </w:p>
        </w:tc>
        <w:tc>
          <w:tcPr>
            <w:tcW w:w="115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929" w:author="Doug Gross" w:date="2018-05-10T20:54:00Z">
              <w:tcPr>
                <w:tcW w:w="115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56A25BA7" w14:textId="77777777" w:rsidR="00CF5879" w:rsidRDefault="0081616C">
            <w:pPr>
              <w:pStyle w:val="Body"/>
            </w:pPr>
            <w:del w:id="3930" w:author="Doug Gross" w:date="2018-05-10T21:03:00Z">
              <w:r w:rsidDel="00DF377D">
                <w:rPr>
                  <w:rFonts w:ascii="Calibri" w:hAnsi="Calibri"/>
                  <w:sz w:val="20"/>
                  <w:szCs w:val="20"/>
                </w:rPr>
                <w:delText xml:space="preserve">                        </w:delText>
              </w:r>
            </w:del>
            <w:r>
              <w:rPr>
                <w:rFonts w:ascii="Calibri" w:hAnsi="Calibri"/>
                <w:sz w:val="20"/>
                <w:szCs w:val="20"/>
              </w:rPr>
              <w:t xml:space="preserve">2,250 </w:t>
            </w:r>
          </w:p>
        </w:tc>
        <w:tc>
          <w:tcPr>
            <w:tcW w:w="113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931" w:author="Doug Gross" w:date="2018-05-10T20:54:00Z">
              <w:tcPr>
                <w:tcW w:w="113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2DA2F128" w14:textId="77777777" w:rsidR="00CF5879" w:rsidRDefault="0081616C">
            <w:pPr>
              <w:pStyle w:val="Body"/>
            </w:pPr>
            <w:del w:id="3932" w:author="Doug Gross" w:date="2018-05-10T21:03:00Z">
              <w:r w:rsidDel="00DF377D">
                <w:rPr>
                  <w:rFonts w:ascii="Calibri" w:hAnsi="Calibri"/>
                  <w:sz w:val="20"/>
                  <w:szCs w:val="20"/>
                </w:rPr>
                <w:delText xml:space="preserve">                              </w:delText>
              </w:r>
            </w:del>
            <w:r>
              <w:rPr>
                <w:rFonts w:ascii="Calibri" w:hAnsi="Calibri"/>
                <w:sz w:val="20"/>
                <w:szCs w:val="20"/>
              </w:rPr>
              <w:t xml:space="preserve">450 </w:t>
            </w:r>
          </w:p>
        </w:tc>
      </w:tr>
      <w:tr w:rsidR="00CF5879" w14:paraId="3F69934B" w14:textId="77777777" w:rsidTr="00337FA1">
        <w:trPr>
          <w:trHeight w:val="20"/>
          <w:trPrChange w:id="3933" w:author="Doug Gross" w:date="2018-05-10T21:21:00Z">
            <w:trPr>
              <w:trHeight w:val="530"/>
            </w:trPr>
          </w:trPrChange>
        </w:trPr>
        <w:tc>
          <w:tcPr>
            <w:tcW w:w="65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934" w:author="Doug Gross" w:date="2018-05-10T21:21:00Z">
              <w:tcPr>
                <w:tcW w:w="65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2BA0AD8A" w14:textId="77777777" w:rsidR="00CF5879" w:rsidRPr="00DF377D" w:rsidRDefault="0081616C">
            <w:pPr>
              <w:pStyle w:val="Body"/>
              <w:rPr>
                <w:b/>
                <w:rPrChange w:id="3935" w:author="Doug Gross" w:date="2018-05-10T21:04:00Z">
                  <w:rPr/>
                </w:rPrChange>
              </w:rPr>
              <w:pPrChange w:id="3936" w:author="Doug Gross" w:date="2018-05-07T21:34:00Z">
                <w:pPr>
                  <w:pStyle w:val="Body"/>
                  <w:jc w:val="right"/>
                </w:pPr>
              </w:pPrChange>
            </w:pPr>
            <w:r w:rsidRPr="00DF377D">
              <w:rPr>
                <w:rFonts w:ascii="Calibri" w:hAnsi="Calibri"/>
                <w:b/>
                <w:sz w:val="20"/>
                <w:szCs w:val="20"/>
                <w:rPrChange w:id="3937" w:author="Doug Gross" w:date="2018-05-10T21:04:00Z">
                  <w:rPr>
                    <w:rFonts w:ascii="Calibri" w:hAnsi="Calibri"/>
                    <w:sz w:val="20"/>
                    <w:szCs w:val="20"/>
                  </w:rPr>
                </w:rPrChange>
              </w:rPr>
              <w:t>Total</w:t>
            </w:r>
          </w:p>
        </w:tc>
        <w:tc>
          <w:tcPr>
            <w:tcW w:w="137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938" w:author="Doug Gross" w:date="2018-05-10T21:21:00Z">
              <w:tcPr>
                <w:tcW w:w="137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4E2E5D99" w14:textId="77777777" w:rsidR="00CF5879" w:rsidRPr="00DF377D" w:rsidRDefault="0081616C" w:rsidP="006C17D3">
            <w:pPr>
              <w:pStyle w:val="Body"/>
              <w:rPr>
                <w:b/>
                <w:rPrChange w:id="3939" w:author="Doug Gross" w:date="2018-05-10T21:04:00Z">
                  <w:rPr/>
                </w:rPrChange>
              </w:rPr>
            </w:pPr>
            <w:del w:id="3940" w:author="Doug Gross" w:date="2018-05-10T21:04:00Z">
              <w:r w:rsidRPr="00DF377D" w:rsidDel="00DF377D">
                <w:rPr>
                  <w:rFonts w:ascii="Calibri" w:hAnsi="Calibri"/>
                  <w:b/>
                  <w:sz w:val="20"/>
                  <w:szCs w:val="20"/>
                  <w:rPrChange w:id="3941" w:author="Doug Gross" w:date="2018-05-10T21:04:00Z">
                    <w:rPr>
                      <w:rFonts w:ascii="Calibri" w:hAnsi="Calibri"/>
                      <w:sz w:val="20"/>
                      <w:szCs w:val="20"/>
                    </w:rPr>
                  </w:rPrChange>
                </w:rPr>
                <w:delText xml:space="preserve">                        </w:delText>
              </w:r>
            </w:del>
            <w:del w:id="3942" w:author="Doug Gross" w:date="2018-05-10T21:03:00Z">
              <w:r w:rsidRPr="00DF377D" w:rsidDel="00DF377D">
                <w:rPr>
                  <w:rFonts w:ascii="Calibri" w:hAnsi="Calibri"/>
                  <w:b/>
                  <w:sz w:val="20"/>
                  <w:szCs w:val="20"/>
                  <w:rPrChange w:id="3943" w:author="Doug Gross" w:date="2018-05-10T21:04:00Z">
                    <w:rPr>
                      <w:rFonts w:ascii="Calibri" w:hAnsi="Calibri"/>
                      <w:sz w:val="20"/>
                      <w:szCs w:val="20"/>
                    </w:rPr>
                  </w:rPrChange>
                </w:rPr>
                <w:delText xml:space="preserve">  </w:delText>
              </w:r>
            </w:del>
            <w:r w:rsidRPr="00DF377D">
              <w:rPr>
                <w:rFonts w:ascii="Calibri" w:hAnsi="Calibri"/>
                <w:b/>
                <w:sz w:val="20"/>
                <w:szCs w:val="20"/>
                <w:rPrChange w:id="3944" w:author="Doug Gross" w:date="2018-05-10T21:04:00Z">
                  <w:rPr>
                    <w:rFonts w:ascii="Calibri" w:hAnsi="Calibri"/>
                    <w:sz w:val="20"/>
                    <w:szCs w:val="20"/>
                  </w:rPr>
                </w:rPrChange>
              </w:rPr>
              <w:t xml:space="preserve">2,150,000 </w:t>
            </w:r>
          </w:p>
        </w:tc>
        <w:tc>
          <w:tcPr>
            <w:tcW w:w="147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945" w:author="Doug Gross" w:date="2018-05-10T21:21:00Z">
              <w:tcPr>
                <w:tcW w:w="147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63C9A7F2" w14:textId="77777777" w:rsidR="00CF5879" w:rsidRPr="00DF377D" w:rsidRDefault="00CF5879" w:rsidP="006C17D3">
            <w:pPr>
              <w:rPr>
                <w:b/>
                <w:rPrChange w:id="3946" w:author="Doug Gross" w:date="2018-05-10T21:04:00Z">
                  <w:rPr/>
                </w:rPrChange>
              </w:rPr>
            </w:pPr>
          </w:p>
        </w:tc>
        <w:tc>
          <w:tcPr>
            <w:tcW w:w="13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947" w:author="Doug Gross" w:date="2018-05-10T21:21:00Z">
              <w:tcPr>
                <w:tcW w:w="13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4A3CE84C" w14:textId="77777777" w:rsidR="00CF5879" w:rsidRPr="00DF377D" w:rsidRDefault="00CF5879">
            <w:pPr>
              <w:rPr>
                <w:b/>
                <w:rPrChange w:id="3948" w:author="Doug Gross" w:date="2018-05-10T21:04:00Z">
                  <w:rPr/>
                </w:rPrChange>
              </w:rPr>
            </w:pPr>
          </w:p>
        </w:tc>
        <w:tc>
          <w:tcPr>
            <w:tcW w:w="110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949" w:author="Doug Gross" w:date="2018-05-10T21:21:00Z">
              <w:tcPr>
                <w:tcW w:w="110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1DA88F57" w14:textId="77777777" w:rsidR="00CF5879" w:rsidRPr="00DF377D" w:rsidRDefault="0081616C">
            <w:pPr>
              <w:pStyle w:val="Body"/>
              <w:rPr>
                <w:b/>
                <w:rPrChange w:id="3950" w:author="Doug Gross" w:date="2018-05-10T21:04:00Z">
                  <w:rPr/>
                </w:rPrChange>
              </w:rPr>
            </w:pPr>
            <w:del w:id="3951" w:author="Doug Gross" w:date="2018-05-10T21:04:00Z">
              <w:r w:rsidRPr="00DF377D" w:rsidDel="00DF377D">
                <w:rPr>
                  <w:rFonts w:ascii="Calibri" w:hAnsi="Calibri"/>
                  <w:b/>
                  <w:sz w:val="20"/>
                  <w:szCs w:val="20"/>
                  <w:rPrChange w:id="3952" w:author="Doug Gross" w:date="2018-05-10T21:04:00Z">
                    <w:rPr>
                      <w:rFonts w:ascii="Calibri" w:hAnsi="Calibri"/>
                      <w:sz w:val="20"/>
                      <w:szCs w:val="20"/>
                    </w:rPr>
                  </w:rPrChange>
                </w:rPr>
                <w:delText xml:space="preserve">                   </w:delText>
              </w:r>
            </w:del>
            <w:r w:rsidRPr="00DF377D">
              <w:rPr>
                <w:rFonts w:ascii="Calibri" w:hAnsi="Calibri"/>
                <w:b/>
                <w:sz w:val="20"/>
                <w:szCs w:val="20"/>
                <w:rPrChange w:id="3953" w:author="Doug Gross" w:date="2018-05-10T21:04:00Z">
                  <w:rPr>
                    <w:rFonts w:ascii="Calibri" w:hAnsi="Calibri"/>
                    <w:sz w:val="20"/>
                    <w:szCs w:val="20"/>
                  </w:rPr>
                </w:rPrChange>
              </w:rPr>
              <w:t xml:space="preserve">257,500 </w:t>
            </w:r>
          </w:p>
        </w:tc>
        <w:tc>
          <w:tcPr>
            <w:tcW w:w="113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954" w:author="Doug Gross" w:date="2018-05-10T21:21:00Z">
              <w:tcPr>
                <w:tcW w:w="113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668FCD60" w14:textId="77777777" w:rsidR="00CF5879" w:rsidRPr="00DF377D" w:rsidRDefault="0081616C">
            <w:pPr>
              <w:pStyle w:val="Body"/>
              <w:rPr>
                <w:b/>
                <w:rPrChange w:id="3955" w:author="Doug Gross" w:date="2018-05-10T21:04:00Z">
                  <w:rPr/>
                </w:rPrChange>
              </w:rPr>
            </w:pPr>
            <w:del w:id="3956" w:author="Doug Gross" w:date="2018-05-10T21:04:00Z">
              <w:r w:rsidRPr="00DF377D" w:rsidDel="00DF377D">
                <w:rPr>
                  <w:rFonts w:ascii="Calibri" w:hAnsi="Calibri"/>
                  <w:b/>
                  <w:sz w:val="20"/>
                  <w:szCs w:val="20"/>
                  <w:rPrChange w:id="3957" w:author="Doug Gross" w:date="2018-05-10T21:04:00Z">
                    <w:rPr>
                      <w:rFonts w:ascii="Calibri" w:hAnsi="Calibri"/>
                      <w:sz w:val="20"/>
                      <w:szCs w:val="20"/>
                    </w:rPr>
                  </w:rPrChange>
                </w:rPr>
                <w:delText xml:space="preserve">                      </w:delText>
              </w:r>
            </w:del>
            <w:r w:rsidRPr="00DF377D">
              <w:rPr>
                <w:rFonts w:ascii="Calibri" w:hAnsi="Calibri"/>
                <w:b/>
                <w:sz w:val="20"/>
                <w:szCs w:val="20"/>
                <w:rPrChange w:id="3958" w:author="Doug Gross" w:date="2018-05-10T21:04:00Z">
                  <w:rPr>
                    <w:rFonts w:ascii="Calibri" w:hAnsi="Calibri"/>
                    <w:sz w:val="20"/>
                    <w:szCs w:val="20"/>
                  </w:rPr>
                </w:rPrChange>
              </w:rPr>
              <w:t xml:space="preserve">66,875 </w:t>
            </w:r>
          </w:p>
        </w:tc>
        <w:tc>
          <w:tcPr>
            <w:tcW w:w="115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959" w:author="Doug Gross" w:date="2018-05-10T21:21:00Z">
              <w:tcPr>
                <w:tcW w:w="115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35C6D4BC" w14:textId="77777777" w:rsidR="00CF5879" w:rsidRPr="00DF377D" w:rsidRDefault="0081616C">
            <w:pPr>
              <w:pStyle w:val="Body"/>
              <w:rPr>
                <w:b/>
                <w:rPrChange w:id="3960" w:author="Doug Gross" w:date="2018-05-10T21:04:00Z">
                  <w:rPr/>
                </w:rPrChange>
              </w:rPr>
            </w:pPr>
            <w:del w:id="3961" w:author="Doug Gross" w:date="2018-05-10T21:04:00Z">
              <w:r w:rsidRPr="00DF377D" w:rsidDel="00DF377D">
                <w:rPr>
                  <w:rFonts w:ascii="Calibri" w:hAnsi="Calibri"/>
                  <w:b/>
                  <w:sz w:val="20"/>
                  <w:szCs w:val="20"/>
                  <w:rPrChange w:id="3962" w:author="Doug Gross" w:date="2018-05-10T21:04:00Z">
                    <w:rPr>
                      <w:rFonts w:ascii="Calibri" w:hAnsi="Calibri"/>
                      <w:sz w:val="20"/>
                      <w:szCs w:val="20"/>
                    </w:rPr>
                  </w:rPrChange>
                </w:rPr>
                <w:delText xml:space="preserve">                      </w:delText>
              </w:r>
            </w:del>
            <w:r w:rsidRPr="00DF377D">
              <w:rPr>
                <w:rFonts w:ascii="Calibri" w:hAnsi="Calibri"/>
                <w:b/>
                <w:sz w:val="20"/>
                <w:szCs w:val="20"/>
                <w:rPrChange w:id="3963" w:author="Doug Gross" w:date="2018-05-10T21:04:00Z">
                  <w:rPr>
                    <w:rFonts w:ascii="Calibri" w:hAnsi="Calibri"/>
                    <w:sz w:val="20"/>
                    <w:szCs w:val="20"/>
                  </w:rPr>
                </w:rPrChange>
              </w:rPr>
              <w:t xml:space="preserve">16,156 </w:t>
            </w:r>
          </w:p>
        </w:tc>
        <w:tc>
          <w:tcPr>
            <w:tcW w:w="113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964" w:author="Doug Gross" w:date="2018-05-10T21:21:00Z">
              <w:tcPr>
                <w:tcW w:w="113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27DC099D" w14:textId="77777777" w:rsidR="00CF5879" w:rsidRPr="00DF377D" w:rsidRDefault="0081616C">
            <w:pPr>
              <w:pStyle w:val="Body"/>
              <w:rPr>
                <w:b/>
                <w:rPrChange w:id="3965" w:author="Doug Gross" w:date="2018-05-10T21:04:00Z">
                  <w:rPr/>
                </w:rPrChange>
              </w:rPr>
            </w:pPr>
            <w:del w:id="3966" w:author="Doug Gross" w:date="2018-05-10T21:04:00Z">
              <w:r w:rsidRPr="00DF377D" w:rsidDel="00DF377D">
                <w:rPr>
                  <w:rFonts w:ascii="Calibri" w:hAnsi="Calibri"/>
                  <w:b/>
                  <w:sz w:val="20"/>
                  <w:szCs w:val="20"/>
                  <w:rPrChange w:id="3967" w:author="Doug Gross" w:date="2018-05-10T21:04:00Z">
                    <w:rPr>
                      <w:rFonts w:ascii="Calibri" w:hAnsi="Calibri"/>
                      <w:sz w:val="20"/>
                      <w:szCs w:val="20"/>
                    </w:rPr>
                  </w:rPrChange>
                </w:rPr>
                <w:delText xml:space="preserve">                           </w:delText>
              </w:r>
            </w:del>
            <w:r w:rsidRPr="00DF377D">
              <w:rPr>
                <w:rFonts w:ascii="Calibri" w:hAnsi="Calibri"/>
                <w:b/>
                <w:sz w:val="20"/>
                <w:szCs w:val="20"/>
                <w:rPrChange w:id="3968" w:author="Doug Gross" w:date="2018-05-10T21:04:00Z">
                  <w:rPr>
                    <w:rFonts w:ascii="Calibri" w:hAnsi="Calibri"/>
                    <w:sz w:val="20"/>
                    <w:szCs w:val="20"/>
                  </w:rPr>
                </w:rPrChange>
              </w:rPr>
              <w:t xml:space="preserve">3,927 </w:t>
            </w:r>
          </w:p>
        </w:tc>
      </w:tr>
      <w:tr w:rsidR="00CF5879" w:rsidDel="00DF377D" w14:paraId="0AE33D27" w14:textId="0F7F330A" w:rsidTr="00DF377D">
        <w:trPr>
          <w:trHeight w:val="270"/>
          <w:del w:id="3969" w:author="Doug Gross" w:date="2018-05-10T21:04:00Z"/>
          <w:trPrChange w:id="3970" w:author="Doug Gross" w:date="2018-05-10T20:54:00Z">
            <w:trPr>
              <w:trHeight w:val="270"/>
            </w:trPr>
          </w:trPrChange>
        </w:trPr>
        <w:tc>
          <w:tcPr>
            <w:tcW w:w="65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971" w:author="Doug Gross" w:date="2018-05-10T20:54:00Z">
              <w:tcPr>
                <w:tcW w:w="65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5044741E" w14:textId="7C0B5184" w:rsidR="00CF5879" w:rsidDel="00DF377D" w:rsidRDefault="00CF5879" w:rsidP="006C17D3">
            <w:pPr>
              <w:rPr>
                <w:del w:id="3972" w:author="Doug Gross" w:date="2018-05-10T21:04:00Z"/>
              </w:rPr>
            </w:pPr>
          </w:p>
        </w:tc>
        <w:tc>
          <w:tcPr>
            <w:tcW w:w="137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973" w:author="Doug Gross" w:date="2018-05-10T20:54:00Z">
              <w:tcPr>
                <w:tcW w:w="137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6D2794DD" w14:textId="5943232C" w:rsidR="00CF5879" w:rsidDel="00DF377D" w:rsidRDefault="00CF5879" w:rsidP="006C17D3">
            <w:pPr>
              <w:rPr>
                <w:del w:id="3974" w:author="Doug Gross" w:date="2018-05-10T21:04:00Z"/>
              </w:rPr>
            </w:pPr>
          </w:p>
        </w:tc>
        <w:tc>
          <w:tcPr>
            <w:tcW w:w="147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975" w:author="Doug Gross" w:date="2018-05-10T20:54:00Z">
              <w:tcPr>
                <w:tcW w:w="147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2286C6B1" w14:textId="7FA93050" w:rsidR="00CF5879" w:rsidDel="00DF377D" w:rsidRDefault="00CF5879">
            <w:pPr>
              <w:rPr>
                <w:del w:id="3976" w:author="Doug Gross" w:date="2018-05-10T21:04:00Z"/>
              </w:rPr>
            </w:pPr>
          </w:p>
        </w:tc>
        <w:tc>
          <w:tcPr>
            <w:tcW w:w="13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977" w:author="Doug Gross" w:date="2018-05-10T20:54:00Z">
              <w:tcPr>
                <w:tcW w:w="13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27813710" w14:textId="18AF6B65" w:rsidR="00CF5879" w:rsidDel="00DF377D" w:rsidRDefault="00CF5879">
            <w:pPr>
              <w:rPr>
                <w:del w:id="3978" w:author="Doug Gross" w:date="2018-05-10T21:04:00Z"/>
              </w:rPr>
            </w:pPr>
          </w:p>
        </w:tc>
        <w:tc>
          <w:tcPr>
            <w:tcW w:w="110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979" w:author="Doug Gross" w:date="2018-05-10T20:54:00Z">
              <w:tcPr>
                <w:tcW w:w="110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232A3496" w14:textId="1CB7BEC3" w:rsidR="00CF5879" w:rsidDel="00DF377D" w:rsidRDefault="00CF5879">
            <w:pPr>
              <w:rPr>
                <w:del w:id="3980" w:author="Doug Gross" w:date="2018-05-10T21:04:00Z"/>
              </w:rPr>
            </w:pPr>
          </w:p>
        </w:tc>
        <w:tc>
          <w:tcPr>
            <w:tcW w:w="113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981" w:author="Doug Gross" w:date="2018-05-10T20:54:00Z">
              <w:tcPr>
                <w:tcW w:w="113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253014D1" w14:textId="501DF3BD" w:rsidR="00CF5879" w:rsidDel="00DF377D" w:rsidRDefault="00CF5879">
            <w:pPr>
              <w:rPr>
                <w:del w:id="3982" w:author="Doug Gross" w:date="2018-05-10T21:04:00Z"/>
              </w:rPr>
            </w:pPr>
          </w:p>
        </w:tc>
        <w:tc>
          <w:tcPr>
            <w:tcW w:w="115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983" w:author="Doug Gross" w:date="2018-05-10T20:54:00Z">
              <w:tcPr>
                <w:tcW w:w="115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409B63DA" w14:textId="281C7CA4" w:rsidR="00CF5879" w:rsidDel="00DF377D" w:rsidRDefault="00CF5879">
            <w:pPr>
              <w:rPr>
                <w:del w:id="3984" w:author="Doug Gross" w:date="2018-05-10T21:04:00Z"/>
              </w:rPr>
            </w:pPr>
          </w:p>
        </w:tc>
        <w:tc>
          <w:tcPr>
            <w:tcW w:w="113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985" w:author="Doug Gross" w:date="2018-05-10T20:54:00Z">
              <w:tcPr>
                <w:tcW w:w="113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24527871" w14:textId="67E67764" w:rsidR="00CF5879" w:rsidDel="00DF377D" w:rsidRDefault="00CF5879">
            <w:pPr>
              <w:rPr>
                <w:del w:id="3986" w:author="Doug Gross" w:date="2018-05-10T21:04:00Z"/>
              </w:rPr>
            </w:pPr>
          </w:p>
        </w:tc>
      </w:tr>
      <w:tr w:rsidR="00CF5879" w14:paraId="48EC053C" w14:textId="77777777" w:rsidTr="00337FA1">
        <w:trPr>
          <w:trHeight w:val="20"/>
          <w:trPrChange w:id="3987" w:author="Doug Gross" w:date="2018-05-10T21:21:00Z">
            <w:trPr>
              <w:trHeight w:val="530"/>
            </w:trPr>
          </w:trPrChange>
        </w:trPr>
        <w:tc>
          <w:tcPr>
            <w:tcW w:w="65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988" w:author="Doug Gross" w:date="2018-05-10T21:21:00Z">
              <w:tcPr>
                <w:tcW w:w="65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4AADBA30" w14:textId="77777777" w:rsidR="00CF5879" w:rsidRDefault="0081616C">
            <w:pPr>
              <w:pStyle w:val="Body"/>
              <w:pPrChange w:id="3989" w:author="Doug Gross" w:date="2018-05-07T21:34:00Z">
                <w:pPr>
                  <w:pStyle w:val="Body"/>
                  <w:jc w:val="right"/>
                </w:pPr>
              </w:pPrChange>
            </w:pPr>
            <w:r>
              <w:rPr>
                <w:rFonts w:ascii="Calibri" w:hAnsi="Calibri"/>
                <w:b/>
                <w:bCs/>
                <w:sz w:val="20"/>
                <w:szCs w:val="20"/>
              </w:rPr>
              <w:t>YTD Total</w:t>
            </w:r>
          </w:p>
        </w:tc>
        <w:tc>
          <w:tcPr>
            <w:tcW w:w="137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990" w:author="Doug Gross" w:date="2018-05-10T21:21:00Z">
              <w:tcPr>
                <w:tcW w:w="137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05CCA60C" w14:textId="77777777" w:rsidR="00CF5879" w:rsidRDefault="0081616C" w:rsidP="006C17D3">
            <w:pPr>
              <w:pStyle w:val="Body"/>
            </w:pPr>
            <w:del w:id="3991" w:author="Doug Gross" w:date="2018-05-10T21:05:00Z">
              <w:r w:rsidDel="00DF377D">
                <w:rPr>
                  <w:rFonts w:ascii="Calibri" w:hAnsi="Calibri"/>
                  <w:b/>
                  <w:bCs/>
                  <w:sz w:val="20"/>
                  <w:szCs w:val="20"/>
                </w:rPr>
                <w:delText xml:space="preserve">                          </w:delText>
              </w:r>
            </w:del>
            <w:r>
              <w:rPr>
                <w:rFonts w:ascii="Calibri" w:hAnsi="Calibri"/>
                <w:b/>
                <w:bCs/>
                <w:sz w:val="20"/>
                <w:szCs w:val="20"/>
              </w:rPr>
              <w:t xml:space="preserve">4,375,000 </w:t>
            </w:r>
          </w:p>
        </w:tc>
        <w:tc>
          <w:tcPr>
            <w:tcW w:w="147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992" w:author="Doug Gross" w:date="2018-05-10T21:21:00Z">
              <w:tcPr>
                <w:tcW w:w="1472"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170ACF56" w14:textId="77777777" w:rsidR="00CF5879" w:rsidRDefault="00CF5879" w:rsidP="006C17D3"/>
        </w:tc>
        <w:tc>
          <w:tcPr>
            <w:tcW w:w="13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993" w:author="Doug Gross" w:date="2018-05-10T21:21:00Z">
              <w:tcPr>
                <w:tcW w:w="13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14C0D9D5" w14:textId="77777777" w:rsidR="00CF5879" w:rsidRDefault="00CF5879"/>
        </w:tc>
        <w:tc>
          <w:tcPr>
            <w:tcW w:w="110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994" w:author="Doug Gross" w:date="2018-05-10T21:21:00Z">
              <w:tcPr>
                <w:tcW w:w="1103"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45716DB6" w14:textId="77777777" w:rsidR="00CF5879" w:rsidRDefault="0081616C">
            <w:pPr>
              <w:pStyle w:val="Body"/>
            </w:pPr>
            <w:del w:id="3995" w:author="Doug Gross" w:date="2018-05-10T21:04:00Z">
              <w:r w:rsidDel="00DF377D">
                <w:rPr>
                  <w:rFonts w:ascii="Calibri" w:hAnsi="Calibri"/>
                  <w:b/>
                  <w:bCs/>
                  <w:sz w:val="20"/>
                  <w:szCs w:val="20"/>
                </w:rPr>
                <w:delText xml:space="preserve">                   </w:delText>
              </w:r>
            </w:del>
            <w:r>
              <w:rPr>
                <w:rFonts w:ascii="Calibri" w:hAnsi="Calibri"/>
                <w:b/>
                <w:bCs/>
                <w:sz w:val="20"/>
                <w:szCs w:val="20"/>
              </w:rPr>
              <w:t xml:space="preserve">453,500 </w:t>
            </w:r>
          </w:p>
        </w:tc>
        <w:tc>
          <w:tcPr>
            <w:tcW w:w="113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996" w:author="Doug Gross" w:date="2018-05-10T21:21:00Z">
              <w:tcPr>
                <w:tcW w:w="113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2B8AB4D6" w14:textId="77777777" w:rsidR="00CF5879" w:rsidRDefault="0081616C">
            <w:pPr>
              <w:pStyle w:val="Body"/>
            </w:pPr>
            <w:del w:id="3997" w:author="Doug Gross" w:date="2018-05-10T21:05:00Z">
              <w:r w:rsidDel="00DF377D">
                <w:rPr>
                  <w:rFonts w:ascii="Calibri" w:hAnsi="Calibri"/>
                  <w:b/>
                  <w:bCs/>
                  <w:sz w:val="20"/>
                  <w:szCs w:val="20"/>
                </w:rPr>
                <w:delText xml:space="preserve">                  </w:delText>
              </w:r>
            </w:del>
            <w:del w:id="3998" w:author="Doug Gross" w:date="2018-05-10T21:04:00Z">
              <w:r w:rsidDel="00DF377D">
                <w:rPr>
                  <w:rFonts w:ascii="Calibri" w:hAnsi="Calibri"/>
                  <w:b/>
                  <w:bCs/>
                  <w:sz w:val="20"/>
                  <w:szCs w:val="20"/>
                </w:rPr>
                <w:delText xml:space="preserve">  </w:delText>
              </w:r>
            </w:del>
            <w:r>
              <w:rPr>
                <w:rFonts w:ascii="Calibri" w:hAnsi="Calibri"/>
                <w:b/>
                <w:bCs/>
                <w:sz w:val="20"/>
                <w:szCs w:val="20"/>
              </w:rPr>
              <w:t xml:space="preserve">116,375 </w:t>
            </w:r>
          </w:p>
        </w:tc>
        <w:tc>
          <w:tcPr>
            <w:tcW w:w="115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3999" w:author="Doug Gross" w:date="2018-05-10T21:21:00Z">
              <w:tcPr>
                <w:tcW w:w="115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034847CB" w14:textId="77777777" w:rsidR="00CF5879" w:rsidRDefault="0081616C">
            <w:pPr>
              <w:pStyle w:val="Body"/>
            </w:pPr>
            <w:del w:id="4000" w:author="Doug Gross" w:date="2018-05-10T21:05:00Z">
              <w:r w:rsidDel="00DF377D">
                <w:rPr>
                  <w:rFonts w:ascii="Calibri" w:hAnsi="Calibri"/>
                  <w:b/>
                  <w:bCs/>
                  <w:sz w:val="20"/>
                  <w:szCs w:val="20"/>
                </w:rPr>
                <w:delText xml:space="preserve">                      </w:delText>
              </w:r>
            </w:del>
            <w:r>
              <w:rPr>
                <w:rFonts w:ascii="Calibri" w:hAnsi="Calibri"/>
                <w:b/>
                <w:bCs/>
                <w:sz w:val="20"/>
                <w:szCs w:val="20"/>
              </w:rPr>
              <w:t xml:space="preserve">27,969 </w:t>
            </w:r>
          </w:p>
        </w:tc>
        <w:tc>
          <w:tcPr>
            <w:tcW w:w="113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001" w:author="Doug Gross" w:date="2018-05-10T21:21:00Z">
              <w:tcPr>
                <w:tcW w:w="113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06F6E641" w14:textId="77777777" w:rsidR="00CF5879" w:rsidRDefault="0081616C">
            <w:pPr>
              <w:pStyle w:val="Body"/>
            </w:pPr>
            <w:del w:id="4002" w:author="Doug Gross" w:date="2018-05-10T21:05:00Z">
              <w:r w:rsidDel="00DF377D">
                <w:rPr>
                  <w:rFonts w:ascii="Calibri" w:hAnsi="Calibri"/>
                  <w:b/>
                  <w:bCs/>
                  <w:sz w:val="20"/>
                  <w:szCs w:val="20"/>
                </w:rPr>
                <w:delText xml:space="preserve">                           </w:delText>
              </w:r>
            </w:del>
            <w:r>
              <w:rPr>
                <w:rFonts w:ascii="Calibri" w:hAnsi="Calibri"/>
                <w:b/>
                <w:bCs/>
                <w:sz w:val="20"/>
                <w:szCs w:val="20"/>
              </w:rPr>
              <w:t xml:space="preserve">6,767 </w:t>
            </w:r>
          </w:p>
        </w:tc>
      </w:tr>
    </w:tbl>
    <w:p w14:paraId="2191B36B" w14:textId="77777777" w:rsidR="00CF5879" w:rsidRDefault="00CF5879">
      <w:pPr>
        <w:pStyle w:val="Body"/>
        <w:widowControl w:val="0"/>
        <w:rPr>
          <w:rFonts w:ascii="Calibri" w:eastAsia="Calibri" w:hAnsi="Calibri" w:cs="Calibri"/>
        </w:rPr>
      </w:pPr>
    </w:p>
    <w:p w14:paraId="6D9CD840" w14:textId="77777777" w:rsidR="00CF5879" w:rsidRDefault="00CF5879">
      <w:pPr>
        <w:pStyle w:val="Body"/>
        <w:rPr>
          <w:rFonts w:ascii="Calibri" w:eastAsia="Calibri" w:hAnsi="Calibri" w:cs="Calibri"/>
          <w:spacing w:val="-5"/>
          <w:sz w:val="20"/>
          <w:szCs w:val="20"/>
        </w:rPr>
      </w:pPr>
    </w:p>
    <w:p w14:paraId="3520FAEC" w14:textId="77777777" w:rsidR="00CF5879" w:rsidRDefault="00CF5879">
      <w:pPr>
        <w:pStyle w:val="Body"/>
        <w:rPr>
          <w:rFonts w:ascii="Calibri" w:eastAsia="Calibri" w:hAnsi="Calibri" w:cs="Calibri"/>
          <w:spacing w:val="-5"/>
          <w:sz w:val="20"/>
          <w:szCs w:val="20"/>
        </w:rPr>
      </w:pPr>
    </w:p>
    <w:p w14:paraId="4D470A52" w14:textId="77777777" w:rsidR="00CF5879" w:rsidDel="00337FA1" w:rsidRDefault="00CF5879" w:rsidP="00EA28D5">
      <w:pPr>
        <w:pStyle w:val="Body"/>
        <w:outlineLvl w:val="0"/>
        <w:rPr>
          <w:del w:id="4003" w:author="Doug Gross" w:date="2018-05-10T21:21:00Z"/>
          <w:rFonts w:ascii="Calibri" w:eastAsia="Calibri" w:hAnsi="Calibri" w:cs="Calibri"/>
        </w:rPr>
      </w:pPr>
    </w:p>
    <w:p w14:paraId="3963DCC8" w14:textId="77777777" w:rsidR="00CF5879" w:rsidDel="00337FA1" w:rsidRDefault="00CF5879" w:rsidP="00EA28D5">
      <w:pPr>
        <w:pStyle w:val="Body"/>
        <w:outlineLvl w:val="0"/>
        <w:rPr>
          <w:del w:id="4004" w:author="Doug Gross" w:date="2018-05-10T21:21:00Z"/>
          <w:rFonts w:ascii="Calibri" w:eastAsia="Calibri" w:hAnsi="Calibri" w:cs="Calibri"/>
        </w:rPr>
      </w:pPr>
    </w:p>
    <w:p w14:paraId="4719BB33" w14:textId="77777777" w:rsidR="00CF5879" w:rsidDel="00337FA1" w:rsidRDefault="00CF5879" w:rsidP="00EA28D5">
      <w:pPr>
        <w:pStyle w:val="Body"/>
        <w:outlineLvl w:val="0"/>
        <w:rPr>
          <w:del w:id="4005" w:author="Doug Gross" w:date="2018-05-10T21:21:00Z"/>
          <w:rFonts w:ascii="Calibri" w:eastAsia="Calibri" w:hAnsi="Calibri" w:cs="Calibri"/>
        </w:rPr>
      </w:pPr>
    </w:p>
    <w:p w14:paraId="412F6580" w14:textId="77777777" w:rsidR="00CF5879" w:rsidDel="00337FA1" w:rsidRDefault="00CF5879" w:rsidP="00EA28D5">
      <w:pPr>
        <w:pStyle w:val="Body"/>
        <w:outlineLvl w:val="0"/>
        <w:rPr>
          <w:del w:id="4006" w:author="Doug Gross" w:date="2018-05-10T21:21:00Z"/>
          <w:rFonts w:ascii="Calibri" w:eastAsia="Calibri" w:hAnsi="Calibri" w:cs="Calibri"/>
        </w:rPr>
      </w:pPr>
    </w:p>
    <w:p w14:paraId="5255AE66" w14:textId="77777777" w:rsidR="00CF5879" w:rsidDel="00337FA1" w:rsidRDefault="00CF5879" w:rsidP="00EA28D5">
      <w:pPr>
        <w:pStyle w:val="Body"/>
        <w:outlineLvl w:val="0"/>
        <w:rPr>
          <w:del w:id="4007" w:author="Doug Gross" w:date="2018-05-10T21:21:00Z"/>
          <w:rFonts w:ascii="Calibri" w:eastAsia="Calibri" w:hAnsi="Calibri" w:cs="Calibri"/>
        </w:rPr>
      </w:pPr>
    </w:p>
    <w:p w14:paraId="3C106329" w14:textId="77777777" w:rsidR="00CF5879" w:rsidDel="00337FA1" w:rsidRDefault="00CF5879" w:rsidP="00EA28D5">
      <w:pPr>
        <w:pStyle w:val="Body"/>
        <w:outlineLvl w:val="0"/>
        <w:rPr>
          <w:del w:id="4008" w:author="Doug Gross" w:date="2018-05-10T21:21:00Z"/>
          <w:rFonts w:ascii="Calibri" w:eastAsia="Calibri" w:hAnsi="Calibri" w:cs="Calibri"/>
        </w:rPr>
      </w:pPr>
    </w:p>
    <w:p w14:paraId="5BB8E925" w14:textId="77777777" w:rsidR="00CF5879" w:rsidDel="00337FA1" w:rsidRDefault="00CF5879" w:rsidP="00EA28D5">
      <w:pPr>
        <w:pStyle w:val="Body"/>
        <w:outlineLvl w:val="0"/>
        <w:rPr>
          <w:del w:id="4009" w:author="Doug Gross" w:date="2018-05-10T21:21:00Z"/>
          <w:rFonts w:ascii="Calibri" w:eastAsia="Calibri" w:hAnsi="Calibri" w:cs="Calibri"/>
        </w:rPr>
      </w:pPr>
    </w:p>
    <w:p w14:paraId="5FD514B2" w14:textId="77777777" w:rsidR="00CF5879" w:rsidDel="00337FA1" w:rsidRDefault="00CF5879" w:rsidP="00EA28D5">
      <w:pPr>
        <w:pStyle w:val="Body"/>
        <w:outlineLvl w:val="0"/>
        <w:rPr>
          <w:del w:id="4010" w:author="Doug Gross" w:date="2018-05-10T21:21:00Z"/>
          <w:rFonts w:ascii="Calibri" w:eastAsia="Calibri" w:hAnsi="Calibri" w:cs="Calibri"/>
        </w:rPr>
      </w:pPr>
    </w:p>
    <w:p w14:paraId="0C87CBDB" w14:textId="77777777" w:rsidR="00CF5879" w:rsidDel="00337FA1" w:rsidRDefault="00CF5879" w:rsidP="00EA28D5">
      <w:pPr>
        <w:pStyle w:val="Body"/>
        <w:outlineLvl w:val="0"/>
        <w:rPr>
          <w:del w:id="4011" w:author="Doug Gross" w:date="2018-05-10T21:21:00Z"/>
          <w:rFonts w:ascii="Calibri" w:eastAsia="Calibri" w:hAnsi="Calibri" w:cs="Calibri"/>
        </w:rPr>
      </w:pPr>
    </w:p>
    <w:p w14:paraId="50A44635" w14:textId="77777777" w:rsidR="00CF5879" w:rsidDel="00337FA1" w:rsidRDefault="00CF5879" w:rsidP="00EA28D5">
      <w:pPr>
        <w:pStyle w:val="Body"/>
        <w:outlineLvl w:val="0"/>
        <w:rPr>
          <w:del w:id="4012" w:author="Doug Gross" w:date="2018-05-10T21:21:00Z"/>
          <w:rFonts w:ascii="Calibri" w:eastAsia="Calibri" w:hAnsi="Calibri" w:cs="Calibri"/>
        </w:rPr>
      </w:pPr>
    </w:p>
    <w:p w14:paraId="49263B31" w14:textId="77777777" w:rsidR="00CF5879" w:rsidRPr="008A0654" w:rsidRDefault="0081616C" w:rsidP="00EA28D5">
      <w:pPr>
        <w:pStyle w:val="Body"/>
        <w:outlineLvl w:val="0"/>
        <w:rPr>
          <w:rFonts w:ascii="Calibri" w:eastAsia="Calibri" w:hAnsi="Calibri" w:cs="Calibri"/>
          <w:b/>
          <w:spacing w:val="-6"/>
          <w:rPrChange w:id="4013" w:author="Doug Gross" w:date="2018-05-08T07:59:00Z">
            <w:rPr>
              <w:rFonts w:ascii="Calibri" w:eastAsia="Calibri" w:hAnsi="Calibri" w:cs="Calibri"/>
              <w:spacing w:val="-6"/>
            </w:rPr>
          </w:rPrChange>
        </w:rPr>
      </w:pPr>
      <w:r w:rsidRPr="008A0654">
        <w:rPr>
          <w:rFonts w:ascii="Calibri" w:hAnsi="Calibri"/>
          <w:b/>
          <w:spacing w:val="-6"/>
          <w:rPrChange w:id="4014" w:author="Doug Gross" w:date="2018-05-08T07:59:00Z">
            <w:rPr>
              <w:rFonts w:ascii="Calibri" w:hAnsi="Calibri"/>
              <w:spacing w:val="-6"/>
            </w:rPr>
          </w:rPrChange>
        </w:rPr>
        <w:t>Independent Truck Drivers:</w:t>
      </w:r>
    </w:p>
    <w:p w14:paraId="5AB99BC5" w14:textId="77777777" w:rsidR="00CF5879" w:rsidRDefault="00CF5879">
      <w:pPr>
        <w:pStyle w:val="Body"/>
        <w:rPr>
          <w:rFonts w:ascii="Calibri" w:eastAsia="Calibri" w:hAnsi="Calibri" w:cs="Calibri"/>
        </w:rPr>
      </w:pPr>
    </w:p>
    <w:p w14:paraId="1D99ADA9" w14:textId="40803EFC" w:rsidR="00CF5879" w:rsidRDefault="0081616C">
      <w:pPr>
        <w:pStyle w:val="Body"/>
        <w:rPr>
          <w:rFonts w:ascii="Calibri" w:eastAsia="Calibri" w:hAnsi="Calibri" w:cs="Calibri"/>
          <w:spacing w:val="-6"/>
        </w:rPr>
      </w:pPr>
      <w:r>
        <w:rPr>
          <w:rFonts w:ascii="Calibri" w:hAnsi="Calibri"/>
          <w:spacing w:val="-6"/>
        </w:rPr>
        <w:t xml:space="preserve">Creating a </w:t>
      </w:r>
      <w:ins w:id="4015" w:author="Doug Gross" w:date="2018-05-08T08:00:00Z">
        <w:r w:rsidR="008A0654">
          <w:rPr>
            <w:rFonts w:ascii="Calibri" w:hAnsi="Calibri"/>
            <w:spacing w:val="-6"/>
          </w:rPr>
          <w:t xml:space="preserve">compelling </w:t>
        </w:r>
      </w:ins>
      <w:r>
        <w:rPr>
          <w:rFonts w:ascii="Calibri" w:hAnsi="Calibri"/>
          <w:spacing w:val="-6"/>
        </w:rPr>
        <w:t xml:space="preserve">set of value propositions for the </w:t>
      </w:r>
      <w:ins w:id="4016" w:author="Doug Gross" w:date="2018-05-08T08:00:00Z">
        <w:r w:rsidR="008A0654">
          <w:rPr>
            <w:rFonts w:ascii="Calibri" w:hAnsi="Calibri"/>
            <w:spacing w:val="-6"/>
          </w:rPr>
          <w:t xml:space="preserve">truck </w:t>
        </w:r>
      </w:ins>
      <w:r>
        <w:rPr>
          <w:rFonts w:ascii="Calibri" w:hAnsi="Calibri"/>
          <w:spacing w:val="-6"/>
        </w:rPr>
        <w:t>driver</w:t>
      </w:r>
      <w:del w:id="4017" w:author="Doug Gross" w:date="2018-05-08T08:00:00Z">
        <w:r w:rsidDel="008A0654">
          <w:rPr>
            <w:rFonts w:ascii="Calibri" w:hAnsi="Calibri"/>
            <w:spacing w:val="-6"/>
          </w:rPr>
          <w:delText>s</w:delText>
        </w:r>
      </w:del>
      <w:r>
        <w:rPr>
          <w:rFonts w:ascii="Calibri" w:hAnsi="Calibri"/>
          <w:spacing w:val="-6"/>
        </w:rPr>
        <w:t xml:space="preserve"> is simple. These 3.5 million workers are an underserved portion of our domestic work force. They drive up to 11 hours a day</w:t>
      </w:r>
      <w:ins w:id="4018" w:author="Siedenburg" w:date="2018-04-06T11:33:00Z">
        <w:r>
          <w:rPr>
            <w:rFonts w:ascii="Calibri" w:hAnsi="Calibri"/>
            <w:spacing w:val="-6"/>
          </w:rPr>
          <w:t>,</w:t>
        </w:r>
      </w:ins>
      <w:r>
        <w:rPr>
          <w:rFonts w:ascii="Calibri" w:hAnsi="Calibri"/>
          <w:spacing w:val="-6"/>
        </w:rPr>
        <w:t xml:space="preserve"> not knowing where they will park overnight</w:t>
      </w:r>
      <w:ins w:id="4019" w:author="Siedenburg" w:date="2018-04-06T11:34:00Z">
        <w:r>
          <w:rPr>
            <w:rFonts w:ascii="Calibri" w:hAnsi="Calibri"/>
            <w:spacing w:val="-6"/>
          </w:rPr>
          <w:t xml:space="preserve">. They are forced to </w:t>
        </w:r>
      </w:ins>
      <w:del w:id="4020" w:author="Siedenburg" w:date="2018-04-06T11:34:00Z">
        <w:r>
          <w:rPr>
            <w:rFonts w:ascii="Calibri" w:hAnsi="Calibri"/>
            <w:spacing w:val="-6"/>
          </w:rPr>
          <w:delText>, they accept payment up to</w:delText>
        </w:r>
      </w:del>
      <w:ins w:id="4021" w:author="Siedenburg" w:date="2018-04-06T11:34:00Z">
        <w:del w:id="4022" w:author="Doug Gross" w:date="2018-05-10T21:05:00Z">
          <w:r w:rsidDel="00E84AF2">
            <w:rPr>
              <w:rFonts w:ascii="Calibri" w:hAnsi="Calibri"/>
              <w:spacing w:val="-6"/>
            </w:rPr>
            <w:delText xml:space="preserve"> </w:delText>
          </w:r>
        </w:del>
        <w:r>
          <w:rPr>
            <w:rFonts w:ascii="Calibri" w:hAnsi="Calibri"/>
            <w:spacing w:val="-6"/>
          </w:rPr>
          <w:t>comply with NET</w:t>
        </w:r>
      </w:ins>
      <w:r>
        <w:rPr>
          <w:rFonts w:ascii="Calibri" w:hAnsi="Calibri"/>
          <w:spacing w:val="-6"/>
        </w:rPr>
        <w:t xml:space="preserve"> 45 </w:t>
      </w:r>
      <w:del w:id="4023" w:author="Siedenburg" w:date="2018-04-06T11:34:00Z">
        <w:r>
          <w:rPr>
            <w:rFonts w:ascii="Calibri" w:hAnsi="Calibri"/>
            <w:spacing w:val="-6"/>
          </w:rPr>
          <w:delText>days after</w:delText>
        </w:r>
      </w:del>
      <w:ins w:id="4024" w:author="Siedenburg" w:date="2018-04-06T11:34:00Z">
        <w:r>
          <w:rPr>
            <w:rFonts w:ascii="Calibri" w:hAnsi="Calibri"/>
            <w:spacing w:val="-6"/>
          </w:rPr>
          <w:t>post</w:t>
        </w:r>
      </w:ins>
      <w:del w:id="4025" w:author="Siedenburg" w:date="2018-04-06T11:34:00Z">
        <w:r>
          <w:rPr>
            <w:rFonts w:ascii="Calibri" w:hAnsi="Calibri"/>
            <w:spacing w:val="-6"/>
          </w:rPr>
          <w:delText xml:space="preserve"> </w:delText>
        </w:r>
      </w:del>
      <w:ins w:id="4026" w:author="Siedenburg" w:date="2018-04-06T11:34:00Z">
        <w:r>
          <w:rPr>
            <w:rFonts w:ascii="Calibri" w:hAnsi="Calibri"/>
            <w:spacing w:val="-6"/>
          </w:rPr>
          <w:t>-</w:t>
        </w:r>
      </w:ins>
      <w:r>
        <w:rPr>
          <w:rFonts w:ascii="Calibri" w:hAnsi="Calibri"/>
          <w:spacing w:val="-6"/>
        </w:rPr>
        <w:t>delivery</w:t>
      </w:r>
      <w:ins w:id="4027" w:author="Siedenburg" w:date="2018-04-06T11:34:00Z">
        <w:r>
          <w:rPr>
            <w:rFonts w:ascii="Calibri" w:hAnsi="Calibri"/>
            <w:spacing w:val="-6"/>
          </w:rPr>
          <w:t xml:space="preserve"> payment terms.</w:t>
        </w:r>
      </w:ins>
      <w:del w:id="4028" w:author="Siedenburg" w:date="2018-04-06T11:34:00Z">
        <w:r>
          <w:rPr>
            <w:rFonts w:ascii="Calibri" w:hAnsi="Calibri"/>
            <w:spacing w:val="-6"/>
          </w:rPr>
          <w:delText>,</w:delText>
        </w:r>
      </w:del>
      <w:r>
        <w:rPr>
          <w:rFonts w:ascii="Calibri" w:hAnsi="Calibri"/>
          <w:spacing w:val="-6"/>
        </w:rPr>
        <w:t xml:space="preserve"> </w:t>
      </w:r>
      <w:ins w:id="4029" w:author="Siedenburg" w:date="2018-04-06T11:34:00Z">
        <w:r>
          <w:rPr>
            <w:rFonts w:ascii="Calibri" w:hAnsi="Calibri"/>
            <w:spacing w:val="-6"/>
          </w:rPr>
          <w:t>M</w:t>
        </w:r>
      </w:ins>
      <w:del w:id="4030" w:author="Siedenburg" w:date="2018-04-06T11:34:00Z">
        <w:r>
          <w:rPr>
            <w:rFonts w:ascii="Calibri" w:hAnsi="Calibri"/>
            <w:spacing w:val="-6"/>
          </w:rPr>
          <w:delText>m</w:delText>
        </w:r>
      </w:del>
      <w:proofErr w:type="spellStart"/>
      <w:r>
        <w:rPr>
          <w:rFonts w:ascii="Calibri" w:hAnsi="Calibri"/>
          <w:spacing w:val="-6"/>
          <w:lang w:val="fr-FR"/>
        </w:rPr>
        <w:t>aintenance</w:t>
      </w:r>
      <w:proofErr w:type="spellEnd"/>
      <w:r>
        <w:rPr>
          <w:rFonts w:ascii="Calibri" w:hAnsi="Calibri"/>
          <w:spacing w:val="-6"/>
          <w:lang w:val="fr-FR"/>
        </w:rPr>
        <w:t xml:space="preserve"> </w:t>
      </w:r>
      <w:del w:id="4031" w:author="Siedenburg" w:date="2018-04-06T11:35:00Z">
        <w:r>
          <w:rPr>
            <w:rFonts w:ascii="Calibri" w:hAnsi="Calibri"/>
            <w:spacing w:val="-6"/>
            <w:lang w:val="it-IT"/>
          </w:rPr>
          <w:delText>cost</w:delText>
        </w:r>
      </w:del>
      <w:ins w:id="4032" w:author="Siedenburg" w:date="2018-04-06T11:35:00Z">
        <w:r>
          <w:rPr>
            <w:rFonts w:ascii="Calibri" w:hAnsi="Calibri"/>
            <w:spacing w:val="-6"/>
          </w:rPr>
          <w:t>expenses</w:t>
        </w:r>
      </w:ins>
      <w:r>
        <w:rPr>
          <w:rFonts w:ascii="Calibri" w:hAnsi="Calibri"/>
          <w:spacing w:val="-6"/>
        </w:rPr>
        <w:t xml:space="preserve"> come directly from their meager earnings and they spend much of their time away from home and </w:t>
      </w:r>
      <w:ins w:id="4033" w:author="Siedenburg" w:date="2018-04-06T11:35:00Z">
        <w:r>
          <w:rPr>
            <w:rFonts w:ascii="Calibri" w:hAnsi="Calibri"/>
            <w:spacing w:val="-6"/>
          </w:rPr>
          <w:t xml:space="preserve">their </w:t>
        </w:r>
      </w:ins>
      <w:r>
        <w:rPr>
          <w:rFonts w:ascii="Calibri" w:hAnsi="Calibri"/>
          <w:spacing w:val="-6"/>
        </w:rPr>
        <w:t>famil</w:t>
      </w:r>
      <w:ins w:id="4034" w:author="Siedenburg" w:date="2018-04-06T11:35:00Z">
        <w:r>
          <w:rPr>
            <w:rFonts w:ascii="Calibri" w:hAnsi="Calibri"/>
            <w:spacing w:val="-6"/>
          </w:rPr>
          <w:t>ies</w:t>
        </w:r>
      </w:ins>
      <w:del w:id="4035" w:author="Siedenburg" w:date="2018-04-06T11:35:00Z">
        <w:r>
          <w:rPr>
            <w:rFonts w:ascii="Calibri" w:hAnsi="Calibri"/>
            <w:spacing w:val="-6"/>
          </w:rPr>
          <w:delText>y</w:delText>
        </w:r>
      </w:del>
      <w:r>
        <w:rPr>
          <w:rFonts w:ascii="Calibri" w:hAnsi="Calibri"/>
          <w:spacing w:val="-6"/>
        </w:rPr>
        <w:t>. Older drivers have adapted to these conditions, the average driver’s age is between 45-54 years-old</w:t>
      </w:r>
      <w:ins w:id="4036" w:author="Doug Gross" w:date="2018-05-10T21:06:00Z">
        <w:r w:rsidR="00D9561B">
          <w:rPr>
            <w:rFonts w:ascii="Calibri" w:hAnsi="Calibri"/>
            <w:spacing w:val="-6"/>
          </w:rPr>
          <w:t>,</w:t>
        </w:r>
      </w:ins>
      <w:r>
        <w:rPr>
          <w:rFonts w:ascii="Calibri" w:eastAsia="Calibri" w:hAnsi="Calibri" w:cs="Calibri"/>
          <w:spacing w:val="-6"/>
          <w:vertAlign w:val="superscript"/>
        </w:rPr>
        <w:footnoteReference w:id="19"/>
      </w:r>
      <w:del w:id="4037" w:author="Doug Gross" w:date="2018-05-10T21:06:00Z">
        <w:r w:rsidDel="00D9561B">
          <w:rPr>
            <w:rFonts w:ascii="Calibri" w:hAnsi="Calibri"/>
            <w:spacing w:val="-6"/>
          </w:rPr>
          <w:delText>,</w:delText>
        </w:r>
      </w:del>
      <w:r>
        <w:rPr>
          <w:rFonts w:ascii="Calibri" w:hAnsi="Calibri"/>
          <w:spacing w:val="-6"/>
        </w:rPr>
        <w:t xml:space="preserve"> over 61% being white and 94% male.</w:t>
      </w:r>
      <w:r>
        <w:rPr>
          <w:rFonts w:ascii="Calibri" w:eastAsia="Calibri" w:hAnsi="Calibri" w:cs="Calibri"/>
          <w:spacing w:val="-6"/>
          <w:vertAlign w:val="superscript"/>
        </w:rPr>
        <w:footnoteReference w:id="20"/>
      </w:r>
      <w:r>
        <w:rPr>
          <w:rFonts w:ascii="Calibri" w:hAnsi="Calibri"/>
          <w:spacing w:val="-6"/>
        </w:rPr>
        <w:t xml:space="preserve"> A</w:t>
      </w:r>
      <w:ins w:id="4038" w:author="Doug Gross" w:date="2018-05-10T21:06:00Z">
        <w:r w:rsidR="00D9561B">
          <w:rPr>
            <w:rFonts w:ascii="Calibri" w:hAnsi="Calibri"/>
            <w:spacing w:val="-6"/>
          </w:rPr>
          <w:t>t the same time that</w:t>
        </w:r>
      </w:ins>
      <w:del w:id="4039" w:author="Doug Gross" w:date="2018-05-10T21:06:00Z">
        <w:r w:rsidDel="00D9561B">
          <w:rPr>
            <w:rFonts w:ascii="Calibri" w:hAnsi="Calibri"/>
            <w:spacing w:val="-6"/>
          </w:rPr>
          <w:delText>s</w:delText>
        </w:r>
      </w:del>
      <w:r>
        <w:rPr>
          <w:rFonts w:ascii="Calibri" w:hAnsi="Calibri"/>
          <w:spacing w:val="-6"/>
        </w:rPr>
        <w:t xml:space="preserve"> this population is leaving the workforce, new </w:t>
      </w:r>
      <w:ins w:id="4040" w:author="Siedenburg" w:date="2018-04-06T11:35:00Z">
        <w:r>
          <w:rPr>
            <w:rFonts w:ascii="Calibri" w:hAnsi="Calibri"/>
            <w:spacing w:val="-6"/>
          </w:rPr>
          <w:t xml:space="preserve">and younger </w:t>
        </w:r>
      </w:ins>
      <w:r>
        <w:rPr>
          <w:rFonts w:ascii="Calibri" w:hAnsi="Calibri"/>
          <w:spacing w:val="-6"/>
        </w:rPr>
        <w:t>drivers</w:t>
      </w:r>
      <w:ins w:id="4041" w:author="Doug Gross" w:date="2018-05-08T08:00:00Z">
        <w:r w:rsidR="008A0654">
          <w:rPr>
            <w:rFonts w:ascii="Calibri" w:hAnsi="Calibri"/>
            <w:spacing w:val="-6"/>
          </w:rPr>
          <w:t xml:space="preserve">, who </w:t>
        </w:r>
      </w:ins>
      <w:ins w:id="4042" w:author="Siedenburg" w:date="2018-04-06T11:35:00Z">
        <w:del w:id="4043" w:author="Doug Gross" w:date="2018-05-08T08:00:00Z">
          <w:r w:rsidDel="008A0654">
            <w:rPr>
              <w:rFonts w:ascii="Calibri" w:hAnsi="Calibri"/>
              <w:spacing w:val="-6"/>
            </w:rPr>
            <w:delText xml:space="preserve"> </w:delText>
          </w:r>
        </w:del>
      </w:ins>
      <w:ins w:id="4044" w:author="Doug Gross" w:date="2018-05-08T08:00:00Z">
        <w:r w:rsidR="008A0654">
          <w:rPr>
            <w:rFonts w:ascii="Calibri" w:hAnsi="Calibri"/>
            <w:spacing w:val="-6"/>
          </w:rPr>
          <w:t>are n</w:t>
        </w:r>
      </w:ins>
      <w:ins w:id="4045" w:author="Siedenburg" w:date="2018-04-06T11:35:00Z">
        <w:del w:id="4046" w:author="Doug Gross" w:date="2018-05-08T08:00:00Z">
          <w:r w:rsidDel="008A0654">
            <w:rPr>
              <w:rFonts w:ascii="Calibri" w:hAnsi="Calibri"/>
              <w:spacing w:val="-6"/>
            </w:rPr>
            <w:delText>n</w:delText>
          </w:r>
        </w:del>
        <w:r>
          <w:rPr>
            <w:rFonts w:ascii="Calibri" w:hAnsi="Calibri"/>
            <w:spacing w:val="-6"/>
          </w:rPr>
          <w:t xml:space="preserve">eeded to </w:t>
        </w:r>
      </w:ins>
      <w:ins w:id="4047" w:author="Doug Gross" w:date="2018-05-10T21:06:00Z">
        <w:r w:rsidR="00D9561B">
          <w:rPr>
            <w:rFonts w:ascii="Calibri" w:hAnsi="Calibri"/>
            <w:spacing w:val="-6"/>
          </w:rPr>
          <w:t>meet</w:t>
        </w:r>
      </w:ins>
      <w:ins w:id="4048" w:author="Siedenburg" w:date="2018-04-06T11:35:00Z">
        <w:del w:id="4049" w:author="Doug Gross" w:date="2018-05-10T21:06:00Z">
          <w:r w:rsidDel="00D9561B">
            <w:rPr>
              <w:rFonts w:ascii="Calibri" w:hAnsi="Calibri"/>
              <w:spacing w:val="-6"/>
            </w:rPr>
            <w:delText>fill</w:delText>
          </w:r>
        </w:del>
        <w:r>
          <w:rPr>
            <w:rFonts w:ascii="Calibri" w:hAnsi="Calibri"/>
            <w:spacing w:val="-6"/>
          </w:rPr>
          <w:t xml:space="preserve"> the demand,</w:t>
        </w:r>
      </w:ins>
      <w:r>
        <w:rPr>
          <w:rFonts w:ascii="Calibri" w:hAnsi="Calibri"/>
          <w:spacing w:val="-6"/>
        </w:rPr>
        <w:t xml:space="preserve"> view the</w:t>
      </w:r>
      <w:ins w:id="4050" w:author="Doug Gross" w:date="2018-05-10T21:06:00Z">
        <w:r w:rsidR="00D9561B">
          <w:rPr>
            <w:rFonts w:ascii="Calibri" w:hAnsi="Calibri"/>
            <w:spacing w:val="-6"/>
          </w:rPr>
          <w:t xml:space="preserve"> status quo</w:t>
        </w:r>
      </w:ins>
      <w:del w:id="4051" w:author="Doug Gross" w:date="2018-05-10T21:06:00Z">
        <w:r w:rsidDel="00D9561B">
          <w:rPr>
            <w:rFonts w:ascii="Calibri" w:hAnsi="Calibri"/>
            <w:spacing w:val="-6"/>
          </w:rPr>
          <w:delText>se</w:delText>
        </w:r>
      </w:del>
      <w:r>
        <w:rPr>
          <w:rFonts w:ascii="Calibri" w:hAnsi="Calibri"/>
          <w:spacing w:val="-6"/>
        </w:rPr>
        <w:t xml:space="preserve"> conditions as unacceptable. </w:t>
      </w:r>
      <w:r w:rsidR="00E54BCD">
        <w:rPr>
          <w:rFonts w:ascii="Calibri" w:hAnsi="Calibri"/>
          <w:spacing w:val="-6"/>
        </w:rPr>
        <w:t>Project</w:t>
      </w:r>
      <w:r w:rsidR="00293786">
        <w:rPr>
          <w:rFonts w:ascii="Calibri" w:hAnsi="Calibri"/>
          <w:spacing w:val="-6"/>
        </w:rPr>
        <w:t xml:space="preserve"> Freight</w:t>
      </w:r>
      <w:r>
        <w:rPr>
          <w:rFonts w:ascii="Calibri" w:hAnsi="Calibri"/>
          <w:spacing w:val="-6"/>
        </w:rPr>
        <w:t>’s intention is to help improve these c</w:t>
      </w:r>
      <w:ins w:id="4052" w:author="Doug Gross" w:date="2018-05-10T21:07:00Z">
        <w:r w:rsidR="00D9561B">
          <w:rPr>
            <w:rFonts w:ascii="Calibri" w:hAnsi="Calibri"/>
            <w:spacing w:val="-6"/>
          </w:rPr>
          <w:t xml:space="preserve">onditions </w:t>
        </w:r>
      </w:ins>
      <w:del w:id="4053" w:author="Doug Gross" w:date="2018-05-10T21:07:00Z">
        <w:r w:rsidDel="00D9561B">
          <w:rPr>
            <w:rFonts w:ascii="Calibri" w:hAnsi="Calibri"/>
            <w:spacing w:val="-6"/>
          </w:rPr>
          <w:delText xml:space="preserve">ircumstances </w:delText>
        </w:r>
      </w:del>
      <w:r>
        <w:rPr>
          <w:rFonts w:ascii="Calibri" w:hAnsi="Calibri"/>
          <w:spacing w:val="-6"/>
        </w:rPr>
        <w:t xml:space="preserve">for the entire </w:t>
      </w:r>
      <w:ins w:id="4054" w:author="Siedenburg" w:date="2018-04-06T11:36:00Z">
        <w:r>
          <w:rPr>
            <w:rFonts w:ascii="Calibri" w:hAnsi="Calibri"/>
            <w:spacing w:val="-6"/>
          </w:rPr>
          <w:t xml:space="preserve">driver </w:t>
        </w:r>
      </w:ins>
      <w:r>
        <w:rPr>
          <w:rFonts w:ascii="Calibri" w:hAnsi="Calibri"/>
          <w:spacing w:val="-6"/>
          <w:lang w:val="fr-FR"/>
        </w:rPr>
        <w:t xml:space="preserve">population.  </w:t>
      </w:r>
    </w:p>
    <w:p w14:paraId="2BA7DEBF" w14:textId="77777777" w:rsidR="00CF5879" w:rsidRDefault="00CF5879">
      <w:pPr>
        <w:pStyle w:val="Body"/>
        <w:rPr>
          <w:rFonts w:ascii="Calibri" w:eastAsia="Calibri" w:hAnsi="Calibri" w:cs="Calibri"/>
          <w:b/>
          <w:bCs/>
        </w:rPr>
      </w:pPr>
    </w:p>
    <w:p w14:paraId="6219219F" w14:textId="120A383F" w:rsidR="00CF5879" w:rsidRDefault="00D9561B">
      <w:pPr>
        <w:pStyle w:val="Body"/>
        <w:rPr>
          <w:rFonts w:ascii="Calibri" w:eastAsia="Calibri" w:hAnsi="Calibri" w:cs="Calibri"/>
          <w:spacing w:val="-6"/>
        </w:rPr>
      </w:pPr>
      <w:ins w:id="4055" w:author="Doug Gross" w:date="2018-05-10T21:07:00Z">
        <w:r>
          <w:rPr>
            <w:rFonts w:ascii="Calibri" w:hAnsi="Calibri"/>
            <w:spacing w:val="-6"/>
          </w:rPr>
          <w:t xml:space="preserve">One of </w:t>
        </w:r>
      </w:ins>
      <w:r w:rsidR="00E54BCD">
        <w:rPr>
          <w:rFonts w:ascii="Calibri" w:hAnsi="Calibri"/>
          <w:spacing w:val="-6"/>
        </w:rPr>
        <w:t>Project</w:t>
      </w:r>
      <w:r w:rsidR="00293786">
        <w:rPr>
          <w:rFonts w:ascii="Calibri" w:hAnsi="Calibri"/>
          <w:spacing w:val="-6"/>
        </w:rPr>
        <w:t xml:space="preserve"> Freight</w:t>
      </w:r>
      <w:ins w:id="4056" w:author="Doug Gross" w:date="2018-05-10T21:07:00Z">
        <w:r>
          <w:rPr>
            <w:rFonts w:ascii="Calibri" w:hAnsi="Calibri"/>
            <w:spacing w:val="-6"/>
          </w:rPr>
          <w:t>’s</w:t>
        </w:r>
      </w:ins>
      <w:del w:id="4057" w:author="Doug Gross" w:date="2018-05-10T21:07:00Z">
        <w:r w:rsidR="0081616C" w:rsidDel="00D9561B">
          <w:rPr>
            <w:rFonts w:ascii="Calibri" w:hAnsi="Calibri"/>
            <w:spacing w:val="-6"/>
          </w:rPr>
          <w:delText>Our</w:delText>
        </w:r>
      </w:del>
      <w:r w:rsidR="0081616C">
        <w:rPr>
          <w:rFonts w:ascii="Calibri" w:hAnsi="Calibri"/>
          <w:spacing w:val="-6"/>
        </w:rPr>
        <w:t xml:space="preserve"> </w:t>
      </w:r>
      <w:ins w:id="4058" w:author="Doug Gross" w:date="2018-05-10T21:07:00Z">
        <w:r>
          <w:rPr>
            <w:rFonts w:ascii="Calibri" w:hAnsi="Calibri"/>
            <w:spacing w:val="-6"/>
          </w:rPr>
          <w:t xml:space="preserve">critical </w:t>
        </w:r>
      </w:ins>
      <w:del w:id="4059" w:author="Doug Gross" w:date="2018-05-10T21:07:00Z">
        <w:r w:rsidR="0081616C" w:rsidDel="00D9561B">
          <w:rPr>
            <w:rFonts w:ascii="Calibri" w:hAnsi="Calibri"/>
            <w:spacing w:val="-6"/>
          </w:rPr>
          <w:delText xml:space="preserve">first </w:delText>
        </w:r>
      </w:del>
      <w:r w:rsidR="0081616C">
        <w:rPr>
          <w:rFonts w:ascii="Calibri" w:hAnsi="Calibri"/>
          <w:spacing w:val="-6"/>
        </w:rPr>
        <w:t>value proposition</w:t>
      </w:r>
      <w:ins w:id="4060" w:author="Doug Gross" w:date="2018-05-10T21:07:00Z">
        <w:r>
          <w:rPr>
            <w:rFonts w:ascii="Calibri" w:hAnsi="Calibri"/>
            <w:spacing w:val="-6"/>
          </w:rPr>
          <w:t>s</w:t>
        </w:r>
      </w:ins>
      <w:r w:rsidR="0081616C">
        <w:rPr>
          <w:rFonts w:ascii="Calibri" w:hAnsi="Calibri"/>
          <w:spacing w:val="-6"/>
        </w:rPr>
        <w:t xml:space="preserve"> </w:t>
      </w:r>
      <w:ins w:id="4061" w:author="Doug Gross" w:date="2018-05-10T21:07:00Z">
        <w:r>
          <w:rPr>
            <w:rFonts w:ascii="Calibri" w:hAnsi="Calibri"/>
            <w:spacing w:val="-6"/>
          </w:rPr>
          <w:t>will be</w:t>
        </w:r>
      </w:ins>
      <w:del w:id="4062" w:author="Doug Gross" w:date="2018-05-10T21:07:00Z">
        <w:r w:rsidR="0081616C" w:rsidDel="00D9561B">
          <w:rPr>
            <w:rFonts w:ascii="Calibri" w:hAnsi="Calibri"/>
            <w:spacing w:val="-6"/>
          </w:rPr>
          <w:delText>is</w:delText>
        </w:r>
      </w:del>
      <w:r w:rsidR="0081616C">
        <w:rPr>
          <w:rFonts w:ascii="Calibri" w:hAnsi="Calibri"/>
          <w:spacing w:val="-6"/>
        </w:rPr>
        <w:t xml:space="preserve"> to help bring </w:t>
      </w:r>
      <w:ins w:id="4063" w:author="Doug Gross" w:date="2018-05-10T21:07:00Z">
        <w:r>
          <w:rPr>
            <w:rFonts w:ascii="Calibri" w:hAnsi="Calibri"/>
            <w:spacing w:val="-6"/>
          </w:rPr>
          <w:t>onli</w:t>
        </w:r>
      </w:ins>
      <w:ins w:id="4064" w:author="Doug Gross" w:date="2018-05-10T21:08:00Z">
        <w:r>
          <w:rPr>
            <w:rFonts w:ascii="Calibri" w:hAnsi="Calibri"/>
            <w:spacing w:val="-6"/>
          </w:rPr>
          <w:t xml:space="preserve">ne </w:t>
        </w:r>
      </w:ins>
      <w:r w:rsidR="0081616C">
        <w:rPr>
          <w:rFonts w:ascii="Calibri" w:hAnsi="Calibri"/>
          <w:spacing w:val="-6"/>
        </w:rPr>
        <w:t>more options for safe overnight parking</w:t>
      </w:r>
      <w:r w:rsidR="00AD7743">
        <w:rPr>
          <w:rFonts w:ascii="Calibri" w:hAnsi="Calibri"/>
          <w:spacing w:val="-6"/>
        </w:rPr>
        <w:t xml:space="preserve"> </w:t>
      </w:r>
      <w:del w:id="4065" w:author="Doug Gross" w:date="2018-05-10T21:08:00Z">
        <w:r w:rsidR="0081616C" w:rsidDel="00D9561B">
          <w:rPr>
            <w:rFonts w:ascii="Calibri" w:hAnsi="Calibri"/>
            <w:spacing w:val="-6"/>
          </w:rPr>
          <w:delText xml:space="preserve"> online </w:delText>
        </w:r>
      </w:del>
      <w:r w:rsidR="0081616C">
        <w:rPr>
          <w:rFonts w:ascii="Calibri" w:hAnsi="Calibri"/>
          <w:spacing w:val="-6"/>
        </w:rPr>
        <w:t xml:space="preserve">for </w:t>
      </w:r>
      <w:del w:id="4066" w:author="Doug Gross" w:date="2018-05-10T21:08:00Z">
        <w:r w:rsidR="0081616C" w:rsidDel="00D9561B">
          <w:rPr>
            <w:rFonts w:ascii="Calibri" w:hAnsi="Calibri"/>
            <w:spacing w:val="-6"/>
          </w:rPr>
          <w:delText xml:space="preserve">the </w:delText>
        </w:r>
      </w:del>
      <w:r w:rsidR="0081616C">
        <w:rPr>
          <w:rFonts w:ascii="Calibri" w:hAnsi="Calibri"/>
          <w:spacing w:val="-6"/>
        </w:rPr>
        <w:t xml:space="preserve">drivers. We will incentivize </w:t>
      </w:r>
      <w:del w:id="4067" w:author="Doug Gross" w:date="2018-05-08T08:01:00Z">
        <w:r w:rsidR="0081616C" w:rsidDel="008A0654">
          <w:rPr>
            <w:rFonts w:ascii="Calibri" w:hAnsi="Calibri"/>
            <w:spacing w:val="-6"/>
          </w:rPr>
          <w:delText xml:space="preserve">and activating </w:delText>
        </w:r>
      </w:del>
      <w:r w:rsidR="0081616C">
        <w:rPr>
          <w:rFonts w:ascii="Calibri" w:hAnsi="Calibri"/>
          <w:spacing w:val="-6"/>
        </w:rPr>
        <w:t>our shipping audience to list available overnight parking spots</w:t>
      </w:r>
      <w:del w:id="4068" w:author="Doug Gross" w:date="2018-05-10T21:08:00Z">
        <w:r w:rsidR="0081616C" w:rsidDel="00D9561B">
          <w:rPr>
            <w:rFonts w:ascii="Calibri" w:hAnsi="Calibri"/>
            <w:spacing w:val="-6"/>
          </w:rPr>
          <w:delText xml:space="preserve"> for our drivers</w:delText>
        </w:r>
      </w:del>
      <w:r w:rsidR="0081616C">
        <w:rPr>
          <w:rFonts w:ascii="Calibri" w:hAnsi="Calibri"/>
          <w:spacing w:val="-6"/>
        </w:rPr>
        <w:t xml:space="preserve">. Drivers will have the ability to check in and out of these spots, reserving them through our system. These spots will be </w:t>
      </w:r>
      <w:ins w:id="4069" w:author="Doug Gross" w:date="2018-05-10T21:08:00Z">
        <w:r>
          <w:rPr>
            <w:rFonts w:ascii="Calibri" w:hAnsi="Calibri"/>
            <w:spacing w:val="-6"/>
          </w:rPr>
          <w:t xml:space="preserve">offered on a </w:t>
        </w:r>
      </w:ins>
      <w:r w:rsidR="0081616C">
        <w:rPr>
          <w:rFonts w:ascii="Calibri" w:hAnsi="Calibri"/>
          <w:spacing w:val="-6"/>
        </w:rPr>
        <w:t>first come, first serve</w:t>
      </w:r>
      <w:ins w:id="4070" w:author="Doug Gross" w:date="2018-05-10T21:08:00Z">
        <w:r>
          <w:rPr>
            <w:rFonts w:ascii="Calibri" w:hAnsi="Calibri"/>
            <w:spacing w:val="-6"/>
          </w:rPr>
          <w:t>d basis</w:t>
        </w:r>
      </w:ins>
      <w:r w:rsidR="0081616C">
        <w:rPr>
          <w:rFonts w:ascii="Calibri" w:hAnsi="Calibri"/>
          <w:spacing w:val="-6"/>
        </w:rPr>
        <w:t xml:space="preserve">. </w:t>
      </w:r>
      <w:ins w:id="4071" w:author="Siedenburg" w:date="2018-04-06T11:37:00Z">
        <w:r w:rsidR="0081616C">
          <w:rPr>
            <w:rFonts w:ascii="Calibri" w:hAnsi="Calibri"/>
            <w:spacing w:val="-6"/>
          </w:rPr>
          <w:t xml:space="preserve"> </w:t>
        </w:r>
        <w:del w:id="4072" w:author="Doug Gross" w:date="2018-05-08T08:01:00Z">
          <w:r w:rsidR="0081616C" w:rsidDel="008A0654">
            <w:rPr>
              <w:rFonts w:ascii="Calibri" w:hAnsi="Calibri"/>
              <w:spacing w:val="-6"/>
            </w:rPr>
            <w:delText>(We may want to de-prioritize since this happens outside of our app/product)</w:delText>
          </w:r>
        </w:del>
      </w:ins>
    </w:p>
    <w:p w14:paraId="792BC19A" w14:textId="77777777" w:rsidR="00CF5879" w:rsidRDefault="00CF5879">
      <w:pPr>
        <w:pStyle w:val="Body"/>
        <w:rPr>
          <w:rFonts w:ascii="Calibri" w:eastAsia="Calibri" w:hAnsi="Calibri" w:cs="Calibri"/>
        </w:rPr>
      </w:pPr>
    </w:p>
    <w:p w14:paraId="1EAF1FEB" w14:textId="08E4AC2F" w:rsidR="00CF5879" w:rsidRDefault="0081616C">
      <w:pPr>
        <w:pStyle w:val="Body"/>
        <w:rPr>
          <w:rFonts w:ascii="Calibri" w:eastAsia="Calibri" w:hAnsi="Calibri" w:cs="Calibri"/>
          <w:spacing w:val="-6"/>
        </w:rPr>
      </w:pPr>
      <w:del w:id="4073" w:author="Doug Gross" w:date="2018-05-10T21:08:00Z">
        <w:r w:rsidDel="00D9561B">
          <w:rPr>
            <w:rFonts w:ascii="Calibri" w:hAnsi="Calibri"/>
            <w:spacing w:val="-6"/>
          </w:rPr>
          <w:delText>Secondly</w:delText>
        </w:r>
      </w:del>
      <w:ins w:id="4074" w:author="Doug Gross" w:date="2018-05-10T21:08:00Z">
        <w:r w:rsidR="00D9561B">
          <w:rPr>
            <w:rFonts w:ascii="Calibri" w:hAnsi="Calibri"/>
            <w:spacing w:val="-6"/>
          </w:rPr>
          <w:t>Another</w:t>
        </w:r>
      </w:ins>
      <w:ins w:id="4075" w:author="Doug Gross" w:date="2018-05-10T21:09:00Z">
        <w:r w:rsidR="00D9561B">
          <w:rPr>
            <w:rFonts w:ascii="Calibri" w:hAnsi="Calibri"/>
            <w:spacing w:val="-6"/>
          </w:rPr>
          <w:t xml:space="preserve"> critical value </w:t>
        </w:r>
        <w:proofErr w:type="spellStart"/>
        <w:r w:rsidR="00D9561B">
          <w:rPr>
            <w:rFonts w:ascii="Calibri" w:hAnsi="Calibri"/>
            <w:spacing w:val="-6"/>
          </w:rPr>
          <w:t>propostion</w:t>
        </w:r>
        <w:proofErr w:type="spellEnd"/>
        <w:r w:rsidR="00D9561B">
          <w:rPr>
            <w:rFonts w:ascii="Calibri" w:hAnsi="Calibri"/>
            <w:spacing w:val="-6"/>
          </w:rPr>
          <w:t xml:space="preserve"> relates to assisting drivers with services that provide much improved cash flo</w:t>
        </w:r>
      </w:ins>
      <w:ins w:id="4076" w:author="Doug Gross" w:date="2018-05-10T21:10:00Z">
        <w:r w:rsidR="00D9561B">
          <w:rPr>
            <w:rFonts w:ascii="Calibri" w:hAnsi="Calibri"/>
            <w:spacing w:val="-6"/>
          </w:rPr>
          <w:t>w for better management of their business and personal expenses</w:t>
        </w:r>
      </w:ins>
      <w:ins w:id="4077" w:author="Doug Gross" w:date="2018-05-10T21:09:00Z">
        <w:r w:rsidR="00D9561B">
          <w:rPr>
            <w:rFonts w:ascii="Calibri" w:hAnsi="Calibri"/>
            <w:spacing w:val="-6"/>
          </w:rPr>
          <w:t xml:space="preserve">. </w:t>
        </w:r>
      </w:ins>
      <w:del w:id="4078" w:author="Doug Gross" w:date="2018-05-10T21:09:00Z">
        <w:r w:rsidDel="00D9561B">
          <w:rPr>
            <w:rFonts w:ascii="Calibri" w:hAnsi="Calibri"/>
            <w:spacing w:val="-6"/>
          </w:rPr>
          <w:delText xml:space="preserve">, </w:delText>
        </w:r>
      </w:del>
      <w:r w:rsidR="00E54BCD">
        <w:rPr>
          <w:rFonts w:ascii="Calibri" w:hAnsi="Calibri"/>
          <w:spacing w:val="-6"/>
        </w:rPr>
        <w:t>Project</w:t>
      </w:r>
      <w:r w:rsidR="00293786">
        <w:rPr>
          <w:rFonts w:ascii="Calibri" w:hAnsi="Calibri"/>
          <w:spacing w:val="-6"/>
        </w:rPr>
        <w:t xml:space="preserve"> Freight</w:t>
      </w:r>
      <w:r>
        <w:rPr>
          <w:rFonts w:ascii="Calibri" w:hAnsi="Calibri"/>
          <w:spacing w:val="-6"/>
        </w:rPr>
        <w:t xml:space="preserve"> intends to pay </w:t>
      </w:r>
      <w:del w:id="4079" w:author="Doug Gross" w:date="2018-05-10T21:09:00Z">
        <w:r w:rsidDel="00D9561B">
          <w:rPr>
            <w:rFonts w:ascii="Calibri" w:hAnsi="Calibri"/>
            <w:spacing w:val="-6"/>
          </w:rPr>
          <w:delText xml:space="preserve">the </w:delText>
        </w:r>
      </w:del>
      <w:r>
        <w:rPr>
          <w:rFonts w:ascii="Calibri" w:hAnsi="Calibri"/>
          <w:spacing w:val="-6"/>
        </w:rPr>
        <w:t>driver</w:t>
      </w:r>
      <w:ins w:id="4080" w:author="Doug Gross" w:date="2018-05-08T08:01:00Z">
        <w:r w:rsidR="008A0654">
          <w:rPr>
            <w:rFonts w:ascii="Calibri" w:hAnsi="Calibri"/>
            <w:spacing w:val="-6"/>
          </w:rPr>
          <w:t>’s</w:t>
        </w:r>
      </w:ins>
      <w:r w:rsidR="00AD7743">
        <w:rPr>
          <w:rFonts w:ascii="Calibri" w:hAnsi="Calibri"/>
          <w:spacing w:val="-6"/>
        </w:rPr>
        <w:t xml:space="preserve"> out of pocket expenses</w:t>
      </w:r>
      <w:r>
        <w:rPr>
          <w:rFonts w:ascii="Calibri" w:hAnsi="Calibri"/>
          <w:spacing w:val="-6"/>
        </w:rPr>
        <w:t xml:space="preserve"> throughout the driver’s trip</w:t>
      </w:r>
      <w:ins w:id="4081" w:author="Doug Gross" w:date="2018-05-10T21:10:00Z">
        <w:r w:rsidR="00D9561B">
          <w:rPr>
            <w:rFonts w:ascii="Calibri" w:hAnsi="Calibri"/>
            <w:spacing w:val="-6"/>
          </w:rPr>
          <w:t>,</w:t>
        </w:r>
      </w:ins>
      <w:r>
        <w:rPr>
          <w:rFonts w:ascii="Calibri" w:hAnsi="Calibri"/>
          <w:spacing w:val="-6"/>
        </w:rPr>
        <w:t xml:space="preserve"> as well as finalize the overall payment</w:t>
      </w:r>
      <w:ins w:id="4082" w:author="Doug Gross" w:date="2018-05-10T21:11:00Z">
        <w:r w:rsidR="00D9561B">
          <w:rPr>
            <w:rFonts w:ascii="Calibri" w:hAnsi="Calibri"/>
            <w:spacing w:val="-6"/>
          </w:rPr>
          <w:t xml:space="preserve"> for the shipment</w:t>
        </w:r>
      </w:ins>
      <w:r>
        <w:rPr>
          <w:rFonts w:ascii="Calibri" w:hAnsi="Calibri"/>
          <w:spacing w:val="-6"/>
        </w:rPr>
        <w:t xml:space="preserve"> 24-36 hours following a successful delivery. This quick payment </w:t>
      </w:r>
      <w:ins w:id="4083" w:author="Doug Gross" w:date="2018-05-08T08:02:00Z">
        <w:r w:rsidR="008A0654">
          <w:rPr>
            <w:rFonts w:ascii="Calibri" w:hAnsi="Calibri"/>
            <w:spacing w:val="-6"/>
          </w:rPr>
          <w:t xml:space="preserve">rubric </w:t>
        </w:r>
      </w:ins>
      <w:r>
        <w:rPr>
          <w:rFonts w:ascii="Calibri" w:hAnsi="Calibri"/>
          <w:spacing w:val="-6"/>
        </w:rPr>
        <w:t xml:space="preserve">will </w:t>
      </w:r>
      <w:r>
        <w:rPr>
          <w:rFonts w:ascii="Calibri" w:hAnsi="Calibri"/>
          <w:spacing w:val="-6"/>
        </w:rPr>
        <w:lastRenderedPageBreak/>
        <w:t xml:space="preserve">create stability </w:t>
      </w:r>
      <w:del w:id="4084" w:author="Doug Gross" w:date="2018-05-08T08:02:00Z">
        <w:r w:rsidDel="008A0654">
          <w:rPr>
            <w:rFonts w:ascii="Calibri" w:hAnsi="Calibri"/>
            <w:spacing w:val="-6"/>
          </w:rPr>
          <w:delText xml:space="preserve">within </w:delText>
        </w:r>
      </w:del>
      <w:ins w:id="4085" w:author="Doug Gross" w:date="2018-05-08T08:02:00Z">
        <w:r w:rsidR="008A0654">
          <w:rPr>
            <w:rFonts w:ascii="Calibri" w:hAnsi="Calibri"/>
            <w:spacing w:val="-6"/>
          </w:rPr>
          <w:t xml:space="preserve">among </w:t>
        </w:r>
      </w:ins>
      <w:r>
        <w:rPr>
          <w:rFonts w:ascii="Calibri" w:hAnsi="Calibri"/>
          <w:spacing w:val="-6"/>
        </w:rPr>
        <w:t xml:space="preserve">our driving customers. </w:t>
      </w:r>
      <w:del w:id="4086" w:author="Doug Gross" w:date="2018-05-10T21:11:00Z">
        <w:r w:rsidDel="00D9561B">
          <w:rPr>
            <w:rFonts w:ascii="Calibri" w:hAnsi="Calibri"/>
            <w:spacing w:val="-6"/>
          </w:rPr>
          <w:delText xml:space="preserve">Also, </w:delText>
        </w:r>
      </w:del>
      <w:ins w:id="4087" w:author="Doug Gross" w:date="2018-05-10T21:11:00Z">
        <w:r w:rsidR="00D9561B">
          <w:rPr>
            <w:rFonts w:ascii="Calibri" w:hAnsi="Calibri"/>
            <w:spacing w:val="-6"/>
          </w:rPr>
          <w:t>I</w:t>
        </w:r>
      </w:ins>
      <w:del w:id="4088" w:author="Doug Gross" w:date="2018-05-10T21:11:00Z">
        <w:r w:rsidDel="00D9561B">
          <w:rPr>
            <w:rFonts w:ascii="Calibri" w:hAnsi="Calibri"/>
            <w:spacing w:val="-6"/>
          </w:rPr>
          <w:delText>i</w:delText>
        </w:r>
      </w:del>
      <w:r>
        <w:rPr>
          <w:rFonts w:ascii="Calibri" w:hAnsi="Calibri"/>
          <w:spacing w:val="-6"/>
        </w:rPr>
        <w:t>t will</w:t>
      </w:r>
      <w:ins w:id="4089" w:author="Doug Gross" w:date="2018-05-10T21:11:00Z">
        <w:r w:rsidR="00D9561B">
          <w:rPr>
            <w:rFonts w:ascii="Calibri" w:hAnsi="Calibri"/>
            <w:spacing w:val="-6"/>
          </w:rPr>
          <w:t xml:space="preserve"> also</w:t>
        </w:r>
      </w:ins>
      <w:r>
        <w:rPr>
          <w:rFonts w:ascii="Calibri" w:hAnsi="Calibri"/>
          <w:spacing w:val="-6"/>
        </w:rPr>
        <w:t xml:space="preserve"> help </w:t>
      </w:r>
      <w:r w:rsidR="00E54BCD">
        <w:rPr>
          <w:rFonts w:ascii="Calibri" w:hAnsi="Calibri"/>
          <w:spacing w:val="-6"/>
        </w:rPr>
        <w:t>Project</w:t>
      </w:r>
      <w:r w:rsidR="00293786">
        <w:rPr>
          <w:rFonts w:ascii="Calibri" w:hAnsi="Calibri"/>
          <w:spacing w:val="-6"/>
        </w:rPr>
        <w:t xml:space="preserve"> Freight</w:t>
      </w:r>
      <w:r>
        <w:rPr>
          <w:rFonts w:ascii="Calibri" w:hAnsi="Calibri"/>
          <w:spacing w:val="-6"/>
        </w:rPr>
        <w:t xml:space="preserve"> establish</w:t>
      </w:r>
      <w:del w:id="4090" w:author="Doug Gross" w:date="2018-05-10T21:11:00Z">
        <w:r w:rsidDel="00D9561B">
          <w:rPr>
            <w:rFonts w:ascii="Calibri" w:hAnsi="Calibri"/>
            <w:spacing w:val="-6"/>
          </w:rPr>
          <w:delText>ed</w:delText>
        </w:r>
      </w:del>
      <w:r>
        <w:rPr>
          <w:rFonts w:ascii="Calibri" w:hAnsi="Calibri"/>
          <w:spacing w:val="-6"/>
        </w:rPr>
        <w:t xml:space="preserve"> trust </w:t>
      </w:r>
      <w:ins w:id="4091" w:author="Doug Gross" w:date="2018-05-08T08:02:00Z">
        <w:r w:rsidR="008A0654">
          <w:rPr>
            <w:rFonts w:ascii="Calibri" w:hAnsi="Calibri"/>
            <w:spacing w:val="-6"/>
          </w:rPr>
          <w:t xml:space="preserve">and engender loyalty </w:t>
        </w:r>
      </w:ins>
      <w:del w:id="4092" w:author="Doug Gross" w:date="2018-05-10T21:11:00Z">
        <w:r w:rsidDel="00D9561B">
          <w:rPr>
            <w:rFonts w:ascii="Calibri" w:hAnsi="Calibri"/>
            <w:spacing w:val="-6"/>
          </w:rPr>
          <w:delText>with</w:delText>
        </w:r>
      </w:del>
      <w:ins w:id="4093" w:author="Doug Gross" w:date="2018-05-08T08:02:00Z">
        <w:r w:rsidR="008A0654">
          <w:rPr>
            <w:rFonts w:ascii="Calibri" w:hAnsi="Calibri"/>
            <w:spacing w:val="-6"/>
          </w:rPr>
          <w:t>among</w:t>
        </w:r>
      </w:ins>
      <w:del w:id="4094" w:author="Doug Gross" w:date="2018-05-08T08:02:00Z">
        <w:r w:rsidDel="008A0654">
          <w:rPr>
            <w:rFonts w:ascii="Calibri" w:hAnsi="Calibri"/>
            <w:spacing w:val="-6"/>
          </w:rPr>
          <w:delText>in</w:delText>
        </w:r>
      </w:del>
      <w:ins w:id="4095" w:author="Doug Gross" w:date="2018-05-10T21:12:00Z">
        <w:r w:rsidR="00D9561B">
          <w:rPr>
            <w:rFonts w:ascii="Calibri" w:hAnsi="Calibri"/>
            <w:spacing w:val="-6"/>
          </w:rPr>
          <w:t xml:space="preserve"> its driver</w:t>
        </w:r>
      </w:ins>
      <w:del w:id="4096" w:author="Doug Gross" w:date="2018-05-10T21:12:00Z">
        <w:r w:rsidDel="00D9561B">
          <w:rPr>
            <w:rFonts w:ascii="Calibri" w:hAnsi="Calibri"/>
            <w:spacing w:val="-6"/>
          </w:rPr>
          <w:delText xml:space="preserve"> a</w:delText>
        </w:r>
      </w:del>
      <w:ins w:id="4097" w:author="Doug Gross" w:date="2018-05-10T21:12:00Z">
        <w:r w:rsidR="00D9561B">
          <w:rPr>
            <w:rFonts w:ascii="Calibri" w:hAnsi="Calibri"/>
            <w:spacing w:val="-6"/>
          </w:rPr>
          <w:t>s</w:t>
        </w:r>
      </w:ins>
      <w:del w:id="4098" w:author="Doug Gross" w:date="2018-05-10T21:12:00Z">
        <w:r w:rsidDel="00D9561B">
          <w:rPr>
            <w:rFonts w:ascii="Calibri" w:hAnsi="Calibri"/>
            <w:spacing w:val="-6"/>
          </w:rPr>
          <w:delText xml:space="preserve"> </w:delText>
        </w:r>
      </w:del>
      <w:del w:id="4099" w:author="Doug Gross" w:date="2018-05-10T21:11:00Z">
        <w:r w:rsidDel="00D9561B">
          <w:rPr>
            <w:rFonts w:ascii="Calibri" w:hAnsi="Calibri"/>
            <w:spacing w:val="-6"/>
          </w:rPr>
          <w:delText xml:space="preserve">slightly suspicious customer </w:delText>
        </w:r>
      </w:del>
      <w:del w:id="4100" w:author="Doug Gross" w:date="2018-05-10T21:12:00Z">
        <w:r w:rsidDel="00D9561B">
          <w:rPr>
            <w:rFonts w:ascii="Calibri" w:hAnsi="Calibri"/>
            <w:spacing w:val="-6"/>
          </w:rPr>
          <w:delText>group</w:delText>
        </w:r>
      </w:del>
      <w:r>
        <w:rPr>
          <w:rFonts w:ascii="Calibri" w:hAnsi="Calibri"/>
          <w:spacing w:val="-6"/>
        </w:rPr>
        <w:t xml:space="preserve">.  </w:t>
      </w:r>
    </w:p>
    <w:p w14:paraId="3F682E4C" w14:textId="77777777" w:rsidR="00CF5879" w:rsidRDefault="00CF5879">
      <w:pPr>
        <w:pStyle w:val="Body"/>
        <w:rPr>
          <w:rFonts w:ascii="Calibri" w:eastAsia="Calibri" w:hAnsi="Calibri" w:cs="Calibri"/>
        </w:rPr>
      </w:pPr>
    </w:p>
    <w:p w14:paraId="1AC4EEBB" w14:textId="1F3C3DE3" w:rsidR="00CF5879" w:rsidDel="00D9561B" w:rsidRDefault="0081616C">
      <w:pPr>
        <w:pStyle w:val="Body"/>
        <w:rPr>
          <w:del w:id="4101" w:author="Doug Gross" w:date="2018-05-10T21:15:00Z"/>
          <w:rFonts w:ascii="Calibri" w:eastAsia="Calibri" w:hAnsi="Calibri" w:cs="Calibri"/>
          <w:spacing w:val="-6"/>
        </w:rPr>
      </w:pPr>
      <w:r>
        <w:rPr>
          <w:rFonts w:ascii="Calibri" w:hAnsi="Calibri"/>
          <w:spacing w:val="-6"/>
        </w:rPr>
        <w:t xml:space="preserve">Lastly, </w:t>
      </w:r>
      <w:r w:rsidR="00E54BCD">
        <w:rPr>
          <w:rFonts w:ascii="Calibri" w:hAnsi="Calibri"/>
          <w:spacing w:val="-6"/>
        </w:rPr>
        <w:t>Project</w:t>
      </w:r>
      <w:r w:rsidR="00293786">
        <w:rPr>
          <w:rFonts w:ascii="Calibri" w:hAnsi="Calibri"/>
          <w:spacing w:val="-6"/>
        </w:rPr>
        <w:t xml:space="preserve"> Freight</w:t>
      </w:r>
      <w:r>
        <w:rPr>
          <w:rFonts w:ascii="Calibri" w:hAnsi="Calibri"/>
          <w:spacing w:val="-6"/>
        </w:rPr>
        <w:t xml:space="preserve"> will allow the drivers to </w:t>
      </w:r>
      <w:ins w:id="4102" w:author="Siedenburg" w:date="2018-04-06T11:38:00Z">
        <w:r>
          <w:rPr>
            <w:rFonts w:ascii="Calibri" w:hAnsi="Calibri"/>
            <w:spacing w:val="-6"/>
          </w:rPr>
          <w:t>be more independent and have more freedom</w:t>
        </w:r>
      </w:ins>
      <w:ins w:id="4103" w:author="Doug Gross" w:date="2018-05-10T21:12:00Z">
        <w:r w:rsidR="00D9561B">
          <w:rPr>
            <w:rFonts w:ascii="Calibri" w:hAnsi="Calibri"/>
            <w:spacing w:val="-6"/>
          </w:rPr>
          <w:t xml:space="preserve"> than they have experienced his</w:t>
        </w:r>
      </w:ins>
      <w:ins w:id="4104" w:author="Doug Gross" w:date="2018-05-10T21:13:00Z">
        <w:r w:rsidR="00D9561B">
          <w:rPr>
            <w:rFonts w:ascii="Calibri" w:hAnsi="Calibri"/>
            <w:spacing w:val="-6"/>
          </w:rPr>
          <w:t>torically</w:t>
        </w:r>
      </w:ins>
      <w:ins w:id="4105" w:author="Siedenburg" w:date="2018-04-06T11:38:00Z">
        <w:r>
          <w:rPr>
            <w:rFonts w:ascii="Calibri" w:hAnsi="Calibri"/>
            <w:spacing w:val="-6"/>
          </w:rPr>
          <w:t xml:space="preserve">. </w:t>
        </w:r>
      </w:ins>
      <w:ins w:id="4106" w:author="Doug Gross" w:date="2018-05-10T21:13:00Z">
        <w:r w:rsidR="00D9561B">
          <w:rPr>
            <w:rFonts w:ascii="Calibri" w:hAnsi="Calibri"/>
            <w:spacing w:val="-6"/>
          </w:rPr>
          <w:t>Drivers will be able to</w:t>
        </w:r>
      </w:ins>
      <w:ins w:id="4107" w:author="Siedenburg" w:date="2018-04-06T11:38:00Z">
        <w:del w:id="4108" w:author="Doug Gross" w:date="2018-05-10T21:13:00Z">
          <w:r w:rsidDel="00D9561B">
            <w:rPr>
              <w:rFonts w:ascii="Calibri" w:hAnsi="Calibri"/>
              <w:spacing w:val="-6"/>
            </w:rPr>
            <w:delText>They</w:delText>
          </w:r>
        </w:del>
        <w:r>
          <w:rPr>
            <w:rFonts w:ascii="Calibri" w:hAnsi="Calibri"/>
            <w:spacing w:val="-6"/>
          </w:rPr>
          <w:t xml:space="preserve"> </w:t>
        </w:r>
      </w:ins>
      <w:ins w:id="4109" w:author="Doug Gross" w:date="2018-05-10T21:13:00Z">
        <w:r w:rsidR="00D9561B">
          <w:rPr>
            <w:rFonts w:ascii="Calibri" w:hAnsi="Calibri"/>
            <w:spacing w:val="-6"/>
          </w:rPr>
          <w:t xml:space="preserve">schedule </w:t>
        </w:r>
      </w:ins>
      <w:del w:id="4110" w:author="Doug Gross" w:date="2018-05-10T21:13:00Z">
        <w:r w:rsidDel="00D9561B">
          <w:rPr>
            <w:rFonts w:ascii="Calibri" w:hAnsi="Calibri"/>
            <w:spacing w:val="-6"/>
          </w:rPr>
          <w:delText xml:space="preserve">set </w:delText>
        </w:r>
      </w:del>
      <w:r>
        <w:rPr>
          <w:rFonts w:ascii="Calibri" w:hAnsi="Calibri"/>
          <w:spacing w:val="-6"/>
        </w:rPr>
        <w:t>their own availability and update it seamlessly</w:t>
      </w:r>
      <w:ins w:id="4111" w:author="Siedenburg" w:date="2018-04-06T11:38:00Z">
        <w:r>
          <w:rPr>
            <w:rFonts w:ascii="Calibri" w:hAnsi="Calibri"/>
            <w:spacing w:val="-6"/>
          </w:rPr>
          <w:t xml:space="preserve"> via the </w:t>
        </w:r>
      </w:ins>
      <w:r w:rsidR="00E54BCD">
        <w:rPr>
          <w:rFonts w:ascii="Calibri" w:hAnsi="Calibri"/>
          <w:spacing w:val="-6"/>
        </w:rPr>
        <w:t>Project</w:t>
      </w:r>
      <w:r w:rsidR="00293786">
        <w:rPr>
          <w:rFonts w:ascii="Calibri" w:hAnsi="Calibri"/>
          <w:spacing w:val="-6"/>
        </w:rPr>
        <w:t xml:space="preserve"> Freight</w:t>
      </w:r>
      <w:ins w:id="4112" w:author="Doug Gross" w:date="2018-05-10T21:13:00Z">
        <w:r w:rsidR="00D9561B">
          <w:rPr>
            <w:rFonts w:ascii="Calibri" w:hAnsi="Calibri"/>
            <w:spacing w:val="-6"/>
          </w:rPr>
          <w:t xml:space="preserve"> </w:t>
        </w:r>
      </w:ins>
      <w:ins w:id="4113" w:author="Siedenburg" w:date="2018-04-06T11:38:00Z">
        <w:r>
          <w:rPr>
            <w:rFonts w:ascii="Calibri" w:hAnsi="Calibri"/>
            <w:spacing w:val="-6"/>
          </w:rPr>
          <w:t>app</w:t>
        </w:r>
      </w:ins>
      <w:r>
        <w:rPr>
          <w:rFonts w:ascii="Calibri" w:hAnsi="Calibri"/>
          <w:spacing w:val="-6"/>
        </w:rPr>
        <w:t>. Within their</w:t>
      </w:r>
      <w:ins w:id="4114" w:author="Doug Gross" w:date="2018-05-10T21:13:00Z">
        <w:r w:rsidR="00D9561B">
          <w:rPr>
            <w:rFonts w:ascii="Calibri" w:hAnsi="Calibri"/>
            <w:spacing w:val="-6"/>
          </w:rPr>
          <w:t xml:space="preserve"> user</w:t>
        </w:r>
      </w:ins>
      <w:r>
        <w:rPr>
          <w:rFonts w:ascii="Calibri" w:hAnsi="Calibri"/>
          <w:spacing w:val="-6"/>
        </w:rPr>
        <w:t xml:space="preserve"> profiles, drivers will be able to select the days they would like to work, number of mile</w:t>
      </w:r>
      <w:ins w:id="4115" w:author="Doug Gross" w:date="2018-05-08T08:02:00Z">
        <w:r w:rsidR="008A0654">
          <w:rPr>
            <w:rFonts w:ascii="Calibri" w:hAnsi="Calibri"/>
            <w:spacing w:val="-6"/>
          </w:rPr>
          <w:t>s</w:t>
        </w:r>
      </w:ins>
      <w:r>
        <w:rPr>
          <w:rFonts w:ascii="Calibri" w:hAnsi="Calibri"/>
          <w:spacing w:val="-6"/>
        </w:rPr>
        <w:t xml:space="preserve"> they are willing to travel for shipment pick-up</w:t>
      </w:r>
      <w:ins w:id="4116" w:author="Doug Gross" w:date="2018-05-10T21:13:00Z">
        <w:r w:rsidR="00D9561B">
          <w:rPr>
            <w:rFonts w:ascii="Calibri" w:hAnsi="Calibri"/>
            <w:spacing w:val="-6"/>
          </w:rPr>
          <w:t>,</w:t>
        </w:r>
      </w:ins>
      <w:r>
        <w:rPr>
          <w:rFonts w:ascii="Calibri" w:hAnsi="Calibri"/>
          <w:spacing w:val="-6"/>
        </w:rPr>
        <w:t xml:space="preserve"> and the routes they would like to drive. Their availability </w:t>
      </w:r>
      <w:ins w:id="4117" w:author="Doug Gross" w:date="2018-05-10T21:14:00Z">
        <w:r w:rsidR="00D9561B">
          <w:rPr>
            <w:rFonts w:ascii="Calibri" w:hAnsi="Calibri"/>
            <w:spacing w:val="-6"/>
          </w:rPr>
          <w:t xml:space="preserve">and location </w:t>
        </w:r>
      </w:ins>
      <w:r>
        <w:rPr>
          <w:rFonts w:ascii="Calibri" w:hAnsi="Calibri"/>
          <w:spacing w:val="-6"/>
        </w:rPr>
        <w:t>will determine the driver pools they will be include</w:t>
      </w:r>
      <w:ins w:id="4118" w:author="Doug Gross" w:date="2018-05-08T08:02:00Z">
        <w:r w:rsidR="008A0654">
          <w:rPr>
            <w:rFonts w:ascii="Calibri" w:hAnsi="Calibri"/>
            <w:spacing w:val="-6"/>
          </w:rPr>
          <w:t>d</w:t>
        </w:r>
      </w:ins>
      <w:r>
        <w:rPr>
          <w:rFonts w:ascii="Calibri" w:hAnsi="Calibri"/>
          <w:spacing w:val="-6"/>
        </w:rPr>
        <w:t xml:space="preserve"> in. </w:t>
      </w:r>
      <w:ins w:id="4119" w:author="Doug Gross" w:date="2018-05-10T21:14:00Z">
        <w:r w:rsidR="00D9561B">
          <w:rPr>
            <w:rFonts w:ascii="Calibri" w:hAnsi="Calibri"/>
            <w:spacing w:val="-6"/>
          </w:rPr>
          <w:t>Drivers will be able to update t</w:t>
        </w:r>
      </w:ins>
      <w:del w:id="4120" w:author="Doug Gross" w:date="2018-05-10T21:14:00Z">
        <w:r w:rsidDel="00D9561B">
          <w:rPr>
            <w:rFonts w:ascii="Calibri" w:hAnsi="Calibri"/>
            <w:spacing w:val="-6"/>
          </w:rPr>
          <w:delText>T</w:delText>
        </w:r>
      </w:del>
      <w:r>
        <w:rPr>
          <w:rFonts w:ascii="Calibri" w:hAnsi="Calibri"/>
          <w:spacing w:val="-6"/>
        </w:rPr>
        <w:t xml:space="preserve">his information </w:t>
      </w:r>
      <w:del w:id="4121" w:author="Doug Gross" w:date="2018-05-10T21:14:00Z">
        <w:r w:rsidDel="00D9561B">
          <w:rPr>
            <w:rFonts w:ascii="Calibri" w:hAnsi="Calibri"/>
            <w:spacing w:val="-6"/>
          </w:rPr>
          <w:delText xml:space="preserve">can be updated </w:delText>
        </w:r>
      </w:del>
      <w:ins w:id="4122" w:author="Doug Gross" w:date="2018-05-10T21:14:00Z">
        <w:r w:rsidR="00D9561B">
          <w:rPr>
            <w:rFonts w:ascii="Calibri" w:hAnsi="Calibri"/>
            <w:spacing w:val="-6"/>
          </w:rPr>
          <w:t xml:space="preserve">in real-time, </w:t>
        </w:r>
      </w:ins>
      <w:r>
        <w:rPr>
          <w:rFonts w:ascii="Calibri" w:hAnsi="Calibri"/>
          <w:spacing w:val="-6"/>
        </w:rPr>
        <w:t>any</w:t>
      </w:r>
      <w:ins w:id="4123" w:author="Doug Gross" w:date="2018-05-10T21:14:00Z">
        <w:r w:rsidR="00D9561B">
          <w:rPr>
            <w:rFonts w:ascii="Calibri" w:hAnsi="Calibri"/>
            <w:spacing w:val="-6"/>
          </w:rPr>
          <w:t xml:space="preserve"> </w:t>
        </w:r>
      </w:ins>
      <w:r>
        <w:rPr>
          <w:rFonts w:ascii="Calibri" w:hAnsi="Calibri"/>
          <w:spacing w:val="-6"/>
        </w:rPr>
        <w:t>time.</w:t>
      </w:r>
      <w:ins w:id="4124" w:author="Doug Gross" w:date="2018-05-10T21:15:00Z">
        <w:r w:rsidR="00D9561B">
          <w:rPr>
            <w:rFonts w:ascii="Calibri" w:hAnsi="Calibri"/>
            <w:spacing w:val="-6"/>
          </w:rPr>
          <w:t xml:space="preserve"> </w:t>
        </w:r>
      </w:ins>
    </w:p>
    <w:p w14:paraId="10073C9A" w14:textId="77777777" w:rsidR="00CF5879" w:rsidDel="00D9561B" w:rsidRDefault="00CF5879">
      <w:pPr>
        <w:pStyle w:val="Body"/>
        <w:rPr>
          <w:del w:id="4125" w:author="Doug Gross" w:date="2018-05-10T21:15:00Z"/>
          <w:rFonts w:ascii="Calibri" w:eastAsia="Calibri" w:hAnsi="Calibri" w:cs="Calibri"/>
          <w:b/>
          <w:bCs/>
        </w:rPr>
      </w:pPr>
    </w:p>
    <w:p w14:paraId="36C87934" w14:textId="6EF2B4D6" w:rsidR="00D9561B" w:rsidRDefault="00E54BCD">
      <w:pPr>
        <w:pStyle w:val="Body"/>
        <w:rPr>
          <w:ins w:id="4126" w:author="Doug Gross" w:date="2018-05-10T21:15:00Z"/>
          <w:rFonts w:ascii="Calibri" w:hAnsi="Calibri"/>
          <w:spacing w:val="-6"/>
        </w:rPr>
      </w:pPr>
      <w:r>
        <w:rPr>
          <w:rFonts w:ascii="Calibri" w:hAnsi="Calibri"/>
          <w:spacing w:val="-6"/>
        </w:rPr>
        <w:t>Project</w:t>
      </w:r>
      <w:r w:rsidR="00293786">
        <w:rPr>
          <w:rFonts w:ascii="Calibri" w:hAnsi="Calibri"/>
          <w:spacing w:val="-6"/>
        </w:rPr>
        <w:t xml:space="preserve"> Freight</w:t>
      </w:r>
      <w:ins w:id="4127" w:author="Doug Gross" w:date="2018-05-10T21:14:00Z">
        <w:r w:rsidR="00D9561B">
          <w:rPr>
            <w:rFonts w:ascii="Calibri" w:hAnsi="Calibri"/>
            <w:spacing w:val="-6"/>
          </w:rPr>
          <w:t>’s</w:t>
        </w:r>
      </w:ins>
      <w:del w:id="4128" w:author="Doug Gross" w:date="2018-05-10T21:14:00Z">
        <w:r w:rsidR="0081616C" w:rsidDel="00D9561B">
          <w:rPr>
            <w:rFonts w:ascii="Calibri" w:hAnsi="Calibri"/>
            <w:spacing w:val="-6"/>
          </w:rPr>
          <w:delText>Our</w:delText>
        </w:r>
      </w:del>
      <w:r w:rsidR="0081616C">
        <w:rPr>
          <w:rFonts w:ascii="Calibri" w:hAnsi="Calibri"/>
          <w:spacing w:val="-6"/>
        </w:rPr>
        <w:t xml:space="preserve"> digital approach will be similar </w:t>
      </w:r>
      <w:ins w:id="4129" w:author="Doug Gross" w:date="2018-05-10T21:15:00Z">
        <w:r w:rsidR="00D9561B">
          <w:rPr>
            <w:rFonts w:ascii="Calibri" w:hAnsi="Calibri"/>
            <w:spacing w:val="-6"/>
          </w:rPr>
          <w:t>for</w:t>
        </w:r>
      </w:ins>
      <w:ins w:id="4130" w:author="Doug Gross" w:date="2018-05-08T08:03:00Z">
        <w:r w:rsidR="008A0654">
          <w:rPr>
            <w:rFonts w:ascii="Calibri" w:hAnsi="Calibri"/>
            <w:spacing w:val="-6"/>
          </w:rPr>
          <w:t xml:space="preserve"> </w:t>
        </w:r>
      </w:ins>
      <w:del w:id="4131" w:author="Doug Gross" w:date="2018-05-08T08:03:00Z">
        <w:r w:rsidR="0081616C" w:rsidDel="008A0654">
          <w:rPr>
            <w:rFonts w:ascii="Calibri" w:hAnsi="Calibri"/>
            <w:spacing w:val="-6"/>
          </w:rPr>
          <w:delText>to</w:delText>
        </w:r>
      </w:del>
      <w:del w:id="4132" w:author="Doug Gross" w:date="2018-05-10T21:15:00Z">
        <w:r w:rsidR="0081616C" w:rsidDel="00D9561B">
          <w:rPr>
            <w:rFonts w:ascii="Calibri" w:hAnsi="Calibri"/>
            <w:spacing w:val="-6"/>
          </w:rPr>
          <w:delText xml:space="preserve"> </w:delText>
        </w:r>
      </w:del>
      <w:r w:rsidR="0081616C">
        <w:rPr>
          <w:rFonts w:ascii="Calibri" w:hAnsi="Calibri"/>
          <w:spacing w:val="-6"/>
        </w:rPr>
        <w:t xml:space="preserve">our shipping </w:t>
      </w:r>
      <w:ins w:id="4133" w:author="Doug Gross" w:date="2018-05-08T08:03:00Z">
        <w:r w:rsidR="008A0654">
          <w:rPr>
            <w:rFonts w:ascii="Calibri" w:hAnsi="Calibri"/>
            <w:spacing w:val="-6"/>
          </w:rPr>
          <w:t>audience</w:t>
        </w:r>
      </w:ins>
      <w:del w:id="4134" w:author="Doug Gross" w:date="2018-05-08T08:03:00Z">
        <w:r w:rsidR="0081616C" w:rsidDel="008A0654">
          <w:rPr>
            <w:rFonts w:ascii="Calibri" w:hAnsi="Calibri"/>
            <w:spacing w:val="-6"/>
          </w:rPr>
          <w:delText>portion</w:delText>
        </w:r>
      </w:del>
      <w:ins w:id="4135" w:author="Doug Gross" w:date="2018-05-10T21:15:00Z">
        <w:r w:rsidR="00D9561B">
          <w:rPr>
            <w:rFonts w:ascii="Calibri" w:hAnsi="Calibri"/>
            <w:spacing w:val="-6"/>
          </w:rPr>
          <w:t>.</w:t>
        </w:r>
      </w:ins>
      <w:del w:id="4136" w:author="Doug Gross" w:date="2018-05-08T08:03:00Z">
        <w:r w:rsidR="0081616C" w:rsidDel="008A0654">
          <w:rPr>
            <w:rFonts w:ascii="Calibri" w:hAnsi="Calibri"/>
            <w:spacing w:val="-6"/>
          </w:rPr>
          <w:delText>,</w:delText>
        </w:r>
      </w:del>
      <w:r w:rsidR="0081616C">
        <w:rPr>
          <w:rFonts w:ascii="Calibri" w:hAnsi="Calibri"/>
          <w:spacing w:val="-6"/>
        </w:rPr>
        <w:t xml:space="preserve"> </w:t>
      </w:r>
    </w:p>
    <w:p w14:paraId="4AD3EE1A" w14:textId="77777777" w:rsidR="00D9561B" w:rsidRDefault="00D9561B">
      <w:pPr>
        <w:pStyle w:val="Body"/>
        <w:rPr>
          <w:ins w:id="4137" w:author="Doug Gross" w:date="2018-05-10T21:15:00Z"/>
          <w:rFonts w:ascii="Calibri" w:hAnsi="Calibri"/>
          <w:spacing w:val="-6"/>
        </w:rPr>
      </w:pPr>
    </w:p>
    <w:p w14:paraId="00AC8A0F" w14:textId="427E3665" w:rsidR="00CF5879" w:rsidRDefault="00D9561B">
      <w:pPr>
        <w:pStyle w:val="Body"/>
        <w:rPr>
          <w:rFonts w:ascii="Calibri" w:eastAsia="Calibri" w:hAnsi="Calibri" w:cs="Calibri"/>
          <w:spacing w:val="-6"/>
        </w:rPr>
      </w:pPr>
      <w:ins w:id="4138" w:author="Doug Gross" w:date="2018-05-10T21:15:00Z">
        <w:r>
          <w:rPr>
            <w:rFonts w:ascii="Calibri" w:hAnsi="Calibri"/>
            <w:spacing w:val="-6"/>
          </w:rPr>
          <w:t>A</w:t>
        </w:r>
      </w:ins>
      <w:del w:id="4139" w:author="Doug Gross" w:date="2018-05-10T21:15:00Z">
        <w:r w:rsidR="0081616C" w:rsidDel="00D9561B">
          <w:rPr>
            <w:rFonts w:ascii="Calibri" w:hAnsi="Calibri"/>
            <w:spacing w:val="-6"/>
          </w:rPr>
          <w:delText>a</w:delText>
        </w:r>
      </w:del>
      <w:r w:rsidR="0081616C">
        <w:rPr>
          <w:rFonts w:ascii="Calibri" w:hAnsi="Calibri"/>
          <w:spacing w:val="-6"/>
        </w:rPr>
        <w:t xml:space="preserve">dditionally, </w:t>
      </w:r>
      <w:ins w:id="4140" w:author="Doug Gross" w:date="2018-05-10T21:15:00Z">
        <w:r w:rsidR="008A2C7F">
          <w:rPr>
            <w:rFonts w:ascii="Calibri" w:hAnsi="Calibri"/>
            <w:spacing w:val="-6"/>
          </w:rPr>
          <w:t xml:space="preserve">in order to help gain access to additional </w:t>
        </w:r>
      </w:ins>
      <w:ins w:id="4141" w:author="Doug Gross" w:date="2018-05-10T21:16:00Z">
        <w:r w:rsidR="008A2C7F">
          <w:rPr>
            <w:rFonts w:ascii="Calibri" w:hAnsi="Calibri"/>
            <w:spacing w:val="-6"/>
          </w:rPr>
          <w:t xml:space="preserve">prospective </w:t>
        </w:r>
      </w:ins>
      <w:ins w:id="4142" w:author="Doug Gross" w:date="2018-05-10T21:15:00Z">
        <w:r w:rsidR="008A2C7F">
          <w:rPr>
            <w:rFonts w:ascii="Calibri" w:hAnsi="Calibri"/>
            <w:spacing w:val="-6"/>
          </w:rPr>
          <w:t>driver</w:t>
        </w:r>
      </w:ins>
      <w:ins w:id="4143" w:author="Doug Gross" w:date="2018-05-10T21:16:00Z">
        <w:r w:rsidR="008A2C7F">
          <w:rPr>
            <w:rFonts w:ascii="Calibri" w:hAnsi="Calibri"/>
            <w:spacing w:val="-6"/>
          </w:rPr>
          <w:t xml:space="preserve"> audiences,</w:t>
        </w:r>
      </w:ins>
      <w:ins w:id="4144" w:author="Doug Gross" w:date="2018-05-10T21:15:00Z">
        <w:r w:rsidR="008A2C7F">
          <w:rPr>
            <w:rFonts w:ascii="Calibri" w:hAnsi="Calibri"/>
            <w:spacing w:val="-6"/>
          </w:rPr>
          <w:t xml:space="preserve"> </w:t>
        </w:r>
      </w:ins>
      <w:r w:rsidR="00E54BCD">
        <w:rPr>
          <w:rFonts w:ascii="Calibri" w:hAnsi="Calibri"/>
          <w:spacing w:val="-6"/>
        </w:rPr>
        <w:t>Project</w:t>
      </w:r>
      <w:r w:rsidR="00834165">
        <w:rPr>
          <w:rFonts w:ascii="Calibri" w:hAnsi="Calibri"/>
          <w:spacing w:val="-6"/>
        </w:rPr>
        <w:t xml:space="preserve"> Freight </w:t>
      </w:r>
      <w:del w:id="4145" w:author="Doug Gross" w:date="2018-05-10T21:15:00Z">
        <w:r w:rsidR="0081616C" w:rsidDel="00D9561B">
          <w:rPr>
            <w:rFonts w:ascii="Calibri" w:hAnsi="Calibri"/>
            <w:spacing w:val="-6"/>
          </w:rPr>
          <w:delText>we</w:delText>
        </w:r>
      </w:del>
      <w:r w:rsidR="0081616C">
        <w:rPr>
          <w:rFonts w:ascii="Calibri" w:hAnsi="Calibri"/>
          <w:spacing w:val="-6"/>
        </w:rPr>
        <w:t xml:space="preserve"> will join organizations </w:t>
      </w:r>
      <w:ins w:id="4146" w:author="Doug Gross" w:date="2018-05-08T08:03:00Z">
        <w:r w:rsidR="008A0654">
          <w:rPr>
            <w:rFonts w:ascii="Calibri" w:hAnsi="Calibri"/>
            <w:spacing w:val="-6"/>
          </w:rPr>
          <w:t>such as the</w:t>
        </w:r>
      </w:ins>
      <w:del w:id="4147" w:author="Doug Gross" w:date="2018-05-08T08:03:00Z">
        <w:r w:rsidR="0081616C" w:rsidDel="008A0654">
          <w:rPr>
            <w:rFonts w:ascii="Calibri" w:hAnsi="Calibri"/>
            <w:spacing w:val="-6"/>
          </w:rPr>
          <w:delText>like</w:delText>
        </w:r>
      </w:del>
      <w:r w:rsidR="0081616C">
        <w:rPr>
          <w:rFonts w:ascii="Calibri" w:hAnsi="Calibri"/>
          <w:spacing w:val="-6"/>
        </w:rPr>
        <w:t xml:space="preserve"> American Trucking Association, </w:t>
      </w:r>
      <w:ins w:id="4148" w:author="Doug Gross" w:date="2018-05-10T21:16:00Z">
        <w:r w:rsidR="008A2C7F">
          <w:rPr>
            <w:rFonts w:ascii="Calibri" w:hAnsi="Calibri"/>
            <w:spacing w:val="-6"/>
          </w:rPr>
          <w:t xml:space="preserve">the </w:t>
        </w:r>
      </w:ins>
      <w:r w:rsidR="0081616C">
        <w:rPr>
          <w:rFonts w:ascii="Calibri" w:hAnsi="Calibri"/>
          <w:spacing w:val="-6"/>
        </w:rPr>
        <w:t>California Truckers Association</w:t>
      </w:r>
      <w:ins w:id="4149" w:author="Doug Gross" w:date="2018-05-08T08:03:00Z">
        <w:r w:rsidR="008A0654">
          <w:rPr>
            <w:rFonts w:ascii="Calibri" w:hAnsi="Calibri"/>
            <w:spacing w:val="-6"/>
          </w:rPr>
          <w:t>,</w:t>
        </w:r>
      </w:ins>
      <w:r w:rsidR="0081616C">
        <w:rPr>
          <w:rFonts w:ascii="Calibri" w:hAnsi="Calibri"/>
          <w:spacing w:val="-6"/>
        </w:rPr>
        <w:t xml:space="preserve"> and the Owner Operator Independent Drivers Association</w:t>
      </w:r>
      <w:del w:id="4150" w:author="Doug Gross" w:date="2018-05-10T21:15:00Z">
        <w:r w:rsidR="0081616C" w:rsidDel="008A2C7F">
          <w:rPr>
            <w:rFonts w:ascii="Calibri" w:hAnsi="Calibri"/>
            <w:spacing w:val="-6"/>
          </w:rPr>
          <w:delText xml:space="preserve"> to help gain access to additional driver contacts</w:delText>
        </w:r>
      </w:del>
      <w:r w:rsidR="0081616C">
        <w:rPr>
          <w:rFonts w:ascii="Calibri" w:hAnsi="Calibri"/>
          <w:spacing w:val="-6"/>
        </w:rPr>
        <w:t>. Once</w:t>
      </w:r>
      <w:ins w:id="4151" w:author="Doug Gross" w:date="2018-05-10T21:16:00Z">
        <w:r w:rsidR="008A2C7F">
          <w:rPr>
            <w:rFonts w:ascii="Calibri" w:hAnsi="Calibri"/>
            <w:spacing w:val="-6"/>
          </w:rPr>
          <w:t xml:space="preserve"> membership has been established</w:t>
        </w:r>
      </w:ins>
      <w:del w:id="4152" w:author="Doug Gross" w:date="2018-05-10T21:16:00Z">
        <w:r w:rsidR="0081616C" w:rsidDel="008A2C7F">
          <w:rPr>
            <w:rFonts w:ascii="Calibri" w:hAnsi="Calibri"/>
            <w:spacing w:val="-6"/>
          </w:rPr>
          <w:delText xml:space="preserve"> joined</w:delText>
        </w:r>
      </w:del>
      <w:r w:rsidR="0081616C">
        <w:rPr>
          <w:rFonts w:ascii="Calibri" w:hAnsi="Calibri"/>
          <w:spacing w:val="-6"/>
        </w:rPr>
        <w:t xml:space="preserve">, </w:t>
      </w:r>
      <w:r w:rsidR="00E54BCD">
        <w:rPr>
          <w:rFonts w:ascii="Calibri" w:hAnsi="Calibri"/>
          <w:spacing w:val="-6"/>
        </w:rPr>
        <w:t>Project</w:t>
      </w:r>
      <w:r w:rsidR="00834165">
        <w:rPr>
          <w:rFonts w:ascii="Calibri" w:hAnsi="Calibri"/>
          <w:spacing w:val="-6"/>
        </w:rPr>
        <w:t xml:space="preserve"> Freight </w:t>
      </w:r>
      <w:del w:id="4153" w:author="Doug Gross" w:date="2018-05-10T21:16:00Z">
        <w:r w:rsidR="0081616C" w:rsidDel="008A2C7F">
          <w:rPr>
            <w:rFonts w:ascii="Calibri" w:hAnsi="Calibri"/>
            <w:spacing w:val="-6"/>
          </w:rPr>
          <w:delText>we</w:delText>
        </w:r>
      </w:del>
      <w:r w:rsidR="0081616C">
        <w:rPr>
          <w:rFonts w:ascii="Calibri" w:hAnsi="Calibri"/>
          <w:spacing w:val="-6"/>
        </w:rPr>
        <w:t xml:space="preserve"> will have entr</w:t>
      </w:r>
      <w:ins w:id="4154" w:author="Doug Gross" w:date="2018-05-08T08:03:00Z">
        <w:r w:rsidR="008A0654">
          <w:rPr>
            <w:rFonts w:ascii="Calibri" w:hAnsi="Calibri"/>
            <w:spacing w:val="-6"/>
          </w:rPr>
          <w:t>e</w:t>
        </w:r>
      </w:ins>
      <w:del w:id="4155" w:author="Doug Gross" w:date="2018-05-08T08:03:00Z">
        <w:r w:rsidR="0081616C" w:rsidDel="008A0654">
          <w:rPr>
            <w:rFonts w:ascii="Calibri" w:hAnsi="Calibri"/>
            <w:spacing w:val="-6"/>
          </w:rPr>
          <w:delText>y</w:delText>
        </w:r>
      </w:del>
      <w:r w:rsidR="0081616C">
        <w:rPr>
          <w:rFonts w:ascii="Calibri" w:hAnsi="Calibri"/>
          <w:spacing w:val="-6"/>
        </w:rPr>
        <w:t xml:space="preserve"> </w:t>
      </w:r>
      <w:del w:id="4156" w:author="Doug Gross" w:date="2018-05-10T21:17:00Z">
        <w:r w:rsidR="0081616C" w:rsidDel="008A2C7F">
          <w:rPr>
            <w:rFonts w:ascii="Calibri" w:hAnsi="Calibri"/>
            <w:spacing w:val="-6"/>
          </w:rPr>
          <w:delText>in</w:delText>
        </w:r>
      </w:del>
      <w:r w:rsidR="0081616C">
        <w:rPr>
          <w:rFonts w:ascii="Calibri" w:hAnsi="Calibri"/>
          <w:spacing w:val="-6"/>
        </w:rPr>
        <w:t>to the</w:t>
      </w:r>
      <w:ins w:id="4157" w:author="Doug Gross" w:date="2018-05-10T21:17:00Z">
        <w:r w:rsidR="008A2C7F">
          <w:rPr>
            <w:rFonts w:ascii="Calibri" w:hAnsi="Calibri"/>
            <w:spacing w:val="-6"/>
          </w:rPr>
          <w:t>se organizations’</w:t>
        </w:r>
      </w:ins>
      <w:del w:id="4158" w:author="Doug Gross" w:date="2018-05-10T21:17:00Z">
        <w:r w:rsidR="0081616C" w:rsidDel="008A2C7F">
          <w:rPr>
            <w:rFonts w:ascii="Calibri" w:hAnsi="Calibri"/>
            <w:spacing w:val="-6"/>
          </w:rPr>
          <w:delText>i</w:delText>
        </w:r>
      </w:del>
      <w:del w:id="4159" w:author="Doug Gross" w:date="2018-05-10T21:16:00Z">
        <w:r w:rsidR="0081616C" w:rsidDel="008A2C7F">
          <w:rPr>
            <w:rFonts w:ascii="Calibri" w:hAnsi="Calibri"/>
            <w:spacing w:val="-6"/>
          </w:rPr>
          <w:delText>r</w:delText>
        </w:r>
      </w:del>
      <w:r w:rsidR="0081616C">
        <w:rPr>
          <w:rFonts w:ascii="Calibri" w:hAnsi="Calibri"/>
          <w:spacing w:val="-6"/>
        </w:rPr>
        <w:t xml:space="preserve"> combined total of over 250,000</w:t>
      </w:r>
      <w:ins w:id="4160" w:author="Doug Gross" w:date="2018-05-10T21:17:00Z">
        <w:r w:rsidR="008A2C7F">
          <w:rPr>
            <w:rFonts w:ascii="Calibri" w:hAnsi="Calibri"/>
            <w:spacing w:val="-6"/>
          </w:rPr>
          <w:t xml:space="preserve"> professional truck driving members</w:t>
        </w:r>
      </w:ins>
      <w:del w:id="4161" w:author="Doug Gross" w:date="2018-05-10T21:17:00Z">
        <w:r w:rsidR="0081616C" w:rsidDel="008A2C7F">
          <w:rPr>
            <w:rFonts w:ascii="Calibri" w:hAnsi="Calibri"/>
            <w:spacing w:val="-6"/>
          </w:rPr>
          <w:delText xml:space="preserve"> members</w:delText>
        </w:r>
      </w:del>
      <w:r w:rsidR="0081616C">
        <w:rPr>
          <w:rFonts w:ascii="Calibri" w:hAnsi="Calibri"/>
          <w:spacing w:val="-6"/>
        </w:rPr>
        <w:t xml:space="preserve">. </w:t>
      </w:r>
      <w:r w:rsidR="00E54BCD">
        <w:rPr>
          <w:rFonts w:ascii="Calibri" w:hAnsi="Calibri"/>
          <w:spacing w:val="-6"/>
        </w:rPr>
        <w:t>Project</w:t>
      </w:r>
      <w:r w:rsidR="00834165">
        <w:rPr>
          <w:rFonts w:ascii="Calibri" w:hAnsi="Calibri"/>
          <w:spacing w:val="-6"/>
        </w:rPr>
        <w:t xml:space="preserve"> Freight</w:t>
      </w:r>
      <w:ins w:id="4162" w:author="Doug Gross" w:date="2018-05-10T21:17:00Z">
        <w:r w:rsidR="008A2C7F">
          <w:rPr>
            <w:rFonts w:ascii="Calibri" w:hAnsi="Calibri"/>
            <w:spacing w:val="-6"/>
          </w:rPr>
          <w:t>’s</w:t>
        </w:r>
      </w:ins>
      <w:del w:id="4163" w:author="Doug Gross" w:date="2018-05-10T21:17:00Z">
        <w:r w:rsidR="0081616C" w:rsidDel="008A2C7F">
          <w:rPr>
            <w:rFonts w:ascii="Calibri" w:hAnsi="Calibri"/>
            <w:spacing w:val="-6"/>
          </w:rPr>
          <w:delText>Our</w:delText>
        </w:r>
      </w:del>
      <w:r w:rsidR="0081616C">
        <w:rPr>
          <w:rFonts w:ascii="Calibri" w:hAnsi="Calibri"/>
          <w:spacing w:val="-6"/>
        </w:rPr>
        <w:t xml:space="preserve"> team will </w:t>
      </w:r>
      <w:del w:id="4164" w:author="Doug Gross" w:date="2018-05-10T21:17:00Z">
        <w:r w:rsidR="0081616C" w:rsidDel="008A2C7F">
          <w:rPr>
            <w:rFonts w:ascii="Calibri" w:hAnsi="Calibri"/>
            <w:spacing w:val="-6"/>
          </w:rPr>
          <w:delText xml:space="preserve">be </w:delText>
        </w:r>
      </w:del>
      <w:r w:rsidR="0081616C">
        <w:rPr>
          <w:rFonts w:ascii="Calibri" w:hAnsi="Calibri"/>
          <w:spacing w:val="-6"/>
        </w:rPr>
        <w:t>attend</w:t>
      </w:r>
      <w:del w:id="4165" w:author="Doug Gross" w:date="2018-05-10T21:17:00Z">
        <w:r w:rsidR="0081616C" w:rsidDel="008A2C7F">
          <w:rPr>
            <w:rFonts w:ascii="Calibri" w:hAnsi="Calibri"/>
            <w:spacing w:val="-6"/>
          </w:rPr>
          <w:delText>ing</w:delText>
        </w:r>
      </w:del>
      <w:r w:rsidR="0081616C">
        <w:rPr>
          <w:rFonts w:ascii="Calibri" w:hAnsi="Calibri"/>
          <w:spacing w:val="-6"/>
        </w:rPr>
        <w:t xml:space="preserve"> the major national </w:t>
      </w:r>
      <w:ins w:id="4166" w:author="Doug Gross" w:date="2018-05-10T21:17:00Z">
        <w:r w:rsidR="008A2C7F">
          <w:rPr>
            <w:rFonts w:ascii="Calibri" w:hAnsi="Calibri"/>
            <w:spacing w:val="-6"/>
          </w:rPr>
          <w:t xml:space="preserve">industry </w:t>
        </w:r>
      </w:ins>
      <w:r w:rsidR="0081616C">
        <w:rPr>
          <w:rFonts w:ascii="Calibri" w:hAnsi="Calibri"/>
          <w:spacing w:val="-6"/>
        </w:rPr>
        <w:t>trade shows</w:t>
      </w:r>
      <w:ins w:id="4167" w:author="Doug Gross" w:date="2018-05-08T08:03:00Z">
        <w:r w:rsidR="008A0654">
          <w:rPr>
            <w:rFonts w:ascii="Calibri" w:hAnsi="Calibri"/>
            <w:spacing w:val="-6"/>
          </w:rPr>
          <w:t>, such as</w:t>
        </w:r>
      </w:ins>
      <w:del w:id="4168" w:author="Doug Gross" w:date="2018-05-08T08:03:00Z">
        <w:r w:rsidR="0081616C" w:rsidDel="008A0654">
          <w:rPr>
            <w:rFonts w:ascii="Calibri" w:hAnsi="Calibri"/>
            <w:spacing w:val="-6"/>
          </w:rPr>
          <w:delText xml:space="preserve"> like</w:delText>
        </w:r>
      </w:del>
      <w:r w:rsidR="0081616C">
        <w:rPr>
          <w:rFonts w:ascii="Calibri" w:hAnsi="Calibri"/>
          <w:spacing w:val="-6"/>
        </w:rPr>
        <w:t xml:space="preserve"> the Great American Truck Show </w:t>
      </w:r>
      <w:del w:id="4169" w:author="Doug Gross" w:date="2018-05-08T08:04:00Z">
        <w:r w:rsidR="0081616C" w:rsidDel="008A0654">
          <w:rPr>
            <w:rFonts w:ascii="Calibri" w:hAnsi="Calibri"/>
            <w:spacing w:val="-6"/>
          </w:rPr>
          <w:delText xml:space="preserve">in Dallas </w:delText>
        </w:r>
      </w:del>
      <w:r w:rsidR="0081616C">
        <w:rPr>
          <w:rFonts w:ascii="Calibri" w:hAnsi="Calibri"/>
          <w:spacing w:val="-6"/>
        </w:rPr>
        <w:t xml:space="preserve">and the California Truckers Association’s Annual Member Conference. There we will conduct product testing </w:t>
      </w:r>
      <w:ins w:id="4170" w:author="Doug Gross" w:date="2018-05-08T08:04:00Z">
        <w:r w:rsidR="008A0654">
          <w:rPr>
            <w:rFonts w:ascii="Calibri" w:hAnsi="Calibri"/>
            <w:spacing w:val="-6"/>
          </w:rPr>
          <w:t>and</w:t>
        </w:r>
      </w:ins>
      <w:del w:id="4171" w:author="Doug Gross" w:date="2018-05-08T08:04:00Z">
        <w:r w:rsidR="0081616C" w:rsidDel="008A0654">
          <w:rPr>
            <w:rFonts w:ascii="Calibri" w:hAnsi="Calibri"/>
            <w:spacing w:val="-6"/>
          </w:rPr>
          <w:delText>or</w:delText>
        </w:r>
      </w:del>
      <w:r w:rsidR="0081616C">
        <w:rPr>
          <w:rFonts w:ascii="Calibri" w:hAnsi="Calibri"/>
          <w:spacing w:val="-6"/>
        </w:rPr>
        <w:t xml:space="preserve"> demonstrations of the </w:t>
      </w:r>
      <w:r w:rsidR="00E54BCD">
        <w:rPr>
          <w:rFonts w:ascii="Calibri" w:hAnsi="Calibri"/>
          <w:spacing w:val="-6"/>
        </w:rPr>
        <w:t>Project</w:t>
      </w:r>
      <w:r w:rsidR="00834165">
        <w:rPr>
          <w:rFonts w:ascii="Calibri" w:hAnsi="Calibri"/>
          <w:spacing w:val="-6"/>
        </w:rPr>
        <w:t xml:space="preserve"> Freight</w:t>
      </w:r>
      <w:ins w:id="4172" w:author="Doug Gross" w:date="2018-05-10T21:18:00Z">
        <w:r w:rsidR="008A2C7F">
          <w:rPr>
            <w:rFonts w:ascii="Calibri" w:hAnsi="Calibri"/>
            <w:spacing w:val="-6"/>
          </w:rPr>
          <w:t xml:space="preserve"> </w:t>
        </w:r>
      </w:ins>
      <w:r w:rsidR="0081616C">
        <w:rPr>
          <w:rFonts w:ascii="Calibri" w:hAnsi="Calibri"/>
          <w:spacing w:val="-6"/>
        </w:rPr>
        <w:t>platform</w:t>
      </w:r>
      <w:ins w:id="4173" w:author="Doug Gross" w:date="2018-05-10T21:18:00Z">
        <w:r w:rsidR="008A2C7F">
          <w:rPr>
            <w:rFonts w:ascii="Calibri" w:hAnsi="Calibri"/>
            <w:spacing w:val="-6"/>
          </w:rPr>
          <w:t>,</w:t>
        </w:r>
      </w:ins>
      <w:r w:rsidR="0081616C">
        <w:rPr>
          <w:rFonts w:ascii="Calibri" w:hAnsi="Calibri"/>
          <w:spacing w:val="-6"/>
        </w:rPr>
        <w:t xml:space="preserve"> as well as expand</w:t>
      </w:r>
      <w:del w:id="4174" w:author="Doug Gross" w:date="2018-05-08T08:04:00Z">
        <w:r w:rsidR="0081616C" w:rsidDel="008A0654">
          <w:rPr>
            <w:rFonts w:ascii="Calibri" w:hAnsi="Calibri"/>
            <w:spacing w:val="-6"/>
          </w:rPr>
          <w:delText>ing</w:delText>
        </w:r>
      </w:del>
      <w:r w:rsidR="0081616C">
        <w:rPr>
          <w:rFonts w:ascii="Calibri" w:hAnsi="Calibri"/>
          <w:spacing w:val="-6"/>
        </w:rPr>
        <w:t xml:space="preserve"> ou</w:t>
      </w:r>
      <w:ins w:id="4175" w:author="Doug Gross" w:date="2018-05-10T21:18:00Z">
        <w:r w:rsidR="008A2C7F">
          <w:rPr>
            <w:rFonts w:ascii="Calibri" w:hAnsi="Calibri"/>
            <w:spacing w:val="-6"/>
          </w:rPr>
          <w:t xml:space="preserve">r </w:t>
        </w:r>
      </w:ins>
      <w:del w:id="4176" w:author="Doug Gross" w:date="2018-05-10T21:18:00Z">
        <w:r w:rsidR="0081616C" w:rsidDel="008A2C7F">
          <w:rPr>
            <w:rFonts w:ascii="Calibri" w:hAnsi="Calibri"/>
            <w:spacing w:val="-6"/>
          </w:rPr>
          <w:delText xml:space="preserve">r market research and </w:delText>
        </w:r>
      </w:del>
      <w:r w:rsidR="0081616C">
        <w:rPr>
          <w:rFonts w:ascii="Calibri" w:hAnsi="Calibri"/>
          <w:spacing w:val="-6"/>
        </w:rPr>
        <w:t xml:space="preserve">network </w:t>
      </w:r>
      <w:ins w:id="4177" w:author="Doug Gross" w:date="2018-05-10T21:18:00Z">
        <w:r w:rsidR="008A2C7F">
          <w:rPr>
            <w:rFonts w:ascii="Calibri" w:hAnsi="Calibri"/>
            <w:spacing w:val="-6"/>
          </w:rPr>
          <w:t xml:space="preserve">further via </w:t>
        </w:r>
      </w:ins>
      <w:r w:rsidR="0081616C">
        <w:rPr>
          <w:rFonts w:ascii="Calibri" w:hAnsi="Calibri"/>
          <w:spacing w:val="-6"/>
        </w:rPr>
        <w:t xml:space="preserve">with </w:t>
      </w:r>
      <w:ins w:id="4178" w:author="Doug Gross" w:date="2018-05-10T21:18:00Z">
        <w:r w:rsidR="008A2C7F">
          <w:rPr>
            <w:rFonts w:ascii="Calibri" w:hAnsi="Calibri"/>
            <w:spacing w:val="-6"/>
          </w:rPr>
          <w:t xml:space="preserve">the employ of key </w:t>
        </w:r>
      </w:ins>
      <w:ins w:id="4179" w:author="Doug Gross" w:date="2018-05-10T21:19:00Z">
        <w:r w:rsidR="008A2C7F">
          <w:rPr>
            <w:rFonts w:ascii="Calibri" w:hAnsi="Calibri"/>
            <w:spacing w:val="-6"/>
          </w:rPr>
          <w:t xml:space="preserve">industry </w:t>
        </w:r>
      </w:ins>
      <w:r w:rsidR="0081616C">
        <w:rPr>
          <w:rFonts w:ascii="Calibri" w:hAnsi="Calibri"/>
          <w:spacing w:val="-6"/>
        </w:rPr>
        <w:t>influencers</w:t>
      </w:r>
      <w:ins w:id="4180" w:author="Doug Gross" w:date="2018-05-10T21:19:00Z">
        <w:r w:rsidR="008A2C7F">
          <w:rPr>
            <w:rFonts w:ascii="Calibri" w:hAnsi="Calibri"/>
            <w:spacing w:val="-6"/>
          </w:rPr>
          <w:t xml:space="preserve"> who are driving</w:t>
        </w:r>
      </w:ins>
      <w:del w:id="4181" w:author="Doug Gross" w:date="2018-05-10T21:19:00Z">
        <w:r w:rsidR="0081616C" w:rsidDel="008A2C7F">
          <w:rPr>
            <w:rFonts w:ascii="Calibri" w:hAnsi="Calibri"/>
            <w:spacing w:val="-6"/>
          </w:rPr>
          <w:delText xml:space="preserve"> in</w:delText>
        </w:r>
      </w:del>
      <w:r w:rsidR="0081616C">
        <w:rPr>
          <w:rFonts w:ascii="Calibri" w:hAnsi="Calibri"/>
          <w:spacing w:val="-6"/>
        </w:rPr>
        <w:t xml:space="preserve"> the </w:t>
      </w:r>
      <w:del w:id="4182" w:author="Doug Gross" w:date="2018-05-10T21:19:00Z">
        <w:r w:rsidR="0081616C" w:rsidDel="008A2C7F">
          <w:rPr>
            <w:rFonts w:ascii="Calibri" w:hAnsi="Calibri"/>
            <w:spacing w:val="-6"/>
          </w:rPr>
          <w:delText xml:space="preserve">driving </w:delText>
        </w:r>
      </w:del>
      <w:r w:rsidR="0081616C">
        <w:rPr>
          <w:rFonts w:ascii="Calibri" w:hAnsi="Calibri"/>
          <w:spacing w:val="-6"/>
        </w:rPr>
        <w:t xml:space="preserve">market. </w:t>
      </w:r>
    </w:p>
    <w:p w14:paraId="76391812" w14:textId="77777777" w:rsidR="00CF5879" w:rsidRDefault="00CF5879">
      <w:pPr>
        <w:pStyle w:val="Body"/>
        <w:rPr>
          <w:rFonts w:ascii="Calibri" w:eastAsia="Calibri" w:hAnsi="Calibri" w:cs="Calibri"/>
        </w:rPr>
      </w:pPr>
    </w:p>
    <w:p w14:paraId="075D5458" w14:textId="77777777" w:rsidR="00CF5879" w:rsidDel="008A2C7F" w:rsidRDefault="00CF5879">
      <w:pPr>
        <w:pStyle w:val="Body"/>
        <w:rPr>
          <w:del w:id="4183" w:author="Doug Gross" w:date="2018-05-10T21:19:00Z"/>
          <w:rFonts w:ascii="Calibri" w:eastAsia="Calibri" w:hAnsi="Calibri" w:cs="Calibri"/>
        </w:rPr>
      </w:pPr>
    </w:p>
    <w:p w14:paraId="22795EE8" w14:textId="77777777" w:rsidR="00CF5879" w:rsidDel="008A2C7F" w:rsidRDefault="00CF5879">
      <w:pPr>
        <w:pStyle w:val="Body"/>
        <w:rPr>
          <w:del w:id="4184" w:author="Doug Gross" w:date="2018-05-10T21:19:00Z"/>
          <w:rFonts w:ascii="Calibri" w:eastAsia="Calibri" w:hAnsi="Calibri" w:cs="Calibri"/>
        </w:rPr>
      </w:pPr>
    </w:p>
    <w:p w14:paraId="253AA0D5" w14:textId="77777777" w:rsidR="00CF5879" w:rsidDel="008A2C7F" w:rsidRDefault="00CF5879">
      <w:pPr>
        <w:pStyle w:val="Body"/>
        <w:rPr>
          <w:del w:id="4185" w:author="Doug Gross" w:date="2018-05-10T21:19:00Z"/>
        </w:rPr>
      </w:pPr>
    </w:p>
    <w:p w14:paraId="5538C7D8" w14:textId="77777777" w:rsidR="00CF5879" w:rsidDel="008A2C7F" w:rsidRDefault="00CF5879">
      <w:pPr>
        <w:pStyle w:val="Body"/>
        <w:shd w:val="clear" w:color="auto" w:fill="FFFFFF"/>
        <w:jc w:val="center"/>
        <w:rPr>
          <w:del w:id="4186" w:author="Doug Gross" w:date="2018-05-10T21:19:00Z"/>
          <w:rFonts w:ascii="Calibri" w:eastAsia="Calibri" w:hAnsi="Calibri" w:cs="Calibri"/>
        </w:rPr>
      </w:pPr>
    </w:p>
    <w:p w14:paraId="7E5799B5" w14:textId="77777777" w:rsidR="00CF5879" w:rsidDel="008A2C7F" w:rsidRDefault="00CF5879">
      <w:pPr>
        <w:pStyle w:val="Body"/>
        <w:shd w:val="clear" w:color="auto" w:fill="FFFFFF"/>
        <w:jc w:val="center"/>
        <w:rPr>
          <w:del w:id="4187" w:author="Doug Gross" w:date="2018-05-10T21:19:00Z"/>
          <w:rFonts w:ascii="Calibri" w:eastAsia="Calibri" w:hAnsi="Calibri" w:cs="Calibri"/>
        </w:rPr>
      </w:pPr>
    </w:p>
    <w:p w14:paraId="6D01C095" w14:textId="4B2288A0" w:rsidR="008A2C7F" w:rsidRDefault="008A2C7F" w:rsidP="008A2C7F">
      <w:pPr>
        <w:pStyle w:val="Body"/>
        <w:shd w:val="clear" w:color="auto" w:fill="FFFFFF"/>
        <w:rPr>
          <w:ins w:id="4188" w:author="Doug Gross" w:date="2018-05-10T21:20:00Z"/>
          <w:rFonts w:ascii="Calibri" w:eastAsia="Calibri" w:hAnsi="Calibri" w:cs="Calibri"/>
        </w:rPr>
      </w:pPr>
      <w:ins w:id="4189" w:author="Doug Gross" w:date="2018-05-10T21:20:00Z">
        <w:r>
          <w:rPr>
            <w:rFonts w:ascii="Calibri" w:hAnsi="Calibri"/>
          </w:rPr>
          <w:t xml:space="preserve">Below is </w:t>
        </w:r>
      </w:ins>
      <w:r w:rsidR="00E54BCD">
        <w:rPr>
          <w:rFonts w:ascii="Calibri" w:hAnsi="Calibri"/>
          <w:spacing w:val="-6"/>
        </w:rPr>
        <w:t>Project</w:t>
      </w:r>
      <w:r w:rsidR="00834165">
        <w:rPr>
          <w:rFonts w:ascii="Calibri" w:hAnsi="Calibri"/>
          <w:spacing w:val="-6"/>
        </w:rPr>
        <w:t xml:space="preserve"> Freight</w:t>
      </w:r>
      <w:ins w:id="4190" w:author="Doug Gross" w:date="2018-05-10T21:20:00Z">
        <w:r>
          <w:rPr>
            <w:rFonts w:ascii="Calibri" w:hAnsi="Calibri"/>
          </w:rPr>
          <w:t>’s projected rates for converting leads into active drivers based on lead source and campaign in each of years 2019, 2020, and 2021:</w:t>
        </w:r>
      </w:ins>
    </w:p>
    <w:p w14:paraId="01B0B8B5" w14:textId="2D4FE49A" w:rsidR="00CF5879" w:rsidDel="008A2C7F" w:rsidRDefault="0081616C">
      <w:pPr>
        <w:pStyle w:val="Body"/>
        <w:shd w:val="clear" w:color="auto" w:fill="FFFFFF"/>
        <w:rPr>
          <w:del w:id="4191" w:author="Doug Gross" w:date="2018-05-10T21:20:00Z"/>
          <w:rFonts w:ascii="Calibri" w:eastAsia="Calibri" w:hAnsi="Calibri" w:cs="Calibri"/>
        </w:rPr>
        <w:pPrChange w:id="4192" w:author="Doug Gross" w:date="2018-05-10T21:19:00Z">
          <w:pPr>
            <w:pStyle w:val="Body"/>
            <w:shd w:val="clear" w:color="auto" w:fill="FFFFFF"/>
            <w:jc w:val="center"/>
          </w:pPr>
        </w:pPrChange>
      </w:pPr>
      <w:del w:id="4193" w:author="Doug Gross" w:date="2018-05-10T21:20:00Z">
        <w:r w:rsidDel="008A2C7F">
          <w:rPr>
            <w:rFonts w:ascii="Calibri" w:hAnsi="Calibri"/>
          </w:rPr>
          <w:delText>Here is a sample of our envisioned conversion rates with driver clients:</w:delText>
        </w:r>
      </w:del>
    </w:p>
    <w:p w14:paraId="73AAA648" w14:textId="77777777" w:rsidR="00CF5879" w:rsidRDefault="00CF5879">
      <w:pPr>
        <w:pStyle w:val="Body"/>
        <w:rPr>
          <w:rFonts w:ascii="Calibri" w:eastAsia="Calibri" w:hAnsi="Calibri" w:cs="Calibri"/>
          <w:b/>
          <w:bCs/>
        </w:rPr>
      </w:pP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584"/>
        <w:gridCol w:w="1471"/>
        <w:gridCol w:w="1268"/>
        <w:gridCol w:w="1140"/>
        <w:gridCol w:w="1175"/>
        <w:gridCol w:w="1195"/>
        <w:gridCol w:w="1209"/>
        <w:gridCol w:w="1308"/>
        <w:tblGridChange w:id="4194">
          <w:tblGrid>
            <w:gridCol w:w="70"/>
            <w:gridCol w:w="514"/>
            <w:gridCol w:w="70"/>
            <w:gridCol w:w="1401"/>
            <w:gridCol w:w="70"/>
            <w:gridCol w:w="1198"/>
            <w:gridCol w:w="70"/>
            <w:gridCol w:w="1070"/>
            <w:gridCol w:w="70"/>
            <w:gridCol w:w="1105"/>
            <w:gridCol w:w="70"/>
            <w:gridCol w:w="1125"/>
            <w:gridCol w:w="70"/>
            <w:gridCol w:w="1139"/>
            <w:gridCol w:w="70"/>
            <w:gridCol w:w="1238"/>
            <w:gridCol w:w="70"/>
          </w:tblGrid>
        </w:tblGridChange>
      </w:tblGrid>
      <w:tr w:rsidR="00CF5879" w14:paraId="016FBC52" w14:textId="77777777">
        <w:trPr>
          <w:trHeight w:val="530"/>
        </w:trPr>
        <w:tc>
          <w:tcPr>
            <w:tcW w:w="58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74BA10A4" w14:textId="77777777" w:rsidR="00CF5879" w:rsidRPr="00337FA1" w:rsidRDefault="0081616C">
            <w:pPr>
              <w:pStyle w:val="Body"/>
              <w:rPr>
                <w:b/>
                <w:rPrChange w:id="4195" w:author="Doug Gross" w:date="2018-05-10T21:22:00Z">
                  <w:rPr/>
                </w:rPrChange>
              </w:rPr>
            </w:pPr>
            <w:r w:rsidRPr="00337FA1">
              <w:rPr>
                <w:rFonts w:ascii="Calibri" w:hAnsi="Calibri"/>
                <w:b/>
                <w:sz w:val="20"/>
                <w:szCs w:val="20"/>
                <w:rPrChange w:id="4196" w:author="Doug Gross" w:date="2018-05-10T21:22:00Z">
                  <w:rPr>
                    <w:rFonts w:ascii="Calibri" w:hAnsi="Calibri"/>
                    <w:sz w:val="20"/>
                    <w:szCs w:val="20"/>
                  </w:rPr>
                </w:rPrChange>
              </w:rPr>
              <w:t xml:space="preserve">Year </w:t>
            </w:r>
          </w:p>
        </w:tc>
        <w:tc>
          <w:tcPr>
            <w:tcW w:w="14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211D577F" w14:textId="77777777" w:rsidR="00CF5879" w:rsidRPr="00337FA1" w:rsidRDefault="0081616C">
            <w:pPr>
              <w:pStyle w:val="Body"/>
              <w:rPr>
                <w:b/>
                <w:rPrChange w:id="4197" w:author="Doug Gross" w:date="2018-05-10T21:22:00Z">
                  <w:rPr/>
                </w:rPrChange>
              </w:rPr>
            </w:pPr>
            <w:r w:rsidRPr="00337FA1">
              <w:rPr>
                <w:rFonts w:ascii="Calibri" w:hAnsi="Calibri"/>
                <w:b/>
                <w:sz w:val="20"/>
                <w:szCs w:val="20"/>
                <w:rPrChange w:id="4198" w:author="Doug Gross" w:date="2018-05-10T21:22:00Z">
                  <w:rPr>
                    <w:rFonts w:ascii="Calibri" w:hAnsi="Calibri"/>
                    <w:sz w:val="20"/>
                    <w:szCs w:val="20"/>
                  </w:rPr>
                </w:rPrChange>
              </w:rPr>
              <w:t xml:space="preserve"> # of Leads or Impressions </w:t>
            </w:r>
          </w:p>
        </w:tc>
        <w:tc>
          <w:tcPr>
            <w:tcW w:w="126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7DB2569C" w14:textId="77777777" w:rsidR="00CF5879" w:rsidRPr="00337FA1" w:rsidRDefault="0081616C">
            <w:pPr>
              <w:pStyle w:val="Body"/>
              <w:rPr>
                <w:b/>
                <w:rPrChange w:id="4199" w:author="Doug Gross" w:date="2018-05-10T21:22:00Z">
                  <w:rPr/>
                </w:rPrChange>
              </w:rPr>
            </w:pPr>
            <w:r w:rsidRPr="00337FA1">
              <w:rPr>
                <w:rFonts w:ascii="Calibri" w:hAnsi="Calibri"/>
                <w:b/>
                <w:sz w:val="20"/>
                <w:szCs w:val="20"/>
                <w:rPrChange w:id="4200" w:author="Doug Gross" w:date="2018-05-10T21:22:00Z">
                  <w:rPr>
                    <w:rFonts w:ascii="Calibri" w:hAnsi="Calibri"/>
                    <w:sz w:val="20"/>
                    <w:szCs w:val="20"/>
                  </w:rPr>
                </w:rPrChange>
              </w:rPr>
              <w:t xml:space="preserve"> Source </w:t>
            </w:r>
          </w:p>
        </w:tc>
        <w:tc>
          <w:tcPr>
            <w:tcW w:w="114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3DB196B5" w14:textId="77777777" w:rsidR="00CF5879" w:rsidRPr="00337FA1" w:rsidRDefault="0081616C">
            <w:pPr>
              <w:pStyle w:val="Body"/>
              <w:rPr>
                <w:b/>
                <w:rPrChange w:id="4201" w:author="Doug Gross" w:date="2018-05-10T21:22:00Z">
                  <w:rPr/>
                </w:rPrChange>
              </w:rPr>
            </w:pPr>
            <w:r w:rsidRPr="00337FA1">
              <w:rPr>
                <w:rFonts w:ascii="Calibri" w:hAnsi="Calibri"/>
                <w:b/>
                <w:sz w:val="20"/>
                <w:szCs w:val="20"/>
                <w:rPrChange w:id="4202" w:author="Doug Gross" w:date="2018-05-10T21:22:00Z">
                  <w:rPr>
                    <w:rFonts w:ascii="Calibri" w:hAnsi="Calibri"/>
                    <w:sz w:val="20"/>
                    <w:szCs w:val="20"/>
                  </w:rPr>
                </w:rPrChange>
              </w:rPr>
              <w:t xml:space="preserve"> Campaign  </w:t>
            </w:r>
          </w:p>
        </w:tc>
        <w:tc>
          <w:tcPr>
            <w:tcW w:w="11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60EF774B" w14:textId="77777777" w:rsidR="00CF5879" w:rsidRPr="00337FA1" w:rsidRDefault="0081616C">
            <w:pPr>
              <w:pStyle w:val="Body"/>
              <w:rPr>
                <w:b/>
                <w:rPrChange w:id="4203" w:author="Doug Gross" w:date="2018-05-10T21:22:00Z">
                  <w:rPr/>
                </w:rPrChange>
              </w:rPr>
            </w:pPr>
            <w:r w:rsidRPr="00337FA1">
              <w:rPr>
                <w:rFonts w:ascii="Calibri" w:hAnsi="Calibri"/>
                <w:b/>
                <w:sz w:val="20"/>
                <w:szCs w:val="20"/>
                <w:rPrChange w:id="4204" w:author="Doug Gross" w:date="2018-05-10T21:22:00Z">
                  <w:rPr>
                    <w:rFonts w:ascii="Calibri" w:hAnsi="Calibri"/>
                    <w:sz w:val="20"/>
                    <w:szCs w:val="20"/>
                  </w:rPr>
                </w:rPrChange>
              </w:rPr>
              <w:t xml:space="preserve"> # of Click Thru Rate </w:t>
            </w:r>
          </w:p>
        </w:tc>
        <w:tc>
          <w:tcPr>
            <w:tcW w:w="119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5DC05468" w14:textId="77777777" w:rsidR="00CF5879" w:rsidRPr="00337FA1" w:rsidRDefault="0081616C">
            <w:pPr>
              <w:pStyle w:val="Body"/>
              <w:rPr>
                <w:b/>
                <w:rPrChange w:id="4205" w:author="Doug Gross" w:date="2018-05-10T21:22:00Z">
                  <w:rPr/>
                </w:rPrChange>
              </w:rPr>
            </w:pPr>
            <w:r w:rsidRPr="00337FA1">
              <w:rPr>
                <w:rFonts w:ascii="Calibri" w:hAnsi="Calibri"/>
                <w:b/>
                <w:sz w:val="20"/>
                <w:szCs w:val="20"/>
                <w:rPrChange w:id="4206" w:author="Doug Gross" w:date="2018-05-10T21:22:00Z">
                  <w:rPr>
                    <w:rFonts w:ascii="Calibri" w:hAnsi="Calibri"/>
                    <w:sz w:val="20"/>
                    <w:szCs w:val="20"/>
                  </w:rPr>
                </w:rPrChange>
              </w:rPr>
              <w:t xml:space="preserve"> # of App Downloads </w:t>
            </w:r>
          </w:p>
        </w:tc>
        <w:tc>
          <w:tcPr>
            <w:tcW w:w="120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367303A8" w14:textId="77777777" w:rsidR="00CF5879" w:rsidRPr="00337FA1" w:rsidRDefault="0081616C">
            <w:pPr>
              <w:pStyle w:val="Body"/>
              <w:rPr>
                <w:b/>
                <w:rPrChange w:id="4207" w:author="Doug Gross" w:date="2018-05-10T21:22:00Z">
                  <w:rPr/>
                </w:rPrChange>
              </w:rPr>
            </w:pPr>
            <w:r w:rsidRPr="00337FA1">
              <w:rPr>
                <w:rFonts w:ascii="Calibri" w:hAnsi="Calibri"/>
                <w:b/>
                <w:sz w:val="20"/>
                <w:szCs w:val="20"/>
                <w:rPrChange w:id="4208" w:author="Doug Gross" w:date="2018-05-10T21:22:00Z">
                  <w:rPr>
                    <w:rFonts w:ascii="Calibri" w:hAnsi="Calibri"/>
                    <w:sz w:val="20"/>
                    <w:szCs w:val="20"/>
                  </w:rPr>
                </w:rPrChange>
              </w:rPr>
              <w:t xml:space="preserve"> # of Profiles Created </w:t>
            </w:r>
          </w:p>
        </w:tc>
        <w:tc>
          <w:tcPr>
            <w:tcW w:w="130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756010C1" w14:textId="77777777" w:rsidR="00CF5879" w:rsidRPr="00337FA1" w:rsidRDefault="0081616C">
            <w:pPr>
              <w:pStyle w:val="Body"/>
              <w:rPr>
                <w:b/>
                <w:rPrChange w:id="4209" w:author="Doug Gross" w:date="2018-05-10T21:22:00Z">
                  <w:rPr/>
                </w:rPrChange>
              </w:rPr>
            </w:pPr>
            <w:r w:rsidRPr="00337FA1">
              <w:rPr>
                <w:rFonts w:ascii="Calibri" w:hAnsi="Calibri"/>
                <w:b/>
                <w:sz w:val="20"/>
                <w:szCs w:val="20"/>
                <w:rPrChange w:id="4210" w:author="Doug Gross" w:date="2018-05-10T21:22:00Z">
                  <w:rPr>
                    <w:rFonts w:ascii="Calibri" w:hAnsi="Calibri"/>
                    <w:sz w:val="20"/>
                    <w:szCs w:val="20"/>
                  </w:rPr>
                </w:rPrChange>
              </w:rPr>
              <w:t xml:space="preserve"> # of Active Drivers </w:t>
            </w:r>
          </w:p>
        </w:tc>
      </w:tr>
      <w:tr w:rsidR="00CF5879" w14:paraId="3E7C1DA8" w14:textId="77777777" w:rsidTr="00337FA1">
        <w:tblPrEx>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PrExChange w:id="4211" w:author="Doug Gross" w:date="2018-05-10T21:22:00Z">
            <w:tblPrEx>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PrEx>
          </w:tblPrExChange>
        </w:tblPrEx>
        <w:trPr>
          <w:trHeight w:val="20"/>
          <w:trPrChange w:id="4212" w:author="Doug Gross" w:date="2018-05-10T21:22:00Z">
            <w:trPr>
              <w:gridBefore w:val="1"/>
              <w:trHeight w:val="530"/>
            </w:trPr>
          </w:trPrChange>
        </w:trPr>
        <w:tc>
          <w:tcPr>
            <w:tcW w:w="58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213" w:author="Doug Gross" w:date="2018-05-10T21:22:00Z">
              <w:tcPr>
                <w:tcW w:w="584"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3698412C" w14:textId="77777777" w:rsidR="00CF5879" w:rsidRDefault="0081616C">
            <w:pPr>
              <w:pStyle w:val="Body"/>
              <w:jc w:val="right"/>
            </w:pPr>
            <w:r>
              <w:rPr>
                <w:rFonts w:ascii="Calibri" w:hAnsi="Calibri"/>
                <w:sz w:val="20"/>
                <w:szCs w:val="20"/>
              </w:rPr>
              <w:t>2019</w:t>
            </w:r>
          </w:p>
        </w:tc>
        <w:tc>
          <w:tcPr>
            <w:tcW w:w="14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214" w:author="Doug Gross" w:date="2018-05-10T21:22:00Z">
              <w:tcPr>
                <w:tcW w:w="1471"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0A091559" w14:textId="77777777" w:rsidR="00CF5879" w:rsidRDefault="0081616C">
            <w:pPr>
              <w:pStyle w:val="Body"/>
            </w:pPr>
            <w:del w:id="4215" w:author="Doug Gross" w:date="2018-05-10T21:22:00Z">
              <w:r w:rsidDel="00337FA1">
                <w:rPr>
                  <w:rFonts w:ascii="Calibri" w:hAnsi="Calibri"/>
                  <w:sz w:val="20"/>
                  <w:szCs w:val="20"/>
                </w:rPr>
                <w:delText xml:space="preserve">                                             </w:delText>
              </w:r>
            </w:del>
            <w:r>
              <w:rPr>
                <w:rFonts w:ascii="Calibri" w:hAnsi="Calibri"/>
                <w:sz w:val="20"/>
                <w:szCs w:val="20"/>
              </w:rPr>
              <w:t xml:space="preserve">750,000 </w:t>
            </w:r>
          </w:p>
        </w:tc>
        <w:tc>
          <w:tcPr>
            <w:tcW w:w="126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216" w:author="Doug Gross" w:date="2018-05-10T21:22:00Z">
              <w:tcPr>
                <w:tcW w:w="1268"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1984A68A" w14:textId="77777777" w:rsidR="00CF5879" w:rsidRDefault="0081616C">
            <w:pPr>
              <w:pStyle w:val="Body"/>
            </w:pPr>
            <w:del w:id="4217" w:author="Doug Gross" w:date="2018-05-10T21:22:00Z">
              <w:r w:rsidDel="00337FA1">
                <w:rPr>
                  <w:rFonts w:ascii="Calibri" w:hAnsi="Calibri"/>
                  <w:sz w:val="20"/>
                  <w:szCs w:val="20"/>
                </w:rPr>
                <w:delText xml:space="preserve"> </w:delText>
              </w:r>
            </w:del>
            <w:r>
              <w:rPr>
                <w:rFonts w:ascii="Calibri" w:hAnsi="Calibri"/>
                <w:sz w:val="20"/>
                <w:szCs w:val="20"/>
              </w:rPr>
              <w:t xml:space="preserve">Purchased </w:t>
            </w:r>
          </w:p>
        </w:tc>
        <w:tc>
          <w:tcPr>
            <w:tcW w:w="114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218" w:author="Doug Gross" w:date="2018-05-10T21:22:00Z">
              <w:tcPr>
                <w:tcW w:w="1140"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10F5C03F" w14:textId="77777777" w:rsidR="00CF5879" w:rsidRDefault="0081616C">
            <w:pPr>
              <w:pStyle w:val="Body"/>
            </w:pPr>
            <w:del w:id="4219" w:author="Doug Gross" w:date="2018-05-10T21:22:00Z">
              <w:r w:rsidDel="00337FA1">
                <w:rPr>
                  <w:rFonts w:ascii="Calibri" w:hAnsi="Calibri"/>
                  <w:sz w:val="20"/>
                  <w:szCs w:val="20"/>
                </w:rPr>
                <w:delText xml:space="preserve"> </w:delText>
              </w:r>
            </w:del>
            <w:r>
              <w:rPr>
                <w:rFonts w:ascii="Calibri" w:hAnsi="Calibri"/>
                <w:sz w:val="20"/>
                <w:szCs w:val="20"/>
              </w:rPr>
              <w:t xml:space="preserve">Monthly Newsletter </w:t>
            </w:r>
          </w:p>
        </w:tc>
        <w:tc>
          <w:tcPr>
            <w:tcW w:w="11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220" w:author="Doug Gross" w:date="2018-05-10T21:22:00Z">
              <w:tcPr>
                <w:tcW w:w="1175"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3EDCE8A2" w14:textId="77777777" w:rsidR="00CF5879" w:rsidRDefault="0081616C">
            <w:pPr>
              <w:pStyle w:val="Body"/>
            </w:pPr>
            <w:del w:id="4221" w:author="Doug Gross" w:date="2018-05-10T21:22:00Z">
              <w:r w:rsidDel="00337FA1">
                <w:rPr>
                  <w:rFonts w:ascii="Calibri" w:hAnsi="Calibri"/>
                  <w:sz w:val="20"/>
                  <w:szCs w:val="20"/>
                </w:rPr>
                <w:delText xml:space="preserve">                                 </w:delText>
              </w:r>
            </w:del>
            <w:r>
              <w:rPr>
                <w:rFonts w:ascii="Calibri" w:hAnsi="Calibri"/>
                <w:sz w:val="20"/>
                <w:szCs w:val="20"/>
              </w:rPr>
              <w:t xml:space="preserve">75,000 </w:t>
            </w:r>
          </w:p>
        </w:tc>
        <w:tc>
          <w:tcPr>
            <w:tcW w:w="119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222" w:author="Doug Gross" w:date="2018-05-10T21:22:00Z">
              <w:tcPr>
                <w:tcW w:w="1195"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3BD56E16" w14:textId="77777777" w:rsidR="00CF5879" w:rsidRDefault="0081616C">
            <w:pPr>
              <w:pStyle w:val="Body"/>
            </w:pPr>
            <w:del w:id="4223" w:author="Doug Gross" w:date="2018-05-10T21:22:00Z">
              <w:r w:rsidDel="00337FA1">
                <w:rPr>
                  <w:rFonts w:ascii="Calibri" w:hAnsi="Calibri"/>
                  <w:sz w:val="20"/>
                  <w:szCs w:val="20"/>
                </w:rPr>
                <w:delText xml:space="preserve">                                  </w:delText>
              </w:r>
            </w:del>
            <w:r>
              <w:rPr>
                <w:rFonts w:ascii="Calibri" w:hAnsi="Calibri"/>
                <w:sz w:val="20"/>
                <w:szCs w:val="20"/>
              </w:rPr>
              <w:t xml:space="preserve">18,750 </w:t>
            </w:r>
          </w:p>
        </w:tc>
        <w:tc>
          <w:tcPr>
            <w:tcW w:w="120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224" w:author="Doug Gross" w:date="2018-05-10T21:22:00Z">
              <w:tcPr>
                <w:tcW w:w="1209"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05ED16AA" w14:textId="77777777" w:rsidR="00CF5879" w:rsidRDefault="0081616C">
            <w:pPr>
              <w:pStyle w:val="Body"/>
            </w:pPr>
            <w:del w:id="4225" w:author="Doug Gross" w:date="2018-05-10T21:22:00Z">
              <w:r w:rsidDel="00337FA1">
                <w:rPr>
                  <w:rFonts w:ascii="Calibri" w:hAnsi="Calibri"/>
                  <w:sz w:val="20"/>
                  <w:szCs w:val="20"/>
                </w:rPr>
                <w:delText xml:space="preserve">                                     </w:delText>
              </w:r>
            </w:del>
            <w:r>
              <w:rPr>
                <w:rFonts w:ascii="Calibri" w:hAnsi="Calibri"/>
                <w:sz w:val="20"/>
                <w:szCs w:val="20"/>
              </w:rPr>
              <w:t xml:space="preserve">4,688 </w:t>
            </w:r>
          </w:p>
        </w:tc>
        <w:tc>
          <w:tcPr>
            <w:tcW w:w="130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226" w:author="Doug Gross" w:date="2018-05-10T21:22:00Z">
              <w:tcPr>
                <w:tcW w:w="1308"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738B34F9" w14:textId="77777777" w:rsidR="00CF5879" w:rsidRDefault="0081616C">
            <w:pPr>
              <w:pStyle w:val="Body"/>
            </w:pPr>
            <w:del w:id="4227" w:author="Doug Gross" w:date="2018-05-10T21:22:00Z">
              <w:r w:rsidDel="00337FA1">
                <w:rPr>
                  <w:rFonts w:ascii="Calibri" w:hAnsi="Calibri"/>
                  <w:sz w:val="20"/>
                  <w:szCs w:val="20"/>
                </w:rPr>
                <w:delText xml:space="preserve">                                         </w:delText>
              </w:r>
            </w:del>
            <w:r>
              <w:rPr>
                <w:rFonts w:ascii="Calibri" w:hAnsi="Calibri"/>
                <w:sz w:val="20"/>
                <w:szCs w:val="20"/>
              </w:rPr>
              <w:t xml:space="preserve">1,172 </w:t>
            </w:r>
          </w:p>
        </w:tc>
      </w:tr>
      <w:tr w:rsidR="00CF5879" w14:paraId="24C897B9" w14:textId="77777777">
        <w:trPr>
          <w:trHeight w:val="790"/>
        </w:trPr>
        <w:tc>
          <w:tcPr>
            <w:tcW w:w="58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3A8A90C5" w14:textId="77777777" w:rsidR="00CF5879" w:rsidRDefault="0081616C">
            <w:pPr>
              <w:pStyle w:val="Body"/>
              <w:jc w:val="right"/>
            </w:pPr>
            <w:r>
              <w:rPr>
                <w:rFonts w:ascii="Calibri" w:hAnsi="Calibri"/>
                <w:sz w:val="20"/>
                <w:szCs w:val="20"/>
              </w:rPr>
              <w:t>2019</w:t>
            </w:r>
          </w:p>
        </w:tc>
        <w:tc>
          <w:tcPr>
            <w:tcW w:w="14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70E0AE21" w14:textId="77777777" w:rsidR="00CF5879" w:rsidRDefault="0081616C">
            <w:pPr>
              <w:pStyle w:val="Body"/>
            </w:pPr>
            <w:del w:id="4228" w:author="Doug Gross" w:date="2018-05-10T21:22:00Z">
              <w:r w:rsidDel="00337FA1">
                <w:rPr>
                  <w:rFonts w:ascii="Calibri" w:hAnsi="Calibri"/>
                  <w:sz w:val="20"/>
                  <w:szCs w:val="20"/>
                </w:rPr>
                <w:delText xml:space="preserve">                                             </w:delText>
              </w:r>
            </w:del>
            <w:r>
              <w:rPr>
                <w:rFonts w:ascii="Calibri" w:hAnsi="Calibri"/>
                <w:sz w:val="20"/>
                <w:szCs w:val="20"/>
              </w:rPr>
              <w:t xml:space="preserve">150,000 </w:t>
            </w:r>
          </w:p>
        </w:tc>
        <w:tc>
          <w:tcPr>
            <w:tcW w:w="126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76851CA6" w14:textId="77777777" w:rsidR="00CF5879" w:rsidRDefault="0081616C">
            <w:pPr>
              <w:pStyle w:val="Body"/>
            </w:pPr>
            <w:del w:id="4229" w:author="Doug Gross" w:date="2018-05-10T21:22:00Z">
              <w:r w:rsidDel="00337FA1">
                <w:rPr>
                  <w:rFonts w:ascii="Calibri" w:hAnsi="Calibri"/>
                  <w:sz w:val="20"/>
                  <w:szCs w:val="20"/>
                </w:rPr>
                <w:delText xml:space="preserve"> </w:delText>
              </w:r>
            </w:del>
            <w:r>
              <w:rPr>
                <w:rFonts w:ascii="Calibri" w:hAnsi="Calibri"/>
                <w:sz w:val="20"/>
                <w:szCs w:val="20"/>
              </w:rPr>
              <w:t xml:space="preserve">Social Media </w:t>
            </w:r>
          </w:p>
        </w:tc>
        <w:tc>
          <w:tcPr>
            <w:tcW w:w="114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6BA90576" w14:textId="77777777" w:rsidR="00CF5879" w:rsidRDefault="0081616C">
            <w:pPr>
              <w:pStyle w:val="Body"/>
            </w:pPr>
            <w:del w:id="4230" w:author="Doug Gross" w:date="2018-05-10T21:22:00Z">
              <w:r w:rsidDel="00337FA1">
                <w:rPr>
                  <w:rFonts w:ascii="Calibri" w:hAnsi="Calibri"/>
                  <w:sz w:val="20"/>
                  <w:szCs w:val="20"/>
                </w:rPr>
                <w:delText xml:space="preserve"> </w:delText>
              </w:r>
            </w:del>
            <w:r>
              <w:rPr>
                <w:rFonts w:ascii="Calibri" w:hAnsi="Calibri"/>
                <w:sz w:val="20"/>
                <w:szCs w:val="20"/>
              </w:rPr>
              <w:t xml:space="preserve">Social Media Campaigns </w:t>
            </w:r>
          </w:p>
        </w:tc>
        <w:tc>
          <w:tcPr>
            <w:tcW w:w="11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4E437521" w14:textId="77777777" w:rsidR="00CF5879" w:rsidRDefault="0081616C">
            <w:pPr>
              <w:pStyle w:val="Body"/>
            </w:pPr>
            <w:del w:id="4231" w:author="Doug Gross" w:date="2018-05-10T21:23:00Z">
              <w:r w:rsidDel="00337FA1">
                <w:rPr>
                  <w:rFonts w:ascii="Calibri" w:hAnsi="Calibri"/>
                  <w:sz w:val="20"/>
                  <w:szCs w:val="20"/>
                </w:rPr>
                <w:delText xml:space="preserve">       </w:delText>
              </w:r>
            </w:del>
            <w:del w:id="4232" w:author="Doug Gross" w:date="2018-05-10T21:22:00Z">
              <w:r w:rsidDel="00337FA1">
                <w:rPr>
                  <w:rFonts w:ascii="Calibri" w:hAnsi="Calibri"/>
                  <w:sz w:val="20"/>
                  <w:szCs w:val="20"/>
                </w:rPr>
                <w:delText xml:space="preserve">                          </w:delText>
              </w:r>
            </w:del>
            <w:r>
              <w:rPr>
                <w:rFonts w:ascii="Calibri" w:hAnsi="Calibri"/>
                <w:sz w:val="20"/>
                <w:szCs w:val="20"/>
              </w:rPr>
              <w:t xml:space="preserve">15,000 </w:t>
            </w:r>
          </w:p>
        </w:tc>
        <w:tc>
          <w:tcPr>
            <w:tcW w:w="119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0CF1572C" w14:textId="77777777" w:rsidR="00CF5879" w:rsidRDefault="0081616C">
            <w:pPr>
              <w:pStyle w:val="Body"/>
            </w:pPr>
            <w:del w:id="4233" w:author="Doug Gross" w:date="2018-05-10T21:23:00Z">
              <w:r w:rsidDel="00337FA1">
                <w:rPr>
                  <w:rFonts w:ascii="Calibri" w:hAnsi="Calibri"/>
                  <w:sz w:val="20"/>
                  <w:szCs w:val="20"/>
                </w:rPr>
                <w:delText xml:space="preserve">                                     </w:delText>
              </w:r>
            </w:del>
            <w:r>
              <w:rPr>
                <w:rFonts w:ascii="Calibri" w:hAnsi="Calibri"/>
                <w:sz w:val="20"/>
                <w:szCs w:val="20"/>
              </w:rPr>
              <w:t xml:space="preserve">2,250 </w:t>
            </w:r>
          </w:p>
        </w:tc>
        <w:tc>
          <w:tcPr>
            <w:tcW w:w="120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21A9E0D8" w14:textId="77777777" w:rsidR="00CF5879" w:rsidRDefault="0081616C">
            <w:pPr>
              <w:pStyle w:val="Body"/>
            </w:pPr>
            <w:del w:id="4234" w:author="Doug Gross" w:date="2018-05-10T21:23:00Z">
              <w:r w:rsidDel="00337FA1">
                <w:rPr>
                  <w:rFonts w:ascii="Calibri" w:hAnsi="Calibri"/>
                  <w:sz w:val="20"/>
                  <w:szCs w:val="20"/>
                </w:rPr>
                <w:delText xml:space="preserve">                                         </w:delText>
              </w:r>
            </w:del>
            <w:r>
              <w:rPr>
                <w:rFonts w:ascii="Calibri" w:hAnsi="Calibri"/>
                <w:sz w:val="20"/>
                <w:szCs w:val="20"/>
              </w:rPr>
              <w:t xml:space="preserve">563 </w:t>
            </w:r>
          </w:p>
        </w:tc>
        <w:tc>
          <w:tcPr>
            <w:tcW w:w="130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0D23783E" w14:textId="77777777" w:rsidR="00CF5879" w:rsidRDefault="0081616C">
            <w:pPr>
              <w:pStyle w:val="Body"/>
            </w:pPr>
            <w:del w:id="4235" w:author="Doug Gross" w:date="2018-05-10T21:23:00Z">
              <w:r w:rsidDel="00337FA1">
                <w:rPr>
                  <w:rFonts w:ascii="Calibri" w:hAnsi="Calibri"/>
                  <w:sz w:val="20"/>
                  <w:szCs w:val="20"/>
                </w:rPr>
                <w:delText xml:space="preserve">                                             </w:delText>
              </w:r>
            </w:del>
            <w:r>
              <w:rPr>
                <w:rFonts w:ascii="Calibri" w:hAnsi="Calibri"/>
                <w:sz w:val="20"/>
                <w:szCs w:val="20"/>
              </w:rPr>
              <w:t xml:space="preserve">141 </w:t>
            </w:r>
          </w:p>
        </w:tc>
      </w:tr>
      <w:tr w:rsidR="00CF5879" w14:paraId="67DEF19C" w14:textId="77777777" w:rsidTr="00337FA1">
        <w:tblPrEx>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PrExChange w:id="4236" w:author="Doug Gross" w:date="2018-05-10T21:27:00Z">
            <w:tblPrEx>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PrEx>
          </w:tblPrExChange>
        </w:tblPrEx>
        <w:trPr>
          <w:trHeight w:val="360"/>
          <w:trPrChange w:id="4237" w:author="Doug Gross" w:date="2018-05-10T21:27:00Z">
            <w:trPr>
              <w:gridBefore w:val="1"/>
              <w:trHeight w:val="790"/>
            </w:trPr>
          </w:trPrChange>
        </w:trPr>
        <w:tc>
          <w:tcPr>
            <w:tcW w:w="58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238" w:author="Doug Gross" w:date="2018-05-10T21:27:00Z">
              <w:tcPr>
                <w:tcW w:w="584"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3E716CB3" w14:textId="77777777" w:rsidR="00CF5879" w:rsidRDefault="0081616C">
            <w:pPr>
              <w:pStyle w:val="Body"/>
              <w:jc w:val="right"/>
            </w:pPr>
            <w:r>
              <w:rPr>
                <w:rFonts w:ascii="Calibri" w:hAnsi="Calibri"/>
                <w:sz w:val="20"/>
                <w:szCs w:val="20"/>
              </w:rPr>
              <w:t>2019</w:t>
            </w:r>
          </w:p>
        </w:tc>
        <w:tc>
          <w:tcPr>
            <w:tcW w:w="14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239" w:author="Doug Gross" w:date="2018-05-10T21:27:00Z">
              <w:tcPr>
                <w:tcW w:w="1471"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2063D65D" w14:textId="77777777" w:rsidR="00CF5879" w:rsidRDefault="0081616C">
            <w:pPr>
              <w:pStyle w:val="Body"/>
            </w:pPr>
            <w:del w:id="4240" w:author="Doug Gross" w:date="2018-05-10T21:23:00Z">
              <w:r w:rsidDel="00337FA1">
                <w:rPr>
                  <w:rFonts w:ascii="Calibri" w:hAnsi="Calibri"/>
                  <w:sz w:val="20"/>
                  <w:szCs w:val="20"/>
                </w:rPr>
                <w:delText xml:space="preserve">                                                </w:delText>
              </w:r>
            </w:del>
            <w:r>
              <w:rPr>
                <w:rFonts w:ascii="Calibri" w:hAnsi="Calibri"/>
                <w:sz w:val="20"/>
                <w:szCs w:val="20"/>
              </w:rPr>
              <w:t xml:space="preserve">50,000 </w:t>
            </w:r>
          </w:p>
        </w:tc>
        <w:tc>
          <w:tcPr>
            <w:tcW w:w="126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241" w:author="Doug Gross" w:date="2018-05-10T21:27:00Z">
              <w:tcPr>
                <w:tcW w:w="1268"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31235E44" w14:textId="77777777" w:rsidR="00CF5879" w:rsidRDefault="0081616C">
            <w:pPr>
              <w:pStyle w:val="Body"/>
            </w:pPr>
            <w:del w:id="4242" w:author="Doug Gross" w:date="2018-05-10T21:23:00Z">
              <w:r w:rsidDel="00337FA1">
                <w:rPr>
                  <w:rFonts w:ascii="Calibri" w:hAnsi="Calibri"/>
                  <w:sz w:val="20"/>
                  <w:szCs w:val="20"/>
                </w:rPr>
                <w:delText xml:space="preserve"> </w:delText>
              </w:r>
            </w:del>
            <w:r>
              <w:rPr>
                <w:rFonts w:ascii="Calibri" w:hAnsi="Calibri"/>
                <w:sz w:val="20"/>
                <w:szCs w:val="20"/>
              </w:rPr>
              <w:t xml:space="preserve">Trade Show Data Collection </w:t>
            </w:r>
          </w:p>
        </w:tc>
        <w:tc>
          <w:tcPr>
            <w:tcW w:w="114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243" w:author="Doug Gross" w:date="2018-05-10T21:27:00Z">
              <w:tcPr>
                <w:tcW w:w="1140"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34E41E30" w14:textId="77777777" w:rsidR="00CF5879" w:rsidRDefault="0081616C">
            <w:pPr>
              <w:pStyle w:val="Body"/>
            </w:pPr>
            <w:del w:id="4244" w:author="Doug Gross" w:date="2018-05-10T21:23:00Z">
              <w:r w:rsidDel="00337FA1">
                <w:rPr>
                  <w:rFonts w:ascii="Calibri" w:hAnsi="Calibri"/>
                  <w:sz w:val="20"/>
                  <w:szCs w:val="20"/>
                </w:rPr>
                <w:delText xml:space="preserve"> </w:delText>
              </w:r>
            </w:del>
            <w:r>
              <w:rPr>
                <w:rFonts w:ascii="Calibri" w:hAnsi="Calibri"/>
                <w:sz w:val="20"/>
                <w:szCs w:val="20"/>
              </w:rPr>
              <w:t xml:space="preserve">Enter to Win </w:t>
            </w:r>
          </w:p>
        </w:tc>
        <w:tc>
          <w:tcPr>
            <w:tcW w:w="11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245" w:author="Doug Gross" w:date="2018-05-10T21:27:00Z">
              <w:tcPr>
                <w:tcW w:w="1175"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2E66D5DB" w14:textId="77777777" w:rsidR="00CF5879" w:rsidRDefault="0081616C">
            <w:pPr>
              <w:pStyle w:val="Body"/>
            </w:pPr>
            <w:del w:id="4246" w:author="Doug Gross" w:date="2018-05-10T21:23:00Z">
              <w:r w:rsidDel="00337FA1">
                <w:rPr>
                  <w:rFonts w:ascii="Calibri" w:hAnsi="Calibri"/>
                  <w:sz w:val="20"/>
                  <w:szCs w:val="20"/>
                </w:rPr>
                <w:delText xml:space="preserve">                                    </w:delText>
              </w:r>
            </w:del>
            <w:r>
              <w:rPr>
                <w:rFonts w:ascii="Calibri" w:hAnsi="Calibri"/>
                <w:sz w:val="20"/>
                <w:szCs w:val="20"/>
              </w:rPr>
              <w:t xml:space="preserve">5,000 </w:t>
            </w:r>
          </w:p>
        </w:tc>
        <w:tc>
          <w:tcPr>
            <w:tcW w:w="119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247" w:author="Doug Gross" w:date="2018-05-10T21:27:00Z">
              <w:tcPr>
                <w:tcW w:w="1195"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3A26F1CC" w14:textId="77777777" w:rsidR="00CF5879" w:rsidRDefault="0081616C">
            <w:pPr>
              <w:pStyle w:val="Body"/>
            </w:pPr>
            <w:del w:id="4248" w:author="Doug Gross" w:date="2018-05-10T21:23:00Z">
              <w:r w:rsidDel="00337FA1">
                <w:rPr>
                  <w:rFonts w:ascii="Calibri" w:hAnsi="Calibri"/>
                  <w:sz w:val="20"/>
                  <w:szCs w:val="20"/>
                </w:rPr>
                <w:delText xml:space="preserve">                                     </w:delText>
              </w:r>
            </w:del>
            <w:r>
              <w:rPr>
                <w:rFonts w:ascii="Calibri" w:hAnsi="Calibri"/>
                <w:sz w:val="20"/>
                <w:szCs w:val="20"/>
              </w:rPr>
              <w:t xml:space="preserve">1,250 </w:t>
            </w:r>
          </w:p>
        </w:tc>
        <w:tc>
          <w:tcPr>
            <w:tcW w:w="120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249" w:author="Doug Gross" w:date="2018-05-10T21:27:00Z">
              <w:tcPr>
                <w:tcW w:w="1209"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031704A4" w14:textId="77777777" w:rsidR="00CF5879" w:rsidRDefault="0081616C">
            <w:pPr>
              <w:pStyle w:val="Body"/>
            </w:pPr>
            <w:del w:id="4250" w:author="Doug Gross" w:date="2018-05-10T21:24:00Z">
              <w:r w:rsidDel="00337FA1">
                <w:rPr>
                  <w:rFonts w:ascii="Calibri" w:hAnsi="Calibri"/>
                  <w:sz w:val="20"/>
                  <w:szCs w:val="20"/>
                </w:rPr>
                <w:delText xml:space="preserve">                                         </w:delText>
              </w:r>
            </w:del>
            <w:r>
              <w:rPr>
                <w:rFonts w:ascii="Calibri" w:hAnsi="Calibri"/>
                <w:sz w:val="20"/>
                <w:szCs w:val="20"/>
              </w:rPr>
              <w:t xml:space="preserve">313 </w:t>
            </w:r>
          </w:p>
        </w:tc>
        <w:tc>
          <w:tcPr>
            <w:tcW w:w="130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251" w:author="Doug Gross" w:date="2018-05-10T21:27:00Z">
              <w:tcPr>
                <w:tcW w:w="1308"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2519BFC7" w14:textId="77777777" w:rsidR="00CF5879" w:rsidRDefault="0081616C">
            <w:pPr>
              <w:pStyle w:val="Body"/>
            </w:pPr>
            <w:del w:id="4252" w:author="Doug Gross" w:date="2018-05-10T21:24:00Z">
              <w:r w:rsidDel="00337FA1">
                <w:rPr>
                  <w:rFonts w:ascii="Calibri" w:hAnsi="Calibri"/>
                  <w:sz w:val="20"/>
                  <w:szCs w:val="20"/>
                </w:rPr>
                <w:delText xml:space="preserve">                                                </w:delText>
              </w:r>
            </w:del>
            <w:r>
              <w:rPr>
                <w:rFonts w:ascii="Calibri" w:hAnsi="Calibri"/>
                <w:sz w:val="20"/>
                <w:szCs w:val="20"/>
              </w:rPr>
              <w:t xml:space="preserve">78 </w:t>
            </w:r>
          </w:p>
        </w:tc>
      </w:tr>
      <w:tr w:rsidR="00CF5879" w14:paraId="66462914" w14:textId="77777777" w:rsidTr="00337FA1">
        <w:tblPrEx>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PrExChange w:id="4253" w:author="Doug Gross" w:date="2018-05-10T21:26:00Z">
            <w:tblPrEx>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PrEx>
          </w:tblPrExChange>
        </w:tblPrEx>
        <w:trPr>
          <w:trHeight w:val="450"/>
          <w:trPrChange w:id="4254" w:author="Doug Gross" w:date="2018-05-10T21:26:00Z">
            <w:trPr>
              <w:gridBefore w:val="1"/>
              <w:trHeight w:val="530"/>
            </w:trPr>
          </w:trPrChange>
        </w:trPr>
        <w:tc>
          <w:tcPr>
            <w:tcW w:w="58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255" w:author="Doug Gross" w:date="2018-05-10T21:26:00Z">
              <w:tcPr>
                <w:tcW w:w="584"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6EE7E6FA" w14:textId="77777777" w:rsidR="00CF5879" w:rsidRDefault="0081616C">
            <w:pPr>
              <w:pStyle w:val="Body"/>
              <w:jc w:val="right"/>
            </w:pPr>
            <w:r>
              <w:rPr>
                <w:rFonts w:ascii="Calibri" w:hAnsi="Calibri"/>
                <w:sz w:val="20"/>
                <w:szCs w:val="20"/>
              </w:rPr>
              <w:t>2019</w:t>
            </w:r>
          </w:p>
        </w:tc>
        <w:tc>
          <w:tcPr>
            <w:tcW w:w="14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256" w:author="Doug Gross" w:date="2018-05-10T21:26:00Z">
              <w:tcPr>
                <w:tcW w:w="1471"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519507F2" w14:textId="77777777" w:rsidR="00CF5879" w:rsidRDefault="0081616C">
            <w:pPr>
              <w:pStyle w:val="Body"/>
            </w:pPr>
            <w:del w:id="4257" w:author="Doug Gross" w:date="2018-05-10T21:24:00Z">
              <w:r w:rsidDel="00337FA1">
                <w:rPr>
                  <w:rFonts w:ascii="Calibri" w:hAnsi="Calibri"/>
                  <w:sz w:val="20"/>
                  <w:szCs w:val="20"/>
                </w:rPr>
                <w:delText xml:space="preserve">                                             </w:delText>
              </w:r>
            </w:del>
            <w:r>
              <w:rPr>
                <w:rFonts w:ascii="Calibri" w:hAnsi="Calibri"/>
                <w:sz w:val="20"/>
                <w:szCs w:val="20"/>
              </w:rPr>
              <w:t xml:space="preserve">150,000 </w:t>
            </w:r>
          </w:p>
        </w:tc>
        <w:tc>
          <w:tcPr>
            <w:tcW w:w="126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258" w:author="Doug Gross" w:date="2018-05-10T21:26:00Z">
              <w:tcPr>
                <w:tcW w:w="1268"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5D5EA3F5" w14:textId="77777777" w:rsidR="00CF5879" w:rsidRDefault="0081616C">
            <w:pPr>
              <w:pStyle w:val="Body"/>
            </w:pPr>
            <w:del w:id="4259" w:author="Doug Gross" w:date="2018-05-10T21:24:00Z">
              <w:r w:rsidDel="00337FA1">
                <w:rPr>
                  <w:rFonts w:ascii="Calibri" w:hAnsi="Calibri"/>
                  <w:sz w:val="20"/>
                  <w:szCs w:val="20"/>
                </w:rPr>
                <w:delText xml:space="preserve"> </w:delText>
              </w:r>
            </w:del>
            <w:r>
              <w:rPr>
                <w:rFonts w:ascii="Calibri" w:hAnsi="Calibri"/>
                <w:sz w:val="20"/>
                <w:szCs w:val="20"/>
              </w:rPr>
              <w:t xml:space="preserve">Digital Ads: Google </w:t>
            </w:r>
          </w:p>
        </w:tc>
        <w:tc>
          <w:tcPr>
            <w:tcW w:w="114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260" w:author="Doug Gross" w:date="2018-05-10T21:26:00Z">
              <w:tcPr>
                <w:tcW w:w="1140"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12C4CE11" w14:textId="77777777" w:rsidR="00CF5879" w:rsidRDefault="0081616C">
            <w:pPr>
              <w:pStyle w:val="Body"/>
            </w:pPr>
            <w:del w:id="4261" w:author="Doug Gross" w:date="2018-05-10T21:24:00Z">
              <w:r w:rsidDel="00337FA1">
                <w:rPr>
                  <w:rFonts w:ascii="Calibri" w:hAnsi="Calibri"/>
                  <w:sz w:val="20"/>
                  <w:szCs w:val="20"/>
                </w:rPr>
                <w:delText xml:space="preserve"> </w:delText>
              </w:r>
            </w:del>
            <w:r>
              <w:rPr>
                <w:rFonts w:ascii="Calibri" w:hAnsi="Calibri"/>
                <w:sz w:val="20"/>
                <w:szCs w:val="20"/>
              </w:rPr>
              <w:t xml:space="preserve">Various Messaging </w:t>
            </w:r>
          </w:p>
        </w:tc>
        <w:tc>
          <w:tcPr>
            <w:tcW w:w="11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262" w:author="Doug Gross" w:date="2018-05-10T21:26:00Z">
              <w:tcPr>
                <w:tcW w:w="1175"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23221069" w14:textId="77777777" w:rsidR="00CF5879" w:rsidRDefault="0081616C">
            <w:pPr>
              <w:pStyle w:val="Body"/>
            </w:pPr>
            <w:del w:id="4263" w:author="Doug Gross" w:date="2018-05-10T21:24:00Z">
              <w:r w:rsidDel="00337FA1">
                <w:rPr>
                  <w:rFonts w:ascii="Calibri" w:hAnsi="Calibri"/>
                  <w:sz w:val="20"/>
                  <w:szCs w:val="20"/>
                </w:rPr>
                <w:delText xml:space="preserve">                                    </w:delText>
              </w:r>
            </w:del>
            <w:r>
              <w:rPr>
                <w:rFonts w:ascii="Calibri" w:hAnsi="Calibri"/>
                <w:sz w:val="20"/>
                <w:szCs w:val="20"/>
              </w:rPr>
              <w:t xml:space="preserve">3,000 </w:t>
            </w:r>
          </w:p>
        </w:tc>
        <w:tc>
          <w:tcPr>
            <w:tcW w:w="119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264" w:author="Doug Gross" w:date="2018-05-10T21:26:00Z">
              <w:tcPr>
                <w:tcW w:w="1195"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6CDC4264" w14:textId="77777777" w:rsidR="00CF5879" w:rsidRDefault="0081616C">
            <w:pPr>
              <w:pStyle w:val="Body"/>
            </w:pPr>
            <w:del w:id="4265" w:author="Doug Gross" w:date="2018-05-10T21:24:00Z">
              <w:r w:rsidDel="00337FA1">
                <w:rPr>
                  <w:rFonts w:ascii="Calibri" w:hAnsi="Calibri"/>
                  <w:sz w:val="20"/>
                  <w:szCs w:val="20"/>
                </w:rPr>
                <w:delText xml:space="preserve">                                     </w:delText>
              </w:r>
            </w:del>
            <w:r>
              <w:rPr>
                <w:rFonts w:ascii="Calibri" w:hAnsi="Calibri"/>
                <w:sz w:val="20"/>
                <w:szCs w:val="20"/>
              </w:rPr>
              <w:t xml:space="preserve">1,500 </w:t>
            </w:r>
          </w:p>
        </w:tc>
        <w:tc>
          <w:tcPr>
            <w:tcW w:w="120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266" w:author="Doug Gross" w:date="2018-05-10T21:26:00Z">
              <w:tcPr>
                <w:tcW w:w="1209"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58EBE3A6" w14:textId="77777777" w:rsidR="00CF5879" w:rsidRDefault="0081616C">
            <w:pPr>
              <w:pStyle w:val="Body"/>
            </w:pPr>
            <w:del w:id="4267" w:author="Doug Gross" w:date="2018-05-10T21:24:00Z">
              <w:r w:rsidDel="00337FA1">
                <w:rPr>
                  <w:rFonts w:ascii="Calibri" w:hAnsi="Calibri"/>
                  <w:sz w:val="20"/>
                  <w:szCs w:val="20"/>
                </w:rPr>
                <w:delText xml:space="preserve">                                         </w:delText>
              </w:r>
            </w:del>
            <w:r>
              <w:rPr>
                <w:rFonts w:ascii="Calibri" w:hAnsi="Calibri"/>
                <w:sz w:val="20"/>
                <w:szCs w:val="20"/>
              </w:rPr>
              <w:t xml:space="preserve">375 </w:t>
            </w:r>
          </w:p>
        </w:tc>
        <w:tc>
          <w:tcPr>
            <w:tcW w:w="130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268" w:author="Doug Gross" w:date="2018-05-10T21:26:00Z">
              <w:tcPr>
                <w:tcW w:w="1308"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6C8931BE" w14:textId="77777777" w:rsidR="00CF5879" w:rsidRDefault="0081616C">
            <w:pPr>
              <w:pStyle w:val="Body"/>
            </w:pPr>
            <w:del w:id="4269" w:author="Doug Gross" w:date="2018-05-10T21:24:00Z">
              <w:r w:rsidDel="00337FA1">
                <w:rPr>
                  <w:rFonts w:ascii="Calibri" w:hAnsi="Calibri"/>
                  <w:sz w:val="20"/>
                  <w:szCs w:val="20"/>
                </w:rPr>
                <w:delText xml:space="preserve">                                                </w:delText>
              </w:r>
            </w:del>
            <w:r>
              <w:rPr>
                <w:rFonts w:ascii="Calibri" w:hAnsi="Calibri"/>
                <w:sz w:val="20"/>
                <w:szCs w:val="20"/>
              </w:rPr>
              <w:t xml:space="preserve">94 </w:t>
            </w:r>
          </w:p>
        </w:tc>
      </w:tr>
      <w:tr w:rsidR="00CF5879" w14:paraId="6E47284D" w14:textId="77777777" w:rsidTr="00337FA1">
        <w:tblPrEx>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PrExChange w:id="4270" w:author="Doug Gross" w:date="2018-05-10T21:26:00Z">
            <w:tblPrEx>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PrEx>
          </w:tblPrExChange>
        </w:tblPrEx>
        <w:trPr>
          <w:trHeight w:val="20"/>
          <w:trPrChange w:id="4271" w:author="Doug Gross" w:date="2018-05-10T21:26:00Z">
            <w:trPr>
              <w:gridBefore w:val="1"/>
              <w:trHeight w:val="530"/>
            </w:trPr>
          </w:trPrChange>
        </w:trPr>
        <w:tc>
          <w:tcPr>
            <w:tcW w:w="58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272" w:author="Doug Gross" w:date="2018-05-10T21:26:00Z">
              <w:tcPr>
                <w:tcW w:w="584"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2CA2C334" w14:textId="77777777" w:rsidR="00CF5879" w:rsidRDefault="0081616C">
            <w:pPr>
              <w:pStyle w:val="Body"/>
              <w:jc w:val="right"/>
            </w:pPr>
            <w:r>
              <w:rPr>
                <w:rFonts w:ascii="Calibri" w:hAnsi="Calibri"/>
                <w:sz w:val="20"/>
                <w:szCs w:val="20"/>
              </w:rPr>
              <w:t>2019</w:t>
            </w:r>
          </w:p>
        </w:tc>
        <w:tc>
          <w:tcPr>
            <w:tcW w:w="14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273" w:author="Doug Gross" w:date="2018-05-10T21:26:00Z">
              <w:tcPr>
                <w:tcW w:w="1471"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7B275AAF" w14:textId="77777777" w:rsidR="00CF5879" w:rsidRDefault="0081616C">
            <w:pPr>
              <w:pStyle w:val="Body"/>
            </w:pPr>
            <w:del w:id="4274" w:author="Doug Gross" w:date="2018-05-10T21:25:00Z">
              <w:r w:rsidDel="00337FA1">
                <w:rPr>
                  <w:rFonts w:ascii="Calibri" w:hAnsi="Calibri"/>
                  <w:sz w:val="20"/>
                  <w:szCs w:val="20"/>
                </w:rPr>
                <w:delText xml:space="preserve">                                     </w:delText>
              </w:r>
            </w:del>
            <w:del w:id="4275" w:author="Doug Gross" w:date="2018-05-10T21:24:00Z">
              <w:r w:rsidDel="00337FA1">
                <w:rPr>
                  <w:rFonts w:ascii="Calibri" w:hAnsi="Calibri"/>
                  <w:sz w:val="20"/>
                  <w:szCs w:val="20"/>
                </w:rPr>
                <w:delText xml:space="preserve">        </w:delText>
              </w:r>
            </w:del>
            <w:r>
              <w:rPr>
                <w:rFonts w:ascii="Calibri" w:hAnsi="Calibri"/>
                <w:sz w:val="20"/>
                <w:szCs w:val="20"/>
              </w:rPr>
              <w:t xml:space="preserve">250,000 </w:t>
            </w:r>
          </w:p>
        </w:tc>
        <w:tc>
          <w:tcPr>
            <w:tcW w:w="126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276" w:author="Doug Gross" w:date="2018-05-10T21:26:00Z">
              <w:tcPr>
                <w:tcW w:w="1268"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2FCEDFA4" w14:textId="77777777" w:rsidR="00CF5879" w:rsidRDefault="0081616C">
            <w:pPr>
              <w:pStyle w:val="Body"/>
            </w:pPr>
            <w:del w:id="4277" w:author="Doug Gross" w:date="2018-05-10T21:25:00Z">
              <w:r w:rsidDel="00337FA1">
                <w:rPr>
                  <w:rFonts w:ascii="Calibri" w:hAnsi="Calibri"/>
                  <w:sz w:val="20"/>
                  <w:szCs w:val="20"/>
                </w:rPr>
                <w:delText xml:space="preserve"> </w:delText>
              </w:r>
            </w:del>
            <w:r>
              <w:rPr>
                <w:rFonts w:ascii="Calibri" w:hAnsi="Calibri"/>
                <w:sz w:val="20"/>
                <w:szCs w:val="20"/>
              </w:rPr>
              <w:t xml:space="preserve">Trade Associations </w:t>
            </w:r>
          </w:p>
        </w:tc>
        <w:tc>
          <w:tcPr>
            <w:tcW w:w="114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278" w:author="Doug Gross" w:date="2018-05-10T21:26:00Z">
              <w:tcPr>
                <w:tcW w:w="1140"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2E6657FE" w14:textId="77777777" w:rsidR="00CF5879" w:rsidRDefault="0081616C">
            <w:pPr>
              <w:pStyle w:val="Body"/>
            </w:pPr>
            <w:del w:id="4279" w:author="Doug Gross" w:date="2018-05-10T21:25:00Z">
              <w:r w:rsidDel="00337FA1">
                <w:rPr>
                  <w:rFonts w:ascii="Calibri" w:hAnsi="Calibri"/>
                  <w:sz w:val="20"/>
                  <w:szCs w:val="20"/>
                </w:rPr>
                <w:delText xml:space="preserve"> </w:delText>
              </w:r>
            </w:del>
            <w:r>
              <w:rPr>
                <w:rFonts w:ascii="Calibri" w:hAnsi="Calibri"/>
                <w:sz w:val="20"/>
                <w:szCs w:val="20"/>
              </w:rPr>
              <w:t xml:space="preserve">Various Messaging </w:t>
            </w:r>
          </w:p>
        </w:tc>
        <w:tc>
          <w:tcPr>
            <w:tcW w:w="11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280" w:author="Doug Gross" w:date="2018-05-10T21:26:00Z">
              <w:tcPr>
                <w:tcW w:w="1175"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274A74B4" w14:textId="77777777" w:rsidR="00CF5879" w:rsidRDefault="0081616C">
            <w:pPr>
              <w:pStyle w:val="Body"/>
            </w:pPr>
            <w:del w:id="4281" w:author="Doug Gross" w:date="2018-05-10T21:25:00Z">
              <w:r w:rsidDel="00337FA1">
                <w:rPr>
                  <w:rFonts w:ascii="Calibri" w:hAnsi="Calibri"/>
                  <w:sz w:val="20"/>
                  <w:szCs w:val="20"/>
                </w:rPr>
                <w:delText xml:space="preserve">                                 </w:delText>
              </w:r>
            </w:del>
            <w:r>
              <w:rPr>
                <w:rFonts w:ascii="Calibri" w:hAnsi="Calibri"/>
                <w:sz w:val="20"/>
                <w:szCs w:val="20"/>
              </w:rPr>
              <w:t xml:space="preserve">25,000 </w:t>
            </w:r>
          </w:p>
        </w:tc>
        <w:tc>
          <w:tcPr>
            <w:tcW w:w="119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282" w:author="Doug Gross" w:date="2018-05-10T21:26:00Z">
              <w:tcPr>
                <w:tcW w:w="1195"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6E6BF787" w14:textId="77777777" w:rsidR="00CF5879" w:rsidRDefault="0081616C">
            <w:pPr>
              <w:pStyle w:val="Body"/>
            </w:pPr>
            <w:del w:id="4283" w:author="Doug Gross" w:date="2018-05-10T21:25:00Z">
              <w:r w:rsidDel="00337FA1">
                <w:rPr>
                  <w:rFonts w:ascii="Calibri" w:hAnsi="Calibri"/>
                  <w:sz w:val="20"/>
                  <w:szCs w:val="20"/>
                </w:rPr>
                <w:delText xml:space="preserve">                                     </w:delText>
              </w:r>
            </w:del>
            <w:r>
              <w:rPr>
                <w:rFonts w:ascii="Calibri" w:hAnsi="Calibri"/>
                <w:sz w:val="20"/>
                <w:szCs w:val="20"/>
              </w:rPr>
              <w:t xml:space="preserve">6,250 </w:t>
            </w:r>
          </w:p>
        </w:tc>
        <w:tc>
          <w:tcPr>
            <w:tcW w:w="120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284" w:author="Doug Gross" w:date="2018-05-10T21:26:00Z">
              <w:tcPr>
                <w:tcW w:w="1209"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3F03E397" w14:textId="77777777" w:rsidR="00CF5879" w:rsidRDefault="0081616C">
            <w:pPr>
              <w:pStyle w:val="Body"/>
            </w:pPr>
            <w:del w:id="4285" w:author="Doug Gross" w:date="2018-05-10T21:25:00Z">
              <w:r w:rsidDel="00337FA1">
                <w:rPr>
                  <w:rFonts w:ascii="Calibri" w:hAnsi="Calibri"/>
                  <w:sz w:val="20"/>
                  <w:szCs w:val="20"/>
                </w:rPr>
                <w:delText xml:space="preserve">                                     </w:delText>
              </w:r>
            </w:del>
            <w:r>
              <w:rPr>
                <w:rFonts w:ascii="Calibri" w:hAnsi="Calibri"/>
                <w:sz w:val="20"/>
                <w:szCs w:val="20"/>
              </w:rPr>
              <w:t xml:space="preserve">1,250 </w:t>
            </w:r>
          </w:p>
        </w:tc>
        <w:tc>
          <w:tcPr>
            <w:tcW w:w="130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286" w:author="Doug Gross" w:date="2018-05-10T21:26:00Z">
              <w:tcPr>
                <w:tcW w:w="1308"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133EE0EA" w14:textId="77777777" w:rsidR="00CF5879" w:rsidRDefault="0081616C">
            <w:pPr>
              <w:pStyle w:val="Body"/>
            </w:pPr>
            <w:del w:id="4287" w:author="Doug Gross" w:date="2018-05-10T21:25:00Z">
              <w:r w:rsidDel="00337FA1">
                <w:rPr>
                  <w:rFonts w:ascii="Calibri" w:hAnsi="Calibri"/>
                  <w:sz w:val="20"/>
                  <w:szCs w:val="20"/>
                </w:rPr>
                <w:delText xml:space="preserve">                                             </w:delText>
              </w:r>
            </w:del>
            <w:r>
              <w:rPr>
                <w:rFonts w:ascii="Calibri" w:hAnsi="Calibri"/>
                <w:sz w:val="20"/>
                <w:szCs w:val="20"/>
              </w:rPr>
              <w:t xml:space="preserve">250 </w:t>
            </w:r>
          </w:p>
        </w:tc>
      </w:tr>
      <w:tr w:rsidR="00CF5879" w14:paraId="339138B0" w14:textId="77777777" w:rsidTr="00337FA1">
        <w:tblPrEx>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PrExChange w:id="4288" w:author="Doug Gross" w:date="2018-05-10T21:26:00Z">
            <w:tblPrEx>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PrEx>
          </w:tblPrExChange>
        </w:tblPrEx>
        <w:trPr>
          <w:trHeight w:val="126"/>
          <w:trPrChange w:id="4289" w:author="Doug Gross" w:date="2018-05-10T21:26:00Z">
            <w:trPr>
              <w:gridBefore w:val="1"/>
              <w:trHeight w:val="530"/>
            </w:trPr>
          </w:trPrChange>
        </w:trPr>
        <w:tc>
          <w:tcPr>
            <w:tcW w:w="58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290" w:author="Doug Gross" w:date="2018-05-10T21:26:00Z">
              <w:tcPr>
                <w:tcW w:w="584"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3AE21420" w14:textId="77777777" w:rsidR="00CF5879" w:rsidRPr="00337FA1" w:rsidRDefault="0081616C">
            <w:pPr>
              <w:pStyle w:val="Body"/>
              <w:jc w:val="right"/>
              <w:rPr>
                <w:b/>
                <w:rPrChange w:id="4291" w:author="Doug Gross" w:date="2018-05-10T21:26:00Z">
                  <w:rPr/>
                </w:rPrChange>
              </w:rPr>
            </w:pPr>
            <w:r w:rsidRPr="00337FA1">
              <w:rPr>
                <w:rFonts w:ascii="Calibri" w:hAnsi="Calibri"/>
                <w:b/>
                <w:sz w:val="20"/>
                <w:szCs w:val="20"/>
                <w:rPrChange w:id="4292" w:author="Doug Gross" w:date="2018-05-10T21:26:00Z">
                  <w:rPr>
                    <w:rFonts w:ascii="Calibri" w:hAnsi="Calibri"/>
                    <w:sz w:val="20"/>
                    <w:szCs w:val="20"/>
                  </w:rPr>
                </w:rPrChange>
              </w:rPr>
              <w:t>Total</w:t>
            </w:r>
          </w:p>
        </w:tc>
        <w:tc>
          <w:tcPr>
            <w:tcW w:w="14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293" w:author="Doug Gross" w:date="2018-05-10T21:26:00Z">
              <w:tcPr>
                <w:tcW w:w="1471"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0E2AD6BC" w14:textId="77777777" w:rsidR="00CF5879" w:rsidRPr="00337FA1" w:rsidRDefault="0081616C">
            <w:pPr>
              <w:pStyle w:val="Body"/>
              <w:rPr>
                <w:b/>
                <w:rPrChange w:id="4294" w:author="Doug Gross" w:date="2018-05-10T21:26:00Z">
                  <w:rPr/>
                </w:rPrChange>
              </w:rPr>
            </w:pPr>
            <w:del w:id="4295" w:author="Doug Gross" w:date="2018-05-10T21:25:00Z">
              <w:r w:rsidRPr="00337FA1" w:rsidDel="00337FA1">
                <w:rPr>
                  <w:rFonts w:ascii="Calibri" w:hAnsi="Calibri"/>
                  <w:b/>
                  <w:sz w:val="20"/>
                  <w:szCs w:val="20"/>
                  <w:rPrChange w:id="4296" w:author="Doug Gross" w:date="2018-05-10T21:26:00Z">
                    <w:rPr>
                      <w:rFonts w:ascii="Calibri" w:hAnsi="Calibri"/>
                      <w:sz w:val="20"/>
                      <w:szCs w:val="20"/>
                    </w:rPr>
                  </w:rPrChange>
                </w:rPr>
                <w:delText xml:space="preserve">                                        </w:delText>
              </w:r>
            </w:del>
            <w:r w:rsidRPr="00337FA1">
              <w:rPr>
                <w:rFonts w:ascii="Calibri" w:hAnsi="Calibri"/>
                <w:b/>
                <w:sz w:val="20"/>
                <w:szCs w:val="20"/>
                <w:rPrChange w:id="4297" w:author="Doug Gross" w:date="2018-05-10T21:26:00Z">
                  <w:rPr>
                    <w:rFonts w:ascii="Calibri" w:hAnsi="Calibri"/>
                    <w:sz w:val="20"/>
                    <w:szCs w:val="20"/>
                  </w:rPr>
                </w:rPrChange>
              </w:rPr>
              <w:t xml:space="preserve">1,350,000 </w:t>
            </w:r>
          </w:p>
        </w:tc>
        <w:tc>
          <w:tcPr>
            <w:tcW w:w="126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298" w:author="Doug Gross" w:date="2018-05-10T21:26:00Z">
              <w:tcPr>
                <w:tcW w:w="1268"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1C7CAC3C" w14:textId="77777777" w:rsidR="00CF5879" w:rsidRPr="00337FA1" w:rsidRDefault="00CF5879">
            <w:pPr>
              <w:rPr>
                <w:b/>
                <w:rPrChange w:id="4299" w:author="Doug Gross" w:date="2018-05-10T21:26:00Z">
                  <w:rPr/>
                </w:rPrChange>
              </w:rPr>
            </w:pPr>
          </w:p>
        </w:tc>
        <w:tc>
          <w:tcPr>
            <w:tcW w:w="114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300" w:author="Doug Gross" w:date="2018-05-10T21:26:00Z">
              <w:tcPr>
                <w:tcW w:w="1140"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75E84DA3" w14:textId="77777777" w:rsidR="00CF5879" w:rsidRPr="00337FA1" w:rsidRDefault="00CF5879">
            <w:pPr>
              <w:rPr>
                <w:b/>
                <w:rPrChange w:id="4301" w:author="Doug Gross" w:date="2018-05-10T21:26:00Z">
                  <w:rPr/>
                </w:rPrChange>
              </w:rPr>
            </w:pPr>
          </w:p>
        </w:tc>
        <w:tc>
          <w:tcPr>
            <w:tcW w:w="11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302" w:author="Doug Gross" w:date="2018-05-10T21:26:00Z">
              <w:tcPr>
                <w:tcW w:w="1175"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6BF7703B" w14:textId="77777777" w:rsidR="00CF5879" w:rsidRPr="00337FA1" w:rsidRDefault="0081616C">
            <w:pPr>
              <w:pStyle w:val="Body"/>
              <w:rPr>
                <w:b/>
                <w:rPrChange w:id="4303" w:author="Doug Gross" w:date="2018-05-10T21:26:00Z">
                  <w:rPr/>
                </w:rPrChange>
              </w:rPr>
            </w:pPr>
            <w:del w:id="4304" w:author="Doug Gross" w:date="2018-05-10T21:25:00Z">
              <w:r w:rsidRPr="00337FA1" w:rsidDel="00337FA1">
                <w:rPr>
                  <w:rFonts w:ascii="Calibri" w:hAnsi="Calibri"/>
                  <w:b/>
                  <w:sz w:val="20"/>
                  <w:szCs w:val="20"/>
                  <w:rPrChange w:id="4305" w:author="Doug Gross" w:date="2018-05-10T21:26:00Z">
                    <w:rPr>
                      <w:rFonts w:ascii="Calibri" w:hAnsi="Calibri"/>
                      <w:sz w:val="20"/>
                      <w:szCs w:val="20"/>
                    </w:rPr>
                  </w:rPrChange>
                </w:rPr>
                <w:delText xml:space="preserve">                              </w:delText>
              </w:r>
            </w:del>
            <w:r w:rsidRPr="00337FA1">
              <w:rPr>
                <w:rFonts w:ascii="Calibri" w:hAnsi="Calibri"/>
                <w:b/>
                <w:sz w:val="20"/>
                <w:szCs w:val="20"/>
                <w:rPrChange w:id="4306" w:author="Doug Gross" w:date="2018-05-10T21:26:00Z">
                  <w:rPr>
                    <w:rFonts w:ascii="Calibri" w:hAnsi="Calibri"/>
                    <w:sz w:val="20"/>
                    <w:szCs w:val="20"/>
                  </w:rPr>
                </w:rPrChange>
              </w:rPr>
              <w:t xml:space="preserve">123,000 </w:t>
            </w:r>
          </w:p>
        </w:tc>
        <w:tc>
          <w:tcPr>
            <w:tcW w:w="119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307" w:author="Doug Gross" w:date="2018-05-10T21:26:00Z">
              <w:tcPr>
                <w:tcW w:w="1195"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0E9977C1" w14:textId="77777777" w:rsidR="00CF5879" w:rsidRPr="00337FA1" w:rsidRDefault="0081616C">
            <w:pPr>
              <w:pStyle w:val="Body"/>
              <w:rPr>
                <w:b/>
                <w:rPrChange w:id="4308" w:author="Doug Gross" w:date="2018-05-10T21:26:00Z">
                  <w:rPr/>
                </w:rPrChange>
              </w:rPr>
            </w:pPr>
            <w:del w:id="4309" w:author="Doug Gross" w:date="2018-05-10T21:26:00Z">
              <w:r w:rsidRPr="00337FA1" w:rsidDel="00337FA1">
                <w:rPr>
                  <w:rFonts w:ascii="Calibri" w:hAnsi="Calibri"/>
                  <w:b/>
                  <w:sz w:val="20"/>
                  <w:szCs w:val="20"/>
                  <w:rPrChange w:id="4310" w:author="Doug Gross" w:date="2018-05-10T21:26:00Z">
                    <w:rPr>
                      <w:rFonts w:ascii="Calibri" w:hAnsi="Calibri"/>
                      <w:sz w:val="20"/>
                      <w:szCs w:val="20"/>
                    </w:rPr>
                  </w:rPrChange>
                </w:rPr>
                <w:delText xml:space="preserve">                                  </w:delText>
              </w:r>
            </w:del>
            <w:r w:rsidRPr="00337FA1">
              <w:rPr>
                <w:rFonts w:ascii="Calibri" w:hAnsi="Calibri"/>
                <w:b/>
                <w:sz w:val="20"/>
                <w:szCs w:val="20"/>
                <w:rPrChange w:id="4311" w:author="Doug Gross" w:date="2018-05-10T21:26:00Z">
                  <w:rPr>
                    <w:rFonts w:ascii="Calibri" w:hAnsi="Calibri"/>
                    <w:sz w:val="20"/>
                    <w:szCs w:val="20"/>
                  </w:rPr>
                </w:rPrChange>
              </w:rPr>
              <w:t xml:space="preserve">30,000 </w:t>
            </w:r>
          </w:p>
        </w:tc>
        <w:tc>
          <w:tcPr>
            <w:tcW w:w="120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312" w:author="Doug Gross" w:date="2018-05-10T21:26:00Z">
              <w:tcPr>
                <w:tcW w:w="1209"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3093E561" w14:textId="77777777" w:rsidR="00CF5879" w:rsidRPr="00337FA1" w:rsidRDefault="0081616C">
            <w:pPr>
              <w:pStyle w:val="Body"/>
              <w:rPr>
                <w:b/>
                <w:rPrChange w:id="4313" w:author="Doug Gross" w:date="2018-05-10T21:26:00Z">
                  <w:rPr/>
                </w:rPrChange>
              </w:rPr>
            </w:pPr>
            <w:del w:id="4314" w:author="Doug Gross" w:date="2018-05-10T21:26:00Z">
              <w:r w:rsidRPr="00337FA1" w:rsidDel="00337FA1">
                <w:rPr>
                  <w:rFonts w:ascii="Calibri" w:hAnsi="Calibri"/>
                  <w:b/>
                  <w:sz w:val="20"/>
                  <w:szCs w:val="20"/>
                  <w:rPrChange w:id="4315" w:author="Doug Gross" w:date="2018-05-10T21:26:00Z">
                    <w:rPr>
                      <w:rFonts w:ascii="Calibri" w:hAnsi="Calibri"/>
                      <w:sz w:val="20"/>
                      <w:szCs w:val="20"/>
                    </w:rPr>
                  </w:rPrChange>
                </w:rPr>
                <w:delText xml:space="preserve">                                     </w:delText>
              </w:r>
            </w:del>
            <w:r w:rsidRPr="00337FA1">
              <w:rPr>
                <w:rFonts w:ascii="Calibri" w:hAnsi="Calibri"/>
                <w:b/>
                <w:sz w:val="20"/>
                <w:szCs w:val="20"/>
                <w:rPrChange w:id="4316" w:author="Doug Gross" w:date="2018-05-10T21:26:00Z">
                  <w:rPr>
                    <w:rFonts w:ascii="Calibri" w:hAnsi="Calibri"/>
                    <w:sz w:val="20"/>
                    <w:szCs w:val="20"/>
                  </w:rPr>
                </w:rPrChange>
              </w:rPr>
              <w:t xml:space="preserve">7,188 </w:t>
            </w:r>
          </w:p>
        </w:tc>
        <w:tc>
          <w:tcPr>
            <w:tcW w:w="130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317" w:author="Doug Gross" w:date="2018-05-10T21:26:00Z">
              <w:tcPr>
                <w:tcW w:w="1308"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34D391E8" w14:textId="77777777" w:rsidR="00CF5879" w:rsidRPr="00337FA1" w:rsidRDefault="0081616C">
            <w:pPr>
              <w:pStyle w:val="Body"/>
              <w:rPr>
                <w:b/>
                <w:rPrChange w:id="4318" w:author="Doug Gross" w:date="2018-05-10T21:26:00Z">
                  <w:rPr/>
                </w:rPrChange>
              </w:rPr>
            </w:pPr>
            <w:del w:id="4319" w:author="Doug Gross" w:date="2018-05-10T21:26:00Z">
              <w:r w:rsidRPr="00337FA1" w:rsidDel="00337FA1">
                <w:rPr>
                  <w:rFonts w:ascii="Calibri" w:hAnsi="Calibri"/>
                  <w:b/>
                  <w:sz w:val="20"/>
                  <w:szCs w:val="20"/>
                  <w:rPrChange w:id="4320" w:author="Doug Gross" w:date="2018-05-10T21:26:00Z">
                    <w:rPr>
                      <w:rFonts w:ascii="Calibri" w:hAnsi="Calibri"/>
                      <w:sz w:val="20"/>
                      <w:szCs w:val="20"/>
                    </w:rPr>
                  </w:rPrChange>
                </w:rPr>
                <w:delText xml:space="preserve">                                         </w:delText>
              </w:r>
            </w:del>
            <w:r w:rsidRPr="00337FA1">
              <w:rPr>
                <w:rFonts w:ascii="Calibri" w:hAnsi="Calibri"/>
                <w:b/>
                <w:sz w:val="20"/>
                <w:szCs w:val="20"/>
                <w:rPrChange w:id="4321" w:author="Doug Gross" w:date="2018-05-10T21:26:00Z">
                  <w:rPr>
                    <w:rFonts w:ascii="Calibri" w:hAnsi="Calibri"/>
                    <w:sz w:val="20"/>
                    <w:szCs w:val="20"/>
                  </w:rPr>
                </w:rPrChange>
              </w:rPr>
              <w:t xml:space="preserve">1,734 </w:t>
            </w:r>
          </w:p>
        </w:tc>
      </w:tr>
      <w:tr w:rsidR="00CF5879" w:rsidDel="00337FA1" w14:paraId="2408EDDD" w14:textId="2F318B02">
        <w:trPr>
          <w:trHeight w:val="270"/>
          <w:del w:id="4322" w:author="Doug Gross" w:date="2018-05-10T21:26:00Z"/>
        </w:trPr>
        <w:tc>
          <w:tcPr>
            <w:tcW w:w="58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653895BF" w14:textId="50A01E62" w:rsidR="00CF5879" w:rsidDel="00337FA1" w:rsidRDefault="00CF5879">
            <w:pPr>
              <w:rPr>
                <w:del w:id="4323" w:author="Doug Gross" w:date="2018-05-10T21:26:00Z"/>
              </w:rPr>
            </w:pPr>
          </w:p>
        </w:tc>
        <w:tc>
          <w:tcPr>
            <w:tcW w:w="14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46D5AA1C" w14:textId="29BA682D" w:rsidR="00CF5879" w:rsidDel="00337FA1" w:rsidRDefault="00CF5879">
            <w:pPr>
              <w:rPr>
                <w:del w:id="4324" w:author="Doug Gross" w:date="2018-05-10T21:26:00Z"/>
              </w:rPr>
            </w:pPr>
          </w:p>
        </w:tc>
        <w:tc>
          <w:tcPr>
            <w:tcW w:w="126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0DEBD954" w14:textId="6F3B4044" w:rsidR="00CF5879" w:rsidDel="00337FA1" w:rsidRDefault="00CF5879">
            <w:pPr>
              <w:rPr>
                <w:del w:id="4325" w:author="Doug Gross" w:date="2018-05-10T21:26:00Z"/>
              </w:rPr>
            </w:pPr>
          </w:p>
        </w:tc>
        <w:tc>
          <w:tcPr>
            <w:tcW w:w="114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2BFD273C" w14:textId="4F1D5A34" w:rsidR="00CF5879" w:rsidDel="00337FA1" w:rsidRDefault="00CF5879">
            <w:pPr>
              <w:rPr>
                <w:del w:id="4326" w:author="Doug Gross" w:date="2018-05-10T21:26:00Z"/>
              </w:rPr>
            </w:pPr>
          </w:p>
        </w:tc>
        <w:tc>
          <w:tcPr>
            <w:tcW w:w="11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29D6F9B9" w14:textId="341A4D24" w:rsidR="00CF5879" w:rsidDel="00337FA1" w:rsidRDefault="00CF5879">
            <w:pPr>
              <w:rPr>
                <w:del w:id="4327" w:author="Doug Gross" w:date="2018-05-10T21:26:00Z"/>
              </w:rPr>
            </w:pPr>
          </w:p>
        </w:tc>
        <w:tc>
          <w:tcPr>
            <w:tcW w:w="119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3736E847" w14:textId="700E2628" w:rsidR="00CF5879" w:rsidDel="00337FA1" w:rsidRDefault="00CF5879">
            <w:pPr>
              <w:rPr>
                <w:del w:id="4328" w:author="Doug Gross" w:date="2018-05-10T21:26:00Z"/>
              </w:rPr>
            </w:pPr>
          </w:p>
        </w:tc>
        <w:tc>
          <w:tcPr>
            <w:tcW w:w="120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5079BCDD" w14:textId="69DAC2B1" w:rsidR="00CF5879" w:rsidDel="00337FA1" w:rsidRDefault="00CF5879">
            <w:pPr>
              <w:rPr>
                <w:del w:id="4329" w:author="Doug Gross" w:date="2018-05-10T21:26:00Z"/>
              </w:rPr>
            </w:pPr>
          </w:p>
        </w:tc>
        <w:tc>
          <w:tcPr>
            <w:tcW w:w="130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694F58A7" w14:textId="086BEB61" w:rsidR="00CF5879" w:rsidDel="00337FA1" w:rsidRDefault="00CF5879">
            <w:pPr>
              <w:rPr>
                <w:del w:id="4330" w:author="Doug Gross" w:date="2018-05-10T21:26:00Z"/>
              </w:rPr>
            </w:pPr>
          </w:p>
        </w:tc>
      </w:tr>
      <w:tr w:rsidR="00CF5879" w14:paraId="48F64594" w14:textId="77777777">
        <w:trPr>
          <w:trHeight w:val="222"/>
        </w:trPr>
        <w:tc>
          <w:tcPr>
            <w:tcW w:w="58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059A000B" w14:textId="77777777" w:rsidR="00CF5879" w:rsidRDefault="00CF5879"/>
        </w:tc>
        <w:tc>
          <w:tcPr>
            <w:tcW w:w="14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000067CA" w14:textId="77777777" w:rsidR="00CF5879" w:rsidRDefault="00CF5879"/>
        </w:tc>
        <w:tc>
          <w:tcPr>
            <w:tcW w:w="126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2A9A4FEE" w14:textId="77777777" w:rsidR="00CF5879" w:rsidRDefault="00CF5879"/>
        </w:tc>
        <w:tc>
          <w:tcPr>
            <w:tcW w:w="114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7CF922FE" w14:textId="77777777" w:rsidR="00CF5879" w:rsidRDefault="00CF5879"/>
        </w:tc>
        <w:tc>
          <w:tcPr>
            <w:tcW w:w="11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7CC0677A" w14:textId="77777777" w:rsidR="00CF5879" w:rsidRDefault="00CF5879"/>
        </w:tc>
        <w:tc>
          <w:tcPr>
            <w:tcW w:w="119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7C4EA13D" w14:textId="77777777" w:rsidR="00CF5879" w:rsidRDefault="00CF5879"/>
        </w:tc>
        <w:tc>
          <w:tcPr>
            <w:tcW w:w="120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6F8C8CFB" w14:textId="77777777" w:rsidR="00CF5879" w:rsidRDefault="00CF5879"/>
        </w:tc>
        <w:tc>
          <w:tcPr>
            <w:tcW w:w="130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7E0961B5" w14:textId="77777777" w:rsidR="00CF5879" w:rsidRDefault="00CF5879"/>
        </w:tc>
      </w:tr>
      <w:tr w:rsidR="00CF5879" w14:paraId="40D05A12" w14:textId="77777777" w:rsidTr="003E361B">
        <w:tblPrEx>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PrExChange w:id="4331" w:author="Doug Gross" w:date="2018-05-10T21:32:00Z">
            <w:tblPrEx>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PrEx>
          </w:tblPrExChange>
        </w:tblPrEx>
        <w:trPr>
          <w:trHeight w:val="20"/>
          <w:trPrChange w:id="4332" w:author="Doug Gross" w:date="2018-05-10T21:32:00Z">
            <w:trPr>
              <w:gridBefore w:val="1"/>
              <w:trHeight w:val="530"/>
            </w:trPr>
          </w:trPrChange>
        </w:trPr>
        <w:tc>
          <w:tcPr>
            <w:tcW w:w="58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333" w:author="Doug Gross" w:date="2018-05-10T21:32:00Z">
              <w:tcPr>
                <w:tcW w:w="584"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2AD81D1A" w14:textId="77777777" w:rsidR="00CF5879" w:rsidRPr="00337FA1" w:rsidRDefault="0081616C">
            <w:pPr>
              <w:pStyle w:val="Body"/>
              <w:rPr>
                <w:b/>
                <w:rPrChange w:id="4334" w:author="Doug Gross" w:date="2018-05-10T21:26:00Z">
                  <w:rPr/>
                </w:rPrChange>
              </w:rPr>
            </w:pPr>
            <w:r w:rsidRPr="00337FA1">
              <w:rPr>
                <w:rFonts w:ascii="Calibri" w:hAnsi="Calibri"/>
                <w:b/>
                <w:sz w:val="20"/>
                <w:szCs w:val="20"/>
                <w:rPrChange w:id="4335" w:author="Doug Gross" w:date="2018-05-10T21:26:00Z">
                  <w:rPr>
                    <w:rFonts w:ascii="Calibri" w:hAnsi="Calibri"/>
                    <w:sz w:val="20"/>
                    <w:szCs w:val="20"/>
                  </w:rPr>
                </w:rPrChange>
              </w:rPr>
              <w:lastRenderedPageBreak/>
              <w:t>Year</w:t>
            </w:r>
          </w:p>
        </w:tc>
        <w:tc>
          <w:tcPr>
            <w:tcW w:w="14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336" w:author="Doug Gross" w:date="2018-05-10T21:32:00Z">
              <w:tcPr>
                <w:tcW w:w="1471"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3FE13C39" w14:textId="77777777" w:rsidR="00CF5879" w:rsidRPr="00337FA1" w:rsidRDefault="0081616C">
            <w:pPr>
              <w:pStyle w:val="Body"/>
              <w:rPr>
                <w:b/>
                <w:rPrChange w:id="4337" w:author="Doug Gross" w:date="2018-05-10T21:26:00Z">
                  <w:rPr/>
                </w:rPrChange>
              </w:rPr>
            </w:pPr>
            <w:r w:rsidRPr="00337FA1">
              <w:rPr>
                <w:rFonts w:ascii="Calibri" w:hAnsi="Calibri"/>
                <w:b/>
                <w:sz w:val="20"/>
                <w:szCs w:val="20"/>
                <w:rPrChange w:id="4338" w:author="Doug Gross" w:date="2018-05-10T21:26:00Z">
                  <w:rPr>
                    <w:rFonts w:ascii="Calibri" w:hAnsi="Calibri"/>
                    <w:sz w:val="20"/>
                    <w:szCs w:val="20"/>
                  </w:rPr>
                </w:rPrChange>
              </w:rPr>
              <w:t xml:space="preserve"> # of Leads or Impressions </w:t>
            </w:r>
          </w:p>
        </w:tc>
        <w:tc>
          <w:tcPr>
            <w:tcW w:w="126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339" w:author="Doug Gross" w:date="2018-05-10T21:32:00Z">
              <w:tcPr>
                <w:tcW w:w="1268"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3ED01F03" w14:textId="77777777" w:rsidR="00CF5879" w:rsidRPr="00337FA1" w:rsidRDefault="0081616C">
            <w:pPr>
              <w:pStyle w:val="Body"/>
              <w:rPr>
                <w:b/>
                <w:rPrChange w:id="4340" w:author="Doug Gross" w:date="2018-05-10T21:26:00Z">
                  <w:rPr/>
                </w:rPrChange>
              </w:rPr>
            </w:pPr>
            <w:r w:rsidRPr="00337FA1">
              <w:rPr>
                <w:rFonts w:ascii="Calibri" w:hAnsi="Calibri"/>
                <w:b/>
                <w:sz w:val="20"/>
                <w:szCs w:val="20"/>
                <w:rPrChange w:id="4341" w:author="Doug Gross" w:date="2018-05-10T21:26:00Z">
                  <w:rPr>
                    <w:rFonts w:ascii="Calibri" w:hAnsi="Calibri"/>
                    <w:sz w:val="20"/>
                    <w:szCs w:val="20"/>
                  </w:rPr>
                </w:rPrChange>
              </w:rPr>
              <w:t xml:space="preserve"> Source </w:t>
            </w:r>
          </w:p>
        </w:tc>
        <w:tc>
          <w:tcPr>
            <w:tcW w:w="114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342" w:author="Doug Gross" w:date="2018-05-10T21:32:00Z">
              <w:tcPr>
                <w:tcW w:w="1140"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51429ACB" w14:textId="77777777" w:rsidR="00CF5879" w:rsidRPr="00337FA1" w:rsidRDefault="0081616C">
            <w:pPr>
              <w:pStyle w:val="Body"/>
              <w:rPr>
                <w:b/>
                <w:rPrChange w:id="4343" w:author="Doug Gross" w:date="2018-05-10T21:26:00Z">
                  <w:rPr/>
                </w:rPrChange>
              </w:rPr>
            </w:pPr>
            <w:r w:rsidRPr="00337FA1">
              <w:rPr>
                <w:rFonts w:ascii="Calibri" w:hAnsi="Calibri"/>
                <w:b/>
                <w:sz w:val="20"/>
                <w:szCs w:val="20"/>
                <w:rPrChange w:id="4344" w:author="Doug Gross" w:date="2018-05-10T21:26:00Z">
                  <w:rPr>
                    <w:rFonts w:ascii="Calibri" w:hAnsi="Calibri"/>
                    <w:sz w:val="20"/>
                    <w:szCs w:val="20"/>
                  </w:rPr>
                </w:rPrChange>
              </w:rPr>
              <w:t xml:space="preserve"> Campaign  </w:t>
            </w:r>
          </w:p>
        </w:tc>
        <w:tc>
          <w:tcPr>
            <w:tcW w:w="11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345" w:author="Doug Gross" w:date="2018-05-10T21:32:00Z">
              <w:tcPr>
                <w:tcW w:w="1175"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03393C62" w14:textId="77777777" w:rsidR="00CF5879" w:rsidRPr="00337FA1" w:rsidRDefault="0081616C">
            <w:pPr>
              <w:pStyle w:val="Body"/>
              <w:rPr>
                <w:b/>
                <w:rPrChange w:id="4346" w:author="Doug Gross" w:date="2018-05-10T21:26:00Z">
                  <w:rPr/>
                </w:rPrChange>
              </w:rPr>
            </w:pPr>
            <w:r w:rsidRPr="00337FA1">
              <w:rPr>
                <w:rFonts w:ascii="Calibri" w:hAnsi="Calibri"/>
                <w:b/>
                <w:sz w:val="20"/>
                <w:szCs w:val="20"/>
                <w:rPrChange w:id="4347" w:author="Doug Gross" w:date="2018-05-10T21:26:00Z">
                  <w:rPr>
                    <w:rFonts w:ascii="Calibri" w:hAnsi="Calibri"/>
                    <w:sz w:val="20"/>
                    <w:szCs w:val="20"/>
                  </w:rPr>
                </w:rPrChange>
              </w:rPr>
              <w:t xml:space="preserve"> # of Click Thru Rate </w:t>
            </w:r>
          </w:p>
        </w:tc>
        <w:tc>
          <w:tcPr>
            <w:tcW w:w="119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348" w:author="Doug Gross" w:date="2018-05-10T21:32:00Z">
              <w:tcPr>
                <w:tcW w:w="1195"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45CE3EE3" w14:textId="77777777" w:rsidR="00CF5879" w:rsidRPr="00337FA1" w:rsidRDefault="0081616C">
            <w:pPr>
              <w:pStyle w:val="Body"/>
              <w:rPr>
                <w:b/>
                <w:rPrChange w:id="4349" w:author="Doug Gross" w:date="2018-05-10T21:26:00Z">
                  <w:rPr/>
                </w:rPrChange>
              </w:rPr>
            </w:pPr>
            <w:r w:rsidRPr="00337FA1">
              <w:rPr>
                <w:rFonts w:ascii="Calibri" w:hAnsi="Calibri"/>
                <w:b/>
                <w:sz w:val="20"/>
                <w:szCs w:val="20"/>
                <w:rPrChange w:id="4350" w:author="Doug Gross" w:date="2018-05-10T21:26:00Z">
                  <w:rPr>
                    <w:rFonts w:ascii="Calibri" w:hAnsi="Calibri"/>
                    <w:sz w:val="20"/>
                    <w:szCs w:val="20"/>
                  </w:rPr>
                </w:rPrChange>
              </w:rPr>
              <w:t xml:space="preserve"> # of App Downloads </w:t>
            </w:r>
          </w:p>
        </w:tc>
        <w:tc>
          <w:tcPr>
            <w:tcW w:w="120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351" w:author="Doug Gross" w:date="2018-05-10T21:32:00Z">
              <w:tcPr>
                <w:tcW w:w="1209"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144F68A8" w14:textId="77777777" w:rsidR="00CF5879" w:rsidRPr="00337FA1" w:rsidRDefault="0081616C">
            <w:pPr>
              <w:pStyle w:val="Body"/>
              <w:rPr>
                <w:b/>
                <w:rPrChange w:id="4352" w:author="Doug Gross" w:date="2018-05-10T21:26:00Z">
                  <w:rPr/>
                </w:rPrChange>
              </w:rPr>
            </w:pPr>
            <w:r w:rsidRPr="00337FA1">
              <w:rPr>
                <w:rFonts w:ascii="Calibri" w:hAnsi="Calibri"/>
                <w:b/>
                <w:sz w:val="20"/>
                <w:szCs w:val="20"/>
                <w:rPrChange w:id="4353" w:author="Doug Gross" w:date="2018-05-10T21:26:00Z">
                  <w:rPr>
                    <w:rFonts w:ascii="Calibri" w:hAnsi="Calibri"/>
                    <w:sz w:val="20"/>
                    <w:szCs w:val="20"/>
                  </w:rPr>
                </w:rPrChange>
              </w:rPr>
              <w:t xml:space="preserve"> # of Profiles Created </w:t>
            </w:r>
          </w:p>
        </w:tc>
        <w:tc>
          <w:tcPr>
            <w:tcW w:w="130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354" w:author="Doug Gross" w:date="2018-05-10T21:32:00Z">
              <w:tcPr>
                <w:tcW w:w="1308"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456EA583" w14:textId="77777777" w:rsidR="00CF5879" w:rsidRPr="00337FA1" w:rsidRDefault="0081616C">
            <w:pPr>
              <w:pStyle w:val="Body"/>
              <w:rPr>
                <w:b/>
                <w:rPrChange w:id="4355" w:author="Doug Gross" w:date="2018-05-10T21:26:00Z">
                  <w:rPr/>
                </w:rPrChange>
              </w:rPr>
            </w:pPr>
            <w:r w:rsidRPr="00337FA1">
              <w:rPr>
                <w:rFonts w:ascii="Calibri" w:hAnsi="Calibri"/>
                <w:b/>
                <w:sz w:val="20"/>
                <w:szCs w:val="20"/>
                <w:rPrChange w:id="4356" w:author="Doug Gross" w:date="2018-05-10T21:26:00Z">
                  <w:rPr>
                    <w:rFonts w:ascii="Calibri" w:hAnsi="Calibri"/>
                    <w:sz w:val="20"/>
                    <w:szCs w:val="20"/>
                  </w:rPr>
                </w:rPrChange>
              </w:rPr>
              <w:t xml:space="preserve"> # of Active Drivers</w:t>
            </w:r>
          </w:p>
        </w:tc>
      </w:tr>
      <w:tr w:rsidR="00CF5879" w14:paraId="3C23E610" w14:textId="77777777" w:rsidTr="003E361B">
        <w:tblPrEx>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PrExChange w:id="4357" w:author="Doug Gross" w:date="2018-05-10T21:32:00Z">
            <w:tblPrEx>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PrEx>
          </w:tblPrExChange>
        </w:tblPrEx>
        <w:trPr>
          <w:trHeight w:val="20"/>
          <w:trPrChange w:id="4358" w:author="Doug Gross" w:date="2018-05-10T21:32:00Z">
            <w:trPr>
              <w:gridBefore w:val="1"/>
              <w:trHeight w:val="530"/>
            </w:trPr>
          </w:trPrChange>
        </w:trPr>
        <w:tc>
          <w:tcPr>
            <w:tcW w:w="58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359" w:author="Doug Gross" w:date="2018-05-10T21:32:00Z">
              <w:tcPr>
                <w:tcW w:w="584"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141C4952" w14:textId="77777777" w:rsidR="00CF5879" w:rsidRDefault="0081616C">
            <w:pPr>
              <w:pStyle w:val="Body"/>
              <w:jc w:val="right"/>
            </w:pPr>
            <w:r>
              <w:rPr>
                <w:rFonts w:ascii="Calibri" w:hAnsi="Calibri"/>
                <w:sz w:val="20"/>
                <w:szCs w:val="20"/>
              </w:rPr>
              <w:t>2020</w:t>
            </w:r>
          </w:p>
        </w:tc>
        <w:tc>
          <w:tcPr>
            <w:tcW w:w="14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360" w:author="Doug Gross" w:date="2018-05-10T21:32:00Z">
              <w:tcPr>
                <w:tcW w:w="1471"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1C358E08" w14:textId="77777777" w:rsidR="00CF5879" w:rsidRDefault="0081616C">
            <w:pPr>
              <w:pStyle w:val="Body"/>
            </w:pPr>
            <w:del w:id="4361" w:author="Doug Gross" w:date="2018-05-10T21:27:00Z">
              <w:r w:rsidDel="00337FA1">
                <w:rPr>
                  <w:rFonts w:ascii="Calibri" w:hAnsi="Calibri"/>
                  <w:sz w:val="20"/>
                  <w:szCs w:val="20"/>
                </w:rPr>
                <w:delText xml:space="preserve">                                        </w:delText>
              </w:r>
            </w:del>
            <w:r>
              <w:rPr>
                <w:rFonts w:ascii="Calibri" w:hAnsi="Calibri"/>
                <w:sz w:val="20"/>
                <w:szCs w:val="20"/>
              </w:rPr>
              <w:t xml:space="preserve">1,000,000 </w:t>
            </w:r>
          </w:p>
        </w:tc>
        <w:tc>
          <w:tcPr>
            <w:tcW w:w="126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362" w:author="Doug Gross" w:date="2018-05-10T21:32:00Z">
              <w:tcPr>
                <w:tcW w:w="1268"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4D968812" w14:textId="77777777" w:rsidR="00CF5879" w:rsidRDefault="0081616C">
            <w:pPr>
              <w:pStyle w:val="Body"/>
            </w:pPr>
            <w:r>
              <w:rPr>
                <w:rFonts w:ascii="Calibri" w:hAnsi="Calibri"/>
                <w:sz w:val="20"/>
                <w:szCs w:val="20"/>
              </w:rPr>
              <w:t xml:space="preserve"> Purchased </w:t>
            </w:r>
          </w:p>
        </w:tc>
        <w:tc>
          <w:tcPr>
            <w:tcW w:w="114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363" w:author="Doug Gross" w:date="2018-05-10T21:32:00Z">
              <w:tcPr>
                <w:tcW w:w="1140"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22EEF91A" w14:textId="77777777" w:rsidR="00CF5879" w:rsidRDefault="0081616C">
            <w:pPr>
              <w:pStyle w:val="Body"/>
            </w:pPr>
            <w:del w:id="4364" w:author="Doug Gross" w:date="2018-05-10T21:27:00Z">
              <w:r w:rsidDel="00337FA1">
                <w:rPr>
                  <w:rFonts w:ascii="Calibri" w:hAnsi="Calibri"/>
                  <w:sz w:val="20"/>
                  <w:szCs w:val="20"/>
                </w:rPr>
                <w:delText xml:space="preserve"> </w:delText>
              </w:r>
            </w:del>
            <w:r>
              <w:rPr>
                <w:rFonts w:ascii="Calibri" w:hAnsi="Calibri"/>
                <w:sz w:val="20"/>
                <w:szCs w:val="20"/>
              </w:rPr>
              <w:t xml:space="preserve">Monthly Newsletter </w:t>
            </w:r>
          </w:p>
        </w:tc>
        <w:tc>
          <w:tcPr>
            <w:tcW w:w="11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365" w:author="Doug Gross" w:date="2018-05-10T21:32:00Z">
              <w:tcPr>
                <w:tcW w:w="1175"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44D716C3" w14:textId="77777777" w:rsidR="00CF5879" w:rsidRDefault="0081616C">
            <w:pPr>
              <w:pStyle w:val="Body"/>
            </w:pPr>
            <w:del w:id="4366" w:author="Doug Gross" w:date="2018-05-10T21:27:00Z">
              <w:r w:rsidDel="00337FA1">
                <w:rPr>
                  <w:rFonts w:ascii="Calibri" w:hAnsi="Calibri"/>
                  <w:sz w:val="20"/>
                  <w:szCs w:val="20"/>
                </w:rPr>
                <w:delText xml:space="preserve">                              </w:delText>
              </w:r>
            </w:del>
            <w:r>
              <w:rPr>
                <w:rFonts w:ascii="Calibri" w:hAnsi="Calibri"/>
                <w:sz w:val="20"/>
                <w:szCs w:val="20"/>
              </w:rPr>
              <w:t xml:space="preserve">120,000 </w:t>
            </w:r>
          </w:p>
        </w:tc>
        <w:tc>
          <w:tcPr>
            <w:tcW w:w="119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367" w:author="Doug Gross" w:date="2018-05-10T21:32:00Z">
              <w:tcPr>
                <w:tcW w:w="1195"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0A911926" w14:textId="77777777" w:rsidR="00CF5879" w:rsidRDefault="0081616C">
            <w:pPr>
              <w:pStyle w:val="Body"/>
            </w:pPr>
            <w:del w:id="4368" w:author="Doug Gross" w:date="2018-05-10T21:27:00Z">
              <w:r w:rsidDel="00337FA1">
                <w:rPr>
                  <w:rFonts w:ascii="Calibri" w:hAnsi="Calibri"/>
                  <w:sz w:val="20"/>
                  <w:szCs w:val="20"/>
                </w:rPr>
                <w:delText xml:space="preserve">                                  </w:delText>
              </w:r>
            </w:del>
            <w:r>
              <w:rPr>
                <w:rFonts w:ascii="Calibri" w:hAnsi="Calibri"/>
                <w:sz w:val="20"/>
                <w:szCs w:val="20"/>
              </w:rPr>
              <w:t xml:space="preserve">30,000 </w:t>
            </w:r>
          </w:p>
        </w:tc>
        <w:tc>
          <w:tcPr>
            <w:tcW w:w="120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369" w:author="Doug Gross" w:date="2018-05-10T21:32:00Z">
              <w:tcPr>
                <w:tcW w:w="1209"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7B7E8644" w14:textId="77777777" w:rsidR="00CF5879" w:rsidRDefault="0081616C">
            <w:pPr>
              <w:pStyle w:val="Body"/>
            </w:pPr>
            <w:del w:id="4370" w:author="Doug Gross" w:date="2018-05-10T21:27:00Z">
              <w:r w:rsidDel="00337FA1">
                <w:rPr>
                  <w:rFonts w:ascii="Calibri" w:hAnsi="Calibri"/>
                  <w:sz w:val="20"/>
                  <w:szCs w:val="20"/>
                </w:rPr>
                <w:delText xml:space="preserve">                                     </w:delText>
              </w:r>
            </w:del>
            <w:r>
              <w:rPr>
                <w:rFonts w:ascii="Calibri" w:hAnsi="Calibri"/>
                <w:sz w:val="20"/>
                <w:szCs w:val="20"/>
              </w:rPr>
              <w:t xml:space="preserve">7,500 </w:t>
            </w:r>
          </w:p>
        </w:tc>
        <w:tc>
          <w:tcPr>
            <w:tcW w:w="130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371" w:author="Doug Gross" w:date="2018-05-10T21:32:00Z">
              <w:tcPr>
                <w:tcW w:w="1308"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3FF1D923" w14:textId="77777777" w:rsidR="00CF5879" w:rsidRDefault="0081616C">
            <w:pPr>
              <w:pStyle w:val="Body"/>
            </w:pPr>
            <w:del w:id="4372" w:author="Doug Gross" w:date="2018-05-10T21:27:00Z">
              <w:r w:rsidDel="00337FA1">
                <w:rPr>
                  <w:rFonts w:ascii="Calibri" w:hAnsi="Calibri"/>
                  <w:sz w:val="20"/>
                  <w:szCs w:val="20"/>
                </w:rPr>
                <w:delText xml:space="preserve">                                         </w:delText>
              </w:r>
            </w:del>
            <w:r>
              <w:rPr>
                <w:rFonts w:ascii="Calibri" w:hAnsi="Calibri"/>
                <w:sz w:val="20"/>
                <w:szCs w:val="20"/>
              </w:rPr>
              <w:t xml:space="preserve">1,875 </w:t>
            </w:r>
          </w:p>
        </w:tc>
      </w:tr>
      <w:tr w:rsidR="00CF5879" w14:paraId="5C73C378" w14:textId="77777777" w:rsidTr="003E361B">
        <w:tblPrEx>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PrExChange w:id="4373" w:author="Doug Gross" w:date="2018-05-10T21:32:00Z">
            <w:tblPrEx>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PrEx>
          </w:tblPrExChange>
        </w:tblPrEx>
        <w:trPr>
          <w:trHeight w:val="20"/>
          <w:trPrChange w:id="4374" w:author="Doug Gross" w:date="2018-05-10T21:32:00Z">
            <w:trPr>
              <w:gridBefore w:val="1"/>
              <w:trHeight w:val="790"/>
            </w:trPr>
          </w:trPrChange>
        </w:trPr>
        <w:tc>
          <w:tcPr>
            <w:tcW w:w="58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375" w:author="Doug Gross" w:date="2018-05-10T21:32:00Z">
              <w:tcPr>
                <w:tcW w:w="584"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483DBF31" w14:textId="77777777" w:rsidR="00CF5879" w:rsidRDefault="0081616C">
            <w:pPr>
              <w:pStyle w:val="Body"/>
              <w:jc w:val="right"/>
            </w:pPr>
            <w:r>
              <w:rPr>
                <w:rFonts w:ascii="Calibri" w:hAnsi="Calibri"/>
                <w:sz w:val="20"/>
                <w:szCs w:val="20"/>
              </w:rPr>
              <w:t>2020</w:t>
            </w:r>
          </w:p>
        </w:tc>
        <w:tc>
          <w:tcPr>
            <w:tcW w:w="14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376" w:author="Doug Gross" w:date="2018-05-10T21:32:00Z">
              <w:tcPr>
                <w:tcW w:w="1471"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03DC8A4E" w14:textId="77777777" w:rsidR="00CF5879" w:rsidRDefault="0081616C">
            <w:pPr>
              <w:pStyle w:val="Body"/>
            </w:pPr>
            <w:del w:id="4377" w:author="Doug Gross" w:date="2018-05-10T21:27:00Z">
              <w:r w:rsidDel="00337FA1">
                <w:rPr>
                  <w:rFonts w:ascii="Calibri" w:hAnsi="Calibri"/>
                  <w:sz w:val="20"/>
                  <w:szCs w:val="20"/>
                </w:rPr>
                <w:delText xml:space="preserve">                                             </w:delText>
              </w:r>
            </w:del>
            <w:r>
              <w:rPr>
                <w:rFonts w:ascii="Calibri" w:hAnsi="Calibri"/>
                <w:sz w:val="20"/>
                <w:szCs w:val="20"/>
              </w:rPr>
              <w:t xml:space="preserve">250,000 </w:t>
            </w:r>
          </w:p>
        </w:tc>
        <w:tc>
          <w:tcPr>
            <w:tcW w:w="126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378" w:author="Doug Gross" w:date="2018-05-10T21:32:00Z">
              <w:tcPr>
                <w:tcW w:w="1268"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3EB27B19" w14:textId="77777777" w:rsidR="00CF5879" w:rsidRDefault="0081616C">
            <w:pPr>
              <w:pStyle w:val="Body"/>
            </w:pPr>
            <w:r>
              <w:rPr>
                <w:rFonts w:ascii="Calibri" w:hAnsi="Calibri"/>
                <w:sz w:val="20"/>
                <w:szCs w:val="20"/>
              </w:rPr>
              <w:t xml:space="preserve"> Social Media </w:t>
            </w:r>
          </w:p>
        </w:tc>
        <w:tc>
          <w:tcPr>
            <w:tcW w:w="114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379" w:author="Doug Gross" w:date="2018-05-10T21:32:00Z">
              <w:tcPr>
                <w:tcW w:w="1140"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602940BA" w14:textId="77777777" w:rsidR="00CF5879" w:rsidRDefault="0081616C">
            <w:pPr>
              <w:pStyle w:val="Body"/>
            </w:pPr>
            <w:del w:id="4380" w:author="Doug Gross" w:date="2018-05-10T21:27:00Z">
              <w:r w:rsidDel="00337FA1">
                <w:rPr>
                  <w:rFonts w:ascii="Calibri" w:hAnsi="Calibri"/>
                  <w:sz w:val="20"/>
                  <w:szCs w:val="20"/>
                </w:rPr>
                <w:delText xml:space="preserve"> </w:delText>
              </w:r>
            </w:del>
            <w:r>
              <w:rPr>
                <w:rFonts w:ascii="Calibri" w:hAnsi="Calibri"/>
                <w:sz w:val="20"/>
                <w:szCs w:val="20"/>
              </w:rPr>
              <w:t xml:space="preserve">Social Media Campaigns </w:t>
            </w:r>
          </w:p>
        </w:tc>
        <w:tc>
          <w:tcPr>
            <w:tcW w:w="11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381" w:author="Doug Gross" w:date="2018-05-10T21:32:00Z">
              <w:tcPr>
                <w:tcW w:w="1175"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29A506D3" w14:textId="77777777" w:rsidR="00CF5879" w:rsidRDefault="0081616C">
            <w:pPr>
              <w:pStyle w:val="Body"/>
            </w:pPr>
            <w:del w:id="4382" w:author="Doug Gross" w:date="2018-05-10T21:28:00Z">
              <w:r w:rsidDel="00337FA1">
                <w:rPr>
                  <w:rFonts w:ascii="Calibri" w:hAnsi="Calibri"/>
                  <w:sz w:val="20"/>
                  <w:szCs w:val="20"/>
                </w:rPr>
                <w:delText xml:space="preserve">                                </w:delText>
              </w:r>
            </w:del>
            <w:del w:id="4383" w:author="Doug Gross" w:date="2018-05-10T21:27:00Z">
              <w:r w:rsidDel="00337FA1">
                <w:rPr>
                  <w:rFonts w:ascii="Calibri" w:hAnsi="Calibri"/>
                  <w:sz w:val="20"/>
                  <w:szCs w:val="20"/>
                </w:rPr>
                <w:delText xml:space="preserve"> </w:delText>
              </w:r>
            </w:del>
            <w:r>
              <w:rPr>
                <w:rFonts w:ascii="Calibri" w:hAnsi="Calibri"/>
                <w:sz w:val="20"/>
                <w:szCs w:val="20"/>
              </w:rPr>
              <w:t xml:space="preserve">30,000 </w:t>
            </w:r>
          </w:p>
        </w:tc>
        <w:tc>
          <w:tcPr>
            <w:tcW w:w="119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384" w:author="Doug Gross" w:date="2018-05-10T21:32:00Z">
              <w:tcPr>
                <w:tcW w:w="1195"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3B038BAB" w14:textId="77777777" w:rsidR="00CF5879" w:rsidRDefault="0081616C">
            <w:pPr>
              <w:pStyle w:val="Body"/>
            </w:pPr>
            <w:del w:id="4385" w:author="Doug Gross" w:date="2018-05-10T21:28:00Z">
              <w:r w:rsidDel="00337FA1">
                <w:rPr>
                  <w:rFonts w:ascii="Calibri" w:hAnsi="Calibri"/>
                  <w:sz w:val="20"/>
                  <w:szCs w:val="20"/>
                </w:rPr>
                <w:delText xml:space="preserve">                                     </w:delText>
              </w:r>
            </w:del>
            <w:r>
              <w:rPr>
                <w:rFonts w:ascii="Calibri" w:hAnsi="Calibri"/>
                <w:sz w:val="20"/>
                <w:szCs w:val="20"/>
              </w:rPr>
              <w:t xml:space="preserve">7,500 </w:t>
            </w:r>
          </w:p>
        </w:tc>
        <w:tc>
          <w:tcPr>
            <w:tcW w:w="120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386" w:author="Doug Gross" w:date="2018-05-10T21:32:00Z">
              <w:tcPr>
                <w:tcW w:w="1209"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1211EFBF" w14:textId="77777777" w:rsidR="00CF5879" w:rsidRDefault="0081616C">
            <w:pPr>
              <w:pStyle w:val="Body"/>
            </w:pPr>
            <w:del w:id="4387" w:author="Doug Gross" w:date="2018-05-10T21:28:00Z">
              <w:r w:rsidDel="00337FA1">
                <w:rPr>
                  <w:rFonts w:ascii="Calibri" w:hAnsi="Calibri"/>
                  <w:sz w:val="20"/>
                  <w:szCs w:val="20"/>
                </w:rPr>
                <w:delText xml:space="preserve">                                     </w:delText>
              </w:r>
            </w:del>
            <w:r>
              <w:rPr>
                <w:rFonts w:ascii="Calibri" w:hAnsi="Calibri"/>
                <w:sz w:val="20"/>
                <w:szCs w:val="20"/>
              </w:rPr>
              <w:t xml:space="preserve">1,875 </w:t>
            </w:r>
          </w:p>
        </w:tc>
        <w:tc>
          <w:tcPr>
            <w:tcW w:w="130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388" w:author="Doug Gross" w:date="2018-05-10T21:32:00Z">
              <w:tcPr>
                <w:tcW w:w="1308"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552736F2" w14:textId="77777777" w:rsidR="00CF5879" w:rsidRDefault="0081616C">
            <w:pPr>
              <w:pStyle w:val="Body"/>
            </w:pPr>
            <w:del w:id="4389" w:author="Doug Gross" w:date="2018-05-10T21:28:00Z">
              <w:r w:rsidDel="00337FA1">
                <w:rPr>
                  <w:rFonts w:ascii="Calibri" w:hAnsi="Calibri"/>
                  <w:sz w:val="20"/>
                  <w:szCs w:val="20"/>
                </w:rPr>
                <w:delText xml:space="preserve">                                             </w:delText>
              </w:r>
            </w:del>
            <w:r>
              <w:rPr>
                <w:rFonts w:ascii="Calibri" w:hAnsi="Calibri"/>
                <w:sz w:val="20"/>
                <w:szCs w:val="20"/>
              </w:rPr>
              <w:t xml:space="preserve">469 </w:t>
            </w:r>
          </w:p>
        </w:tc>
      </w:tr>
      <w:tr w:rsidR="00CF5879" w14:paraId="5295DEE1" w14:textId="77777777" w:rsidTr="003E361B">
        <w:tblPrEx>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PrExChange w:id="4390" w:author="Doug Gross" w:date="2018-05-10T21:32:00Z">
            <w:tblPrEx>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PrEx>
          </w:tblPrExChange>
        </w:tblPrEx>
        <w:trPr>
          <w:trHeight w:val="20"/>
          <w:trPrChange w:id="4391" w:author="Doug Gross" w:date="2018-05-10T21:32:00Z">
            <w:trPr>
              <w:gridBefore w:val="1"/>
              <w:trHeight w:val="790"/>
            </w:trPr>
          </w:trPrChange>
        </w:trPr>
        <w:tc>
          <w:tcPr>
            <w:tcW w:w="58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392" w:author="Doug Gross" w:date="2018-05-10T21:32:00Z">
              <w:tcPr>
                <w:tcW w:w="584"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601EBF77" w14:textId="77777777" w:rsidR="00CF5879" w:rsidRDefault="0081616C">
            <w:pPr>
              <w:pStyle w:val="Body"/>
              <w:jc w:val="right"/>
            </w:pPr>
            <w:r>
              <w:rPr>
                <w:rFonts w:ascii="Calibri" w:hAnsi="Calibri"/>
                <w:sz w:val="20"/>
                <w:szCs w:val="20"/>
              </w:rPr>
              <w:t>2020</w:t>
            </w:r>
          </w:p>
        </w:tc>
        <w:tc>
          <w:tcPr>
            <w:tcW w:w="14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393" w:author="Doug Gross" w:date="2018-05-10T21:32:00Z">
              <w:tcPr>
                <w:tcW w:w="1471"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16A40F26" w14:textId="77777777" w:rsidR="00CF5879" w:rsidRDefault="0081616C">
            <w:pPr>
              <w:pStyle w:val="Body"/>
            </w:pPr>
            <w:del w:id="4394" w:author="Doug Gross" w:date="2018-05-10T21:28:00Z">
              <w:r w:rsidDel="003E361B">
                <w:rPr>
                  <w:rFonts w:ascii="Calibri" w:hAnsi="Calibri"/>
                  <w:sz w:val="20"/>
                  <w:szCs w:val="20"/>
                </w:rPr>
                <w:delText xml:space="preserve">                                                </w:delText>
              </w:r>
            </w:del>
            <w:r>
              <w:rPr>
                <w:rFonts w:ascii="Calibri" w:hAnsi="Calibri"/>
                <w:sz w:val="20"/>
                <w:szCs w:val="20"/>
              </w:rPr>
              <w:t xml:space="preserve">75,000 </w:t>
            </w:r>
          </w:p>
        </w:tc>
        <w:tc>
          <w:tcPr>
            <w:tcW w:w="126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395" w:author="Doug Gross" w:date="2018-05-10T21:32:00Z">
              <w:tcPr>
                <w:tcW w:w="1268"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2EE5F342" w14:textId="77777777" w:rsidR="00CF5879" w:rsidRDefault="0081616C">
            <w:pPr>
              <w:pStyle w:val="Body"/>
            </w:pPr>
            <w:del w:id="4396" w:author="Doug Gross" w:date="2018-05-10T21:28:00Z">
              <w:r w:rsidDel="003E361B">
                <w:rPr>
                  <w:rFonts w:ascii="Calibri" w:hAnsi="Calibri"/>
                  <w:sz w:val="20"/>
                  <w:szCs w:val="20"/>
                </w:rPr>
                <w:delText xml:space="preserve"> </w:delText>
              </w:r>
            </w:del>
            <w:r>
              <w:rPr>
                <w:rFonts w:ascii="Calibri" w:hAnsi="Calibri"/>
                <w:sz w:val="20"/>
                <w:szCs w:val="20"/>
              </w:rPr>
              <w:t xml:space="preserve">Trade Show Data Collection </w:t>
            </w:r>
          </w:p>
        </w:tc>
        <w:tc>
          <w:tcPr>
            <w:tcW w:w="114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397" w:author="Doug Gross" w:date="2018-05-10T21:32:00Z">
              <w:tcPr>
                <w:tcW w:w="1140"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46B1E545" w14:textId="77777777" w:rsidR="00CF5879" w:rsidRDefault="0081616C">
            <w:pPr>
              <w:pStyle w:val="Body"/>
            </w:pPr>
            <w:del w:id="4398" w:author="Doug Gross" w:date="2018-05-10T21:28:00Z">
              <w:r w:rsidDel="003E361B">
                <w:rPr>
                  <w:rFonts w:ascii="Calibri" w:hAnsi="Calibri"/>
                  <w:sz w:val="20"/>
                  <w:szCs w:val="20"/>
                </w:rPr>
                <w:delText xml:space="preserve"> </w:delText>
              </w:r>
            </w:del>
            <w:r>
              <w:rPr>
                <w:rFonts w:ascii="Calibri" w:hAnsi="Calibri"/>
                <w:sz w:val="20"/>
                <w:szCs w:val="20"/>
              </w:rPr>
              <w:t xml:space="preserve">Enter to Win </w:t>
            </w:r>
          </w:p>
        </w:tc>
        <w:tc>
          <w:tcPr>
            <w:tcW w:w="11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399" w:author="Doug Gross" w:date="2018-05-10T21:32:00Z">
              <w:tcPr>
                <w:tcW w:w="1175"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31B56E0C" w14:textId="77777777" w:rsidR="00CF5879" w:rsidRDefault="0081616C">
            <w:pPr>
              <w:pStyle w:val="Body"/>
            </w:pPr>
            <w:del w:id="4400" w:author="Doug Gross" w:date="2018-05-10T21:28:00Z">
              <w:r w:rsidDel="003E361B">
                <w:rPr>
                  <w:rFonts w:ascii="Calibri" w:hAnsi="Calibri"/>
                  <w:sz w:val="20"/>
                  <w:szCs w:val="20"/>
                </w:rPr>
                <w:delText xml:space="preserve">                                    </w:delText>
              </w:r>
            </w:del>
            <w:r>
              <w:rPr>
                <w:rFonts w:ascii="Calibri" w:hAnsi="Calibri"/>
                <w:sz w:val="20"/>
                <w:szCs w:val="20"/>
              </w:rPr>
              <w:t xml:space="preserve">9,000 </w:t>
            </w:r>
          </w:p>
        </w:tc>
        <w:tc>
          <w:tcPr>
            <w:tcW w:w="119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401" w:author="Doug Gross" w:date="2018-05-10T21:32:00Z">
              <w:tcPr>
                <w:tcW w:w="1195"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184B7E01" w14:textId="77777777" w:rsidR="00CF5879" w:rsidRDefault="0081616C">
            <w:pPr>
              <w:pStyle w:val="Body"/>
            </w:pPr>
            <w:del w:id="4402" w:author="Doug Gross" w:date="2018-05-10T21:29:00Z">
              <w:r w:rsidDel="003E361B">
                <w:rPr>
                  <w:rFonts w:ascii="Calibri" w:hAnsi="Calibri"/>
                  <w:sz w:val="20"/>
                  <w:szCs w:val="20"/>
                </w:rPr>
                <w:delText xml:space="preserve">                                    </w:delText>
              </w:r>
            </w:del>
            <w:del w:id="4403" w:author="Doug Gross" w:date="2018-05-10T21:28:00Z">
              <w:r w:rsidDel="003E361B">
                <w:rPr>
                  <w:rFonts w:ascii="Calibri" w:hAnsi="Calibri"/>
                  <w:sz w:val="20"/>
                  <w:szCs w:val="20"/>
                </w:rPr>
                <w:delText xml:space="preserve"> </w:delText>
              </w:r>
            </w:del>
            <w:r>
              <w:rPr>
                <w:rFonts w:ascii="Calibri" w:hAnsi="Calibri"/>
                <w:sz w:val="20"/>
                <w:szCs w:val="20"/>
              </w:rPr>
              <w:t xml:space="preserve">2,250 </w:t>
            </w:r>
          </w:p>
        </w:tc>
        <w:tc>
          <w:tcPr>
            <w:tcW w:w="120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404" w:author="Doug Gross" w:date="2018-05-10T21:32:00Z">
              <w:tcPr>
                <w:tcW w:w="1209"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232DB652" w14:textId="77777777" w:rsidR="00CF5879" w:rsidRDefault="0081616C">
            <w:pPr>
              <w:pStyle w:val="Body"/>
            </w:pPr>
            <w:del w:id="4405" w:author="Doug Gross" w:date="2018-05-10T21:29:00Z">
              <w:r w:rsidDel="003E361B">
                <w:rPr>
                  <w:rFonts w:ascii="Calibri" w:hAnsi="Calibri"/>
                  <w:sz w:val="20"/>
                  <w:szCs w:val="20"/>
                </w:rPr>
                <w:delText xml:space="preserve">                                         </w:delText>
              </w:r>
            </w:del>
            <w:r>
              <w:rPr>
                <w:rFonts w:ascii="Calibri" w:hAnsi="Calibri"/>
                <w:sz w:val="20"/>
                <w:szCs w:val="20"/>
              </w:rPr>
              <w:t xml:space="preserve">563 </w:t>
            </w:r>
          </w:p>
        </w:tc>
        <w:tc>
          <w:tcPr>
            <w:tcW w:w="130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406" w:author="Doug Gross" w:date="2018-05-10T21:32:00Z">
              <w:tcPr>
                <w:tcW w:w="1308"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2BB825FB" w14:textId="77777777" w:rsidR="00CF5879" w:rsidRDefault="0081616C">
            <w:pPr>
              <w:pStyle w:val="Body"/>
            </w:pPr>
            <w:del w:id="4407" w:author="Doug Gross" w:date="2018-05-10T21:29:00Z">
              <w:r w:rsidDel="003E361B">
                <w:rPr>
                  <w:rFonts w:ascii="Calibri" w:hAnsi="Calibri"/>
                  <w:sz w:val="20"/>
                  <w:szCs w:val="20"/>
                </w:rPr>
                <w:delText xml:space="preserve">                                             </w:delText>
              </w:r>
            </w:del>
            <w:r>
              <w:rPr>
                <w:rFonts w:ascii="Calibri" w:hAnsi="Calibri"/>
                <w:sz w:val="20"/>
                <w:szCs w:val="20"/>
              </w:rPr>
              <w:t xml:space="preserve">141 </w:t>
            </w:r>
          </w:p>
        </w:tc>
      </w:tr>
      <w:tr w:rsidR="00CF5879" w14:paraId="339AEBDB" w14:textId="77777777" w:rsidTr="003E361B">
        <w:tblPrEx>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PrExChange w:id="4408" w:author="Doug Gross" w:date="2018-05-10T21:32:00Z">
            <w:tblPrEx>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PrEx>
          </w:tblPrExChange>
        </w:tblPrEx>
        <w:trPr>
          <w:trHeight w:val="20"/>
          <w:trPrChange w:id="4409" w:author="Doug Gross" w:date="2018-05-10T21:32:00Z">
            <w:trPr>
              <w:gridBefore w:val="1"/>
              <w:trHeight w:val="530"/>
            </w:trPr>
          </w:trPrChange>
        </w:trPr>
        <w:tc>
          <w:tcPr>
            <w:tcW w:w="58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410" w:author="Doug Gross" w:date="2018-05-10T21:32:00Z">
              <w:tcPr>
                <w:tcW w:w="584"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5A944FA1" w14:textId="77777777" w:rsidR="00CF5879" w:rsidRDefault="0081616C">
            <w:pPr>
              <w:pStyle w:val="Body"/>
              <w:jc w:val="right"/>
            </w:pPr>
            <w:r>
              <w:rPr>
                <w:rFonts w:ascii="Calibri" w:hAnsi="Calibri"/>
                <w:sz w:val="20"/>
                <w:szCs w:val="20"/>
              </w:rPr>
              <w:t>2020</w:t>
            </w:r>
          </w:p>
        </w:tc>
        <w:tc>
          <w:tcPr>
            <w:tcW w:w="14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411" w:author="Doug Gross" w:date="2018-05-10T21:32:00Z">
              <w:tcPr>
                <w:tcW w:w="1471"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06BFB0ED" w14:textId="77777777" w:rsidR="00CF5879" w:rsidRDefault="0081616C">
            <w:pPr>
              <w:pStyle w:val="Body"/>
            </w:pPr>
            <w:del w:id="4412" w:author="Doug Gross" w:date="2018-05-10T21:29:00Z">
              <w:r w:rsidDel="003E361B">
                <w:rPr>
                  <w:rFonts w:ascii="Calibri" w:hAnsi="Calibri"/>
                  <w:sz w:val="20"/>
                  <w:szCs w:val="20"/>
                </w:rPr>
                <w:delText xml:space="preserve">                                             </w:delText>
              </w:r>
            </w:del>
            <w:r>
              <w:rPr>
                <w:rFonts w:ascii="Calibri" w:hAnsi="Calibri"/>
                <w:sz w:val="20"/>
                <w:szCs w:val="20"/>
              </w:rPr>
              <w:t xml:space="preserve">250,000 </w:t>
            </w:r>
          </w:p>
        </w:tc>
        <w:tc>
          <w:tcPr>
            <w:tcW w:w="126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413" w:author="Doug Gross" w:date="2018-05-10T21:32:00Z">
              <w:tcPr>
                <w:tcW w:w="1268"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02F33AFC" w14:textId="77777777" w:rsidR="00CF5879" w:rsidRDefault="0081616C">
            <w:pPr>
              <w:pStyle w:val="Body"/>
            </w:pPr>
            <w:del w:id="4414" w:author="Doug Gross" w:date="2018-05-10T21:29:00Z">
              <w:r w:rsidDel="003E361B">
                <w:rPr>
                  <w:rFonts w:ascii="Calibri" w:hAnsi="Calibri"/>
                  <w:sz w:val="20"/>
                  <w:szCs w:val="20"/>
                </w:rPr>
                <w:delText xml:space="preserve"> </w:delText>
              </w:r>
            </w:del>
            <w:r>
              <w:rPr>
                <w:rFonts w:ascii="Calibri" w:hAnsi="Calibri"/>
                <w:sz w:val="20"/>
                <w:szCs w:val="20"/>
              </w:rPr>
              <w:t xml:space="preserve">Digital Ads: Google </w:t>
            </w:r>
          </w:p>
        </w:tc>
        <w:tc>
          <w:tcPr>
            <w:tcW w:w="114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415" w:author="Doug Gross" w:date="2018-05-10T21:32:00Z">
              <w:tcPr>
                <w:tcW w:w="1140"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482A8294" w14:textId="77777777" w:rsidR="00CF5879" w:rsidRDefault="0081616C">
            <w:pPr>
              <w:pStyle w:val="Body"/>
            </w:pPr>
            <w:del w:id="4416" w:author="Doug Gross" w:date="2018-05-10T21:29:00Z">
              <w:r w:rsidDel="003E361B">
                <w:rPr>
                  <w:rFonts w:ascii="Calibri" w:hAnsi="Calibri"/>
                  <w:sz w:val="20"/>
                  <w:szCs w:val="20"/>
                </w:rPr>
                <w:delText xml:space="preserve"> </w:delText>
              </w:r>
            </w:del>
            <w:r>
              <w:rPr>
                <w:rFonts w:ascii="Calibri" w:hAnsi="Calibri"/>
                <w:sz w:val="20"/>
                <w:szCs w:val="20"/>
              </w:rPr>
              <w:t xml:space="preserve">Various Messaging </w:t>
            </w:r>
          </w:p>
        </w:tc>
        <w:tc>
          <w:tcPr>
            <w:tcW w:w="11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417" w:author="Doug Gross" w:date="2018-05-10T21:32:00Z">
              <w:tcPr>
                <w:tcW w:w="1175"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21E047FA" w14:textId="77777777" w:rsidR="00CF5879" w:rsidRDefault="0081616C">
            <w:pPr>
              <w:pStyle w:val="Body"/>
            </w:pPr>
            <w:del w:id="4418" w:author="Doug Gross" w:date="2018-05-10T21:29:00Z">
              <w:r w:rsidDel="003E361B">
                <w:rPr>
                  <w:rFonts w:ascii="Calibri" w:hAnsi="Calibri"/>
                  <w:sz w:val="20"/>
                  <w:szCs w:val="20"/>
                </w:rPr>
                <w:delText xml:space="preserve">                                    </w:delText>
              </w:r>
            </w:del>
            <w:r>
              <w:rPr>
                <w:rFonts w:ascii="Calibri" w:hAnsi="Calibri"/>
                <w:sz w:val="20"/>
                <w:szCs w:val="20"/>
              </w:rPr>
              <w:t xml:space="preserve">5,000 </w:t>
            </w:r>
          </w:p>
        </w:tc>
        <w:tc>
          <w:tcPr>
            <w:tcW w:w="119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419" w:author="Doug Gross" w:date="2018-05-10T21:32:00Z">
              <w:tcPr>
                <w:tcW w:w="1195"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343614FE" w14:textId="77777777" w:rsidR="00CF5879" w:rsidRDefault="0081616C">
            <w:pPr>
              <w:pStyle w:val="Body"/>
            </w:pPr>
            <w:del w:id="4420" w:author="Doug Gross" w:date="2018-05-10T21:29:00Z">
              <w:r w:rsidDel="003E361B">
                <w:rPr>
                  <w:rFonts w:ascii="Calibri" w:hAnsi="Calibri"/>
                  <w:sz w:val="20"/>
                  <w:szCs w:val="20"/>
                </w:rPr>
                <w:delText xml:space="preserve">                                     </w:delText>
              </w:r>
            </w:del>
            <w:r>
              <w:rPr>
                <w:rFonts w:ascii="Calibri" w:hAnsi="Calibri"/>
                <w:sz w:val="20"/>
                <w:szCs w:val="20"/>
              </w:rPr>
              <w:t xml:space="preserve">2,500 </w:t>
            </w:r>
          </w:p>
        </w:tc>
        <w:tc>
          <w:tcPr>
            <w:tcW w:w="120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421" w:author="Doug Gross" w:date="2018-05-10T21:32:00Z">
              <w:tcPr>
                <w:tcW w:w="1209"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19D01F94" w14:textId="77777777" w:rsidR="00CF5879" w:rsidRDefault="0081616C">
            <w:pPr>
              <w:pStyle w:val="Body"/>
            </w:pPr>
            <w:del w:id="4422" w:author="Doug Gross" w:date="2018-05-10T21:29:00Z">
              <w:r w:rsidDel="003E361B">
                <w:rPr>
                  <w:rFonts w:ascii="Calibri" w:hAnsi="Calibri"/>
                  <w:sz w:val="20"/>
                  <w:szCs w:val="20"/>
                </w:rPr>
                <w:delText xml:space="preserve">                                         </w:delText>
              </w:r>
            </w:del>
            <w:r>
              <w:rPr>
                <w:rFonts w:ascii="Calibri" w:hAnsi="Calibri"/>
                <w:sz w:val="20"/>
                <w:szCs w:val="20"/>
              </w:rPr>
              <w:t xml:space="preserve">625 </w:t>
            </w:r>
          </w:p>
        </w:tc>
        <w:tc>
          <w:tcPr>
            <w:tcW w:w="130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423" w:author="Doug Gross" w:date="2018-05-10T21:32:00Z">
              <w:tcPr>
                <w:tcW w:w="1308"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6058394B" w14:textId="77777777" w:rsidR="00CF5879" w:rsidRDefault="0081616C">
            <w:pPr>
              <w:pStyle w:val="Body"/>
            </w:pPr>
            <w:del w:id="4424" w:author="Doug Gross" w:date="2018-05-10T21:30:00Z">
              <w:r w:rsidDel="003E361B">
                <w:rPr>
                  <w:rFonts w:ascii="Calibri" w:hAnsi="Calibri"/>
                  <w:sz w:val="20"/>
                  <w:szCs w:val="20"/>
                </w:rPr>
                <w:delText xml:space="preserve">                                          </w:delText>
              </w:r>
            </w:del>
            <w:del w:id="4425" w:author="Doug Gross" w:date="2018-05-10T21:29:00Z">
              <w:r w:rsidDel="003E361B">
                <w:rPr>
                  <w:rFonts w:ascii="Calibri" w:hAnsi="Calibri"/>
                  <w:sz w:val="20"/>
                  <w:szCs w:val="20"/>
                </w:rPr>
                <w:delText xml:space="preserve">   </w:delText>
              </w:r>
            </w:del>
            <w:r>
              <w:rPr>
                <w:rFonts w:ascii="Calibri" w:hAnsi="Calibri"/>
                <w:sz w:val="20"/>
                <w:szCs w:val="20"/>
              </w:rPr>
              <w:t xml:space="preserve">156 </w:t>
            </w:r>
          </w:p>
        </w:tc>
      </w:tr>
      <w:tr w:rsidR="00CF5879" w14:paraId="6FFE8C5C" w14:textId="77777777" w:rsidTr="003E361B">
        <w:tblPrEx>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PrExChange w:id="4426" w:author="Doug Gross" w:date="2018-05-10T21:32:00Z">
            <w:tblPrEx>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PrEx>
          </w:tblPrExChange>
        </w:tblPrEx>
        <w:trPr>
          <w:trHeight w:val="20"/>
          <w:trPrChange w:id="4427" w:author="Doug Gross" w:date="2018-05-10T21:32:00Z">
            <w:trPr>
              <w:gridBefore w:val="1"/>
              <w:trHeight w:val="530"/>
            </w:trPr>
          </w:trPrChange>
        </w:trPr>
        <w:tc>
          <w:tcPr>
            <w:tcW w:w="58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428" w:author="Doug Gross" w:date="2018-05-10T21:32:00Z">
              <w:tcPr>
                <w:tcW w:w="584"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595702D4" w14:textId="77777777" w:rsidR="00CF5879" w:rsidRDefault="0081616C">
            <w:pPr>
              <w:pStyle w:val="Body"/>
              <w:jc w:val="right"/>
            </w:pPr>
            <w:r>
              <w:rPr>
                <w:rFonts w:ascii="Calibri" w:hAnsi="Calibri"/>
                <w:sz w:val="20"/>
                <w:szCs w:val="20"/>
              </w:rPr>
              <w:t>2020</w:t>
            </w:r>
          </w:p>
        </w:tc>
        <w:tc>
          <w:tcPr>
            <w:tcW w:w="14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429" w:author="Doug Gross" w:date="2018-05-10T21:32:00Z">
              <w:tcPr>
                <w:tcW w:w="1471"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7A1469C9" w14:textId="77777777" w:rsidR="00CF5879" w:rsidRDefault="0081616C">
            <w:pPr>
              <w:pStyle w:val="Body"/>
            </w:pPr>
            <w:del w:id="4430" w:author="Doug Gross" w:date="2018-05-10T21:30:00Z">
              <w:r w:rsidDel="003E361B">
                <w:rPr>
                  <w:rFonts w:ascii="Calibri" w:hAnsi="Calibri"/>
                  <w:sz w:val="20"/>
                  <w:szCs w:val="20"/>
                </w:rPr>
                <w:delText xml:space="preserve">                                             </w:delText>
              </w:r>
            </w:del>
            <w:r>
              <w:rPr>
                <w:rFonts w:ascii="Calibri" w:hAnsi="Calibri"/>
                <w:sz w:val="20"/>
                <w:szCs w:val="20"/>
              </w:rPr>
              <w:t xml:space="preserve">300,000 </w:t>
            </w:r>
          </w:p>
        </w:tc>
        <w:tc>
          <w:tcPr>
            <w:tcW w:w="126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431" w:author="Doug Gross" w:date="2018-05-10T21:32:00Z">
              <w:tcPr>
                <w:tcW w:w="1268"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7C2B3E00" w14:textId="77777777" w:rsidR="00CF5879" w:rsidRDefault="0081616C">
            <w:pPr>
              <w:pStyle w:val="Body"/>
            </w:pPr>
            <w:del w:id="4432" w:author="Doug Gross" w:date="2018-05-10T21:30:00Z">
              <w:r w:rsidDel="003E361B">
                <w:rPr>
                  <w:rFonts w:ascii="Calibri" w:hAnsi="Calibri"/>
                  <w:sz w:val="20"/>
                  <w:szCs w:val="20"/>
                </w:rPr>
                <w:delText xml:space="preserve"> </w:delText>
              </w:r>
            </w:del>
            <w:r>
              <w:rPr>
                <w:rFonts w:ascii="Calibri" w:hAnsi="Calibri"/>
                <w:sz w:val="20"/>
                <w:szCs w:val="20"/>
              </w:rPr>
              <w:t xml:space="preserve">Trade Associations </w:t>
            </w:r>
          </w:p>
        </w:tc>
        <w:tc>
          <w:tcPr>
            <w:tcW w:w="114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433" w:author="Doug Gross" w:date="2018-05-10T21:32:00Z">
              <w:tcPr>
                <w:tcW w:w="1140"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21F67B1D" w14:textId="77777777" w:rsidR="00CF5879" w:rsidRDefault="0081616C">
            <w:pPr>
              <w:pStyle w:val="Body"/>
            </w:pPr>
            <w:del w:id="4434" w:author="Doug Gross" w:date="2018-05-10T21:30:00Z">
              <w:r w:rsidDel="003E361B">
                <w:rPr>
                  <w:rFonts w:ascii="Calibri" w:hAnsi="Calibri"/>
                  <w:sz w:val="20"/>
                  <w:szCs w:val="20"/>
                </w:rPr>
                <w:delText xml:space="preserve"> </w:delText>
              </w:r>
            </w:del>
            <w:r>
              <w:rPr>
                <w:rFonts w:ascii="Calibri" w:hAnsi="Calibri"/>
                <w:sz w:val="20"/>
                <w:szCs w:val="20"/>
              </w:rPr>
              <w:t xml:space="preserve">Various Messaging </w:t>
            </w:r>
          </w:p>
        </w:tc>
        <w:tc>
          <w:tcPr>
            <w:tcW w:w="11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435" w:author="Doug Gross" w:date="2018-05-10T21:32:00Z">
              <w:tcPr>
                <w:tcW w:w="1175"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07DDDDC8" w14:textId="77777777" w:rsidR="00CF5879" w:rsidRDefault="0081616C">
            <w:pPr>
              <w:pStyle w:val="Body"/>
            </w:pPr>
            <w:del w:id="4436" w:author="Doug Gross" w:date="2018-05-10T21:30:00Z">
              <w:r w:rsidDel="003E361B">
                <w:rPr>
                  <w:rFonts w:ascii="Calibri" w:hAnsi="Calibri"/>
                  <w:sz w:val="20"/>
                  <w:szCs w:val="20"/>
                </w:rPr>
                <w:delText xml:space="preserve">                                 </w:delText>
              </w:r>
            </w:del>
            <w:r>
              <w:rPr>
                <w:rFonts w:ascii="Calibri" w:hAnsi="Calibri"/>
                <w:sz w:val="20"/>
                <w:szCs w:val="20"/>
              </w:rPr>
              <w:t xml:space="preserve">36,000 </w:t>
            </w:r>
          </w:p>
        </w:tc>
        <w:tc>
          <w:tcPr>
            <w:tcW w:w="119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437" w:author="Doug Gross" w:date="2018-05-10T21:32:00Z">
              <w:tcPr>
                <w:tcW w:w="1195"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6591F7C1" w14:textId="77777777" w:rsidR="00CF5879" w:rsidRDefault="0081616C">
            <w:pPr>
              <w:pStyle w:val="Body"/>
            </w:pPr>
            <w:del w:id="4438" w:author="Doug Gross" w:date="2018-05-10T21:30:00Z">
              <w:r w:rsidDel="003E361B">
                <w:rPr>
                  <w:rFonts w:ascii="Calibri" w:hAnsi="Calibri"/>
                  <w:sz w:val="20"/>
                  <w:szCs w:val="20"/>
                </w:rPr>
                <w:delText xml:space="preserve">                                     </w:delText>
              </w:r>
            </w:del>
            <w:r>
              <w:rPr>
                <w:rFonts w:ascii="Calibri" w:hAnsi="Calibri"/>
                <w:sz w:val="20"/>
                <w:szCs w:val="20"/>
              </w:rPr>
              <w:t xml:space="preserve">9,000 </w:t>
            </w:r>
          </w:p>
        </w:tc>
        <w:tc>
          <w:tcPr>
            <w:tcW w:w="120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439" w:author="Doug Gross" w:date="2018-05-10T21:32:00Z">
              <w:tcPr>
                <w:tcW w:w="1209"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2BDA8680" w14:textId="77777777" w:rsidR="00CF5879" w:rsidRDefault="0081616C">
            <w:pPr>
              <w:pStyle w:val="Body"/>
            </w:pPr>
            <w:del w:id="4440" w:author="Doug Gross" w:date="2018-05-10T21:30:00Z">
              <w:r w:rsidDel="003E361B">
                <w:rPr>
                  <w:rFonts w:ascii="Calibri" w:hAnsi="Calibri"/>
                  <w:sz w:val="20"/>
                  <w:szCs w:val="20"/>
                </w:rPr>
                <w:delText xml:space="preserve">                                     </w:delText>
              </w:r>
            </w:del>
            <w:r>
              <w:rPr>
                <w:rFonts w:ascii="Calibri" w:hAnsi="Calibri"/>
                <w:sz w:val="20"/>
                <w:szCs w:val="20"/>
              </w:rPr>
              <w:t xml:space="preserve">1,800 </w:t>
            </w:r>
          </w:p>
        </w:tc>
        <w:tc>
          <w:tcPr>
            <w:tcW w:w="130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441" w:author="Doug Gross" w:date="2018-05-10T21:32:00Z">
              <w:tcPr>
                <w:tcW w:w="1308"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796698BD" w14:textId="77777777" w:rsidR="00CF5879" w:rsidRDefault="0081616C">
            <w:pPr>
              <w:pStyle w:val="Body"/>
            </w:pPr>
            <w:del w:id="4442" w:author="Doug Gross" w:date="2018-05-10T21:30:00Z">
              <w:r w:rsidDel="003E361B">
                <w:rPr>
                  <w:rFonts w:ascii="Calibri" w:hAnsi="Calibri"/>
                  <w:sz w:val="20"/>
                  <w:szCs w:val="20"/>
                </w:rPr>
                <w:delText xml:space="preserve">                                             </w:delText>
              </w:r>
            </w:del>
            <w:r>
              <w:rPr>
                <w:rFonts w:ascii="Calibri" w:hAnsi="Calibri"/>
                <w:sz w:val="20"/>
                <w:szCs w:val="20"/>
              </w:rPr>
              <w:t xml:space="preserve">360 </w:t>
            </w:r>
          </w:p>
        </w:tc>
      </w:tr>
      <w:tr w:rsidR="00CF5879" w14:paraId="02B2E6D2" w14:textId="77777777" w:rsidTr="003E361B">
        <w:tblPrEx>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PrExChange w:id="4443" w:author="Doug Gross" w:date="2018-05-10T21:32:00Z">
            <w:tblPrEx>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PrEx>
          </w:tblPrExChange>
        </w:tblPrEx>
        <w:trPr>
          <w:trHeight w:val="20"/>
          <w:trPrChange w:id="4444" w:author="Doug Gross" w:date="2018-05-10T21:32:00Z">
            <w:trPr>
              <w:gridBefore w:val="1"/>
              <w:trHeight w:val="530"/>
            </w:trPr>
          </w:trPrChange>
        </w:trPr>
        <w:tc>
          <w:tcPr>
            <w:tcW w:w="58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445" w:author="Doug Gross" w:date="2018-05-10T21:32:00Z">
              <w:tcPr>
                <w:tcW w:w="584"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135B8F73" w14:textId="77777777" w:rsidR="00CF5879" w:rsidRDefault="0081616C">
            <w:pPr>
              <w:pStyle w:val="Body"/>
              <w:jc w:val="right"/>
            </w:pPr>
            <w:r>
              <w:rPr>
                <w:rFonts w:ascii="Calibri" w:hAnsi="Calibri"/>
                <w:sz w:val="20"/>
                <w:szCs w:val="20"/>
              </w:rPr>
              <w:t>Total</w:t>
            </w:r>
          </w:p>
        </w:tc>
        <w:tc>
          <w:tcPr>
            <w:tcW w:w="14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446" w:author="Doug Gross" w:date="2018-05-10T21:32:00Z">
              <w:tcPr>
                <w:tcW w:w="1471"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3A9AE327" w14:textId="77777777" w:rsidR="00CF5879" w:rsidRDefault="0081616C">
            <w:pPr>
              <w:pStyle w:val="Body"/>
            </w:pPr>
            <w:del w:id="4447" w:author="Doug Gross" w:date="2018-05-10T21:30:00Z">
              <w:r w:rsidDel="003E361B">
                <w:rPr>
                  <w:rFonts w:ascii="Calibri" w:hAnsi="Calibri"/>
                  <w:sz w:val="20"/>
                  <w:szCs w:val="20"/>
                </w:rPr>
                <w:delText xml:space="preserve">                                        </w:delText>
              </w:r>
            </w:del>
            <w:r>
              <w:rPr>
                <w:rFonts w:ascii="Calibri" w:hAnsi="Calibri"/>
                <w:sz w:val="20"/>
                <w:szCs w:val="20"/>
              </w:rPr>
              <w:t xml:space="preserve">1,875,000 </w:t>
            </w:r>
          </w:p>
        </w:tc>
        <w:tc>
          <w:tcPr>
            <w:tcW w:w="126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448" w:author="Doug Gross" w:date="2018-05-10T21:32:00Z">
              <w:tcPr>
                <w:tcW w:w="1268"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630927BB" w14:textId="77777777" w:rsidR="00CF5879" w:rsidRDefault="00CF5879"/>
        </w:tc>
        <w:tc>
          <w:tcPr>
            <w:tcW w:w="114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449" w:author="Doug Gross" w:date="2018-05-10T21:32:00Z">
              <w:tcPr>
                <w:tcW w:w="1140"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71462598" w14:textId="77777777" w:rsidR="00CF5879" w:rsidRDefault="00CF5879"/>
        </w:tc>
        <w:tc>
          <w:tcPr>
            <w:tcW w:w="11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450" w:author="Doug Gross" w:date="2018-05-10T21:32:00Z">
              <w:tcPr>
                <w:tcW w:w="1175"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2B1D314E" w14:textId="77777777" w:rsidR="00CF5879" w:rsidRDefault="0081616C">
            <w:pPr>
              <w:pStyle w:val="Body"/>
            </w:pPr>
            <w:del w:id="4451" w:author="Doug Gross" w:date="2018-05-10T21:31:00Z">
              <w:r w:rsidDel="003E361B">
                <w:rPr>
                  <w:rFonts w:ascii="Calibri" w:hAnsi="Calibri"/>
                  <w:sz w:val="20"/>
                  <w:szCs w:val="20"/>
                </w:rPr>
                <w:delText xml:space="preserve">                              </w:delText>
              </w:r>
            </w:del>
            <w:r>
              <w:rPr>
                <w:rFonts w:ascii="Calibri" w:hAnsi="Calibri"/>
                <w:sz w:val="20"/>
                <w:szCs w:val="20"/>
              </w:rPr>
              <w:t xml:space="preserve">200,000 </w:t>
            </w:r>
          </w:p>
        </w:tc>
        <w:tc>
          <w:tcPr>
            <w:tcW w:w="119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452" w:author="Doug Gross" w:date="2018-05-10T21:32:00Z">
              <w:tcPr>
                <w:tcW w:w="1195"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19F94532" w14:textId="77777777" w:rsidR="00CF5879" w:rsidRDefault="0081616C">
            <w:pPr>
              <w:pStyle w:val="Body"/>
            </w:pPr>
            <w:del w:id="4453" w:author="Doug Gross" w:date="2018-05-10T21:31:00Z">
              <w:r w:rsidDel="003E361B">
                <w:rPr>
                  <w:rFonts w:ascii="Calibri" w:hAnsi="Calibri"/>
                  <w:sz w:val="20"/>
                  <w:szCs w:val="20"/>
                </w:rPr>
                <w:delText xml:space="preserve">                                  </w:delText>
              </w:r>
            </w:del>
            <w:r>
              <w:rPr>
                <w:rFonts w:ascii="Calibri" w:hAnsi="Calibri"/>
                <w:sz w:val="20"/>
                <w:szCs w:val="20"/>
              </w:rPr>
              <w:t xml:space="preserve">51,250 </w:t>
            </w:r>
          </w:p>
        </w:tc>
        <w:tc>
          <w:tcPr>
            <w:tcW w:w="120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454" w:author="Doug Gross" w:date="2018-05-10T21:32:00Z">
              <w:tcPr>
                <w:tcW w:w="1209"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0AE04A10" w14:textId="77777777" w:rsidR="00CF5879" w:rsidRDefault="0081616C">
            <w:pPr>
              <w:pStyle w:val="Body"/>
            </w:pPr>
            <w:del w:id="4455" w:author="Doug Gross" w:date="2018-05-10T21:31:00Z">
              <w:r w:rsidDel="003E361B">
                <w:rPr>
                  <w:rFonts w:ascii="Calibri" w:hAnsi="Calibri"/>
                  <w:sz w:val="20"/>
                  <w:szCs w:val="20"/>
                </w:rPr>
                <w:delText xml:space="preserve">                                  </w:delText>
              </w:r>
            </w:del>
            <w:r>
              <w:rPr>
                <w:rFonts w:ascii="Calibri" w:hAnsi="Calibri"/>
                <w:sz w:val="20"/>
                <w:szCs w:val="20"/>
              </w:rPr>
              <w:t xml:space="preserve">12,363 </w:t>
            </w:r>
          </w:p>
        </w:tc>
        <w:tc>
          <w:tcPr>
            <w:tcW w:w="130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456" w:author="Doug Gross" w:date="2018-05-10T21:32:00Z">
              <w:tcPr>
                <w:tcW w:w="1308"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5985F272" w14:textId="77777777" w:rsidR="00CF5879" w:rsidRDefault="0081616C">
            <w:pPr>
              <w:pStyle w:val="Body"/>
            </w:pPr>
            <w:del w:id="4457" w:author="Doug Gross" w:date="2018-05-10T21:31:00Z">
              <w:r w:rsidDel="003E361B">
                <w:rPr>
                  <w:rFonts w:ascii="Calibri" w:hAnsi="Calibri"/>
                  <w:sz w:val="20"/>
                  <w:szCs w:val="20"/>
                </w:rPr>
                <w:delText xml:space="preserve">                                         </w:delText>
              </w:r>
            </w:del>
            <w:r>
              <w:rPr>
                <w:rFonts w:ascii="Calibri" w:hAnsi="Calibri"/>
                <w:sz w:val="20"/>
                <w:szCs w:val="20"/>
              </w:rPr>
              <w:t xml:space="preserve">3,001 </w:t>
            </w:r>
          </w:p>
        </w:tc>
      </w:tr>
      <w:tr w:rsidR="00CF5879" w14:paraId="644602E1" w14:textId="77777777" w:rsidTr="003E361B">
        <w:tblPrEx>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PrExChange w:id="4458" w:author="Doug Gross" w:date="2018-05-10T21:32:00Z">
            <w:tblPrEx>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PrEx>
          </w:tblPrExChange>
        </w:tblPrEx>
        <w:trPr>
          <w:trHeight w:val="20"/>
          <w:trPrChange w:id="4459" w:author="Doug Gross" w:date="2018-05-10T21:32:00Z">
            <w:trPr>
              <w:gridBefore w:val="1"/>
              <w:trHeight w:val="530"/>
            </w:trPr>
          </w:trPrChange>
        </w:trPr>
        <w:tc>
          <w:tcPr>
            <w:tcW w:w="58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460" w:author="Doug Gross" w:date="2018-05-10T21:32:00Z">
              <w:tcPr>
                <w:tcW w:w="584"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244DACE1" w14:textId="77777777" w:rsidR="00CF5879" w:rsidRDefault="0081616C">
            <w:pPr>
              <w:pStyle w:val="Body"/>
              <w:pPrChange w:id="4461" w:author="Doug Gross" w:date="2018-05-10T21:31:00Z">
                <w:pPr>
                  <w:pStyle w:val="Body"/>
                  <w:jc w:val="right"/>
                </w:pPr>
              </w:pPrChange>
            </w:pPr>
            <w:r>
              <w:rPr>
                <w:rFonts w:ascii="Calibri" w:hAnsi="Calibri"/>
                <w:b/>
                <w:bCs/>
                <w:sz w:val="20"/>
                <w:szCs w:val="20"/>
              </w:rPr>
              <w:t>YTD Total</w:t>
            </w:r>
          </w:p>
        </w:tc>
        <w:tc>
          <w:tcPr>
            <w:tcW w:w="14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462" w:author="Doug Gross" w:date="2018-05-10T21:32:00Z">
              <w:tcPr>
                <w:tcW w:w="1471"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52EDFC1F" w14:textId="77777777" w:rsidR="00CF5879" w:rsidRDefault="0081616C">
            <w:pPr>
              <w:pStyle w:val="Body"/>
            </w:pPr>
            <w:del w:id="4463" w:author="Doug Gross" w:date="2018-05-10T21:31:00Z">
              <w:r w:rsidDel="003E361B">
                <w:rPr>
                  <w:rFonts w:ascii="Calibri" w:hAnsi="Calibri"/>
                  <w:b/>
                  <w:bCs/>
                  <w:sz w:val="20"/>
                  <w:szCs w:val="20"/>
                </w:rPr>
                <w:delText xml:space="preserve">                                        </w:delText>
              </w:r>
            </w:del>
            <w:r>
              <w:rPr>
                <w:rFonts w:ascii="Calibri" w:hAnsi="Calibri"/>
                <w:b/>
                <w:bCs/>
                <w:sz w:val="20"/>
                <w:szCs w:val="20"/>
              </w:rPr>
              <w:t xml:space="preserve">3,225,000 </w:t>
            </w:r>
          </w:p>
        </w:tc>
        <w:tc>
          <w:tcPr>
            <w:tcW w:w="126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464" w:author="Doug Gross" w:date="2018-05-10T21:32:00Z">
              <w:tcPr>
                <w:tcW w:w="1268"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0EEE0D94" w14:textId="77777777" w:rsidR="00CF5879" w:rsidRDefault="00CF5879"/>
        </w:tc>
        <w:tc>
          <w:tcPr>
            <w:tcW w:w="114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465" w:author="Doug Gross" w:date="2018-05-10T21:32:00Z">
              <w:tcPr>
                <w:tcW w:w="1140"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5D8B91D9" w14:textId="77777777" w:rsidR="00CF5879" w:rsidRDefault="00CF5879"/>
        </w:tc>
        <w:tc>
          <w:tcPr>
            <w:tcW w:w="11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466" w:author="Doug Gross" w:date="2018-05-10T21:32:00Z">
              <w:tcPr>
                <w:tcW w:w="1175"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4E671CAE" w14:textId="77777777" w:rsidR="00CF5879" w:rsidRDefault="0081616C">
            <w:pPr>
              <w:pStyle w:val="Body"/>
            </w:pPr>
            <w:del w:id="4467" w:author="Doug Gross" w:date="2018-05-10T21:31:00Z">
              <w:r w:rsidDel="003E361B">
                <w:rPr>
                  <w:rFonts w:ascii="Calibri" w:hAnsi="Calibri"/>
                  <w:b/>
                  <w:bCs/>
                  <w:sz w:val="20"/>
                  <w:szCs w:val="20"/>
                </w:rPr>
                <w:delText xml:space="preserve">                              </w:delText>
              </w:r>
            </w:del>
            <w:r>
              <w:rPr>
                <w:rFonts w:ascii="Calibri" w:hAnsi="Calibri"/>
                <w:b/>
                <w:bCs/>
                <w:sz w:val="20"/>
                <w:szCs w:val="20"/>
              </w:rPr>
              <w:t xml:space="preserve">323,000 </w:t>
            </w:r>
          </w:p>
        </w:tc>
        <w:tc>
          <w:tcPr>
            <w:tcW w:w="119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468" w:author="Doug Gross" w:date="2018-05-10T21:32:00Z">
              <w:tcPr>
                <w:tcW w:w="1195"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64C419CC" w14:textId="77777777" w:rsidR="00CF5879" w:rsidRDefault="0081616C">
            <w:pPr>
              <w:pStyle w:val="Body"/>
            </w:pPr>
            <w:del w:id="4469" w:author="Doug Gross" w:date="2018-05-10T21:31:00Z">
              <w:r w:rsidDel="003E361B">
                <w:rPr>
                  <w:rFonts w:ascii="Calibri" w:hAnsi="Calibri"/>
                  <w:b/>
                  <w:bCs/>
                  <w:sz w:val="20"/>
                  <w:szCs w:val="20"/>
                </w:rPr>
                <w:delText xml:space="preserve">                                  </w:delText>
              </w:r>
            </w:del>
            <w:r>
              <w:rPr>
                <w:rFonts w:ascii="Calibri" w:hAnsi="Calibri"/>
                <w:b/>
                <w:bCs/>
                <w:sz w:val="20"/>
                <w:szCs w:val="20"/>
              </w:rPr>
              <w:t xml:space="preserve">81,250 </w:t>
            </w:r>
          </w:p>
        </w:tc>
        <w:tc>
          <w:tcPr>
            <w:tcW w:w="120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470" w:author="Doug Gross" w:date="2018-05-10T21:32:00Z">
              <w:tcPr>
                <w:tcW w:w="1209"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521E981A" w14:textId="77777777" w:rsidR="00CF5879" w:rsidRDefault="0081616C">
            <w:pPr>
              <w:pStyle w:val="Body"/>
            </w:pPr>
            <w:del w:id="4471" w:author="Doug Gross" w:date="2018-05-10T21:31:00Z">
              <w:r w:rsidDel="003E361B">
                <w:rPr>
                  <w:rFonts w:ascii="Calibri" w:hAnsi="Calibri"/>
                  <w:b/>
                  <w:bCs/>
                  <w:sz w:val="20"/>
                  <w:szCs w:val="20"/>
                </w:rPr>
                <w:delText xml:space="preserve">                                  </w:delText>
              </w:r>
            </w:del>
            <w:r>
              <w:rPr>
                <w:rFonts w:ascii="Calibri" w:hAnsi="Calibri"/>
                <w:b/>
                <w:bCs/>
                <w:sz w:val="20"/>
                <w:szCs w:val="20"/>
              </w:rPr>
              <w:t xml:space="preserve">19,550 </w:t>
            </w:r>
          </w:p>
        </w:tc>
        <w:tc>
          <w:tcPr>
            <w:tcW w:w="130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472" w:author="Doug Gross" w:date="2018-05-10T21:32:00Z">
              <w:tcPr>
                <w:tcW w:w="1308"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7ABDF3FC" w14:textId="77777777" w:rsidR="00CF5879" w:rsidRDefault="0081616C">
            <w:pPr>
              <w:pStyle w:val="Body"/>
            </w:pPr>
            <w:del w:id="4473" w:author="Doug Gross" w:date="2018-05-10T21:32:00Z">
              <w:r w:rsidDel="003E361B">
                <w:rPr>
                  <w:rFonts w:ascii="Calibri" w:hAnsi="Calibri"/>
                  <w:b/>
                  <w:bCs/>
                  <w:sz w:val="20"/>
                  <w:szCs w:val="20"/>
                </w:rPr>
                <w:delText xml:space="preserve">                                         </w:delText>
              </w:r>
            </w:del>
            <w:r>
              <w:rPr>
                <w:rFonts w:ascii="Calibri" w:hAnsi="Calibri"/>
                <w:b/>
                <w:bCs/>
                <w:sz w:val="20"/>
                <w:szCs w:val="20"/>
              </w:rPr>
              <w:t xml:space="preserve">4,735 </w:t>
            </w:r>
          </w:p>
        </w:tc>
      </w:tr>
      <w:tr w:rsidR="00CF5879" w:rsidDel="003E361B" w14:paraId="72B00269" w14:textId="6433EBB9">
        <w:trPr>
          <w:trHeight w:val="270"/>
          <w:del w:id="4474" w:author="Doug Gross" w:date="2018-05-10T21:32:00Z"/>
        </w:trPr>
        <w:tc>
          <w:tcPr>
            <w:tcW w:w="58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6CE96726" w14:textId="5DAD19C0" w:rsidR="00CF5879" w:rsidDel="003E361B" w:rsidRDefault="00CF5879">
            <w:pPr>
              <w:rPr>
                <w:del w:id="4475" w:author="Doug Gross" w:date="2018-05-10T21:32:00Z"/>
              </w:rPr>
            </w:pPr>
          </w:p>
        </w:tc>
        <w:tc>
          <w:tcPr>
            <w:tcW w:w="14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51270ED8" w14:textId="54C1D0E9" w:rsidR="00CF5879" w:rsidDel="003E361B" w:rsidRDefault="00CF5879">
            <w:pPr>
              <w:rPr>
                <w:del w:id="4476" w:author="Doug Gross" w:date="2018-05-10T21:32:00Z"/>
              </w:rPr>
            </w:pPr>
          </w:p>
        </w:tc>
        <w:tc>
          <w:tcPr>
            <w:tcW w:w="126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62715FFD" w14:textId="2A7865A5" w:rsidR="00CF5879" w:rsidDel="003E361B" w:rsidRDefault="00CF5879">
            <w:pPr>
              <w:rPr>
                <w:del w:id="4477" w:author="Doug Gross" w:date="2018-05-10T21:32:00Z"/>
              </w:rPr>
            </w:pPr>
          </w:p>
        </w:tc>
        <w:tc>
          <w:tcPr>
            <w:tcW w:w="114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327C5FDA" w14:textId="67E02D1A" w:rsidR="00CF5879" w:rsidDel="003E361B" w:rsidRDefault="00CF5879">
            <w:pPr>
              <w:rPr>
                <w:del w:id="4478" w:author="Doug Gross" w:date="2018-05-10T21:32:00Z"/>
              </w:rPr>
            </w:pPr>
          </w:p>
        </w:tc>
        <w:tc>
          <w:tcPr>
            <w:tcW w:w="11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6875FA18" w14:textId="1E2F2733" w:rsidR="00CF5879" w:rsidDel="003E361B" w:rsidRDefault="00CF5879">
            <w:pPr>
              <w:rPr>
                <w:del w:id="4479" w:author="Doug Gross" w:date="2018-05-10T21:32:00Z"/>
              </w:rPr>
            </w:pPr>
          </w:p>
        </w:tc>
        <w:tc>
          <w:tcPr>
            <w:tcW w:w="119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11086B00" w14:textId="11FF8075" w:rsidR="00CF5879" w:rsidDel="003E361B" w:rsidRDefault="00CF5879">
            <w:pPr>
              <w:rPr>
                <w:del w:id="4480" w:author="Doug Gross" w:date="2018-05-10T21:32:00Z"/>
              </w:rPr>
            </w:pPr>
          </w:p>
        </w:tc>
        <w:tc>
          <w:tcPr>
            <w:tcW w:w="120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0AFD9148" w14:textId="11EFD36F" w:rsidR="00CF5879" w:rsidDel="003E361B" w:rsidRDefault="00CF5879">
            <w:pPr>
              <w:rPr>
                <w:del w:id="4481" w:author="Doug Gross" w:date="2018-05-10T21:32:00Z"/>
              </w:rPr>
            </w:pPr>
          </w:p>
        </w:tc>
        <w:tc>
          <w:tcPr>
            <w:tcW w:w="130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3CBB2610" w14:textId="388F1561" w:rsidR="00CF5879" w:rsidDel="003E361B" w:rsidRDefault="00CF5879">
            <w:pPr>
              <w:rPr>
                <w:del w:id="4482" w:author="Doug Gross" w:date="2018-05-10T21:32:00Z"/>
              </w:rPr>
            </w:pPr>
          </w:p>
        </w:tc>
      </w:tr>
      <w:tr w:rsidR="00CF5879" w14:paraId="35D917A6" w14:textId="77777777">
        <w:trPr>
          <w:trHeight w:val="222"/>
        </w:trPr>
        <w:tc>
          <w:tcPr>
            <w:tcW w:w="58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655964BD" w14:textId="77777777" w:rsidR="00CF5879" w:rsidRDefault="00CF5879"/>
        </w:tc>
        <w:tc>
          <w:tcPr>
            <w:tcW w:w="14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317A8466" w14:textId="77777777" w:rsidR="00CF5879" w:rsidRDefault="00CF5879"/>
        </w:tc>
        <w:tc>
          <w:tcPr>
            <w:tcW w:w="126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4435F972" w14:textId="77777777" w:rsidR="00CF5879" w:rsidRDefault="00CF5879"/>
        </w:tc>
        <w:tc>
          <w:tcPr>
            <w:tcW w:w="114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65AF73B0" w14:textId="77777777" w:rsidR="00CF5879" w:rsidRDefault="00CF5879"/>
        </w:tc>
        <w:tc>
          <w:tcPr>
            <w:tcW w:w="11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16F608A6" w14:textId="77777777" w:rsidR="00CF5879" w:rsidRDefault="00CF5879"/>
        </w:tc>
        <w:tc>
          <w:tcPr>
            <w:tcW w:w="119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77B67662" w14:textId="77777777" w:rsidR="00CF5879" w:rsidRDefault="00CF5879"/>
        </w:tc>
        <w:tc>
          <w:tcPr>
            <w:tcW w:w="120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2DE882A4" w14:textId="77777777" w:rsidR="00CF5879" w:rsidRDefault="00CF5879"/>
        </w:tc>
        <w:tc>
          <w:tcPr>
            <w:tcW w:w="130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4BE89CED" w14:textId="77777777" w:rsidR="00CF5879" w:rsidRDefault="00CF5879"/>
        </w:tc>
      </w:tr>
      <w:tr w:rsidR="00CF5879" w14:paraId="4A6DD9DD" w14:textId="77777777" w:rsidTr="003E361B">
        <w:tblPrEx>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PrExChange w:id="4483" w:author="Doug Gross" w:date="2018-05-10T21:37:00Z">
            <w:tblPrEx>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PrEx>
          </w:tblPrExChange>
        </w:tblPrEx>
        <w:trPr>
          <w:trHeight w:val="351"/>
          <w:trPrChange w:id="4484" w:author="Doug Gross" w:date="2018-05-10T21:37:00Z">
            <w:trPr>
              <w:gridBefore w:val="1"/>
              <w:trHeight w:val="530"/>
            </w:trPr>
          </w:trPrChange>
        </w:trPr>
        <w:tc>
          <w:tcPr>
            <w:tcW w:w="58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485" w:author="Doug Gross" w:date="2018-05-10T21:37:00Z">
              <w:tcPr>
                <w:tcW w:w="584"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646D1631" w14:textId="77777777" w:rsidR="00CF5879" w:rsidRPr="003E361B" w:rsidRDefault="0081616C">
            <w:pPr>
              <w:pStyle w:val="Body"/>
              <w:rPr>
                <w:b/>
                <w:rPrChange w:id="4486" w:author="Doug Gross" w:date="2018-05-10T21:32:00Z">
                  <w:rPr/>
                </w:rPrChange>
              </w:rPr>
            </w:pPr>
            <w:r w:rsidRPr="003E361B">
              <w:rPr>
                <w:rFonts w:ascii="Calibri" w:hAnsi="Calibri"/>
                <w:b/>
                <w:sz w:val="20"/>
                <w:szCs w:val="20"/>
                <w:rPrChange w:id="4487" w:author="Doug Gross" w:date="2018-05-10T21:32:00Z">
                  <w:rPr>
                    <w:rFonts w:ascii="Calibri" w:hAnsi="Calibri"/>
                    <w:sz w:val="20"/>
                    <w:szCs w:val="20"/>
                  </w:rPr>
                </w:rPrChange>
              </w:rPr>
              <w:t>Year</w:t>
            </w:r>
          </w:p>
        </w:tc>
        <w:tc>
          <w:tcPr>
            <w:tcW w:w="14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488" w:author="Doug Gross" w:date="2018-05-10T21:37:00Z">
              <w:tcPr>
                <w:tcW w:w="1471"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47F93C4D" w14:textId="77777777" w:rsidR="00CF5879" w:rsidRPr="003E361B" w:rsidRDefault="0081616C">
            <w:pPr>
              <w:pStyle w:val="Body"/>
              <w:rPr>
                <w:b/>
                <w:rPrChange w:id="4489" w:author="Doug Gross" w:date="2018-05-10T21:32:00Z">
                  <w:rPr/>
                </w:rPrChange>
              </w:rPr>
            </w:pPr>
            <w:r w:rsidRPr="003E361B">
              <w:rPr>
                <w:rFonts w:ascii="Calibri" w:hAnsi="Calibri"/>
                <w:b/>
                <w:sz w:val="20"/>
                <w:szCs w:val="20"/>
                <w:rPrChange w:id="4490" w:author="Doug Gross" w:date="2018-05-10T21:32:00Z">
                  <w:rPr>
                    <w:rFonts w:ascii="Calibri" w:hAnsi="Calibri"/>
                    <w:sz w:val="20"/>
                    <w:szCs w:val="20"/>
                  </w:rPr>
                </w:rPrChange>
              </w:rPr>
              <w:t xml:space="preserve"> # of Leads or Impressions </w:t>
            </w:r>
          </w:p>
        </w:tc>
        <w:tc>
          <w:tcPr>
            <w:tcW w:w="126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491" w:author="Doug Gross" w:date="2018-05-10T21:37:00Z">
              <w:tcPr>
                <w:tcW w:w="1268"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3F8B4265" w14:textId="77777777" w:rsidR="00CF5879" w:rsidRPr="003E361B" w:rsidRDefault="0081616C">
            <w:pPr>
              <w:pStyle w:val="Body"/>
              <w:rPr>
                <w:b/>
                <w:rPrChange w:id="4492" w:author="Doug Gross" w:date="2018-05-10T21:32:00Z">
                  <w:rPr/>
                </w:rPrChange>
              </w:rPr>
            </w:pPr>
            <w:del w:id="4493" w:author="Doug Gross" w:date="2018-05-10T21:33:00Z">
              <w:r w:rsidRPr="003E361B" w:rsidDel="003E361B">
                <w:rPr>
                  <w:rFonts w:ascii="Calibri" w:hAnsi="Calibri"/>
                  <w:b/>
                  <w:sz w:val="20"/>
                  <w:szCs w:val="20"/>
                  <w:rPrChange w:id="4494" w:author="Doug Gross" w:date="2018-05-10T21:32:00Z">
                    <w:rPr>
                      <w:rFonts w:ascii="Calibri" w:hAnsi="Calibri"/>
                      <w:sz w:val="20"/>
                      <w:szCs w:val="20"/>
                    </w:rPr>
                  </w:rPrChange>
                </w:rPr>
                <w:delText xml:space="preserve"> </w:delText>
              </w:r>
            </w:del>
            <w:r w:rsidRPr="003E361B">
              <w:rPr>
                <w:rFonts w:ascii="Calibri" w:hAnsi="Calibri"/>
                <w:b/>
                <w:sz w:val="20"/>
                <w:szCs w:val="20"/>
                <w:rPrChange w:id="4495" w:author="Doug Gross" w:date="2018-05-10T21:32:00Z">
                  <w:rPr>
                    <w:rFonts w:ascii="Calibri" w:hAnsi="Calibri"/>
                    <w:sz w:val="20"/>
                    <w:szCs w:val="20"/>
                  </w:rPr>
                </w:rPrChange>
              </w:rPr>
              <w:t xml:space="preserve">Source </w:t>
            </w:r>
          </w:p>
        </w:tc>
        <w:tc>
          <w:tcPr>
            <w:tcW w:w="114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496" w:author="Doug Gross" w:date="2018-05-10T21:37:00Z">
              <w:tcPr>
                <w:tcW w:w="1140"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5C7EF029" w14:textId="77777777" w:rsidR="00CF5879" w:rsidRPr="003E361B" w:rsidRDefault="0081616C">
            <w:pPr>
              <w:pStyle w:val="Body"/>
              <w:rPr>
                <w:b/>
                <w:rPrChange w:id="4497" w:author="Doug Gross" w:date="2018-05-10T21:32:00Z">
                  <w:rPr/>
                </w:rPrChange>
              </w:rPr>
            </w:pPr>
            <w:del w:id="4498" w:author="Doug Gross" w:date="2018-05-10T21:33:00Z">
              <w:r w:rsidRPr="003E361B" w:rsidDel="003E361B">
                <w:rPr>
                  <w:rFonts w:ascii="Calibri" w:hAnsi="Calibri"/>
                  <w:b/>
                  <w:sz w:val="20"/>
                  <w:szCs w:val="20"/>
                  <w:rPrChange w:id="4499" w:author="Doug Gross" w:date="2018-05-10T21:32:00Z">
                    <w:rPr>
                      <w:rFonts w:ascii="Calibri" w:hAnsi="Calibri"/>
                      <w:sz w:val="20"/>
                      <w:szCs w:val="20"/>
                    </w:rPr>
                  </w:rPrChange>
                </w:rPr>
                <w:delText xml:space="preserve"> </w:delText>
              </w:r>
            </w:del>
            <w:r w:rsidRPr="003E361B">
              <w:rPr>
                <w:rFonts w:ascii="Calibri" w:hAnsi="Calibri"/>
                <w:b/>
                <w:sz w:val="20"/>
                <w:szCs w:val="20"/>
                <w:rPrChange w:id="4500" w:author="Doug Gross" w:date="2018-05-10T21:32:00Z">
                  <w:rPr>
                    <w:rFonts w:ascii="Calibri" w:hAnsi="Calibri"/>
                    <w:sz w:val="20"/>
                    <w:szCs w:val="20"/>
                  </w:rPr>
                </w:rPrChange>
              </w:rPr>
              <w:t xml:space="preserve">Campaign  </w:t>
            </w:r>
          </w:p>
        </w:tc>
        <w:tc>
          <w:tcPr>
            <w:tcW w:w="11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501" w:author="Doug Gross" w:date="2018-05-10T21:37:00Z">
              <w:tcPr>
                <w:tcW w:w="1175"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0CD03C13" w14:textId="77777777" w:rsidR="00CF5879" w:rsidRPr="003E361B" w:rsidRDefault="0081616C">
            <w:pPr>
              <w:pStyle w:val="Body"/>
              <w:rPr>
                <w:b/>
                <w:rPrChange w:id="4502" w:author="Doug Gross" w:date="2018-05-10T21:32:00Z">
                  <w:rPr/>
                </w:rPrChange>
              </w:rPr>
            </w:pPr>
            <w:del w:id="4503" w:author="Doug Gross" w:date="2018-05-10T21:33:00Z">
              <w:r w:rsidRPr="003E361B" w:rsidDel="003E361B">
                <w:rPr>
                  <w:rFonts w:ascii="Calibri" w:hAnsi="Calibri"/>
                  <w:b/>
                  <w:sz w:val="20"/>
                  <w:szCs w:val="20"/>
                  <w:rPrChange w:id="4504" w:author="Doug Gross" w:date="2018-05-10T21:32:00Z">
                    <w:rPr>
                      <w:rFonts w:ascii="Calibri" w:hAnsi="Calibri"/>
                      <w:sz w:val="20"/>
                      <w:szCs w:val="20"/>
                    </w:rPr>
                  </w:rPrChange>
                </w:rPr>
                <w:delText xml:space="preserve"> </w:delText>
              </w:r>
            </w:del>
            <w:r w:rsidRPr="003E361B">
              <w:rPr>
                <w:rFonts w:ascii="Calibri" w:hAnsi="Calibri"/>
                <w:b/>
                <w:sz w:val="20"/>
                <w:szCs w:val="20"/>
                <w:rPrChange w:id="4505" w:author="Doug Gross" w:date="2018-05-10T21:32:00Z">
                  <w:rPr>
                    <w:rFonts w:ascii="Calibri" w:hAnsi="Calibri"/>
                    <w:sz w:val="20"/>
                    <w:szCs w:val="20"/>
                  </w:rPr>
                </w:rPrChange>
              </w:rPr>
              <w:t xml:space="preserve"># of Click Thru Rate </w:t>
            </w:r>
          </w:p>
        </w:tc>
        <w:tc>
          <w:tcPr>
            <w:tcW w:w="119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506" w:author="Doug Gross" w:date="2018-05-10T21:37:00Z">
              <w:tcPr>
                <w:tcW w:w="1195"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2B9D5CF3" w14:textId="77777777" w:rsidR="00CF5879" w:rsidRPr="003E361B" w:rsidRDefault="0081616C">
            <w:pPr>
              <w:pStyle w:val="Body"/>
              <w:rPr>
                <w:b/>
                <w:rPrChange w:id="4507" w:author="Doug Gross" w:date="2018-05-10T21:32:00Z">
                  <w:rPr/>
                </w:rPrChange>
              </w:rPr>
            </w:pPr>
            <w:del w:id="4508" w:author="Doug Gross" w:date="2018-05-10T21:33:00Z">
              <w:r w:rsidRPr="003E361B" w:rsidDel="003E361B">
                <w:rPr>
                  <w:rFonts w:ascii="Calibri" w:hAnsi="Calibri"/>
                  <w:b/>
                  <w:sz w:val="20"/>
                  <w:szCs w:val="20"/>
                  <w:rPrChange w:id="4509" w:author="Doug Gross" w:date="2018-05-10T21:32:00Z">
                    <w:rPr>
                      <w:rFonts w:ascii="Calibri" w:hAnsi="Calibri"/>
                      <w:sz w:val="20"/>
                      <w:szCs w:val="20"/>
                    </w:rPr>
                  </w:rPrChange>
                </w:rPr>
                <w:delText xml:space="preserve"> </w:delText>
              </w:r>
            </w:del>
            <w:r w:rsidRPr="003E361B">
              <w:rPr>
                <w:rFonts w:ascii="Calibri" w:hAnsi="Calibri"/>
                <w:b/>
                <w:sz w:val="20"/>
                <w:szCs w:val="20"/>
                <w:rPrChange w:id="4510" w:author="Doug Gross" w:date="2018-05-10T21:32:00Z">
                  <w:rPr>
                    <w:rFonts w:ascii="Calibri" w:hAnsi="Calibri"/>
                    <w:sz w:val="20"/>
                    <w:szCs w:val="20"/>
                  </w:rPr>
                </w:rPrChange>
              </w:rPr>
              <w:t xml:space="preserve"># of App Downloads </w:t>
            </w:r>
          </w:p>
        </w:tc>
        <w:tc>
          <w:tcPr>
            <w:tcW w:w="120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511" w:author="Doug Gross" w:date="2018-05-10T21:37:00Z">
              <w:tcPr>
                <w:tcW w:w="1209"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4F03AB05" w14:textId="77777777" w:rsidR="00CF5879" w:rsidRPr="003E361B" w:rsidRDefault="0081616C">
            <w:pPr>
              <w:pStyle w:val="Body"/>
              <w:rPr>
                <w:b/>
                <w:rPrChange w:id="4512" w:author="Doug Gross" w:date="2018-05-10T21:32:00Z">
                  <w:rPr/>
                </w:rPrChange>
              </w:rPr>
            </w:pPr>
            <w:del w:id="4513" w:author="Doug Gross" w:date="2018-05-10T21:33:00Z">
              <w:r w:rsidRPr="003E361B" w:rsidDel="003E361B">
                <w:rPr>
                  <w:rFonts w:ascii="Calibri" w:hAnsi="Calibri"/>
                  <w:b/>
                  <w:sz w:val="20"/>
                  <w:szCs w:val="20"/>
                  <w:rPrChange w:id="4514" w:author="Doug Gross" w:date="2018-05-10T21:32:00Z">
                    <w:rPr>
                      <w:rFonts w:ascii="Calibri" w:hAnsi="Calibri"/>
                      <w:sz w:val="20"/>
                      <w:szCs w:val="20"/>
                    </w:rPr>
                  </w:rPrChange>
                </w:rPr>
                <w:delText xml:space="preserve"> </w:delText>
              </w:r>
            </w:del>
            <w:r w:rsidRPr="003E361B">
              <w:rPr>
                <w:rFonts w:ascii="Calibri" w:hAnsi="Calibri"/>
                <w:b/>
                <w:sz w:val="20"/>
                <w:szCs w:val="20"/>
                <w:rPrChange w:id="4515" w:author="Doug Gross" w:date="2018-05-10T21:32:00Z">
                  <w:rPr>
                    <w:rFonts w:ascii="Calibri" w:hAnsi="Calibri"/>
                    <w:sz w:val="20"/>
                    <w:szCs w:val="20"/>
                  </w:rPr>
                </w:rPrChange>
              </w:rPr>
              <w:t xml:space="preserve"># of Profiles Created </w:t>
            </w:r>
          </w:p>
        </w:tc>
        <w:tc>
          <w:tcPr>
            <w:tcW w:w="130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516" w:author="Doug Gross" w:date="2018-05-10T21:37:00Z">
              <w:tcPr>
                <w:tcW w:w="1308"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5AC4C95D" w14:textId="77777777" w:rsidR="00CF5879" w:rsidRPr="003E361B" w:rsidRDefault="0081616C">
            <w:pPr>
              <w:pStyle w:val="Body"/>
              <w:rPr>
                <w:b/>
                <w:rPrChange w:id="4517" w:author="Doug Gross" w:date="2018-05-10T21:32:00Z">
                  <w:rPr/>
                </w:rPrChange>
              </w:rPr>
            </w:pPr>
            <w:del w:id="4518" w:author="Doug Gross" w:date="2018-05-10T21:33:00Z">
              <w:r w:rsidRPr="003E361B" w:rsidDel="003E361B">
                <w:rPr>
                  <w:rFonts w:ascii="Calibri" w:hAnsi="Calibri"/>
                  <w:b/>
                  <w:sz w:val="20"/>
                  <w:szCs w:val="20"/>
                  <w:rPrChange w:id="4519" w:author="Doug Gross" w:date="2018-05-10T21:32:00Z">
                    <w:rPr>
                      <w:rFonts w:ascii="Calibri" w:hAnsi="Calibri"/>
                      <w:sz w:val="20"/>
                      <w:szCs w:val="20"/>
                    </w:rPr>
                  </w:rPrChange>
                </w:rPr>
                <w:delText xml:space="preserve"> </w:delText>
              </w:r>
            </w:del>
            <w:r w:rsidRPr="003E361B">
              <w:rPr>
                <w:rFonts w:ascii="Calibri" w:hAnsi="Calibri"/>
                <w:b/>
                <w:sz w:val="20"/>
                <w:szCs w:val="20"/>
                <w:rPrChange w:id="4520" w:author="Doug Gross" w:date="2018-05-10T21:32:00Z">
                  <w:rPr>
                    <w:rFonts w:ascii="Calibri" w:hAnsi="Calibri"/>
                    <w:sz w:val="20"/>
                    <w:szCs w:val="20"/>
                  </w:rPr>
                </w:rPrChange>
              </w:rPr>
              <w:t xml:space="preserve"># of Active Drivers </w:t>
            </w:r>
          </w:p>
        </w:tc>
      </w:tr>
      <w:tr w:rsidR="00CF5879" w14:paraId="2F29C845" w14:textId="77777777" w:rsidTr="003E361B">
        <w:tblPrEx>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PrExChange w:id="4521" w:author="Doug Gross" w:date="2018-05-10T21:37:00Z">
            <w:tblPrEx>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PrEx>
          </w:tblPrExChange>
        </w:tblPrEx>
        <w:trPr>
          <w:trHeight w:val="20"/>
          <w:trPrChange w:id="4522" w:author="Doug Gross" w:date="2018-05-10T21:37:00Z">
            <w:trPr>
              <w:gridBefore w:val="1"/>
              <w:trHeight w:val="530"/>
            </w:trPr>
          </w:trPrChange>
        </w:trPr>
        <w:tc>
          <w:tcPr>
            <w:tcW w:w="58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523" w:author="Doug Gross" w:date="2018-05-10T21:37:00Z">
              <w:tcPr>
                <w:tcW w:w="584"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734BCE65" w14:textId="77777777" w:rsidR="00CF5879" w:rsidRDefault="0081616C">
            <w:pPr>
              <w:pStyle w:val="Body"/>
              <w:jc w:val="right"/>
            </w:pPr>
            <w:r>
              <w:rPr>
                <w:rFonts w:ascii="Calibri" w:hAnsi="Calibri"/>
                <w:sz w:val="20"/>
                <w:szCs w:val="20"/>
              </w:rPr>
              <w:t>2021</w:t>
            </w:r>
          </w:p>
        </w:tc>
        <w:tc>
          <w:tcPr>
            <w:tcW w:w="14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524" w:author="Doug Gross" w:date="2018-05-10T21:37:00Z">
              <w:tcPr>
                <w:tcW w:w="1471"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3E39F419" w14:textId="77777777" w:rsidR="00CF5879" w:rsidRDefault="0081616C">
            <w:pPr>
              <w:pStyle w:val="Body"/>
            </w:pPr>
            <w:del w:id="4525" w:author="Doug Gross" w:date="2018-05-10T21:33:00Z">
              <w:r w:rsidDel="003E361B">
                <w:rPr>
                  <w:rFonts w:ascii="Calibri" w:hAnsi="Calibri"/>
                  <w:sz w:val="20"/>
                  <w:szCs w:val="20"/>
                </w:rPr>
                <w:delText xml:space="preserve">                                        </w:delText>
              </w:r>
            </w:del>
            <w:r>
              <w:rPr>
                <w:rFonts w:ascii="Calibri" w:hAnsi="Calibri"/>
                <w:sz w:val="20"/>
                <w:szCs w:val="20"/>
              </w:rPr>
              <w:t xml:space="preserve">2,000,000 </w:t>
            </w:r>
          </w:p>
        </w:tc>
        <w:tc>
          <w:tcPr>
            <w:tcW w:w="126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526" w:author="Doug Gross" w:date="2018-05-10T21:37:00Z">
              <w:tcPr>
                <w:tcW w:w="1268"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50564337" w14:textId="77777777" w:rsidR="00CF5879" w:rsidRDefault="0081616C">
            <w:pPr>
              <w:pStyle w:val="Body"/>
            </w:pPr>
            <w:del w:id="4527" w:author="Doug Gross" w:date="2018-05-10T21:34:00Z">
              <w:r w:rsidDel="003E361B">
                <w:rPr>
                  <w:rFonts w:ascii="Calibri" w:hAnsi="Calibri"/>
                  <w:sz w:val="20"/>
                  <w:szCs w:val="20"/>
                </w:rPr>
                <w:delText xml:space="preserve"> </w:delText>
              </w:r>
            </w:del>
            <w:r>
              <w:rPr>
                <w:rFonts w:ascii="Calibri" w:hAnsi="Calibri"/>
                <w:sz w:val="20"/>
                <w:szCs w:val="20"/>
              </w:rPr>
              <w:t xml:space="preserve">Purchased </w:t>
            </w:r>
          </w:p>
        </w:tc>
        <w:tc>
          <w:tcPr>
            <w:tcW w:w="114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528" w:author="Doug Gross" w:date="2018-05-10T21:37:00Z">
              <w:tcPr>
                <w:tcW w:w="1140"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185D708C" w14:textId="77777777" w:rsidR="00CF5879" w:rsidRDefault="0081616C">
            <w:pPr>
              <w:pStyle w:val="Body"/>
            </w:pPr>
            <w:del w:id="4529" w:author="Doug Gross" w:date="2018-05-10T21:33:00Z">
              <w:r w:rsidDel="003E361B">
                <w:rPr>
                  <w:rFonts w:ascii="Calibri" w:hAnsi="Calibri"/>
                  <w:sz w:val="20"/>
                  <w:szCs w:val="20"/>
                </w:rPr>
                <w:delText xml:space="preserve"> </w:delText>
              </w:r>
            </w:del>
            <w:r>
              <w:rPr>
                <w:rFonts w:ascii="Calibri" w:hAnsi="Calibri"/>
                <w:sz w:val="20"/>
                <w:szCs w:val="20"/>
              </w:rPr>
              <w:t xml:space="preserve">Monthly Newsletter </w:t>
            </w:r>
          </w:p>
        </w:tc>
        <w:tc>
          <w:tcPr>
            <w:tcW w:w="11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530" w:author="Doug Gross" w:date="2018-05-10T21:37:00Z">
              <w:tcPr>
                <w:tcW w:w="1175"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53B35CFC" w14:textId="77777777" w:rsidR="00CF5879" w:rsidRDefault="0081616C">
            <w:pPr>
              <w:pStyle w:val="Body"/>
            </w:pPr>
            <w:del w:id="4531" w:author="Doug Gross" w:date="2018-05-10T21:33:00Z">
              <w:r w:rsidDel="003E361B">
                <w:rPr>
                  <w:rFonts w:ascii="Calibri" w:hAnsi="Calibri"/>
                  <w:sz w:val="20"/>
                  <w:szCs w:val="20"/>
                </w:rPr>
                <w:delText xml:space="preserve">                              </w:delText>
              </w:r>
            </w:del>
            <w:r>
              <w:rPr>
                <w:rFonts w:ascii="Calibri" w:hAnsi="Calibri"/>
                <w:sz w:val="20"/>
                <w:szCs w:val="20"/>
              </w:rPr>
              <w:t xml:space="preserve">300,000 </w:t>
            </w:r>
          </w:p>
        </w:tc>
        <w:tc>
          <w:tcPr>
            <w:tcW w:w="119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532" w:author="Doug Gross" w:date="2018-05-10T21:37:00Z">
              <w:tcPr>
                <w:tcW w:w="1195"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23031D3E" w14:textId="77777777" w:rsidR="00CF5879" w:rsidRDefault="0081616C">
            <w:pPr>
              <w:pStyle w:val="Body"/>
            </w:pPr>
            <w:del w:id="4533" w:author="Doug Gross" w:date="2018-05-10T21:33:00Z">
              <w:r w:rsidDel="003E361B">
                <w:rPr>
                  <w:rFonts w:ascii="Calibri" w:hAnsi="Calibri"/>
                  <w:sz w:val="20"/>
                  <w:szCs w:val="20"/>
                </w:rPr>
                <w:delText xml:space="preserve">                                  </w:delText>
              </w:r>
            </w:del>
            <w:r>
              <w:rPr>
                <w:rFonts w:ascii="Calibri" w:hAnsi="Calibri"/>
                <w:sz w:val="20"/>
                <w:szCs w:val="20"/>
              </w:rPr>
              <w:t xml:space="preserve">75,000 </w:t>
            </w:r>
          </w:p>
        </w:tc>
        <w:tc>
          <w:tcPr>
            <w:tcW w:w="120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534" w:author="Doug Gross" w:date="2018-05-10T21:37:00Z">
              <w:tcPr>
                <w:tcW w:w="1209"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4985AA5D" w14:textId="77777777" w:rsidR="00CF5879" w:rsidRDefault="0081616C">
            <w:pPr>
              <w:pStyle w:val="Body"/>
            </w:pPr>
            <w:del w:id="4535" w:author="Doug Gross" w:date="2018-05-10T21:33:00Z">
              <w:r w:rsidDel="003E361B">
                <w:rPr>
                  <w:rFonts w:ascii="Calibri" w:hAnsi="Calibri"/>
                  <w:sz w:val="20"/>
                  <w:szCs w:val="20"/>
                </w:rPr>
                <w:delText xml:space="preserve">                                  </w:delText>
              </w:r>
            </w:del>
            <w:r>
              <w:rPr>
                <w:rFonts w:ascii="Calibri" w:hAnsi="Calibri"/>
                <w:sz w:val="20"/>
                <w:szCs w:val="20"/>
              </w:rPr>
              <w:t xml:space="preserve">18,750 </w:t>
            </w:r>
          </w:p>
        </w:tc>
        <w:tc>
          <w:tcPr>
            <w:tcW w:w="130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536" w:author="Doug Gross" w:date="2018-05-10T21:37:00Z">
              <w:tcPr>
                <w:tcW w:w="1308"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27E59FA2" w14:textId="77777777" w:rsidR="00CF5879" w:rsidRDefault="0081616C">
            <w:pPr>
              <w:pStyle w:val="Body"/>
            </w:pPr>
            <w:del w:id="4537" w:author="Doug Gross" w:date="2018-05-10T21:33:00Z">
              <w:r w:rsidDel="003E361B">
                <w:rPr>
                  <w:rFonts w:ascii="Calibri" w:hAnsi="Calibri"/>
                  <w:sz w:val="20"/>
                  <w:szCs w:val="20"/>
                </w:rPr>
                <w:delText xml:space="preserve">                                         </w:delText>
              </w:r>
            </w:del>
            <w:r>
              <w:rPr>
                <w:rFonts w:ascii="Calibri" w:hAnsi="Calibri"/>
                <w:sz w:val="20"/>
                <w:szCs w:val="20"/>
              </w:rPr>
              <w:t xml:space="preserve">4,688 </w:t>
            </w:r>
          </w:p>
        </w:tc>
      </w:tr>
      <w:tr w:rsidR="00CF5879" w14:paraId="0A5B472A" w14:textId="77777777" w:rsidTr="003E361B">
        <w:tblPrEx>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PrExChange w:id="4538" w:author="Doug Gross" w:date="2018-05-10T21:37:00Z">
            <w:tblPrEx>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PrEx>
          </w:tblPrExChange>
        </w:tblPrEx>
        <w:trPr>
          <w:trHeight w:val="288"/>
          <w:trPrChange w:id="4539" w:author="Doug Gross" w:date="2018-05-10T21:37:00Z">
            <w:trPr>
              <w:gridBefore w:val="1"/>
              <w:trHeight w:val="790"/>
            </w:trPr>
          </w:trPrChange>
        </w:trPr>
        <w:tc>
          <w:tcPr>
            <w:tcW w:w="58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540" w:author="Doug Gross" w:date="2018-05-10T21:37:00Z">
              <w:tcPr>
                <w:tcW w:w="584"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70F4BE4E" w14:textId="77777777" w:rsidR="00CF5879" w:rsidRDefault="0081616C">
            <w:pPr>
              <w:pStyle w:val="Body"/>
              <w:jc w:val="right"/>
            </w:pPr>
            <w:r>
              <w:rPr>
                <w:rFonts w:ascii="Calibri" w:hAnsi="Calibri"/>
                <w:sz w:val="20"/>
                <w:szCs w:val="20"/>
              </w:rPr>
              <w:t>2021</w:t>
            </w:r>
          </w:p>
        </w:tc>
        <w:tc>
          <w:tcPr>
            <w:tcW w:w="14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541" w:author="Doug Gross" w:date="2018-05-10T21:37:00Z">
              <w:tcPr>
                <w:tcW w:w="1471"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78359BDC" w14:textId="77777777" w:rsidR="00CF5879" w:rsidRDefault="0081616C">
            <w:pPr>
              <w:pStyle w:val="Body"/>
            </w:pPr>
            <w:del w:id="4542" w:author="Doug Gross" w:date="2018-05-10T21:34:00Z">
              <w:r w:rsidDel="003E361B">
                <w:rPr>
                  <w:rFonts w:ascii="Calibri" w:hAnsi="Calibri"/>
                  <w:sz w:val="20"/>
                  <w:szCs w:val="20"/>
                </w:rPr>
                <w:delText xml:space="preserve">                     </w:delText>
              </w:r>
            </w:del>
            <w:del w:id="4543" w:author="Doug Gross" w:date="2018-05-10T21:33:00Z">
              <w:r w:rsidDel="003E361B">
                <w:rPr>
                  <w:rFonts w:ascii="Calibri" w:hAnsi="Calibri"/>
                  <w:sz w:val="20"/>
                  <w:szCs w:val="20"/>
                </w:rPr>
                <w:delText xml:space="preserve">                        </w:delText>
              </w:r>
            </w:del>
            <w:r>
              <w:rPr>
                <w:rFonts w:ascii="Calibri" w:hAnsi="Calibri"/>
                <w:sz w:val="20"/>
                <w:szCs w:val="20"/>
              </w:rPr>
              <w:t xml:space="preserve">750,000 </w:t>
            </w:r>
          </w:p>
        </w:tc>
        <w:tc>
          <w:tcPr>
            <w:tcW w:w="126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544" w:author="Doug Gross" w:date="2018-05-10T21:37:00Z">
              <w:tcPr>
                <w:tcW w:w="1268"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3BA94BEC" w14:textId="77777777" w:rsidR="00CF5879" w:rsidRDefault="0081616C">
            <w:pPr>
              <w:pStyle w:val="Body"/>
            </w:pPr>
            <w:r>
              <w:rPr>
                <w:rFonts w:ascii="Calibri" w:hAnsi="Calibri"/>
                <w:sz w:val="20"/>
                <w:szCs w:val="20"/>
              </w:rPr>
              <w:t xml:space="preserve"> Social Media </w:t>
            </w:r>
          </w:p>
        </w:tc>
        <w:tc>
          <w:tcPr>
            <w:tcW w:w="114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545" w:author="Doug Gross" w:date="2018-05-10T21:37:00Z">
              <w:tcPr>
                <w:tcW w:w="1140"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68D26018" w14:textId="77777777" w:rsidR="00CF5879" w:rsidRDefault="0081616C">
            <w:pPr>
              <w:pStyle w:val="Body"/>
            </w:pPr>
            <w:del w:id="4546" w:author="Doug Gross" w:date="2018-05-10T21:34:00Z">
              <w:r w:rsidDel="003E361B">
                <w:rPr>
                  <w:rFonts w:ascii="Calibri" w:hAnsi="Calibri"/>
                  <w:sz w:val="20"/>
                  <w:szCs w:val="20"/>
                </w:rPr>
                <w:delText xml:space="preserve"> </w:delText>
              </w:r>
            </w:del>
            <w:r>
              <w:rPr>
                <w:rFonts w:ascii="Calibri" w:hAnsi="Calibri"/>
                <w:sz w:val="20"/>
                <w:szCs w:val="20"/>
              </w:rPr>
              <w:t xml:space="preserve">Social Media Campaigns </w:t>
            </w:r>
          </w:p>
        </w:tc>
        <w:tc>
          <w:tcPr>
            <w:tcW w:w="11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547" w:author="Doug Gross" w:date="2018-05-10T21:37:00Z">
              <w:tcPr>
                <w:tcW w:w="1175"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69BD5DDF" w14:textId="77777777" w:rsidR="00CF5879" w:rsidRDefault="0081616C">
            <w:pPr>
              <w:pStyle w:val="Body"/>
            </w:pPr>
            <w:del w:id="4548" w:author="Doug Gross" w:date="2018-05-10T21:34:00Z">
              <w:r w:rsidDel="003E361B">
                <w:rPr>
                  <w:rFonts w:ascii="Calibri" w:hAnsi="Calibri"/>
                  <w:sz w:val="20"/>
                  <w:szCs w:val="20"/>
                </w:rPr>
                <w:delText xml:space="preserve">                              </w:delText>
              </w:r>
            </w:del>
            <w:r>
              <w:rPr>
                <w:rFonts w:ascii="Calibri" w:hAnsi="Calibri"/>
                <w:sz w:val="20"/>
                <w:szCs w:val="20"/>
              </w:rPr>
              <w:t xml:space="preserve">112,500 </w:t>
            </w:r>
          </w:p>
        </w:tc>
        <w:tc>
          <w:tcPr>
            <w:tcW w:w="119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549" w:author="Doug Gross" w:date="2018-05-10T21:37:00Z">
              <w:tcPr>
                <w:tcW w:w="1195"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20C71618" w14:textId="77777777" w:rsidR="00CF5879" w:rsidRDefault="0081616C">
            <w:pPr>
              <w:pStyle w:val="Body"/>
            </w:pPr>
            <w:del w:id="4550" w:author="Doug Gross" w:date="2018-05-10T21:34:00Z">
              <w:r w:rsidDel="003E361B">
                <w:rPr>
                  <w:rFonts w:ascii="Calibri" w:hAnsi="Calibri"/>
                  <w:sz w:val="20"/>
                  <w:szCs w:val="20"/>
                </w:rPr>
                <w:delText xml:space="preserve">                                  </w:delText>
              </w:r>
            </w:del>
            <w:r>
              <w:rPr>
                <w:rFonts w:ascii="Calibri" w:hAnsi="Calibri"/>
                <w:sz w:val="20"/>
                <w:szCs w:val="20"/>
              </w:rPr>
              <w:t xml:space="preserve">28,125 </w:t>
            </w:r>
          </w:p>
        </w:tc>
        <w:tc>
          <w:tcPr>
            <w:tcW w:w="120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551" w:author="Doug Gross" w:date="2018-05-10T21:37:00Z">
              <w:tcPr>
                <w:tcW w:w="1209"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10A767A5" w14:textId="77777777" w:rsidR="00CF5879" w:rsidRDefault="0081616C">
            <w:pPr>
              <w:pStyle w:val="Body"/>
            </w:pPr>
            <w:del w:id="4552" w:author="Doug Gross" w:date="2018-05-10T21:34:00Z">
              <w:r w:rsidDel="003E361B">
                <w:rPr>
                  <w:rFonts w:ascii="Calibri" w:hAnsi="Calibri"/>
                  <w:sz w:val="20"/>
                  <w:szCs w:val="20"/>
                </w:rPr>
                <w:delText xml:space="preserve">                                     </w:delText>
              </w:r>
            </w:del>
            <w:r>
              <w:rPr>
                <w:rFonts w:ascii="Calibri" w:hAnsi="Calibri"/>
                <w:sz w:val="20"/>
                <w:szCs w:val="20"/>
              </w:rPr>
              <w:t xml:space="preserve">7,031 </w:t>
            </w:r>
          </w:p>
        </w:tc>
        <w:tc>
          <w:tcPr>
            <w:tcW w:w="130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553" w:author="Doug Gross" w:date="2018-05-10T21:37:00Z">
              <w:tcPr>
                <w:tcW w:w="1308"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013FDF04" w14:textId="77777777" w:rsidR="00CF5879" w:rsidRDefault="0081616C">
            <w:pPr>
              <w:pStyle w:val="Body"/>
            </w:pPr>
            <w:del w:id="4554" w:author="Doug Gross" w:date="2018-05-10T21:34:00Z">
              <w:r w:rsidDel="003E361B">
                <w:rPr>
                  <w:rFonts w:ascii="Calibri" w:hAnsi="Calibri"/>
                  <w:sz w:val="20"/>
                  <w:szCs w:val="20"/>
                </w:rPr>
                <w:delText xml:space="preserve">                                         </w:delText>
              </w:r>
            </w:del>
            <w:r>
              <w:rPr>
                <w:rFonts w:ascii="Calibri" w:hAnsi="Calibri"/>
                <w:sz w:val="20"/>
                <w:szCs w:val="20"/>
              </w:rPr>
              <w:t xml:space="preserve">1,758 </w:t>
            </w:r>
          </w:p>
        </w:tc>
      </w:tr>
      <w:tr w:rsidR="00CF5879" w14:paraId="6FDFC809" w14:textId="77777777" w:rsidTr="003E361B">
        <w:tblPrEx>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PrExChange w:id="4555" w:author="Doug Gross" w:date="2018-05-10T21:37:00Z">
            <w:tblPrEx>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PrEx>
          </w:tblPrExChange>
        </w:tblPrEx>
        <w:trPr>
          <w:trHeight w:val="20"/>
          <w:trPrChange w:id="4556" w:author="Doug Gross" w:date="2018-05-10T21:37:00Z">
            <w:trPr>
              <w:gridBefore w:val="1"/>
              <w:trHeight w:val="790"/>
            </w:trPr>
          </w:trPrChange>
        </w:trPr>
        <w:tc>
          <w:tcPr>
            <w:tcW w:w="58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557" w:author="Doug Gross" w:date="2018-05-10T21:37:00Z">
              <w:tcPr>
                <w:tcW w:w="584"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6AC5DE43" w14:textId="77777777" w:rsidR="00CF5879" w:rsidRDefault="0081616C">
            <w:pPr>
              <w:pStyle w:val="Body"/>
              <w:jc w:val="right"/>
            </w:pPr>
            <w:r>
              <w:rPr>
                <w:rFonts w:ascii="Calibri" w:hAnsi="Calibri"/>
                <w:sz w:val="20"/>
                <w:szCs w:val="20"/>
              </w:rPr>
              <w:t>2021</w:t>
            </w:r>
          </w:p>
        </w:tc>
        <w:tc>
          <w:tcPr>
            <w:tcW w:w="14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558" w:author="Doug Gross" w:date="2018-05-10T21:37:00Z">
              <w:tcPr>
                <w:tcW w:w="1471"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43ECAB09" w14:textId="77777777" w:rsidR="00CF5879" w:rsidRDefault="0081616C">
            <w:pPr>
              <w:pStyle w:val="Body"/>
            </w:pPr>
            <w:del w:id="4559" w:author="Doug Gross" w:date="2018-05-10T21:34:00Z">
              <w:r w:rsidDel="003E361B">
                <w:rPr>
                  <w:rFonts w:ascii="Calibri" w:hAnsi="Calibri"/>
                  <w:sz w:val="20"/>
                  <w:szCs w:val="20"/>
                </w:rPr>
                <w:delText xml:space="preserve">                                             </w:delText>
              </w:r>
            </w:del>
            <w:r>
              <w:rPr>
                <w:rFonts w:ascii="Calibri" w:hAnsi="Calibri"/>
                <w:sz w:val="20"/>
                <w:szCs w:val="20"/>
              </w:rPr>
              <w:t xml:space="preserve">100,000 </w:t>
            </w:r>
          </w:p>
        </w:tc>
        <w:tc>
          <w:tcPr>
            <w:tcW w:w="126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560" w:author="Doug Gross" w:date="2018-05-10T21:37:00Z">
              <w:tcPr>
                <w:tcW w:w="1268"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696A4FB5" w14:textId="77777777" w:rsidR="00CF5879" w:rsidRDefault="0081616C">
            <w:pPr>
              <w:pStyle w:val="Body"/>
            </w:pPr>
            <w:del w:id="4561" w:author="Doug Gross" w:date="2018-05-10T21:34:00Z">
              <w:r w:rsidDel="003E361B">
                <w:rPr>
                  <w:rFonts w:ascii="Calibri" w:hAnsi="Calibri"/>
                  <w:sz w:val="20"/>
                  <w:szCs w:val="20"/>
                </w:rPr>
                <w:delText xml:space="preserve"> </w:delText>
              </w:r>
            </w:del>
            <w:r>
              <w:rPr>
                <w:rFonts w:ascii="Calibri" w:hAnsi="Calibri"/>
                <w:sz w:val="20"/>
                <w:szCs w:val="20"/>
              </w:rPr>
              <w:t xml:space="preserve">Trade Show Data Collection </w:t>
            </w:r>
          </w:p>
        </w:tc>
        <w:tc>
          <w:tcPr>
            <w:tcW w:w="114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562" w:author="Doug Gross" w:date="2018-05-10T21:37:00Z">
              <w:tcPr>
                <w:tcW w:w="1140"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2E80D1FC" w14:textId="77777777" w:rsidR="00CF5879" w:rsidRDefault="0081616C">
            <w:pPr>
              <w:pStyle w:val="Body"/>
            </w:pPr>
            <w:del w:id="4563" w:author="Doug Gross" w:date="2018-05-10T21:34:00Z">
              <w:r w:rsidDel="003E361B">
                <w:rPr>
                  <w:rFonts w:ascii="Calibri" w:hAnsi="Calibri"/>
                  <w:sz w:val="20"/>
                  <w:szCs w:val="20"/>
                </w:rPr>
                <w:delText xml:space="preserve"> </w:delText>
              </w:r>
            </w:del>
            <w:r>
              <w:rPr>
                <w:rFonts w:ascii="Calibri" w:hAnsi="Calibri"/>
                <w:sz w:val="20"/>
                <w:szCs w:val="20"/>
              </w:rPr>
              <w:t xml:space="preserve">Enter to Win </w:t>
            </w:r>
          </w:p>
        </w:tc>
        <w:tc>
          <w:tcPr>
            <w:tcW w:w="11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564" w:author="Doug Gross" w:date="2018-05-10T21:37:00Z">
              <w:tcPr>
                <w:tcW w:w="1175"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1F04745C" w14:textId="77777777" w:rsidR="00CF5879" w:rsidRDefault="0081616C">
            <w:pPr>
              <w:pStyle w:val="Body"/>
            </w:pPr>
            <w:del w:id="4565" w:author="Doug Gross" w:date="2018-05-10T21:34:00Z">
              <w:r w:rsidDel="003E361B">
                <w:rPr>
                  <w:rFonts w:ascii="Calibri" w:hAnsi="Calibri"/>
                  <w:sz w:val="20"/>
                  <w:szCs w:val="20"/>
                </w:rPr>
                <w:delText xml:space="preserve">                                 </w:delText>
              </w:r>
            </w:del>
            <w:r>
              <w:rPr>
                <w:rFonts w:ascii="Calibri" w:hAnsi="Calibri"/>
                <w:sz w:val="20"/>
                <w:szCs w:val="20"/>
              </w:rPr>
              <w:t xml:space="preserve">15,000 </w:t>
            </w:r>
          </w:p>
        </w:tc>
        <w:tc>
          <w:tcPr>
            <w:tcW w:w="119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566" w:author="Doug Gross" w:date="2018-05-10T21:37:00Z">
              <w:tcPr>
                <w:tcW w:w="1195"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08F0AFAA" w14:textId="77777777" w:rsidR="00CF5879" w:rsidRDefault="0081616C">
            <w:pPr>
              <w:pStyle w:val="Body"/>
            </w:pPr>
            <w:del w:id="4567" w:author="Doug Gross" w:date="2018-05-10T21:35:00Z">
              <w:r w:rsidDel="003E361B">
                <w:rPr>
                  <w:rFonts w:ascii="Calibri" w:hAnsi="Calibri"/>
                  <w:sz w:val="20"/>
                  <w:szCs w:val="20"/>
                </w:rPr>
                <w:delText xml:space="preserve">                              </w:delText>
              </w:r>
            </w:del>
            <w:del w:id="4568" w:author="Doug Gross" w:date="2018-05-10T21:34:00Z">
              <w:r w:rsidDel="003E361B">
                <w:rPr>
                  <w:rFonts w:ascii="Calibri" w:hAnsi="Calibri"/>
                  <w:sz w:val="20"/>
                  <w:szCs w:val="20"/>
                </w:rPr>
                <w:delText xml:space="preserve">       </w:delText>
              </w:r>
            </w:del>
            <w:r>
              <w:rPr>
                <w:rFonts w:ascii="Calibri" w:hAnsi="Calibri"/>
                <w:sz w:val="20"/>
                <w:szCs w:val="20"/>
              </w:rPr>
              <w:t xml:space="preserve">3,750 </w:t>
            </w:r>
          </w:p>
        </w:tc>
        <w:tc>
          <w:tcPr>
            <w:tcW w:w="120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569" w:author="Doug Gross" w:date="2018-05-10T21:37:00Z">
              <w:tcPr>
                <w:tcW w:w="1209"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148FAFC1" w14:textId="77777777" w:rsidR="00CF5879" w:rsidRDefault="0081616C">
            <w:pPr>
              <w:pStyle w:val="Body"/>
            </w:pPr>
            <w:del w:id="4570" w:author="Doug Gross" w:date="2018-05-10T21:35:00Z">
              <w:r w:rsidDel="003E361B">
                <w:rPr>
                  <w:rFonts w:ascii="Calibri" w:hAnsi="Calibri"/>
                  <w:sz w:val="20"/>
                  <w:szCs w:val="20"/>
                </w:rPr>
                <w:delText xml:space="preserve">                                         </w:delText>
              </w:r>
            </w:del>
            <w:r>
              <w:rPr>
                <w:rFonts w:ascii="Calibri" w:hAnsi="Calibri"/>
                <w:sz w:val="20"/>
                <w:szCs w:val="20"/>
              </w:rPr>
              <w:t xml:space="preserve">938 </w:t>
            </w:r>
          </w:p>
        </w:tc>
        <w:tc>
          <w:tcPr>
            <w:tcW w:w="130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571" w:author="Doug Gross" w:date="2018-05-10T21:37:00Z">
              <w:tcPr>
                <w:tcW w:w="1308"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67562BEB" w14:textId="77777777" w:rsidR="00CF5879" w:rsidRDefault="0081616C">
            <w:pPr>
              <w:pStyle w:val="Body"/>
            </w:pPr>
            <w:del w:id="4572" w:author="Doug Gross" w:date="2018-05-10T21:35:00Z">
              <w:r w:rsidDel="003E361B">
                <w:rPr>
                  <w:rFonts w:ascii="Calibri" w:hAnsi="Calibri"/>
                  <w:sz w:val="20"/>
                  <w:szCs w:val="20"/>
                </w:rPr>
                <w:delText xml:space="preserve">                                             </w:delText>
              </w:r>
            </w:del>
            <w:r>
              <w:rPr>
                <w:rFonts w:ascii="Calibri" w:hAnsi="Calibri"/>
                <w:sz w:val="20"/>
                <w:szCs w:val="20"/>
              </w:rPr>
              <w:t xml:space="preserve">234 </w:t>
            </w:r>
          </w:p>
        </w:tc>
      </w:tr>
      <w:tr w:rsidR="00CF5879" w14:paraId="65E62E60" w14:textId="77777777" w:rsidTr="003E361B">
        <w:tblPrEx>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PrExChange w:id="4573" w:author="Doug Gross" w:date="2018-05-10T21:37:00Z">
            <w:tblPrEx>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PrEx>
          </w:tblPrExChange>
        </w:tblPrEx>
        <w:trPr>
          <w:trHeight w:val="360"/>
          <w:trPrChange w:id="4574" w:author="Doug Gross" w:date="2018-05-10T21:37:00Z">
            <w:trPr>
              <w:gridBefore w:val="1"/>
              <w:trHeight w:val="530"/>
            </w:trPr>
          </w:trPrChange>
        </w:trPr>
        <w:tc>
          <w:tcPr>
            <w:tcW w:w="58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575" w:author="Doug Gross" w:date="2018-05-10T21:37:00Z">
              <w:tcPr>
                <w:tcW w:w="584"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7709F029" w14:textId="77777777" w:rsidR="00CF5879" w:rsidRDefault="0081616C">
            <w:pPr>
              <w:pStyle w:val="Body"/>
              <w:jc w:val="right"/>
            </w:pPr>
            <w:r>
              <w:rPr>
                <w:rFonts w:ascii="Calibri" w:hAnsi="Calibri"/>
                <w:sz w:val="20"/>
                <w:szCs w:val="20"/>
              </w:rPr>
              <w:t>2021</w:t>
            </w:r>
          </w:p>
        </w:tc>
        <w:tc>
          <w:tcPr>
            <w:tcW w:w="14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576" w:author="Doug Gross" w:date="2018-05-10T21:37:00Z">
              <w:tcPr>
                <w:tcW w:w="1471"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534F4E81" w14:textId="77777777" w:rsidR="00CF5879" w:rsidRDefault="0081616C">
            <w:pPr>
              <w:pStyle w:val="Body"/>
            </w:pPr>
            <w:del w:id="4577" w:author="Doug Gross" w:date="2018-05-10T21:35:00Z">
              <w:r w:rsidDel="003E361B">
                <w:rPr>
                  <w:rFonts w:ascii="Calibri" w:hAnsi="Calibri"/>
                  <w:sz w:val="20"/>
                  <w:szCs w:val="20"/>
                </w:rPr>
                <w:delText xml:space="preserve">                                             </w:delText>
              </w:r>
            </w:del>
            <w:r>
              <w:rPr>
                <w:rFonts w:ascii="Calibri" w:hAnsi="Calibri"/>
                <w:sz w:val="20"/>
                <w:szCs w:val="20"/>
              </w:rPr>
              <w:t xml:space="preserve">500,000 </w:t>
            </w:r>
          </w:p>
        </w:tc>
        <w:tc>
          <w:tcPr>
            <w:tcW w:w="126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578" w:author="Doug Gross" w:date="2018-05-10T21:37:00Z">
              <w:tcPr>
                <w:tcW w:w="1268"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24837D36" w14:textId="77777777" w:rsidR="00CF5879" w:rsidRDefault="0081616C">
            <w:pPr>
              <w:pStyle w:val="Body"/>
            </w:pPr>
            <w:del w:id="4579" w:author="Doug Gross" w:date="2018-05-10T21:35:00Z">
              <w:r w:rsidDel="003E361B">
                <w:rPr>
                  <w:rFonts w:ascii="Calibri" w:hAnsi="Calibri"/>
                  <w:sz w:val="20"/>
                  <w:szCs w:val="20"/>
                </w:rPr>
                <w:delText xml:space="preserve"> </w:delText>
              </w:r>
            </w:del>
            <w:r>
              <w:rPr>
                <w:rFonts w:ascii="Calibri" w:hAnsi="Calibri"/>
                <w:sz w:val="20"/>
                <w:szCs w:val="20"/>
              </w:rPr>
              <w:t xml:space="preserve">Digital Ads: Google </w:t>
            </w:r>
          </w:p>
        </w:tc>
        <w:tc>
          <w:tcPr>
            <w:tcW w:w="114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580" w:author="Doug Gross" w:date="2018-05-10T21:37:00Z">
              <w:tcPr>
                <w:tcW w:w="1140"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63674BFE" w14:textId="77777777" w:rsidR="00CF5879" w:rsidRDefault="0081616C">
            <w:pPr>
              <w:pStyle w:val="Body"/>
            </w:pPr>
            <w:del w:id="4581" w:author="Doug Gross" w:date="2018-05-10T21:35:00Z">
              <w:r w:rsidDel="003E361B">
                <w:rPr>
                  <w:rFonts w:ascii="Calibri" w:hAnsi="Calibri"/>
                  <w:sz w:val="20"/>
                  <w:szCs w:val="20"/>
                </w:rPr>
                <w:delText xml:space="preserve"> </w:delText>
              </w:r>
            </w:del>
            <w:r>
              <w:rPr>
                <w:rFonts w:ascii="Calibri" w:hAnsi="Calibri"/>
                <w:sz w:val="20"/>
                <w:szCs w:val="20"/>
              </w:rPr>
              <w:t xml:space="preserve">Various Messaging </w:t>
            </w:r>
          </w:p>
        </w:tc>
        <w:tc>
          <w:tcPr>
            <w:tcW w:w="11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582" w:author="Doug Gross" w:date="2018-05-10T21:37:00Z">
              <w:tcPr>
                <w:tcW w:w="1175"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0CDB4524" w14:textId="77777777" w:rsidR="00CF5879" w:rsidRDefault="0081616C">
            <w:pPr>
              <w:pStyle w:val="Body"/>
            </w:pPr>
            <w:del w:id="4583" w:author="Doug Gross" w:date="2018-05-10T21:35:00Z">
              <w:r w:rsidDel="003E361B">
                <w:rPr>
                  <w:rFonts w:ascii="Calibri" w:hAnsi="Calibri"/>
                  <w:sz w:val="20"/>
                  <w:szCs w:val="20"/>
                </w:rPr>
                <w:delText xml:space="preserve">                                 </w:delText>
              </w:r>
            </w:del>
            <w:r>
              <w:rPr>
                <w:rFonts w:ascii="Calibri" w:hAnsi="Calibri"/>
                <w:sz w:val="20"/>
                <w:szCs w:val="20"/>
              </w:rPr>
              <w:t xml:space="preserve">10,000 </w:t>
            </w:r>
          </w:p>
        </w:tc>
        <w:tc>
          <w:tcPr>
            <w:tcW w:w="119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584" w:author="Doug Gross" w:date="2018-05-10T21:37:00Z">
              <w:tcPr>
                <w:tcW w:w="1195"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52F81ED7" w14:textId="77777777" w:rsidR="00CF5879" w:rsidRDefault="0081616C">
            <w:pPr>
              <w:pStyle w:val="Body"/>
            </w:pPr>
            <w:del w:id="4585" w:author="Doug Gross" w:date="2018-05-10T21:35:00Z">
              <w:r w:rsidDel="003E361B">
                <w:rPr>
                  <w:rFonts w:ascii="Calibri" w:hAnsi="Calibri"/>
                  <w:sz w:val="20"/>
                  <w:szCs w:val="20"/>
                </w:rPr>
                <w:delText xml:space="preserve">                                     </w:delText>
              </w:r>
            </w:del>
            <w:r>
              <w:rPr>
                <w:rFonts w:ascii="Calibri" w:hAnsi="Calibri"/>
                <w:sz w:val="20"/>
                <w:szCs w:val="20"/>
              </w:rPr>
              <w:t xml:space="preserve">5,000 </w:t>
            </w:r>
          </w:p>
        </w:tc>
        <w:tc>
          <w:tcPr>
            <w:tcW w:w="120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586" w:author="Doug Gross" w:date="2018-05-10T21:37:00Z">
              <w:tcPr>
                <w:tcW w:w="1209"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13C3F0C1" w14:textId="77777777" w:rsidR="00CF5879" w:rsidRDefault="0081616C">
            <w:pPr>
              <w:pStyle w:val="Body"/>
            </w:pPr>
            <w:del w:id="4587" w:author="Doug Gross" w:date="2018-05-10T21:35:00Z">
              <w:r w:rsidDel="003E361B">
                <w:rPr>
                  <w:rFonts w:ascii="Calibri" w:hAnsi="Calibri"/>
                  <w:sz w:val="20"/>
                  <w:szCs w:val="20"/>
                </w:rPr>
                <w:delText xml:space="preserve">                                     </w:delText>
              </w:r>
            </w:del>
            <w:r>
              <w:rPr>
                <w:rFonts w:ascii="Calibri" w:hAnsi="Calibri"/>
                <w:sz w:val="20"/>
                <w:szCs w:val="20"/>
              </w:rPr>
              <w:t xml:space="preserve">1,250 </w:t>
            </w:r>
          </w:p>
        </w:tc>
        <w:tc>
          <w:tcPr>
            <w:tcW w:w="130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588" w:author="Doug Gross" w:date="2018-05-10T21:37:00Z">
              <w:tcPr>
                <w:tcW w:w="1308"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5EF7DD00" w14:textId="77777777" w:rsidR="00CF5879" w:rsidRDefault="0081616C">
            <w:pPr>
              <w:pStyle w:val="Body"/>
            </w:pPr>
            <w:del w:id="4589" w:author="Doug Gross" w:date="2018-05-10T21:35:00Z">
              <w:r w:rsidDel="003E361B">
                <w:rPr>
                  <w:rFonts w:ascii="Calibri" w:hAnsi="Calibri"/>
                  <w:sz w:val="20"/>
                  <w:szCs w:val="20"/>
                </w:rPr>
                <w:delText xml:space="preserve">                                             </w:delText>
              </w:r>
            </w:del>
            <w:r>
              <w:rPr>
                <w:rFonts w:ascii="Calibri" w:hAnsi="Calibri"/>
                <w:sz w:val="20"/>
                <w:szCs w:val="20"/>
              </w:rPr>
              <w:t xml:space="preserve">313 </w:t>
            </w:r>
          </w:p>
        </w:tc>
      </w:tr>
      <w:tr w:rsidR="00CF5879" w14:paraId="25E300DF" w14:textId="77777777" w:rsidTr="003E361B">
        <w:tblPrEx>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PrExChange w:id="4590" w:author="Doug Gross" w:date="2018-05-10T21:37:00Z">
            <w:tblPrEx>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PrEx>
          </w:tblPrExChange>
        </w:tblPrEx>
        <w:trPr>
          <w:trHeight w:val="198"/>
          <w:trPrChange w:id="4591" w:author="Doug Gross" w:date="2018-05-10T21:37:00Z">
            <w:trPr>
              <w:gridBefore w:val="1"/>
              <w:trHeight w:val="530"/>
            </w:trPr>
          </w:trPrChange>
        </w:trPr>
        <w:tc>
          <w:tcPr>
            <w:tcW w:w="58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592" w:author="Doug Gross" w:date="2018-05-10T21:37:00Z">
              <w:tcPr>
                <w:tcW w:w="584"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4A8E0FDC" w14:textId="77777777" w:rsidR="00CF5879" w:rsidRDefault="0081616C">
            <w:pPr>
              <w:pStyle w:val="Body"/>
              <w:jc w:val="right"/>
            </w:pPr>
            <w:r>
              <w:rPr>
                <w:rFonts w:ascii="Calibri" w:hAnsi="Calibri"/>
                <w:sz w:val="20"/>
                <w:szCs w:val="20"/>
              </w:rPr>
              <w:t>2021</w:t>
            </w:r>
          </w:p>
        </w:tc>
        <w:tc>
          <w:tcPr>
            <w:tcW w:w="14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593" w:author="Doug Gross" w:date="2018-05-10T21:37:00Z">
              <w:tcPr>
                <w:tcW w:w="1471"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470355D8" w14:textId="77777777" w:rsidR="00CF5879" w:rsidRDefault="0081616C">
            <w:pPr>
              <w:pStyle w:val="Body"/>
            </w:pPr>
            <w:del w:id="4594" w:author="Doug Gross" w:date="2018-05-10T21:36:00Z">
              <w:r w:rsidDel="003E361B">
                <w:rPr>
                  <w:rFonts w:ascii="Calibri" w:hAnsi="Calibri"/>
                  <w:sz w:val="20"/>
                  <w:szCs w:val="20"/>
                </w:rPr>
                <w:delText xml:space="preserve">                                      </w:delText>
              </w:r>
            </w:del>
            <w:del w:id="4595" w:author="Doug Gross" w:date="2018-05-10T21:35:00Z">
              <w:r w:rsidDel="003E361B">
                <w:rPr>
                  <w:rFonts w:ascii="Calibri" w:hAnsi="Calibri"/>
                  <w:sz w:val="20"/>
                  <w:szCs w:val="20"/>
                </w:rPr>
                <w:delText xml:space="preserve">       </w:delText>
              </w:r>
            </w:del>
            <w:r>
              <w:rPr>
                <w:rFonts w:ascii="Calibri" w:hAnsi="Calibri"/>
                <w:sz w:val="20"/>
                <w:szCs w:val="20"/>
              </w:rPr>
              <w:t xml:space="preserve">500,000 </w:t>
            </w:r>
          </w:p>
        </w:tc>
        <w:tc>
          <w:tcPr>
            <w:tcW w:w="126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596" w:author="Doug Gross" w:date="2018-05-10T21:37:00Z">
              <w:tcPr>
                <w:tcW w:w="1268"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66012106" w14:textId="77777777" w:rsidR="00CF5879" w:rsidRDefault="0081616C">
            <w:pPr>
              <w:pStyle w:val="Body"/>
            </w:pPr>
            <w:del w:id="4597" w:author="Doug Gross" w:date="2018-05-10T21:36:00Z">
              <w:r w:rsidDel="003E361B">
                <w:rPr>
                  <w:rFonts w:ascii="Calibri" w:hAnsi="Calibri"/>
                  <w:sz w:val="20"/>
                  <w:szCs w:val="20"/>
                </w:rPr>
                <w:delText xml:space="preserve"> </w:delText>
              </w:r>
            </w:del>
            <w:r>
              <w:rPr>
                <w:rFonts w:ascii="Calibri" w:hAnsi="Calibri"/>
                <w:sz w:val="20"/>
                <w:szCs w:val="20"/>
              </w:rPr>
              <w:t xml:space="preserve">Trade Associations </w:t>
            </w:r>
          </w:p>
        </w:tc>
        <w:tc>
          <w:tcPr>
            <w:tcW w:w="114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598" w:author="Doug Gross" w:date="2018-05-10T21:37:00Z">
              <w:tcPr>
                <w:tcW w:w="1140"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545CD00D" w14:textId="77777777" w:rsidR="00CF5879" w:rsidRDefault="0081616C">
            <w:pPr>
              <w:pStyle w:val="Body"/>
            </w:pPr>
            <w:del w:id="4599" w:author="Doug Gross" w:date="2018-05-10T21:36:00Z">
              <w:r w:rsidDel="003E361B">
                <w:rPr>
                  <w:rFonts w:ascii="Calibri" w:hAnsi="Calibri"/>
                  <w:sz w:val="20"/>
                  <w:szCs w:val="20"/>
                </w:rPr>
                <w:delText xml:space="preserve"> </w:delText>
              </w:r>
            </w:del>
            <w:r>
              <w:rPr>
                <w:rFonts w:ascii="Calibri" w:hAnsi="Calibri"/>
                <w:sz w:val="20"/>
                <w:szCs w:val="20"/>
              </w:rPr>
              <w:t xml:space="preserve">Various Messaging </w:t>
            </w:r>
          </w:p>
        </w:tc>
        <w:tc>
          <w:tcPr>
            <w:tcW w:w="11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600" w:author="Doug Gross" w:date="2018-05-10T21:37:00Z">
              <w:tcPr>
                <w:tcW w:w="1175"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07A659A5" w14:textId="77777777" w:rsidR="00CF5879" w:rsidRDefault="0081616C">
            <w:pPr>
              <w:pStyle w:val="Body"/>
            </w:pPr>
            <w:del w:id="4601" w:author="Doug Gross" w:date="2018-05-10T21:36:00Z">
              <w:r w:rsidDel="003E361B">
                <w:rPr>
                  <w:rFonts w:ascii="Calibri" w:hAnsi="Calibri"/>
                  <w:sz w:val="20"/>
                  <w:szCs w:val="20"/>
                </w:rPr>
                <w:delText xml:space="preserve">                                 </w:delText>
              </w:r>
            </w:del>
            <w:r>
              <w:rPr>
                <w:rFonts w:ascii="Calibri" w:hAnsi="Calibri"/>
                <w:sz w:val="20"/>
                <w:szCs w:val="20"/>
              </w:rPr>
              <w:t xml:space="preserve">75,000 </w:t>
            </w:r>
          </w:p>
        </w:tc>
        <w:tc>
          <w:tcPr>
            <w:tcW w:w="119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602" w:author="Doug Gross" w:date="2018-05-10T21:37:00Z">
              <w:tcPr>
                <w:tcW w:w="1195"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13C9B708" w14:textId="77777777" w:rsidR="00CF5879" w:rsidRDefault="0081616C">
            <w:pPr>
              <w:pStyle w:val="Body"/>
            </w:pPr>
            <w:del w:id="4603" w:author="Doug Gross" w:date="2018-05-10T21:36:00Z">
              <w:r w:rsidDel="003E361B">
                <w:rPr>
                  <w:rFonts w:ascii="Calibri" w:hAnsi="Calibri"/>
                  <w:sz w:val="20"/>
                  <w:szCs w:val="20"/>
                </w:rPr>
                <w:delText xml:space="preserve">                                  </w:delText>
              </w:r>
            </w:del>
            <w:r>
              <w:rPr>
                <w:rFonts w:ascii="Calibri" w:hAnsi="Calibri"/>
                <w:sz w:val="20"/>
                <w:szCs w:val="20"/>
              </w:rPr>
              <w:t xml:space="preserve">18,750 </w:t>
            </w:r>
          </w:p>
        </w:tc>
        <w:tc>
          <w:tcPr>
            <w:tcW w:w="120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604" w:author="Doug Gross" w:date="2018-05-10T21:37:00Z">
              <w:tcPr>
                <w:tcW w:w="1209"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3C7F6833" w14:textId="77777777" w:rsidR="00CF5879" w:rsidRDefault="0081616C">
            <w:pPr>
              <w:pStyle w:val="Body"/>
            </w:pPr>
            <w:del w:id="4605" w:author="Doug Gross" w:date="2018-05-10T21:36:00Z">
              <w:r w:rsidDel="003E361B">
                <w:rPr>
                  <w:rFonts w:ascii="Calibri" w:hAnsi="Calibri"/>
                  <w:sz w:val="20"/>
                  <w:szCs w:val="20"/>
                </w:rPr>
                <w:delText xml:space="preserve">                                     </w:delText>
              </w:r>
            </w:del>
            <w:r>
              <w:rPr>
                <w:rFonts w:ascii="Calibri" w:hAnsi="Calibri"/>
                <w:sz w:val="20"/>
                <w:szCs w:val="20"/>
              </w:rPr>
              <w:t xml:space="preserve">3,750 </w:t>
            </w:r>
          </w:p>
        </w:tc>
        <w:tc>
          <w:tcPr>
            <w:tcW w:w="130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606" w:author="Doug Gross" w:date="2018-05-10T21:37:00Z">
              <w:tcPr>
                <w:tcW w:w="1308"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7ECD5280" w14:textId="77777777" w:rsidR="00CF5879" w:rsidRDefault="0081616C">
            <w:pPr>
              <w:pStyle w:val="Body"/>
            </w:pPr>
            <w:del w:id="4607" w:author="Doug Gross" w:date="2018-05-10T21:36:00Z">
              <w:r w:rsidDel="003E361B">
                <w:rPr>
                  <w:rFonts w:ascii="Calibri" w:hAnsi="Calibri"/>
                  <w:sz w:val="20"/>
                  <w:szCs w:val="20"/>
                </w:rPr>
                <w:delText xml:space="preserve">                                             </w:delText>
              </w:r>
            </w:del>
            <w:r>
              <w:rPr>
                <w:rFonts w:ascii="Calibri" w:hAnsi="Calibri"/>
                <w:sz w:val="20"/>
                <w:szCs w:val="20"/>
              </w:rPr>
              <w:t xml:space="preserve">750 </w:t>
            </w:r>
          </w:p>
        </w:tc>
      </w:tr>
      <w:tr w:rsidR="00CF5879" w14:paraId="00EEB464" w14:textId="77777777" w:rsidTr="003E361B">
        <w:tblPrEx>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PrExChange w:id="4608" w:author="Doug Gross" w:date="2018-05-10T21:37:00Z">
            <w:tblPrEx>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PrEx>
          </w:tblPrExChange>
        </w:tblPrEx>
        <w:trPr>
          <w:trHeight w:val="36"/>
          <w:trPrChange w:id="4609" w:author="Doug Gross" w:date="2018-05-10T21:37:00Z">
            <w:trPr>
              <w:gridBefore w:val="1"/>
              <w:trHeight w:val="530"/>
            </w:trPr>
          </w:trPrChange>
        </w:trPr>
        <w:tc>
          <w:tcPr>
            <w:tcW w:w="58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610" w:author="Doug Gross" w:date="2018-05-10T21:37:00Z">
              <w:tcPr>
                <w:tcW w:w="584"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10A534F8" w14:textId="77777777" w:rsidR="00CF5879" w:rsidRDefault="0081616C">
            <w:pPr>
              <w:pStyle w:val="Body"/>
              <w:jc w:val="right"/>
            </w:pPr>
            <w:r>
              <w:rPr>
                <w:rFonts w:ascii="Calibri" w:hAnsi="Calibri"/>
                <w:sz w:val="20"/>
                <w:szCs w:val="20"/>
              </w:rPr>
              <w:t>Total</w:t>
            </w:r>
          </w:p>
        </w:tc>
        <w:tc>
          <w:tcPr>
            <w:tcW w:w="14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611" w:author="Doug Gross" w:date="2018-05-10T21:37:00Z">
              <w:tcPr>
                <w:tcW w:w="1471"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2CEDCC49" w14:textId="77777777" w:rsidR="00CF5879" w:rsidRDefault="0081616C">
            <w:pPr>
              <w:pStyle w:val="Body"/>
            </w:pPr>
            <w:del w:id="4612" w:author="Doug Gross" w:date="2018-05-10T21:36:00Z">
              <w:r w:rsidDel="003E361B">
                <w:rPr>
                  <w:rFonts w:ascii="Calibri" w:hAnsi="Calibri"/>
                  <w:sz w:val="20"/>
                  <w:szCs w:val="20"/>
                </w:rPr>
                <w:delText xml:space="preserve">                                        </w:delText>
              </w:r>
            </w:del>
            <w:r>
              <w:rPr>
                <w:rFonts w:ascii="Calibri" w:hAnsi="Calibri"/>
                <w:sz w:val="20"/>
                <w:szCs w:val="20"/>
              </w:rPr>
              <w:t xml:space="preserve">3,850,000 </w:t>
            </w:r>
          </w:p>
        </w:tc>
        <w:tc>
          <w:tcPr>
            <w:tcW w:w="126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613" w:author="Doug Gross" w:date="2018-05-10T21:37:00Z">
              <w:tcPr>
                <w:tcW w:w="1268"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39C2DD38" w14:textId="77777777" w:rsidR="00CF5879" w:rsidRDefault="00CF5879"/>
        </w:tc>
        <w:tc>
          <w:tcPr>
            <w:tcW w:w="114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614" w:author="Doug Gross" w:date="2018-05-10T21:37:00Z">
              <w:tcPr>
                <w:tcW w:w="1140"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03AD78E0" w14:textId="77777777" w:rsidR="00CF5879" w:rsidRDefault="00CF5879"/>
        </w:tc>
        <w:tc>
          <w:tcPr>
            <w:tcW w:w="11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615" w:author="Doug Gross" w:date="2018-05-10T21:37:00Z">
              <w:tcPr>
                <w:tcW w:w="1175"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3102E073" w14:textId="77777777" w:rsidR="00CF5879" w:rsidRDefault="0081616C">
            <w:pPr>
              <w:pStyle w:val="Body"/>
            </w:pPr>
            <w:del w:id="4616" w:author="Doug Gross" w:date="2018-05-10T21:36:00Z">
              <w:r w:rsidDel="003E361B">
                <w:rPr>
                  <w:rFonts w:ascii="Calibri" w:hAnsi="Calibri"/>
                  <w:sz w:val="20"/>
                  <w:szCs w:val="20"/>
                </w:rPr>
                <w:delText xml:space="preserve">                              </w:delText>
              </w:r>
            </w:del>
            <w:r>
              <w:rPr>
                <w:rFonts w:ascii="Calibri" w:hAnsi="Calibri"/>
                <w:sz w:val="20"/>
                <w:szCs w:val="20"/>
              </w:rPr>
              <w:t xml:space="preserve">512,500 </w:t>
            </w:r>
          </w:p>
        </w:tc>
        <w:tc>
          <w:tcPr>
            <w:tcW w:w="119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617" w:author="Doug Gross" w:date="2018-05-10T21:37:00Z">
              <w:tcPr>
                <w:tcW w:w="1195"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566962A9" w14:textId="77777777" w:rsidR="00CF5879" w:rsidRDefault="0081616C">
            <w:pPr>
              <w:pStyle w:val="Body"/>
            </w:pPr>
            <w:del w:id="4618" w:author="Doug Gross" w:date="2018-05-10T21:36:00Z">
              <w:r w:rsidDel="003E361B">
                <w:rPr>
                  <w:rFonts w:ascii="Calibri" w:hAnsi="Calibri"/>
                  <w:sz w:val="20"/>
                  <w:szCs w:val="20"/>
                </w:rPr>
                <w:delText xml:space="preserve">                               </w:delText>
              </w:r>
            </w:del>
            <w:r>
              <w:rPr>
                <w:rFonts w:ascii="Calibri" w:hAnsi="Calibri"/>
                <w:sz w:val="20"/>
                <w:szCs w:val="20"/>
              </w:rPr>
              <w:t xml:space="preserve">130,625 </w:t>
            </w:r>
          </w:p>
        </w:tc>
        <w:tc>
          <w:tcPr>
            <w:tcW w:w="120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619" w:author="Doug Gross" w:date="2018-05-10T21:37:00Z">
              <w:tcPr>
                <w:tcW w:w="1209"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23FAC0CB" w14:textId="77777777" w:rsidR="00CF5879" w:rsidRDefault="0081616C">
            <w:pPr>
              <w:pStyle w:val="Body"/>
            </w:pPr>
            <w:del w:id="4620" w:author="Doug Gross" w:date="2018-05-10T21:36:00Z">
              <w:r w:rsidDel="003E361B">
                <w:rPr>
                  <w:rFonts w:ascii="Calibri" w:hAnsi="Calibri"/>
                  <w:sz w:val="20"/>
                  <w:szCs w:val="20"/>
                </w:rPr>
                <w:delText xml:space="preserve">                                  </w:delText>
              </w:r>
            </w:del>
            <w:r>
              <w:rPr>
                <w:rFonts w:ascii="Calibri" w:hAnsi="Calibri"/>
                <w:sz w:val="20"/>
                <w:szCs w:val="20"/>
              </w:rPr>
              <w:t xml:space="preserve">31,719 </w:t>
            </w:r>
          </w:p>
        </w:tc>
        <w:tc>
          <w:tcPr>
            <w:tcW w:w="130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621" w:author="Doug Gross" w:date="2018-05-10T21:37:00Z">
              <w:tcPr>
                <w:tcW w:w="1308"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65C2E597" w14:textId="77777777" w:rsidR="00CF5879" w:rsidRDefault="0081616C">
            <w:pPr>
              <w:pStyle w:val="Body"/>
            </w:pPr>
            <w:del w:id="4622" w:author="Doug Gross" w:date="2018-05-10T21:36:00Z">
              <w:r w:rsidDel="003E361B">
                <w:rPr>
                  <w:rFonts w:ascii="Calibri" w:hAnsi="Calibri"/>
                  <w:sz w:val="20"/>
                  <w:szCs w:val="20"/>
                </w:rPr>
                <w:delText xml:space="preserve">                                         </w:delText>
              </w:r>
            </w:del>
            <w:r>
              <w:rPr>
                <w:rFonts w:ascii="Calibri" w:hAnsi="Calibri"/>
                <w:sz w:val="20"/>
                <w:szCs w:val="20"/>
              </w:rPr>
              <w:t xml:space="preserve">7,742 </w:t>
            </w:r>
          </w:p>
        </w:tc>
      </w:tr>
      <w:tr w:rsidR="00CF5879" w14:paraId="73116950" w14:textId="77777777">
        <w:trPr>
          <w:trHeight w:val="270"/>
        </w:trPr>
        <w:tc>
          <w:tcPr>
            <w:tcW w:w="58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608B0E55" w14:textId="77777777" w:rsidR="00CF5879" w:rsidRDefault="00CF5879"/>
        </w:tc>
        <w:tc>
          <w:tcPr>
            <w:tcW w:w="14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51B1C0F3" w14:textId="77777777" w:rsidR="00CF5879" w:rsidRDefault="00CF5879"/>
        </w:tc>
        <w:tc>
          <w:tcPr>
            <w:tcW w:w="126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2B440910" w14:textId="77777777" w:rsidR="00CF5879" w:rsidRDefault="00CF5879"/>
        </w:tc>
        <w:tc>
          <w:tcPr>
            <w:tcW w:w="114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6C1C7C08" w14:textId="77777777" w:rsidR="00CF5879" w:rsidRDefault="00CF5879"/>
        </w:tc>
        <w:tc>
          <w:tcPr>
            <w:tcW w:w="11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1BCF3B37" w14:textId="77777777" w:rsidR="00CF5879" w:rsidRDefault="00CF5879"/>
        </w:tc>
        <w:tc>
          <w:tcPr>
            <w:tcW w:w="119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781F6DA4" w14:textId="77777777" w:rsidR="00CF5879" w:rsidRDefault="00CF5879"/>
        </w:tc>
        <w:tc>
          <w:tcPr>
            <w:tcW w:w="120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68BE236A" w14:textId="77777777" w:rsidR="00CF5879" w:rsidRDefault="00CF5879"/>
        </w:tc>
        <w:tc>
          <w:tcPr>
            <w:tcW w:w="130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616176A4" w14:textId="77777777" w:rsidR="00CF5879" w:rsidRDefault="00CF5879"/>
        </w:tc>
      </w:tr>
      <w:tr w:rsidR="00CF5879" w14:paraId="70351EE3" w14:textId="77777777" w:rsidTr="003E361B">
        <w:tblPrEx>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PrExChange w:id="4623" w:author="Doug Gross" w:date="2018-05-10T21:37:00Z">
            <w:tblPrEx>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PrEx>
          </w:tblPrExChange>
        </w:tblPrEx>
        <w:trPr>
          <w:trHeight w:val="153"/>
          <w:trPrChange w:id="4624" w:author="Doug Gross" w:date="2018-05-10T21:37:00Z">
            <w:trPr>
              <w:gridBefore w:val="1"/>
              <w:trHeight w:val="530"/>
            </w:trPr>
          </w:trPrChange>
        </w:trPr>
        <w:tc>
          <w:tcPr>
            <w:tcW w:w="584"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625" w:author="Doug Gross" w:date="2018-05-10T21:37:00Z">
              <w:tcPr>
                <w:tcW w:w="584"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7E0205F0" w14:textId="77777777" w:rsidR="00CF5879" w:rsidRDefault="0081616C">
            <w:pPr>
              <w:pStyle w:val="Body"/>
              <w:pPrChange w:id="4626" w:author="Doug Gross" w:date="2018-05-10T21:36:00Z">
                <w:pPr>
                  <w:pStyle w:val="Body"/>
                  <w:jc w:val="right"/>
                </w:pPr>
              </w:pPrChange>
            </w:pPr>
            <w:r>
              <w:rPr>
                <w:rFonts w:ascii="Calibri" w:hAnsi="Calibri"/>
                <w:b/>
                <w:bCs/>
                <w:sz w:val="20"/>
                <w:szCs w:val="20"/>
              </w:rPr>
              <w:t>YTD Total</w:t>
            </w:r>
          </w:p>
        </w:tc>
        <w:tc>
          <w:tcPr>
            <w:tcW w:w="14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627" w:author="Doug Gross" w:date="2018-05-10T21:37:00Z">
              <w:tcPr>
                <w:tcW w:w="1471"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2EAACD56" w14:textId="77777777" w:rsidR="00CF5879" w:rsidRDefault="0081616C">
            <w:pPr>
              <w:pStyle w:val="Body"/>
            </w:pPr>
            <w:del w:id="4628" w:author="Doug Gross" w:date="2018-05-10T21:37:00Z">
              <w:r w:rsidDel="003E361B">
                <w:rPr>
                  <w:rFonts w:ascii="Calibri" w:hAnsi="Calibri"/>
                  <w:b/>
                  <w:bCs/>
                  <w:sz w:val="20"/>
                  <w:szCs w:val="20"/>
                </w:rPr>
                <w:delText xml:space="preserve">                                        </w:delText>
              </w:r>
            </w:del>
            <w:r>
              <w:rPr>
                <w:rFonts w:ascii="Calibri" w:hAnsi="Calibri"/>
                <w:b/>
                <w:bCs/>
                <w:sz w:val="20"/>
                <w:szCs w:val="20"/>
              </w:rPr>
              <w:t xml:space="preserve">7,075,000 </w:t>
            </w:r>
          </w:p>
        </w:tc>
        <w:tc>
          <w:tcPr>
            <w:tcW w:w="126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629" w:author="Doug Gross" w:date="2018-05-10T21:37:00Z">
              <w:tcPr>
                <w:tcW w:w="1268"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69942D8A" w14:textId="77777777" w:rsidR="00CF5879" w:rsidRDefault="00CF5879"/>
        </w:tc>
        <w:tc>
          <w:tcPr>
            <w:tcW w:w="114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630" w:author="Doug Gross" w:date="2018-05-10T21:37:00Z">
              <w:tcPr>
                <w:tcW w:w="1140"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74A3E40A" w14:textId="77777777" w:rsidR="00CF5879" w:rsidRDefault="00CF5879"/>
        </w:tc>
        <w:tc>
          <w:tcPr>
            <w:tcW w:w="11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631" w:author="Doug Gross" w:date="2018-05-10T21:37:00Z">
              <w:tcPr>
                <w:tcW w:w="1175"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4E705CD3" w14:textId="77777777" w:rsidR="00CF5879" w:rsidRDefault="0081616C">
            <w:pPr>
              <w:pStyle w:val="Body"/>
            </w:pPr>
            <w:del w:id="4632" w:author="Doug Gross" w:date="2018-05-10T21:37:00Z">
              <w:r w:rsidDel="003E361B">
                <w:rPr>
                  <w:rFonts w:ascii="Calibri" w:hAnsi="Calibri"/>
                  <w:b/>
                  <w:bCs/>
                  <w:sz w:val="20"/>
                  <w:szCs w:val="20"/>
                </w:rPr>
                <w:delText xml:space="preserve">                              </w:delText>
              </w:r>
            </w:del>
            <w:r>
              <w:rPr>
                <w:rFonts w:ascii="Calibri" w:hAnsi="Calibri"/>
                <w:b/>
                <w:bCs/>
                <w:sz w:val="20"/>
                <w:szCs w:val="20"/>
              </w:rPr>
              <w:t xml:space="preserve">835,500 </w:t>
            </w:r>
          </w:p>
        </w:tc>
        <w:tc>
          <w:tcPr>
            <w:tcW w:w="119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633" w:author="Doug Gross" w:date="2018-05-10T21:37:00Z">
              <w:tcPr>
                <w:tcW w:w="1195"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47A5FAF8" w14:textId="77777777" w:rsidR="00CF5879" w:rsidRDefault="0081616C">
            <w:pPr>
              <w:pStyle w:val="Body"/>
            </w:pPr>
            <w:del w:id="4634" w:author="Doug Gross" w:date="2018-05-10T21:37:00Z">
              <w:r w:rsidDel="003E361B">
                <w:rPr>
                  <w:rFonts w:ascii="Calibri" w:hAnsi="Calibri"/>
                  <w:b/>
                  <w:bCs/>
                  <w:sz w:val="20"/>
                  <w:szCs w:val="20"/>
                </w:rPr>
                <w:delText xml:space="preserve">                               </w:delText>
              </w:r>
            </w:del>
            <w:r>
              <w:rPr>
                <w:rFonts w:ascii="Calibri" w:hAnsi="Calibri"/>
                <w:b/>
                <w:bCs/>
                <w:sz w:val="20"/>
                <w:szCs w:val="20"/>
              </w:rPr>
              <w:t xml:space="preserve">211,875 </w:t>
            </w:r>
          </w:p>
        </w:tc>
        <w:tc>
          <w:tcPr>
            <w:tcW w:w="120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635" w:author="Doug Gross" w:date="2018-05-10T21:37:00Z">
              <w:tcPr>
                <w:tcW w:w="1209"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4599E0A6" w14:textId="77777777" w:rsidR="00CF5879" w:rsidRDefault="0081616C">
            <w:pPr>
              <w:pStyle w:val="Body"/>
            </w:pPr>
            <w:del w:id="4636" w:author="Doug Gross" w:date="2018-05-10T21:37:00Z">
              <w:r w:rsidDel="003E361B">
                <w:rPr>
                  <w:rFonts w:ascii="Calibri" w:hAnsi="Calibri"/>
                  <w:b/>
                  <w:bCs/>
                  <w:sz w:val="20"/>
                  <w:szCs w:val="20"/>
                </w:rPr>
                <w:delText xml:space="preserve">                                  </w:delText>
              </w:r>
            </w:del>
            <w:r>
              <w:rPr>
                <w:rFonts w:ascii="Calibri" w:hAnsi="Calibri"/>
                <w:b/>
                <w:bCs/>
                <w:sz w:val="20"/>
                <w:szCs w:val="20"/>
              </w:rPr>
              <w:t xml:space="preserve">51,269 </w:t>
            </w:r>
          </w:p>
        </w:tc>
        <w:tc>
          <w:tcPr>
            <w:tcW w:w="130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Change w:id="4637" w:author="Doug Gross" w:date="2018-05-10T21:37:00Z">
              <w:tcPr>
                <w:tcW w:w="1308"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tcPrChange>
          </w:tcPr>
          <w:p w14:paraId="3B4C1101" w14:textId="77777777" w:rsidR="00CF5879" w:rsidRDefault="0081616C">
            <w:pPr>
              <w:pStyle w:val="Body"/>
            </w:pPr>
            <w:del w:id="4638" w:author="Doug Gross" w:date="2018-05-10T21:37:00Z">
              <w:r w:rsidDel="003E361B">
                <w:rPr>
                  <w:rFonts w:ascii="Calibri" w:hAnsi="Calibri"/>
                  <w:b/>
                  <w:bCs/>
                  <w:sz w:val="20"/>
                  <w:szCs w:val="20"/>
                </w:rPr>
                <w:delText xml:space="preserve">                                      </w:delText>
              </w:r>
            </w:del>
            <w:r>
              <w:rPr>
                <w:rFonts w:ascii="Calibri" w:hAnsi="Calibri"/>
                <w:b/>
                <w:bCs/>
                <w:sz w:val="20"/>
                <w:szCs w:val="20"/>
              </w:rPr>
              <w:t xml:space="preserve">12,477 </w:t>
            </w:r>
          </w:p>
        </w:tc>
      </w:tr>
    </w:tbl>
    <w:p w14:paraId="40EEEE44" w14:textId="77777777" w:rsidR="00CF5879" w:rsidRDefault="00CF5879">
      <w:pPr>
        <w:pStyle w:val="Body"/>
        <w:widowControl w:val="0"/>
        <w:rPr>
          <w:rFonts w:ascii="Calibri" w:eastAsia="Calibri" w:hAnsi="Calibri" w:cs="Calibri"/>
          <w:b/>
          <w:bCs/>
        </w:rPr>
      </w:pPr>
    </w:p>
    <w:p w14:paraId="29376DA9" w14:textId="77777777" w:rsidR="00CF5879" w:rsidRDefault="0081616C">
      <w:pPr>
        <w:pStyle w:val="Body"/>
      </w:pPr>
      <w:r>
        <w:rPr>
          <w:rFonts w:ascii="Calibri" w:hAnsi="Calibri"/>
          <w:b/>
          <w:bCs/>
          <w:spacing w:val="-5"/>
          <w:sz w:val="20"/>
          <w:szCs w:val="20"/>
        </w:rPr>
        <w:t xml:space="preserve"> </w:t>
      </w:r>
      <w:r>
        <w:rPr>
          <w:rFonts w:ascii="Arial Unicode MS" w:hAnsi="Arial Unicode MS"/>
          <w:spacing w:val="-5"/>
          <w:sz w:val="20"/>
          <w:szCs w:val="20"/>
        </w:rPr>
        <w:br w:type="page"/>
      </w:r>
    </w:p>
    <w:p w14:paraId="4E76C6C2" w14:textId="77777777" w:rsidR="00CF5879" w:rsidRDefault="0081616C" w:rsidP="00EA28D5">
      <w:pPr>
        <w:pStyle w:val="Body"/>
        <w:outlineLvl w:val="0"/>
        <w:rPr>
          <w:rFonts w:ascii="Calibri" w:eastAsia="Calibri" w:hAnsi="Calibri" w:cs="Calibri"/>
          <w:b/>
          <w:bCs/>
          <w:spacing w:val="-6"/>
        </w:rPr>
      </w:pPr>
      <w:r>
        <w:rPr>
          <w:rFonts w:ascii="Calibri" w:hAnsi="Calibri"/>
          <w:b/>
          <w:bCs/>
          <w:spacing w:val="-6"/>
        </w:rPr>
        <w:lastRenderedPageBreak/>
        <w:t>Autonomous Trucking</w:t>
      </w:r>
    </w:p>
    <w:p w14:paraId="3DB3DC90" w14:textId="77777777" w:rsidR="00CF5879" w:rsidRDefault="00CF5879">
      <w:pPr>
        <w:pStyle w:val="Body"/>
        <w:rPr>
          <w:rFonts w:ascii="Calibri" w:eastAsia="Calibri" w:hAnsi="Calibri" w:cs="Calibri"/>
        </w:rPr>
      </w:pPr>
    </w:p>
    <w:p w14:paraId="38216338" w14:textId="06D604BD" w:rsidR="00CF5879" w:rsidRDefault="0081616C">
      <w:pPr>
        <w:pStyle w:val="Body"/>
        <w:rPr>
          <w:rFonts w:ascii="Calibri" w:eastAsia="Calibri" w:hAnsi="Calibri" w:cs="Calibri"/>
          <w:spacing w:val="-6"/>
        </w:rPr>
      </w:pPr>
      <w:r>
        <w:rPr>
          <w:rFonts w:ascii="Calibri" w:hAnsi="Calibri"/>
          <w:spacing w:val="-6"/>
        </w:rPr>
        <w:t xml:space="preserve">Driverless trucks are </w:t>
      </w:r>
      <w:proofErr w:type="gramStart"/>
      <w:r>
        <w:rPr>
          <w:rFonts w:ascii="Calibri" w:hAnsi="Calibri"/>
          <w:spacing w:val="-6"/>
        </w:rPr>
        <w:t>here,</w:t>
      </w:r>
      <w:proofErr w:type="gramEnd"/>
      <w:r>
        <w:rPr>
          <w:rFonts w:ascii="Calibri" w:hAnsi="Calibri"/>
          <w:spacing w:val="-6"/>
        </w:rPr>
        <w:t xml:space="preserve"> </w:t>
      </w:r>
      <w:r w:rsidR="00E54BCD">
        <w:rPr>
          <w:rFonts w:ascii="Calibri" w:hAnsi="Calibri"/>
          <w:spacing w:val="-6"/>
        </w:rPr>
        <w:t>Project</w:t>
      </w:r>
      <w:r w:rsidR="00834165">
        <w:rPr>
          <w:rFonts w:ascii="Calibri" w:hAnsi="Calibri"/>
          <w:spacing w:val="-6"/>
        </w:rPr>
        <w:t xml:space="preserve"> Freight</w:t>
      </w:r>
      <w:r>
        <w:rPr>
          <w:rFonts w:ascii="Calibri" w:hAnsi="Calibri"/>
          <w:spacing w:val="-6"/>
        </w:rPr>
        <w:t xml:space="preserve"> does not dispute it.</w:t>
      </w:r>
      <w:ins w:id="4639" w:author="Doug Gross" w:date="2018-05-10T21:38:00Z">
        <w:r w:rsidR="007E7A83">
          <w:rPr>
            <w:rFonts w:ascii="Calibri" w:hAnsi="Calibri"/>
            <w:spacing w:val="-6"/>
          </w:rPr>
          <w:t xml:space="preserve"> And in fact</w:t>
        </w:r>
        <w:r w:rsidR="00A52B8A">
          <w:rPr>
            <w:rFonts w:ascii="Calibri" w:hAnsi="Calibri"/>
            <w:spacing w:val="-6"/>
          </w:rPr>
          <w:t xml:space="preserve">, </w:t>
        </w:r>
      </w:ins>
      <w:r w:rsidR="00E54BCD">
        <w:rPr>
          <w:rFonts w:ascii="Calibri" w:hAnsi="Calibri"/>
          <w:spacing w:val="-6"/>
        </w:rPr>
        <w:t>Project</w:t>
      </w:r>
      <w:r w:rsidR="00834165">
        <w:rPr>
          <w:rFonts w:ascii="Calibri" w:hAnsi="Calibri"/>
          <w:spacing w:val="-6"/>
        </w:rPr>
        <w:t xml:space="preserve"> Freight</w:t>
      </w:r>
      <w:ins w:id="4640" w:author="Doug Gross" w:date="2018-05-10T21:38:00Z">
        <w:r w:rsidR="00A52B8A">
          <w:rPr>
            <w:rFonts w:ascii="Calibri" w:hAnsi="Calibri"/>
            <w:spacing w:val="-6"/>
          </w:rPr>
          <w:t xml:space="preserve"> stands to profit off of the autonomous trucking industry</w:t>
        </w:r>
      </w:ins>
      <w:ins w:id="4641" w:author="Doug Gross" w:date="2018-05-10T21:39:00Z">
        <w:r w:rsidR="00A52B8A">
          <w:rPr>
            <w:rFonts w:ascii="Calibri" w:hAnsi="Calibri"/>
            <w:spacing w:val="-6"/>
          </w:rPr>
          <w:t xml:space="preserve">. </w:t>
        </w:r>
      </w:ins>
      <w:del w:id="4642" w:author="Doug Gross" w:date="2018-05-10T21:38:00Z">
        <w:r w:rsidDel="007E7A83">
          <w:rPr>
            <w:rFonts w:ascii="Calibri" w:hAnsi="Calibri"/>
            <w:spacing w:val="-6"/>
          </w:rPr>
          <w:delText xml:space="preserve">  </w:delText>
        </w:r>
      </w:del>
      <w:r>
        <w:rPr>
          <w:rFonts w:ascii="Calibri" w:hAnsi="Calibri"/>
          <w:spacing w:val="-6"/>
        </w:rPr>
        <w:t xml:space="preserve">California, Florida, Michigan and Utah have </w:t>
      </w:r>
      <w:ins w:id="4643" w:author="Doug Gross" w:date="2018-05-10T21:39:00Z">
        <w:r w:rsidR="00A52B8A">
          <w:rPr>
            <w:rFonts w:ascii="Calibri" w:hAnsi="Calibri"/>
            <w:spacing w:val="-6"/>
          </w:rPr>
          <w:t xml:space="preserve">recently </w:t>
        </w:r>
      </w:ins>
      <w:r>
        <w:rPr>
          <w:rFonts w:ascii="Calibri" w:hAnsi="Calibri"/>
          <w:spacing w:val="-6"/>
        </w:rPr>
        <w:t>passed laws to allow testing where autonomous trucks drive in “platoons</w:t>
      </w:r>
      <w:ins w:id="4644" w:author="Doug Gross" w:date="2018-05-04T16:58:00Z">
        <w:r w:rsidR="00071339">
          <w:rPr>
            <w:rFonts w:ascii="Calibri" w:hAnsi="Calibri"/>
            <w:spacing w:val="-6"/>
          </w:rPr>
          <w:t>.</w:t>
        </w:r>
      </w:ins>
      <w:r>
        <w:rPr>
          <w:rFonts w:ascii="Calibri" w:hAnsi="Calibri"/>
          <w:spacing w:val="-6"/>
        </w:rPr>
        <w:t>”</w:t>
      </w:r>
      <w:del w:id="4645" w:author="Doug Gross" w:date="2018-05-04T16:58:00Z">
        <w:r w:rsidDel="00071339">
          <w:rPr>
            <w:rFonts w:ascii="Calibri" w:hAnsi="Calibri"/>
            <w:spacing w:val="-6"/>
          </w:rPr>
          <w:delText>.</w:delText>
        </w:r>
      </w:del>
      <w:r>
        <w:rPr>
          <w:rFonts w:ascii="Calibri" w:hAnsi="Calibri"/>
          <w:spacing w:val="-6"/>
        </w:rPr>
        <w:t xml:space="preserve"> Platoons allow two or more trucks to drive together and coordinate their movements. At this time, all platoon driving </w:t>
      </w:r>
      <w:ins w:id="4646" w:author="Doug Gross" w:date="2018-05-10T21:39:00Z">
        <w:r w:rsidR="00A52B8A">
          <w:rPr>
            <w:rFonts w:ascii="Calibri" w:hAnsi="Calibri"/>
            <w:spacing w:val="-6"/>
          </w:rPr>
          <w:t>requires</w:t>
        </w:r>
      </w:ins>
      <w:del w:id="4647" w:author="Doug Gross" w:date="2018-05-10T21:39:00Z">
        <w:r w:rsidDel="00A52B8A">
          <w:rPr>
            <w:rFonts w:ascii="Calibri" w:hAnsi="Calibri"/>
            <w:spacing w:val="-6"/>
          </w:rPr>
          <w:delText>has</w:delText>
        </w:r>
      </w:del>
      <w:r>
        <w:rPr>
          <w:rFonts w:ascii="Calibri" w:hAnsi="Calibri"/>
          <w:spacing w:val="-6"/>
        </w:rPr>
        <w:t xml:space="preserve"> a human driver in the front vehicle. With players like Tesla, Uber, Amazon, Volvo</w:t>
      </w:r>
      <w:ins w:id="4648" w:author="Doug Gross" w:date="2018-05-04T16:59:00Z">
        <w:r w:rsidR="00071339">
          <w:rPr>
            <w:rFonts w:ascii="Calibri" w:hAnsi="Calibri"/>
            <w:spacing w:val="-6"/>
          </w:rPr>
          <w:t>,</w:t>
        </w:r>
      </w:ins>
      <w:r>
        <w:rPr>
          <w:rFonts w:ascii="Calibri" w:hAnsi="Calibri"/>
          <w:spacing w:val="-6"/>
        </w:rPr>
        <w:t xml:space="preserve"> and Google heavily invested in </w:t>
      </w:r>
      <w:del w:id="4649" w:author="Doug Gross" w:date="2018-05-04T16:59:00Z">
        <w:r w:rsidDel="00071339">
          <w:rPr>
            <w:rFonts w:ascii="Calibri" w:hAnsi="Calibri"/>
            <w:spacing w:val="-6"/>
          </w:rPr>
          <w:delText xml:space="preserve">the </w:delText>
        </w:r>
      </w:del>
      <w:r>
        <w:rPr>
          <w:rFonts w:ascii="Calibri" w:hAnsi="Calibri"/>
          <w:spacing w:val="-6"/>
        </w:rPr>
        <w:t xml:space="preserve">autonomous vehicle development, the use of driverless trucks on our highways will expand. </w:t>
      </w:r>
    </w:p>
    <w:p w14:paraId="73E82C30" w14:textId="77777777" w:rsidR="00CF5879" w:rsidRDefault="00CF5879">
      <w:pPr>
        <w:pStyle w:val="Body"/>
        <w:rPr>
          <w:rFonts w:ascii="Calibri" w:eastAsia="Calibri" w:hAnsi="Calibri" w:cs="Calibri"/>
        </w:rPr>
      </w:pPr>
    </w:p>
    <w:p w14:paraId="2CF42D44" w14:textId="75C8C750" w:rsidR="00CF5879" w:rsidRDefault="0081616C">
      <w:pPr>
        <w:pStyle w:val="Body"/>
        <w:rPr>
          <w:rFonts w:ascii="Calibri" w:eastAsia="Calibri" w:hAnsi="Calibri" w:cs="Calibri"/>
          <w:spacing w:val="-6"/>
        </w:rPr>
      </w:pPr>
      <w:r>
        <w:rPr>
          <w:rFonts w:ascii="Calibri" w:hAnsi="Calibri"/>
          <w:spacing w:val="-6"/>
        </w:rPr>
        <w:t xml:space="preserve">Infrastructure improvements will need to be made to our roadways to progress the new technology. In Los Angeles, Volvo’s latest driverless technology </w:t>
      </w:r>
      <w:del w:id="4650" w:author="Doug Gross" w:date="2018-05-04T16:59:00Z">
        <w:r w:rsidDel="00071339">
          <w:rPr>
            <w:rFonts w:ascii="Calibri" w:hAnsi="Calibri"/>
            <w:spacing w:val="-6"/>
          </w:rPr>
          <w:delText xml:space="preserve">couldn’t </w:delText>
        </w:r>
      </w:del>
      <w:ins w:id="4651" w:author="Doug Gross" w:date="2018-05-04T16:59:00Z">
        <w:r w:rsidR="00071339">
          <w:rPr>
            <w:rFonts w:ascii="Calibri" w:hAnsi="Calibri"/>
            <w:spacing w:val="-6"/>
          </w:rPr>
          <w:t xml:space="preserve">wasn’t able to </w:t>
        </w:r>
      </w:ins>
      <w:r>
        <w:rPr>
          <w:rFonts w:ascii="Calibri" w:hAnsi="Calibri"/>
          <w:spacing w:val="-6"/>
        </w:rPr>
        <w:t>read the markings on the city’s streets</w:t>
      </w:r>
      <w:ins w:id="4652" w:author="Doug Gross" w:date="2018-05-04T16:59:00Z">
        <w:r w:rsidR="00071339">
          <w:rPr>
            <w:rFonts w:ascii="Calibri" w:hAnsi="Calibri"/>
            <w:spacing w:val="-6"/>
          </w:rPr>
          <w:t>, and</w:t>
        </w:r>
      </w:ins>
      <w:r>
        <w:rPr>
          <w:rFonts w:ascii="Calibri" w:hAnsi="Calibri"/>
          <w:spacing w:val="-6"/>
        </w:rPr>
        <w:t xml:space="preserve"> therefore </w:t>
      </w:r>
      <w:del w:id="4653" w:author="Doug Gross" w:date="2018-05-04T16:59:00Z">
        <w:r w:rsidDel="00071339">
          <w:rPr>
            <w:rFonts w:ascii="Calibri" w:hAnsi="Calibri"/>
            <w:spacing w:val="-6"/>
          </w:rPr>
          <w:delText>not able to</w:delText>
        </w:r>
      </w:del>
      <w:ins w:id="4654" w:author="Doug Gross" w:date="2018-05-04T16:59:00Z">
        <w:r w:rsidR="00071339">
          <w:rPr>
            <w:rFonts w:ascii="Calibri" w:hAnsi="Calibri"/>
            <w:spacing w:val="-6"/>
          </w:rPr>
          <w:t>wasn’t able to</w:t>
        </w:r>
      </w:ins>
      <w:r>
        <w:rPr>
          <w:rFonts w:ascii="Calibri" w:hAnsi="Calibri"/>
          <w:spacing w:val="-6"/>
        </w:rPr>
        <w:t xml:space="preserve"> collect enough visual data </w:t>
      </w:r>
      <w:del w:id="4655" w:author="Doug Gross" w:date="2018-05-04T17:01:00Z">
        <w:r w:rsidDel="00071339">
          <w:rPr>
            <w:rFonts w:ascii="Calibri" w:hAnsi="Calibri"/>
            <w:spacing w:val="-6"/>
          </w:rPr>
          <w:delText>to signal the driverless</w:delText>
        </w:r>
      </w:del>
      <w:ins w:id="4656" w:author="Doug Gross" w:date="2018-05-04T17:01:00Z">
        <w:r w:rsidR="00071339">
          <w:rPr>
            <w:rFonts w:ascii="Calibri" w:hAnsi="Calibri"/>
            <w:spacing w:val="-6"/>
          </w:rPr>
          <w:t>to permit the</w:t>
        </w:r>
      </w:ins>
      <w:r>
        <w:rPr>
          <w:rFonts w:ascii="Calibri" w:hAnsi="Calibri"/>
          <w:spacing w:val="-6"/>
        </w:rPr>
        <w:t xml:space="preserve"> vehicle to</w:t>
      </w:r>
      <w:del w:id="4657" w:author="Doug Gross" w:date="2018-05-04T17:01:00Z">
        <w:r w:rsidDel="00071339">
          <w:rPr>
            <w:rFonts w:ascii="Calibri" w:hAnsi="Calibri"/>
            <w:spacing w:val="-6"/>
          </w:rPr>
          <w:delText xml:space="preserve"> move</w:delText>
        </w:r>
      </w:del>
      <w:r>
        <w:rPr>
          <w:rFonts w:ascii="Calibri" w:hAnsi="Calibri"/>
          <w:spacing w:val="-6"/>
        </w:rPr>
        <w:t xml:space="preserve"> </w:t>
      </w:r>
      <w:ins w:id="4658" w:author="Doug Gross" w:date="2018-05-04T17:01:00Z">
        <w:r w:rsidR="00071339">
          <w:rPr>
            <w:rFonts w:ascii="Calibri" w:hAnsi="Calibri"/>
            <w:spacing w:val="-6"/>
          </w:rPr>
          <w:t>move</w:t>
        </w:r>
      </w:ins>
      <w:del w:id="4659" w:author="Doug Gross" w:date="2018-05-04T17:01:00Z">
        <w:r w:rsidDel="00071339">
          <w:rPr>
            <w:rFonts w:ascii="Calibri" w:hAnsi="Calibri"/>
            <w:spacing w:val="-6"/>
          </w:rPr>
          <w:delText>forward</w:delText>
        </w:r>
      </w:del>
      <w:r>
        <w:rPr>
          <w:rFonts w:ascii="Calibri" w:hAnsi="Calibri"/>
          <w:spacing w:val="-6"/>
        </w:rPr>
        <w:t>.</w:t>
      </w:r>
      <w:r>
        <w:rPr>
          <w:rFonts w:ascii="Calibri" w:eastAsia="Calibri" w:hAnsi="Calibri" w:cs="Calibri"/>
          <w:spacing w:val="-6"/>
          <w:vertAlign w:val="superscript"/>
        </w:rPr>
        <w:footnoteReference w:id="21"/>
      </w:r>
      <w:r>
        <w:rPr>
          <w:rFonts w:ascii="Calibri" w:hAnsi="Calibri"/>
          <w:spacing w:val="-6"/>
        </w:rPr>
        <w:t xml:space="preserve"> Currently in the USA, the roads and highways are maintained for human visual cues</w:t>
      </w:r>
      <w:ins w:id="4660" w:author="Doug Gross" w:date="2018-05-04T17:00:00Z">
        <w:r w:rsidR="00071339">
          <w:rPr>
            <w:rFonts w:ascii="Calibri" w:hAnsi="Calibri"/>
            <w:spacing w:val="-6"/>
          </w:rPr>
          <w:t xml:space="preserve"> – which are not necessarily </w:t>
        </w:r>
      </w:ins>
      <w:del w:id="4661" w:author="Doug Gross" w:date="2018-05-04T17:00:00Z">
        <w:r w:rsidDel="00071339">
          <w:rPr>
            <w:rFonts w:ascii="Calibri" w:hAnsi="Calibri"/>
            <w:spacing w:val="-6"/>
          </w:rPr>
          <w:delText xml:space="preserve"> not </w:delText>
        </w:r>
      </w:del>
      <w:r>
        <w:rPr>
          <w:rFonts w:ascii="Calibri" w:hAnsi="Calibri"/>
          <w:spacing w:val="-6"/>
        </w:rPr>
        <w:t>machine</w:t>
      </w:r>
      <w:ins w:id="4662" w:author="Doug Gross" w:date="2018-05-04T17:00:00Z">
        <w:r w:rsidR="00071339">
          <w:rPr>
            <w:rFonts w:ascii="Calibri" w:hAnsi="Calibri"/>
            <w:spacing w:val="-6"/>
          </w:rPr>
          <w:t>-readable</w:t>
        </w:r>
      </w:ins>
      <w:del w:id="4663" w:author="Doug Gross" w:date="2018-05-04T17:00:00Z">
        <w:r w:rsidDel="00071339">
          <w:rPr>
            <w:rFonts w:ascii="Calibri" w:hAnsi="Calibri"/>
            <w:spacing w:val="-6"/>
          </w:rPr>
          <w:delText>’</w:delText>
        </w:r>
        <w:r w:rsidDel="00071339">
          <w:rPr>
            <w:rFonts w:ascii="Calibri" w:hAnsi="Calibri"/>
            <w:spacing w:val="-6"/>
            <w:lang w:val="pt-PT"/>
          </w:rPr>
          <w:delText>s</w:delText>
        </w:r>
      </w:del>
      <w:r>
        <w:rPr>
          <w:rFonts w:ascii="Calibri" w:hAnsi="Calibri"/>
          <w:spacing w:val="-6"/>
          <w:lang w:val="pt-PT"/>
        </w:rPr>
        <w:t xml:space="preserve">. </w:t>
      </w:r>
    </w:p>
    <w:p w14:paraId="2E795F0C" w14:textId="77777777" w:rsidR="00CF5879" w:rsidRDefault="00CF5879">
      <w:pPr>
        <w:pStyle w:val="Body"/>
        <w:rPr>
          <w:rFonts w:ascii="Calibri" w:eastAsia="Calibri" w:hAnsi="Calibri" w:cs="Calibri"/>
        </w:rPr>
      </w:pPr>
    </w:p>
    <w:p w14:paraId="014024EE" w14:textId="6D06D5FE" w:rsidR="00CF5879" w:rsidRDefault="0081616C">
      <w:pPr>
        <w:pStyle w:val="Body"/>
        <w:rPr>
          <w:rFonts w:ascii="Calibri" w:eastAsia="Calibri" w:hAnsi="Calibri" w:cs="Calibri"/>
          <w:spacing w:val="-6"/>
        </w:rPr>
      </w:pPr>
      <w:r>
        <w:rPr>
          <w:rFonts w:ascii="Calibri" w:hAnsi="Calibri"/>
          <w:spacing w:val="-6"/>
        </w:rPr>
        <w:t xml:space="preserve">We have many years before </w:t>
      </w:r>
      <w:del w:id="4664" w:author="Doug Gross" w:date="2018-05-04T17:01:00Z">
        <w:r w:rsidDel="00071339">
          <w:rPr>
            <w:rFonts w:ascii="Calibri" w:hAnsi="Calibri"/>
            <w:spacing w:val="-6"/>
          </w:rPr>
          <w:delText xml:space="preserve">the </w:delText>
        </w:r>
      </w:del>
      <w:r>
        <w:rPr>
          <w:rFonts w:ascii="Calibri" w:hAnsi="Calibri"/>
          <w:spacing w:val="-6"/>
        </w:rPr>
        <w:t xml:space="preserve">autonomous trucking </w:t>
      </w:r>
      <w:ins w:id="4665" w:author="Doug Gross" w:date="2018-05-10T21:40:00Z">
        <w:r w:rsidR="00A52B8A">
          <w:rPr>
            <w:rFonts w:ascii="Calibri" w:hAnsi="Calibri"/>
            <w:spacing w:val="-6"/>
          </w:rPr>
          <w:t>becomes</w:t>
        </w:r>
      </w:ins>
      <w:del w:id="4666" w:author="Doug Gross" w:date="2018-05-10T21:40:00Z">
        <w:r w:rsidDel="00A52B8A">
          <w:rPr>
            <w:rFonts w:ascii="Calibri" w:hAnsi="Calibri"/>
            <w:spacing w:val="-6"/>
          </w:rPr>
          <w:delText>is</w:delText>
        </w:r>
      </w:del>
      <w:ins w:id="4667" w:author="Doug Gross" w:date="2018-05-04T17:01:00Z">
        <w:r w:rsidR="00071339">
          <w:rPr>
            <w:rFonts w:ascii="Calibri" w:hAnsi="Calibri"/>
            <w:spacing w:val="-6"/>
          </w:rPr>
          <w:t xml:space="preserve"> a</w:t>
        </w:r>
      </w:ins>
      <w:del w:id="4668" w:author="Doug Gross" w:date="2018-05-04T17:01:00Z">
        <w:r w:rsidDel="00071339">
          <w:rPr>
            <w:rFonts w:ascii="Calibri" w:hAnsi="Calibri"/>
            <w:spacing w:val="-6"/>
          </w:rPr>
          <w:delText xml:space="preserve"> our</w:delText>
        </w:r>
      </w:del>
      <w:r>
        <w:rPr>
          <w:rFonts w:ascii="Calibri" w:hAnsi="Calibri"/>
          <w:spacing w:val="-6"/>
        </w:rPr>
        <w:t xml:space="preserve"> common</w:t>
      </w:r>
      <w:ins w:id="4669" w:author="Doug Gross" w:date="2018-05-04T17:01:00Z">
        <w:r w:rsidR="00071339">
          <w:rPr>
            <w:rFonts w:ascii="Calibri" w:hAnsi="Calibri"/>
            <w:spacing w:val="-6"/>
          </w:rPr>
          <w:t>place</w:t>
        </w:r>
      </w:ins>
      <w:r>
        <w:rPr>
          <w:rFonts w:ascii="Calibri" w:hAnsi="Calibri"/>
          <w:spacing w:val="-6"/>
        </w:rPr>
        <w:t xml:space="preserve"> reality. MIT’s Technology Review 2017 concluded that </w:t>
      </w:r>
      <w:ins w:id="4670" w:author="Doug Gross" w:date="2018-05-10T21:40:00Z">
        <w:r w:rsidR="00A52B8A">
          <w:rPr>
            <w:rFonts w:ascii="Calibri" w:hAnsi="Calibri"/>
            <w:spacing w:val="-6"/>
          </w:rPr>
          <w:t xml:space="preserve">while </w:t>
        </w:r>
      </w:ins>
      <w:r>
        <w:rPr>
          <w:rFonts w:ascii="Calibri" w:hAnsi="Calibri"/>
          <w:spacing w:val="-6"/>
        </w:rPr>
        <w:t xml:space="preserve">driverless cars </w:t>
      </w:r>
      <w:ins w:id="4671" w:author="Doug Gross" w:date="2018-05-10T21:40:00Z">
        <w:r w:rsidR="00A52B8A">
          <w:rPr>
            <w:rFonts w:ascii="Calibri" w:hAnsi="Calibri"/>
            <w:spacing w:val="-6"/>
          </w:rPr>
          <w:t xml:space="preserve">are already performing </w:t>
        </w:r>
      </w:ins>
      <w:del w:id="4672" w:author="Doug Gross" w:date="2018-05-10T21:40:00Z">
        <w:r w:rsidDel="00A52B8A">
          <w:rPr>
            <w:rFonts w:ascii="Calibri" w:hAnsi="Calibri"/>
            <w:spacing w:val="-6"/>
          </w:rPr>
          <w:delText xml:space="preserve">are doing </w:delText>
        </w:r>
      </w:del>
      <w:r>
        <w:rPr>
          <w:rFonts w:ascii="Calibri" w:hAnsi="Calibri"/>
          <w:spacing w:val="-6"/>
        </w:rPr>
        <w:t xml:space="preserve">well within a city environment, </w:t>
      </w:r>
      <w:del w:id="4673" w:author="Doug Gross" w:date="2018-05-10T21:40:00Z">
        <w:r w:rsidDel="00A52B8A">
          <w:rPr>
            <w:rFonts w:ascii="Calibri" w:hAnsi="Calibri"/>
            <w:spacing w:val="-6"/>
          </w:rPr>
          <w:delText xml:space="preserve">but </w:delText>
        </w:r>
      </w:del>
      <w:r>
        <w:rPr>
          <w:rFonts w:ascii="Calibri" w:hAnsi="Calibri"/>
          <w:spacing w:val="-6"/>
        </w:rPr>
        <w:t xml:space="preserve">driverless trucks </w:t>
      </w:r>
      <w:ins w:id="4674" w:author="Doug Gross" w:date="2018-05-10T21:40:00Z">
        <w:r w:rsidR="00A52B8A">
          <w:rPr>
            <w:rFonts w:ascii="Calibri" w:hAnsi="Calibri"/>
            <w:spacing w:val="-6"/>
          </w:rPr>
          <w:t>will not be commonplace</w:t>
        </w:r>
      </w:ins>
      <w:del w:id="4675" w:author="Doug Gross" w:date="2018-05-10T21:40:00Z">
        <w:r w:rsidDel="00A52B8A">
          <w:rPr>
            <w:rFonts w:ascii="Calibri" w:hAnsi="Calibri"/>
            <w:spacing w:val="-6"/>
          </w:rPr>
          <w:delText>can</w:delText>
        </w:r>
      </w:del>
      <w:ins w:id="4676" w:author="Doug Gross" w:date="2018-05-10T21:40:00Z">
        <w:r w:rsidR="00A52B8A">
          <w:rPr>
            <w:rFonts w:ascii="Calibri" w:hAnsi="Calibri"/>
            <w:spacing w:val="-6"/>
          </w:rPr>
          <w:t xml:space="preserve"> for another</w:t>
        </w:r>
      </w:ins>
      <w:del w:id="4677" w:author="Doug Gross" w:date="2018-05-10T21:40:00Z">
        <w:r w:rsidDel="00A52B8A">
          <w:rPr>
            <w:rFonts w:ascii="Calibri" w:hAnsi="Calibri"/>
            <w:spacing w:val="-6"/>
          </w:rPr>
          <w:delText xml:space="preserve"> be up</w:delText>
        </w:r>
      </w:del>
      <w:r>
        <w:rPr>
          <w:rFonts w:ascii="Calibri" w:hAnsi="Calibri"/>
          <w:spacing w:val="-6"/>
        </w:rPr>
        <w:t xml:space="preserve"> </w:t>
      </w:r>
      <w:del w:id="4678" w:author="Doug Gross" w:date="2018-05-10T21:40:00Z">
        <w:r w:rsidDel="00A52B8A">
          <w:rPr>
            <w:rFonts w:ascii="Calibri" w:hAnsi="Calibri"/>
            <w:spacing w:val="-6"/>
          </w:rPr>
          <w:delText xml:space="preserve">to </w:delText>
        </w:r>
      </w:del>
      <w:r>
        <w:rPr>
          <w:rFonts w:ascii="Calibri" w:hAnsi="Calibri"/>
          <w:spacing w:val="-6"/>
        </w:rPr>
        <w:t>10 years</w:t>
      </w:r>
      <w:del w:id="4679" w:author="Doug Gross" w:date="2018-05-10T21:41:00Z">
        <w:r w:rsidDel="00A52B8A">
          <w:rPr>
            <w:rFonts w:ascii="Calibri" w:hAnsi="Calibri"/>
            <w:spacing w:val="-6"/>
          </w:rPr>
          <w:delText xml:space="preserve"> out</w:delText>
        </w:r>
      </w:del>
      <w:r>
        <w:rPr>
          <w:rFonts w:ascii="Calibri" w:hAnsi="Calibri"/>
          <w:spacing w:val="-6"/>
        </w:rPr>
        <w:t>. During their</w:t>
      </w:r>
      <w:ins w:id="4680" w:author="Doug Gross" w:date="2018-05-10T21:41:00Z">
        <w:r w:rsidR="00A52B8A">
          <w:rPr>
            <w:rFonts w:ascii="Calibri" w:hAnsi="Calibri"/>
            <w:spacing w:val="-6"/>
          </w:rPr>
          <w:t xml:space="preserve"> own </w:t>
        </w:r>
      </w:ins>
      <w:del w:id="4681" w:author="Doug Gross" w:date="2018-05-10T21:41:00Z">
        <w:r w:rsidDel="00A52B8A">
          <w:rPr>
            <w:rFonts w:ascii="Calibri" w:hAnsi="Calibri"/>
            <w:spacing w:val="-6"/>
          </w:rPr>
          <w:delText xml:space="preserve"> </w:delText>
        </w:r>
      </w:del>
      <w:r>
        <w:rPr>
          <w:rFonts w:ascii="Calibri" w:hAnsi="Calibri"/>
          <w:spacing w:val="-6"/>
        </w:rPr>
        <w:t>study, Volvo admitted that they have no intention of using driverless trucks on highways</w:t>
      </w:r>
      <w:ins w:id="4682" w:author="Doug Gross" w:date="2018-05-04T17:02:00Z">
        <w:r w:rsidR="00071339">
          <w:rPr>
            <w:rFonts w:ascii="Calibri" w:hAnsi="Calibri"/>
            <w:spacing w:val="-6"/>
          </w:rPr>
          <w:t>,</w:t>
        </w:r>
      </w:ins>
      <w:r>
        <w:rPr>
          <w:rFonts w:ascii="Calibri" w:hAnsi="Calibri"/>
          <w:spacing w:val="-6"/>
        </w:rPr>
        <w:t xml:space="preserve"> finding them </w:t>
      </w:r>
      <w:r>
        <w:rPr>
          <w:rFonts w:ascii="Calibri" w:hAnsi="Calibri"/>
          <w:i/>
          <w:iCs/>
          <w:spacing w:val="-6"/>
        </w:rPr>
        <w:t>“a better fit on private land at mines and ports.”</w:t>
      </w:r>
      <w:r>
        <w:rPr>
          <w:rFonts w:ascii="Calibri" w:eastAsia="Calibri" w:hAnsi="Calibri" w:cs="Calibri"/>
          <w:spacing w:val="-6"/>
          <w:vertAlign w:val="superscript"/>
        </w:rPr>
        <w:footnoteReference w:id="22"/>
      </w:r>
      <w:r>
        <w:rPr>
          <w:rFonts w:ascii="Calibri" w:hAnsi="Calibri"/>
          <w:spacing w:val="-6"/>
        </w:rPr>
        <w:t xml:space="preserve"> </w:t>
      </w:r>
    </w:p>
    <w:p w14:paraId="14D58293" w14:textId="77777777" w:rsidR="00CF5879" w:rsidRDefault="00CF5879">
      <w:pPr>
        <w:pStyle w:val="Body"/>
        <w:rPr>
          <w:rFonts w:ascii="Calibri" w:eastAsia="Calibri" w:hAnsi="Calibri" w:cs="Calibri"/>
        </w:rPr>
      </w:pPr>
    </w:p>
    <w:p w14:paraId="5DFEF926" w14:textId="695EF375" w:rsidR="00CF5879" w:rsidRDefault="00296E7D">
      <w:pPr>
        <w:pStyle w:val="Body"/>
        <w:rPr>
          <w:rFonts w:ascii="Calibri" w:eastAsia="Calibri" w:hAnsi="Calibri" w:cs="Calibri"/>
          <w:spacing w:val="-6"/>
        </w:rPr>
      </w:pPr>
      <w:ins w:id="4683" w:author="Doug Gross" w:date="2018-05-10T21:42:00Z">
        <w:r>
          <w:rPr>
            <w:rFonts w:ascii="Calibri" w:hAnsi="Calibri"/>
            <w:spacing w:val="-6"/>
          </w:rPr>
          <w:t>B</w:t>
        </w:r>
      </w:ins>
      <w:del w:id="4684" w:author="Doug Gross" w:date="2018-05-10T21:42:00Z">
        <w:r w:rsidR="0081616C" w:rsidDel="00296E7D">
          <w:rPr>
            <w:rFonts w:ascii="Calibri" w:hAnsi="Calibri"/>
            <w:spacing w:val="-6"/>
          </w:rPr>
          <w:delText>Als</w:delText>
        </w:r>
      </w:del>
      <w:del w:id="4685" w:author="Doug Gross" w:date="2018-05-10T21:41:00Z">
        <w:r w:rsidR="0081616C" w:rsidDel="00296E7D">
          <w:rPr>
            <w:rFonts w:ascii="Calibri" w:hAnsi="Calibri"/>
            <w:spacing w:val="-6"/>
          </w:rPr>
          <w:delText>o b</w:delText>
        </w:r>
      </w:del>
      <w:r w:rsidR="0081616C">
        <w:rPr>
          <w:rFonts w:ascii="Calibri" w:hAnsi="Calibri"/>
          <w:spacing w:val="-6"/>
        </w:rPr>
        <w:t xml:space="preserve">ased on </w:t>
      </w:r>
      <w:r w:rsidR="00E54BCD">
        <w:rPr>
          <w:rFonts w:ascii="Calibri" w:hAnsi="Calibri"/>
          <w:spacing w:val="-6"/>
        </w:rPr>
        <w:t>Project</w:t>
      </w:r>
      <w:r w:rsidR="00834165">
        <w:rPr>
          <w:rFonts w:ascii="Calibri" w:hAnsi="Calibri"/>
          <w:spacing w:val="-6"/>
        </w:rPr>
        <w:t xml:space="preserve"> Freight</w:t>
      </w:r>
      <w:ins w:id="4686" w:author="Doug Gross" w:date="2018-05-10T21:41:00Z">
        <w:r>
          <w:rPr>
            <w:rFonts w:ascii="Calibri" w:hAnsi="Calibri"/>
            <w:spacing w:val="-6"/>
          </w:rPr>
          <w:t xml:space="preserve">’s </w:t>
        </w:r>
      </w:ins>
      <w:del w:id="4687" w:author="Doug Gross" w:date="2018-05-10T21:41:00Z">
        <w:r w:rsidR="0081616C" w:rsidDel="00296E7D">
          <w:rPr>
            <w:rFonts w:ascii="Calibri" w:hAnsi="Calibri"/>
            <w:spacing w:val="-6"/>
          </w:rPr>
          <w:delText xml:space="preserve">our </w:delText>
        </w:r>
      </w:del>
      <w:r w:rsidR="0081616C">
        <w:rPr>
          <w:rFonts w:ascii="Calibri" w:hAnsi="Calibri"/>
          <w:spacing w:val="-6"/>
        </w:rPr>
        <w:t xml:space="preserve">research, the easy </w:t>
      </w:r>
      <w:del w:id="4688" w:author="Doug Gross" w:date="2018-05-10T21:41:00Z">
        <w:r w:rsidR="0081616C" w:rsidDel="00296E7D">
          <w:rPr>
            <w:rFonts w:ascii="Calibri" w:hAnsi="Calibri"/>
            <w:spacing w:val="-6"/>
          </w:rPr>
          <w:delText xml:space="preserve">freight </w:delText>
        </w:r>
      </w:del>
      <w:r w:rsidR="0081616C">
        <w:rPr>
          <w:rFonts w:ascii="Calibri" w:hAnsi="Calibri"/>
          <w:spacing w:val="-6"/>
        </w:rPr>
        <w:t xml:space="preserve">target for autonomous trucking is </w:t>
      </w:r>
      <w:del w:id="4689" w:author="Doug Gross" w:date="2018-05-10T21:42:00Z">
        <w:r w:rsidR="0081616C" w:rsidDel="00296E7D">
          <w:rPr>
            <w:rFonts w:ascii="Calibri" w:hAnsi="Calibri"/>
            <w:spacing w:val="-6"/>
          </w:rPr>
          <w:delText>Full Truckload (</w:delText>
        </w:r>
      </w:del>
      <w:r w:rsidR="0081616C">
        <w:rPr>
          <w:rFonts w:ascii="Calibri" w:hAnsi="Calibri"/>
          <w:spacing w:val="-6"/>
        </w:rPr>
        <w:t>FTL</w:t>
      </w:r>
      <w:del w:id="4690" w:author="Doug Gross" w:date="2018-05-10T21:42:00Z">
        <w:r w:rsidR="0081616C" w:rsidDel="00296E7D">
          <w:rPr>
            <w:rFonts w:ascii="Calibri" w:hAnsi="Calibri"/>
            <w:spacing w:val="-6"/>
          </w:rPr>
          <w:delText>)</w:delText>
        </w:r>
      </w:del>
      <w:r w:rsidR="0081616C">
        <w:rPr>
          <w:rFonts w:ascii="Calibri" w:hAnsi="Calibri"/>
          <w:spacing w:val="-6"/>
        </w:rPr>
        <w:t xml:space="preserve"> freight. </w:t>
      </w:r>
      <w:del w:id="4691" w:author="Doug Gross" w:date="2018-05-10T21:42:00Z">
        <w:r w:rsidR="0081616C" w:rsidDel="00296E7D">
          <w:rPr>
            <w:rFonts w:ascii="Calibri" w:hAnsi="Calibri"/>
            <w:spacing w:val="-6"/>
          </w:rPr>
          <w:delText>Essentially full truckload</w:delText>
        </w:r>
      </w:del>
      <w:ins w:id="4692" w:author="Doug Gross" w:date="2018-05-10T21:42:00Z">
        <w:r>
          <w:rPr>
            <w:rFonts w:ascii="Calibri" w:hAnsi="Calibri"/>
            <w:spacing w:val="-6"/>
          </w:rPr>
          <w:t>FTL</w:t>
        </w:r>
      </w:ins>
      <w:r w:rsidR="0081616C">
        <w:rPr>
          <w:rFonts w:ascii="Calibri" w:hAnsi="Calibri"/>
          <w:spacing w:val="-6"/>
        </w:rPr>
        <w:t xml:space="preserve"> freight </w:t>
      </w:r>
      <w:ins w:id="4693" w:author="Doug Gross" w:date="2018-05-10T21:42:00Z">
        <w:r>
          <w:rPr>
            <w:rFonts w:ascii="Calibri" w:hAnsi="Calibri"/>
            <w:spacing w:val="-6"/>
          </w:rPr>
          <w:t xml:space="preserve">represents </w:t>
        </w:r>
      </w:ins>
      <w:del w:id="4694" w:author="Doug Gross" w:date="2018-05-10T21:42:00Z">
        <w:r w:rsidR="0081616C" w:rsidDel="00296E7D">
          <w:rPr>
            <w:rFonts w:ascii="Calibri" w:hAnsi="Calibri"/>
            <w:spacing w:val="-6"/>
          </w:rPr>
          <w:delText xml:space="preserve">is entirely </w:delText>
        </w:r>
      </w:del>
      <w:ins w:id="4695" w:author="Doug Gross" w:date="2018-05-10T21:42:00Z">
        <w:r>
          <w:rPr>
            <w:rFonts w:ascii="Calibri" w:hAnsi="Calibri"/>
            <w:spacing w:val="-6"/>
          </w:rPr>
          <w:t xml:space="preserve">fully </w:t>
        </w:r>
      </w:ins>
      <w:r w:rsidR="0081616C">
        <w:rPr>
          <w:rFonts w:ascii="Calibri" w:hAnsi="Calibri"/>
          <w:spacing w:val="-6"/>
        </w:rPr>
        <w:t>loaded trailers that need to be moved from one location to another location</w:t>
      </w:r>
      <w:ins w:id="4696" w:author="Doug Gross" w:date="2018-05-04T17:02:00Z">
        <w:r w:rsidR="00071339">
          <w:rPr>
            <w:rFonts w:ascii="Calibri" w:hAnsi="Calibri"/>
            <w:spacing w:val="-6"/>
          </w:rPr>
          <w:t>, and</w:t>
        </w:r>
      </w:ins>
      <w:r w:rsidR="0081616C">
        <w:rPr>
          <w:rFonts w:ascii="Calibri" w:hAnsi="Calibri"/>
          <w:spacing w:val="-6"/>
        </w:rPr>
        <w:t xml:space="preserve"> generally </w:t>
      </w:r>
      <w:ins w:id="4697" w:author="Doug Gross" w:date="2018-05-04T17:02:00Z">
        <w:r w:rsidR="00071339">
          <w:rPr>
            <w:rFonts w:ascii="Calibri" w:hAnsi="Calibri"/>
            <w:spacing w:val="-6"/>
          </w:rPr>
          <w:t xml:space="preserve">at </w:t>
        </w:r>
      </w:ins>
      <w:r w:rsidR="0081616C">
        <w:rPr>
          <w:rFonts w:ascii="Calibri" w:hAnsi="Calibri"/>
          <w:spacing w:val="-6"/>
        </w:rPr>
        <w:t xml:space="preserve">a great distance. This segment of freight </w:t>
      </w:r>
      <w:del w:id="4698" w:author="Doug Gross" w:date="2018-05-04T17:02:00Z">
        <w:r w:rsidR="0081616C" w:rsidDel="00071339">
          <w:rPr>
            <w:rFonts w:ascii="Calibri" w:hAnsi="Calibri"/>
            <w:spacing w:val="-6"/>
          </w:rPr>
          <w:delText xml:space="preserve">is </w:delText>
        </w:r>
      </w:del>
      <w:ins w:id="4699" w:author="Doug Gross" w:date="2018-05-04T17:02:00Z">
        <w:r w:rsidR="00071339">
          <w:rPr>
            <w:rFonts w:ascii="Calibri" w:hAnsi="Calibri"/>
            <w:spacing w:val="-6"/>
          </w:rPr>
          <w:t xml:space="preserve">represents </w:t>
        </w:r>
      </w:ins>
      <w:r w:rsidR="0081616C">
        <w:rPr>
          <w:rFonts w:ascii="Calibri" w:hAnsi="Calibri"/>
          <w:spacing w:val="-6"/>
        </w:rPr>
        <w:t>almost half of the overall 2017 trucking market</w:t>
      </w:r>
      <w:ins w:id="4700" w:author="Doug Gross" w:date="2018-05-04T17:02:00Z">
        <w:r w:rsidR="00071339">
          <w:rPr>
            <w:rFonts w:ascii="Calibri" w:hAnsi="Calibri"/>
            <w:spacing w:val="-6"/>
          </w:rPr>
          <w:t>, and</w:t>
        </w:r>
      </w:ins>
      <w:r w:rsidR="0081616C">
        <w:rPr>
          <w:rFonts w:ascii="Calibri" w:hAnsi="Calibri"/>
          <w:spacing w:val="-6"/>
        </w:rPr>
        <w:t xml:space="preserve"> sit</w:t>
      </w:r>
      <w:ins w:id="4701" w:author="Doug Gross" w:date="2018-05-04T17:02:00Z">
        <w:r w:rsidR="00071339">
          <w:rPr>
            <w:rFonts w:ascii="Calibri" w:hAnsi="Calibri"/>
            <w:spacing w:val="-6"/>
          </w:rPr>
          <w:t>s</w:t>
        </w:r>
      </w:ins>
      <w:del w:id="4702" w:author="Doug Gross" w:date="2018-05-04T17:02:00Z">
        <w:r w:rsidR="0081616C" w:rsidDel="00071339">
          <w:rPr>
            <w:rFonts w:ascii="Calibri" w:hAnsi="Calibri"/>
            <w:spacing w:val="-6"/>
          </w:rPr>
          <w:delText>ting</w:delText>
        </w:r>
      </w:del>
      <w:r w:rsidR="0081616C">
        <w:rPr>
          <w:rFonts w:ascii="Calibri" w:hAnsi="Calibri"/>
          <w:spacing w:val="-6"/>
        </w:rPr>
        <w:t xml:space="preserve"> at $333 billion</w:t>
      </w:r>
      <w:ins w:id="4703" w:author="Doug Gross" w:date="2018-05-04T17:03:00Z">
        <w:r w:rsidR="00071339">
          <w:rPr>
            <w:rFonts w:ascii="Calibri" w:hAnsi="Calibri"/>
            <w:spacing w:val="-6"/>
          </w:rPr>
          <w:t>,</w:t>
        </w:r>
      </w:ins>
      <w:r w:rsidR="0081616C">
        <w:rPr>
          <w:rFonts w:ascii="Calibri" w:hAnsi="Calibri"/>
          <w:spacing w:val="-6"/>
        </w:rPr>
        <w:t xml:space="preserve"> or 43.5%</w:t>
      </w:r>
      <w:ins w:id="4704" w:author="Doug Gross" w:date="2018-05-04T17:03:00Z">
        <w:r w:rsidR="00071339">
          <w:rPr>
            <w:rFonts w:ascii="Calibri" w:hAnsi="Calibri"/>
            <w:spacing w:val="-6"/>
          </w:rPr>
          <w:t>,</w:t>
        </w:r>
      </w:ins>
      <w:r w:rsidR="0081616C">
        <w:rPr>
          <w:rFonts w:ascii="Calibri" w:hAnsi="Calibri"/>
          <w:spacing w:val="-6"/>
        </w:rPr>
        <w:t xml:space="preserve"> of the nation’s overall trucking segment</w:t>
      </w:r>
      <w:ins w:id="4705" w:author="Doug Gross" w:date="2018-05-04T17:03:00Z">
        <w:r w:rsidR="00071339">
          <w:rPr>
            <w:rFonts w:ascii="Calibri" w:hAnsi="Calibri"/>
            <w:spacing w:val="-6"/>
          </w:rPr>
          <w:t>.</w:t>
        </w:r>
      </w:ins>
      <w:r w:rsidR="0081616C">
        <w:rPr>
          <w:rFonts w:ascii="Calibri" w:eastAsia="Calibri" w:hAnsi="Calibri" w:cs="Calibri"/>
          <w:spacing w:val="-6"/>
          <w:vertAlign w:val="superscript"/>
        </w:rPr>
        <w:footnoteReference w:id="23"/>
      </w:r>
      <w:r w:rsidR="0081616C">
        <w:rPr>
          <w:rFonts w:ascii="Calibri" w:hAnsi="Calibri"/>
          <w:spacing w:val="-6"/>
        </w:rPr>
        <w:t xml:space="preserve"> </w:t>
      </w:r>
      <w:ins w:id="4706" w:author="Doug Gross" w:date="2018-05-04T17:03:00Z">
        <w:r w:rsidR="00071339">
          <w:rPr>
            <w:rFonts w:ascii="Calibri" w:hAnsi="Calibri"/>
            <w:spacing w:val="-6"/>
          </w:rPr>
          <w:t xml:space="preserve">It </w:t>
        </w:r>
      </w:ins>
      <w:del w:id="4707" w:author="Doug Gross" w:date="2018-05-04T17:03:00Z">
        <w:r w:rsidR="0081616C" w:rsidDel="00071339">
          <w:rPr>
            <w:rFonts w:ascii="Calibri" w:hAnsi="Calibri"/>
            <w:spacing w:val="-6"/>
          </w:rPr>
          <w:delText>and</w:delText>
        </w:r>
      </w:del>
      <w:ins w:id="4708" w:author="Doug Gross" w:date="2018-05-04T17:03:00Z">
        <w:r w:rsidR="00071339">
          <w:rPr>
            <w:rFonts w:ascii="Calibri" w:hAnsi="Calibri"/>
            <w:spacing w:val="-6"/>
          </w:rPr>
          <w:t>is thus</w:t>
        </w:r>
      </w:ins>
      <w:r w:rsidR="0081616C">
        <w:rPr>
          <w:rFonts w:ascii="Calibri" w:hAnsi="Calibri"/>
          <w:spacing w:val="-6"/>
        </w:rPr>
        <w:t xml:space="preserve"> seen as </w:t>
      </w:r>
      <w:ins w:id="4709" w:author="Doug Gross" w:date="2018-05-10T21:43:00Z">
        <w:r>
          <w:rPr>
            <w:rFonts w:ascii="Calibri" w:hAnsi="Calibri"/>
            <w:spacing w:val="-6"/>
          </w:rPr>
          <w:t xml:space="preserve">the </w:t>
        </w:r>
      </w:ins>
      <w:ins w:id="4710" w:author="Doug Gross" w:date="2018-05-04T17:03:00Z">
        <w:r w:rsidR="00071339">
          <w:rPr>
            <w:rFonts w:ascii="Calibri" w:hAnsi="Calibri"/>
            <w:spacing w:val="-6"/>
          </w:rPr>
          <w:t>“</w:t>
        </w:r>
      </w:ins>
      <w:r w:rsidR="0081616C">
        <w:rPr>
          <w:rFonts w:ascii="Calibri" w:hAnsi="Calibri"/>
          <w:spacing w:val="-6"/>
        </w:rPr>
        <w:t>low hanging fruit</w:t>
      </w:r>
      <w:ins w:id="4711" w:author="Doug Gross" w:date="2018-05-04T17:03:00Z">
        <w:r w:rsidR="00071339">
          <w:rPr>
            <w:rFonts w:ascii="Calibri" w:hAnsi="Calibri"/>
            <w:spacing w:val="-6"/>
          </w:rPr>
          <w:t>”</w:t>
        </w:r>
      </w:ins>
      <w:r w:rsidR="0081616C">
        <w:rPr>
          <w:rFonts w:ascii="Calibri" w:hAnsi="Calibri"/>
          <w:spacing w:val="-6"/>
        </w:rPr>
        <w:t xml:space="preserve"> for autonomous trucking. </w:t>
      </w:r>
    </w:p>
    <w:p w14:paraId="19A9118B" w14:textId="77777777" w:rsidR="00CF5879" w:rsidRDefault="00CF5879">
      <w:pPr>
        <w:pStyle w:val="Body"/>
        <w:rPr>
          <w:rFonts w:ascii="Calibri" w:eastAsia="Calibri" w:hAnsi="Calibri" w:cs="Calibri"/>
        </w:rPr>
      </w:pPr>
    </w:p>
    <w:p w14:paraId="0612BE7E" w14:textId="1A9A9B85" w:rsidR="00CF5879" w:rsidRDefault="0081616C">
      <w:pPr>
        <w:pStyle w:val="Body"/>
        <w:rPr>
          <w:rFonts w:ascii="Calibri" w:eastAsia="Calibri" w:hAnsi="Calibri" w:cs="Calibri"/>
          <w:spacing w:val="-6"/>
        </w:rPr>
      </w:pPr>
      <w:del w:id="4712" w:author="Doug Gross" w:date="2018-05-10T21:43:00Z">
        <w:r w:rsidDel="00296E7D">
          <w:rPr>
            <w:rFonts w:ascii="Calibri" w:hAnsi="Calibri"/>
            <w:spacing w:val="-6"/>
          </w:rPr>
          <w:delText>Less than Truckload (</w:delText>
        </w:r>
      </w:del>
      <w:r>
        <w:rPr>
          <w:rFonts w:ascii="Calibri" w:hAnsi="Calibri"/>
          <w:spacing w:val="-6"/>
        </w:rPr>
        <w:t>LTL</w:t>
      </w:r>
      <w:del w:id="4713" w:author="Doug Gross" w:date="2018-05-10T21:43:00Z">
        <w:r w:rsidDel="00296E7D">
          <w:rPr>
            <w:rFonts w:ascii="Calibri" w:hAnsi="Calibri"/>
            <w:spacing w:val="-6"/>
          </w:rPr>
          <w:delText>)</w:delText>
        </w:r>
      </w:del>
      <w:r>
        <w:rPr>
          <w:rFonts w:ascii="Calibri" w:hAnsi="Calibri"/>
          <w:spacing w:val="-6"/>
        </w:rPr>
        <w:t xml:space="preserve"> Freight, </w:t>
      </w:r>
      <w:r w:rsidR="00E54BCD">
        <w:rPr>
          <w:rFonts w:ascii="Calibri" w:hAnsi="Calibri"/>
          <w:spacing w:val="-6"/>
        </w:rPr>
        <w:t>Project</w:t>
      </w:r>
      <w:r w:rsidR="00834165">
        <w:rPr>
          <w:rFonts w:ascii="Calibri" w:hAnsi="Calibri"/>
          <w:spacing w:val="-6"/>
        </w:rPr>
        <w:t xml:space="preserve"> Freight</w:t>
      </w:r>
      <w:r>
        <w:rPr>
          <w:rFonts w:ascii="Calibri" w:hAnsi="Calibri"/>
          <w:spacing w:val="-6"/>
        </w:rPr>
        <w:t xml:space="preserve">’s target market, is not an easy model to tackle for autonomous trucking. </w:t>
      </w:r>
      <w:del w:id="4714" w:author="Doug Gross" w:date="2018-05-04T17:04:00Z">
        <w:r w:rsidDel="00071339">
          <w:rPr>
            <w:rFonts w:ascii="Calibri" w:hAnsi="Calibri"/>
            <w:spacing w:val="-6"/>
          </w:rPr>
          <w:delText>Less than Truckload (</w:delText>
        </w:r>
      </w:del>
      <w:r>
        <w:rPr>
          <w:rFonts w:ascii="Calibri" w:hAnsi="Calibri"/>
          <w:spacing w:val="-6"/>
        </w:rPr>
        <w:t>LTL</w:t>
      </w:r>
      <w:del w:id="4715" w:author="Doug Gross" w:date="2018-05-04T17:04:00Z">
        <w:r w:rsidDel="00071339">
          <w:rPr>
            <w:rFonts w:ascii="Calibri" w:hAnsi="Calibri"/>
            <w:spacing w:val="-6"/>
          </w:rPr>
          <w:delText>)</w:delText>
        </w:r>
      </w:del>
      <w:r>
        <w:rPr>
          <w:rFonts w:ascii="Calibri" w:hAnsi="Calibri"/>
          <w:spacing w:val="-6"/>
        </w:rPr>
        <w:t xml:space="preserve"> Freight is </w:t>
      </w:r>
      <w:del w:id="4716" w:author="Doug Gross" w:date="2018-05-04T17:04:00Z">
        <w:r w:rsidDel="00071339">
          <w:rPr>
            <w:rFonts w:ascii="Calibri" w:hAnsi="Calibri"/>
            <w:spacing w:val="-6"/>
          </w:rPr>
          <w:delText>not similar or</w:delText>
        </w:r>
      </w:del>
      <w:ins w:id="4717" w:author="Doug Gross" w:date="2018-05-04T17:04:00Z">
        <w:r w:rsidR="00071339">
          <w:rPr>
            <w:rFonts w:ascii="Calibri" w:hAnsi="Calibri"/>
            <w:spacing w:val="-6"/>
          </w:rPr>
          <w:t>typically non-</w:t>
        </w:r>
      </w:ins>
      <w:del w:id="4718" w:author="Doug Gross" w:date="2018-05-04T17:04:00Z">
        <w:r w:rsidDel="00071339">
          <w:rPr>
            <w:rFonts w:ascii="Calibri" w:hAnsi="Calibri"/>
            <w:spacing w:val="-6"/>
          </w:rPr>
          <w:delText xml:space="preserve"> </w:delText>
        </w:r>
      </w:del>
      <w:r>
        <w:rPr>
          <w:rFonts w:ascii="Calibri" w:hAnsi="Calibri"/>
          <w:spacing w:val="-6"/>
        </w:rPr>
        <w:t>standard</w:t>
      </w:r>
      <w:ins w:id="4719" w:author="Doug Gross" w:date="2018-05-04T17:04:00Z">
        <w:r w:rsidR="00071339">
          <w:rPr>
            <w:rFonts w:ascii="Calibri" w:hAnsi="Calibri"/>
            <w:spacing w:val="-6"/>
          </w:rPr>
          <w:t xml:space="preserve">, meaning it’s characterized by </w:t>
        </w:r>
      </w:ins>
      <w:del w:id="4720" w:author="Doug Gross" w:date="2018-05-04T17:04:00Z">
        <w:r w:rsidDel="00071339">
          <w:rPr>
            <w:rFonts w:ascii="Calibri" w:hAnsi="Calibri"/>
            <w:spacing w:val="-6"/>
          </w:rPr>
          <w:delText xml:space="preserve"> and could possibly have </w:delText>
        </w:r>
      </w:del>
      <w:r>
        <w:rPr>
          <w:rFonts w:ascii="Calibri" w:hAnsi="Calibri"/>
          <w:spacing w:val="-6"/>
        </w:rPr>
        <w:t>multiple</w:t>
      </w:r>
      <w:ins w:id="4721" w:author="Doug Gross" w:date="2018-05-04T17:04:00Z">
        <w:r w:rsidR="00071339">
          <w:rPr>
            <w:rFonts w:ascii="Calibri" w:hAnsi="Calibri"/>
            <w:spacing w:val="-6"/>
          </w:rPr>
          <w:t>, non</w:t>
        </w:r>
      </w:ins>
      <w:ins w:id="4722" w:author="Doug Gross" w:date="2018-05-04T17:05:00Z">
        <w:r w:rsidR="00071339">
          <w:rPr>
            <w:rFonts w:ascii="Calibri" w:hAnsi="Calibri"/>
            <w:spacing w:val="-6"/>
          </w:rPr>
          <w:t>-repeating pick-up and</w:t>
        </w:r>
      </w:ins>
      <w:r>
        <w:rPr>
          <w:rFonts w:ascii="Calibri" w:hAnsi="Calibri"/>
          <w:spacing w:val="-6"/>
        </w:rPr>
        <w:t xml:space="preserve"> drop off locations. L</w:t>
      </w:r>
      <w:ins w:id="4723" w:author="Doug Gross" w:date="2018-05-04T17:05:00Z">
        <w:r w:rsidR="00071339">
          <w:rPr>
            <w:rFonts w:ascii="Calibri" w:hAnsi="Calibri"/>
            <w:spacing w:val="-6"/>
          </w:rPr>
          <w:t xml:space="preserve">TL </w:t>
        </w:r>
      </w:ins>
      <w:del w:id="4724" w:author="Doug Gross" w:date="2018-05-04T17:05:00Z">
        <w:r w:rsidDel="00071339">
          <w:rPr>
            <w:rFonts w:ascii="Calibri" w:hAnsi="Calibri"/>
            <w:spacing w:val="-6"/>
          </w:rPr>
          <w:delText xml:space="preserve">ess than Truckload </w:delText>
        </w:r>
      </w:del>
      <w:r>
        <w:rPr>
          <w:rFonts w:ascii="Calibri" w:hAnsi="Calibri"/>
          <w:spacing w:val="-6"/>
        </w:rPr>
        <w:t>Freight will be impacted by driverless trucking</w:t>
      </w:r>
      <w:ins w:id="4725" w:author="Doug Gross" w:date="2018-05-04T17:05:00Z">
        <w:r w:rsidR="00071339">
          <w:rPr>
            <w:rFonts w:ascii="Calibri" w:hAnsi="Calibri"/>
            <w:spacing w:val="-6"/>
          </w:rPr>
          <w:t>, but this impact is expected to hit much further out in the future.</w:t>
        </w:r>
      </w:ins>
      <w:del w:id="4726" w:author="Doug Gross" w:date="2018-05-04T17:05:00Z">
        <w:r w:rsidDel="00071339">
          <w:rPr>
            <w:rFonts w:ascii="Calibri" w:hAnsi="Calibri"/>
            <w:spacing w:val="-6"/>
          </w:rPr>
          <w:delText xml:space="preserve"> but farther down the line.</w:delText>
        </w:r>
      </w:del>
      <w:r>
        <w:rPr>
          <w:rFonts w:ascii="Calibri" w:hAnsi="Calibri"/>
          <w:spacing w:val="-6"/>
        </w:rPr>
        <w:t xml:space="preserve"> </w:t>
      </w:r>
    </w:p>
    <w:p w14:paraId="182295B5" w14:textId="77777777" w:rsidR="00CF5879" w:rsidRDefault="00CF5879">
      <w:pPr>
        <w:pStyle w:val="Body"/>
        <w:rPr>
          <w:rFonts w:ascii="Calibri" w:eastAsia="Calibri" w:hAnsi="Calibri" w:cs="Calibri"/>
        </w:rPr>
      </w:pPr>
    </w:p>
    <w:p w14:paraId="01D6017F" w14:textId="7F0E3BC1" w:rsidR="00CF5879" w:rsidRDefault="0081616C">
      <w:pPr>
        <w:pStyle w:val="Body"/>
        <w:rPr>
          <w:rFonts w:ascii="Calibri" w:eastAsia="Calibri" w:hAnsi="Calibri" w:cs="Calibri"/>
          <w:spacing w:val="-6"/>
        </w:rPr>
      </w:pPr>
      <w:r>
        <w:rPr>
          <w:rFonts w:ascii="Calibri" w:hAnsi="Calibri"/>
          <w:spacing w:val="-6"/>
        </w:rPr>
        <w:t>In conclusion, yes autonomous trucking is upon us</w:t>
      </w:r>
      <w:ins w:id="4727" w:author="Doug Gross" w:date="2018-05-04T17:06:00Z">
        <w:r w:rsidR="00071339">
          <w:rPr>
            <w:rFonts w:ascii="Calibri" w:hAnsi="Calibri"/>
            <w:spacing w:val="-6"/>
          </w:rPr>
          <w:t xml:space="preserve">, but </w:t>
        </w:r>
      </w:ins>
      <w:r w:rsidR="00E54BCD">
        <w:rPr>
          <w:rFonts w:ascii="Calibri" w:hAnsi="Calibri"/>
          <w:spacing w:val="-6"/>
        </w:rPr>
        <w:t>Project</w:t>
      </w:r>
      <w:r w:rsidR="00834165">
        <w:rPr>
          <w:rFonts w:ascii="Calibri" w:hAnsi="Calibri"/>
          <w:spacing w:val="-6"/>
        </w:rPr>
        <w:t xml:space="preserve"> Freight</w:t>
      </w:r>
      <w:del w:id="4728" w:author="Doug Gross" w:date="2018-05-04T17:06:00Z">
        <w:r w:rsidDel="00071339">
          <w:rPr>
            <w:rFonts w:ascii="Calibri" w:hAnsi="Calibri"/>
            <w:spacing w:val="-6"/>
          </w:rPr>
          <w:delText>. We</w:delText>
        </w:r>
      </w:del>
      <w:r>
        <w:rPr>
          <w:rFonts w:ascii="Calibri" w:hAnsi="Calibri"/>
          <w:spacing w:val="-6"/>
        </w:rPr>
        <w:t xml:space="preserve"> estimat</w:t>
      </w:r>
      <w:ins w:id="4729" w:author="Doug Gross" w:date="2018-05-04T17:05:00Z">
        <w:r w:rsidR="00071339">
          <w:rPr>
            <w:rFonts w:ascii="Calibri" w:hAnsi="Calibri"/>
            <w:spacing w:val="-6"/>
          </w:rPr>
          <w:t>e</w:t>
        </w:r>
      </w:ins>
      <w:ins w:id="4730" w:author="Doug Gross" w:date="2018-05-04T17:06:00Z">
        <w:r w:rsidR="00071339">
          <w:rPr>
            <w:rFonts w:ascii="Calibri" w:hAnsi="Calibri"/>
            <w:spacing w:val="-6"/>
          </w:rPr>
          <w:t>s</w:t>
        </w:r>
      </w:ins>
      <w:del w:id="4731" w:author="Doug Gross" w:date="2018-05-04T17:05:00Z">
        <w:r w:rsidDel="00071339">
          <w:rPr>
            <w:rFonts w:ascii="Calibri" w:hAnsi="Calibri"/>
            <w:spacing w:val="-6"/>
          </w:rPr>
          <w:delText>ed</w:delText>
        </w:r>
      </w:del>
      <w:r>
        <w:rPr>
          <w:rFonts w:ascii="Calibri" w:hAnsi="Calibri"/>
          <w:spacing w:val="-6"/>
        </w:rPr>
        <w:t xml:space="preserve"> up to 10 years of </w:t>
      </w:r>
      <w:ins w:id="4732" w:author="Doug Gross" w:date="2018-05-04T17:06:00Z">
        <w:r w:rsidR="00071339">
          <w:rPr>
            <w:rFonts w:ascii="Calibri" w:hAnsi="Calibri"/>
            <w:spacing w:val="-6"/>
          </w:rPr>
          <w:t xml:space="preserve">conventional LTL trucking </w:t>
        </w:r>
      </w:ins>
      <w:r>
        <w:rPr>
          <w:rFonts w:ascii="Calibri" w:hAnsi="Calibri"/>
          <w:spacing w:val="-6"/>
        </w:rPr>
        <w:t xml:space="preserve">operations and data collection before this technology impacts </w:t>
      </w:r>
      <w:del w:id="4733" w:author="Doug Gross" w:date="2018-05-04T17:06:00Z">
        <w:r w:rsidDel="00071339">
          <w:rPr>
            <w:rFonts w:ascii="Calibri" w:hAnsi="Calibri"/>
            <w:spacing w:val="-6"/>
          </w:rPr>
          <w:delText xml:space="preserve">our </w:delText>
        </w:r>
      </w:del>
      <w:ins w:id="4734" w:author="Doug Gross" w:date="2018-05-04T17:06:00Z">
        <w:r w:rsidR="00071339">
          <w:rPr>
            <w:rFonts w:ascii="Calibri" w:hAnsi="Calibri"/>
            <w:spacing w:val="-6"/>
          </w:rPr>
          <w:t xml:space="preserve">the LTL </w:t>
        </w:r>
        <w:r w:rsidR="00E4475A">
          <w:rPr>
            <w:rFonts w:ascii="Calibri" w:hAnsi="Calibri"/>
            <w:spacing w:val="-6"/>
          </w:rPr>
          <w:t>m</w:t>
        </w:r>
      </w:ins>
      <w:del w:id="4735" w:author="Doug Gross" w:date="2018-05-04T17:06:00Z">
        <w:r w:rsidDel="00071339">
          <w:rPr>
            <w:rFonts w:ascii="Calibri" w:hAnsi="Calibri"/>
            <w:spacing w:val="-6"/>
          </w:rPr>
          <w:delText>target m</w:delText>
        </w:r>
      </w:del>
      <w:r>
        <w:rPr>
          <w:rFonts w:ascii="Calibri" w:hAnsi="Calibri"/>
          <w:spacing w:val="-6"/>
        </w:rPr>
        <w:t xml:space="preserve">arket. During that time, our data collection </w:t>
      </w:r>
      <w:ins w:id="4736" w:author="Doug Gross" w:date="2018-05-04T17:07:00Z">
        <w:r w:rsidR="00E4475A">
          <w:rPr>
            <w:rFonts w:ascii="Calibri" w:hAnsi="Calibri"/>
            <w:spacing w:val="-6"/>
          </w:rPr>
          <w:t>efforts and algorithm development will serve to</w:t>
        </w:r>
      </w:ins>
      <w:del w:id="4737" w:author="Doug Gross" w:date="2018-05-04T17:07:00Z">
        <w:r w:rsidDel="00E4475A">
          <w:rPr>
            <w:rFonts w:ascii="Calibri" w:hAnsi="Calibri"/>
            <w:spacing w:val="-6"/>
          </w:rPr>
          <w:delText>will</w:delText>
        </w:r>
      </w:del>
      <w:r>
        <w:rPr>
          <w:rFonts w:ascii="Calibri" w:hAnsi="Calibri"/>
          <w:spacing w:val="-6"/>
        </w:rPr>
        <w:t xml:space="preserve"> inform this new technology and </w:t>
      </w:r>
      <w:del w:id="4738" w:author="Doug Gross" w:date="2018-05-10T21:44:00Z">
        <w:r w:rsidDel="00296E7D">
          <w:rPr>
            <w:rFonts w:ascii="Calibri" w:hAnsi="Calibri"/>
            <w:spacing w:val="-6"/>
          </w:rPr>
          <w:delText xml:space="preserve">how best to utilize it </w:delText>
        </w:r>
      </w:del>
      <w:del w:id="4739" w:author="Doug Gross" w:date="2018-05-04T17:07:00Z">
        <w:r w:rsidDel="00E4475A">
          <w:rPr>
            <w:rFonts w:ascii="Calibri" w:hAnsi="Calibri"/>
            <w:spacing w:val="-6"/>
          </w:rPr>
          <w:delText>with</w:delText>
        </w:r>
      </w:del>
      <w:del w:id="4740" w:author="Doug Gross" w:date="2018-05-10T21:44:00Z">
        <w:r w:rsidDel="00296E7D">
          <w:rPr>
            <w:rFonts w:ascii="Calibri" w:hAnsi="Calibri"/>
            <w:spacing w:val="-6"/>
          </w:rPr>
          <w:delText xml:space="preserve"> the</w:delText>
        </w:r>
      </w:del>
      <w:ins w:id="4741" w:author="Doug Gross" w:date="2018-05-10T21:44:00Z">
        <w:r w:rsidR="00296E7D">
          <w:rPr>
            <w:rFonts w:ascii="Calibri" w:hAnsi="Calibri"/>
            <w:spacing w:val="-6"/>
          </w:rPr>
          <w:t>help adapt it to the</w:t>
        </w:r>
      </w:ins>
      <w:del w:id="4742" w:author="Doug Gross" w:date="2018-05-10T21:44:00Z">
        <w:r w:rsidDel="00296E7D">
          <w:rPr>
            <w:rFonts w:ascii="Calibri" w:hAnsi="Calibri"/>
            <w:spacing w:val="-6"/>
          </w:rPr>
          <w:delText xml:space="preserve"> unpredictable</w:delText>
        </w:r>
      </w:del>
      <w:r>
        <w:rPr>
          <w:rFonts w:ascii="Calibri" w:hAnsi="Calibri"/>
          <w:spacing w:val="-6"/>
        </w:rPr>
        <w:t xml:space="preserve"> </w:t>
      </w:r>
      <w:del w:id="4743" w:author="Doug Gross" w:date="2018-05-04T17:07:00Z">
        <w:r w:rsidDel="00E4475A">
          <w:rPr>
            <w:rFonts w:ascii="Calibri" w:hAnsi="Calibri"/>
            <w:spacing w:val="-6"/>
          </w:rPr>
          <w:delText>Less than Truckload Freight</w:delText>
        </w:r>
      </w:del>
      <w:ins w:id="4744" w:author="Doug Gross" w:date="2018-05-04T17:07:00Z">
        <w:r w:rsidR="00E4475A">
          <w:rPr>
            <w:rFonts w:ascii="Calibri" w:hAnsi="Calibri"/>
            <w:spacing w:val="-6"/>
          </w:rPr>
          <w:t>LTL market segment</w:t>
        </w:r>
      </w:ins>
      <w:ins w:id="4745" w:author="Doug Gross" w:date="2018-05-10T21:44:00Z">
        <w:r w:rsidR="00296E7D">
          <w:rPr>
            <w:rFonts w:ascii="Calibri" w:hAnsi="Calibri"/>
            <w:spacing w:val="-6"/>
          </w:rPr>
          <w:t xml:space="preserve"> when appropriate</w:t>
        </w:r>
      </w:ins>
      <w:r>
        <w:rPr>
          <w:rFonts w:ascii="Calibri" w:hAnsi="Calibri"/>
          <w:spacing w:val="-6"/>
        </w:rPr>
        <w:t xml:space="preserve">.  </w:t>
      </w:r>
    </w:p>
    <w:p w14:paraId="0A041638" w14:textId="77777777" w:rsidR="00CF5879" w:rsidRDefault="00CF5879">
      <w:pPr>
        <w:pStyle w:val="Body"/>
        <w:rPr>
          <w:rFonts w:ascii="Calibri" w:eastAsia="Calibri" w:hAnsi="Calibri" w:cs="Calibri"/>
        </w:rPr>
      </w:pPr>
    </w:p>
    <w:p w14:paraId="59D514D9" w14:textId="77777777" w:rsidR="00CF5879" w:rsidRDefault="00CF5879">
      <w:pPr>
        <w:pStyle w:val="Body"/>
        <w:rPr>
          <w:rFonts w:ascii="Calibri" w:eastAsia="Calibri" w:hAnsi="Calibri" w:cs="Calibri"/>
        </w:rPr>
      </w:pPr>
    </w:p>
    <w:p w14:paraId="5E8DA3A2" w14:textId="77777777" w:rsidR="00CF5879" w:rsidRDefault="00CF5879">
      <w:pPr>
        <w:pStyle w:val="Body"/>
        <w:rPr>
          <w:rFonts w:ascii="Calibri" w:eastAsia="Calibri" w:hAnsi="Calibri" w:cs="Calibri"/>
        </w:rPr>
      </w:pPr>
    </w:p>
    <w:p w14:paraId="7ACB7476" w14:textId="77777777" w:rsidR="00CF5879" w:rsidRDefault="00CF5879">
      <w:pPr>
        <w:pStyle w:val="Body"/>
        <w:rPr>
          <w:rFonts w:ascii="Calibri" w:eastAsia="Calibri" w:hAnsi="Calibri" w:cs="Calibri"/>
        </w:rPr>
      </w:pPr>
    </w:p>
    <w:p w14:paraId="72706465" w14:textId="296EA34B" w:rsidR="00E4475A" w:rsidRDefault="00E4475A" w:rsidP="00EA28D5">
      <w:pPr>
        <w:pStyle w:val="Body"/>
        <w:spacing w:after="264"/>
        <w:outlineLvl w:val="0"/>
        <w:rPr>
          <w:ins w:id="4746" w:author="Doug Gross" w:date="2018-05-04T17:08:00Z"/>
          <w:rFonts w:ascii="Calibri" w:eastAsia="Calibri" w:hAnsi="Calibri" w:cs="Calibri"/>
          <w:b/>
          <w:bCs/>
        </w:rPr>
      </w:pPr>
      <w:ins w:id="4747" w:author="Doug Gross" w:date="2018-05-04T17:08:00Z">
        <w:r>
          <w:rPr>
            <w:rFonts w:ascii="Calibri" w:hAnsi="Calibri"/>
            <w:b/>
            <w:bCs/>
          </w:rPr>
          <w:t>Corporate Description</w:t>
        </w:r>
      </w:ins>
    </w:p>
    <w:p w14:paraId="6A3FC14F" w14:textId="46379D33" w:rsidR="00CF5879" w:rsidRPr="006C535C" w:rsidRDefault="00E54BCD">
      <w:pPr>
        <w:pStyle w:val="Body"/>
        <w:rPr>
          <w:rFonts w:ascii="Calibri" w:hAnsi="Calibri"/>
          <w:spacing w:val="-6"/>
          <w:rPrChange w:id="4748" w:author="Doug Gross" w:date="2018-05-11T11:10:00Z">
            <w:rPr>
              <w:rFonts w:ascii="Calibri" w:eastAsia="Calibri" w:hAnsi="Calibri" w:cs="Calibri"/>
              <w:spacing w:val="-6"/>
            </w:rPr>
          </w:rPrChange>
        </w:rPr>
      </w:pPr>
      <w:r>
        <w:rPr>
          <w:rFonts w:ascii="Calibri" w:hAnsi="Calibri"/>
          <w:spacing w:val="-6"/>
        </w:rPr>
        <w:t>Project</w:t>
      </w:r>
      <w:r w:rsidR="00834165">
        <w:rPr>
          <w:rFonts w:ascii="Calibri" w:hAnsi="Calibri"/>
          <w:spacing w:val="-6"/>
        </w:rPr>
        <w:t xml:space="preserve"> Freight</w:t>
      </w:r>
      <w:r w:rsidR="0081616C">
        <w:rPr>
          <w:rFonts w:ascii="Calibri" w:hAnsi="Calibri"/>
          <w:spacing w:val="-6"/>
        </w:rPr>
        <w:t xml:space="preserve"> is </w:t>
      </w:r>
      <w:ins w:id="4749" w:author="Doug Gross" w:date="2018-05-11T11:09:00Z">
        <w:r w:rsidR="000B5B2A">
          <w:rPr>
            <w:rFonts w:ascii="Calibri" w:hAnsi="Calibri"/>
            <w:spacing w:val="-6"/>
          </w:rPr>
          <w:t>a C-</w:t>
        </w:r>
        <w:r w:rsidR="000B5B2A" w:rsidRPr="006C535C">
          <w:rPr>
            <w:rFonts w:ascii="Calibri" w:hAnsi="Calibri"/>
            <w:spacing w:val="-6"/>
            <w:rPrChange w:id="4750" w:author="Doug Gross" w:date="2018-05-11T11:10:00Z">
              <w:rPr>
                <w:rFonts w:ascii="Calibri" w:hAnsi="Calibri"/>
                <w:spacing w:val="-6"/>
                <w:lang w:val="fr-FR"/>
              </w:rPr>
            </w:rPrChange>
          </w:rPr>
          <w:t>Corporation</w:t>
        </w:r>
      </w:ins>
      <w:ins w:id="4751" w:author="Doug Gross" w:date="2018-05-11T11:11:00Z">
        <w:r w:rsidR="00B57A14">
          <w:rPr>
            <w:rFonts w:ascii="Calibri" w:hAnsi="Calibri"/>
            <w:spacing w:val="-6"/>
          </w:rPr>
          <w:t xml:space="preserve"> and is</w:t>
        </w:r>
      </w:ins>
      <w:ins w:id="4752" w:author="Doug Gross" w:date="2018-05-11T11:09:00Z">
        <w:r w:rsidR="000B5B2A">
          <w:rPr>
            <w:rFonts w:ascii="Calibri" w:hAnsi="Calibri"/>
            <w:spacing w:val="-6"/>
          </w:rPr>
          <w:t xml:space="preserve"> </w:t>
        </w:r>
      </w:ins>
      <w:r w:rsidR="0081616C">
        <w:rPr>
          <w:rFonts w:ascii="Calibri" w:hAnsi="Calibri"/>
          <w:spacing w:val="-6"/>
        </w:rPr>
        <w:t xml:space="preserve">incorporated in the </w:t>
      </w:r>
      <w:ins w:id="4753" w:author="Doug Gross" w:date="2018-05-11T11:11:00Z">
        <w:r w:rsidR="00B57A14">
          <w:rPr>
            <w:rFonts w:ascii="Calibri" w:hAnsi="Calibri"/>
            <w:spacing w:val="-6"/>
          </w:rPr>
          <w:t>s</w:t>
        </w:r>
      </w:ins>
      <w:del w:id="4754" w:author="Doug Gross" w:date="2018-05-11T11:11:00Z">
        <w:r w:rsidR="0081616C" w:rsidDel="00B57A14">
          <w:rPr>
            <w:rFonts w:ascii="Calibri" w:hAnsi="Calibri"/>
            <w:spacing w:val="-6"/>
          </w:rPr>
          <w:delText>S</w:delText>
        </w:r>
      </w:del>
      <w:r w:rsidR="0081616C">
        <w:rPr>
          <w:rFonts w:ascii="Calibri" w:hAnsi="Calibri"/>
          <w:spacing w:val="-6"/>
        </w:rPr>
        <w:t>tate of Delaware</w:t>
      </w:r>
      <w:ins w:id="4755" w:author="Doug Gross" w:date="2018-05-11T11:09:00Z">
        <w:r w:rsidR="000B5B2A">
          <w:rPr>
            <w:rFonts w:ascii="Calibri" w:hAnsi="Calibri"/>
            <w:spacing w:val="-6"/>
          </w:rPr>
          <w:t xml:space="preserve">. Since July 2017, we have been working with Ted Karr and Oleg </w:t>
        </w:r>
        <w:proofErr w:type="spellStart"/>
        <w:r w:rsidR="000B5B2A">
          <w:rPr>
            <w:rFonts w:ascii="Calibri" w:hAnsi="Calibri"/>
            <w:spacing w:val="-6"/>
          </w:rPr>
          <w:t>Salakhov</w:t>
        </w:r>
        <w:proofErr w:type="spellEnd"/>
        <w:r w:rsidR="000B5B2A">
          <w:rPr>
            <w:rFonts w:ascii="Calibri" w:hAnsi="Calibri"/>
            <w:spacing w:val="-6"/>
          </w:rPr>
          <w:t xml:space="preserve"> at Berkeley Law and Technology Group in Beaverton, Oregon, to secure protection of our intellectual property. We will be submitting our provisional application for patent in May of 2018. </w:t>
        </w:r>
      </w:ins>
      <w:r>
        <w:rPr>
          <w:rFonts w:ascii="Calibri" w:hAnsi="Calibri"/>
          <w:spacing w:val="-6"/>
        </w:rPr>
        <w:t>Project</w:t>
      </w:r>
      <w:r w:rsidR="00834165">
        <w:rPr>
          <w:rFonts w:ascii="Calibri" w:hAnsi="Calibri"/>
          <w:spacing w:val="-6"/>
        </w:rPr>
        <w:t xml:space="preserve"> Freight</w:t>
      </w:r>
      <w:ins w:id="4756" w:author="Doug Gross" w:date="2018-05-11T11:10:00Z">
        <w:r w:rsidR="006C535C" w:rsidRPr="006C535C">
          <w:rPr>
            <w:rFonts w:ascii="Calibri" w:hAnsi="Calibri"/>
            <w:spacing w:val="-6"/>
            <w:rPrChange w:id="4757" w:author="Doug Gross" w:date="2018-05-11T11:10:00Z">
              <w:rPr>
                <w:rFonts w:ascii="Arial" w:hAnsi="Arial"/>
                <w:color w:val="222222"/>
                <w:u w:color="222222"/>
                <w:shd w:val="clear" w:color="auto" w:fill="FFFFFF"/>
              </w:rPr>
            </w:rPrChange>
          </w:rPr>
          <w:t xml:space="preserve"> has also</w:t>
        </w:r>
      </w:ins>
      <w:del w:id="4758" w:author="Doug Gross" w:date="2018-05-11T11:10:00Z">
        <w:r w:rsidR="0081616C" w:rsidDel="006C535C">
          <w:rPr>
            <w:rFonts w:ascii="Calibri" w:hAnsi="Calibri"/>
            <w:spacing w:val="-6"/>
          </w:rPr>
          <w:delText xml:space="preserve"> and has</w:delText>
        </w:r>
      </w:del>
      <w:r w:rsidR="0081616C">
        <w:rPr>
          <w:rFonts w:ascii="Calibri" w:hAnsi="Calibri"/>
          <w:spacing w:val="-6"/>
        </w:rPr>
        <w:t xml:space="preserve"> </w:t>
      </w:r>
      <w:ins w:id="4759" w:author="Doug Gross" w:date="2018-05-10T21:45:00Z">
        <w:r w:rsidR="007645C9">
          <w:rPr>
            <w:rFonts w:ascii="Calibri" w:hAnsi="Calibri"/>
            <w:spacing w:val="-6"/>
          </w:rPr>
          <w:t xml:space="preserve">retained </w:t>
        </w:r>
      </w:ins>
      <w:r w:rsidR="0081616C">
        <w:rPr>
          <w:rFonts w:ascii="Calibri" w:hAnsi="Calibri"/>
          <w:spacing w:val="-6"/>
        </w:rPr>
        <w:t xml:space="preserve">legal representation </w:t>
      </w:r>
      <w:ins w:id="4760" w:author="Doug Gross" w:date="2018-05-11T11:10:00Z">
        <w:r w:rsidR="006C535C">
          <w:rPr>
            <w:rFonts w:ascii="Calibri" w:hAnsi="Calibri"/>
            <w:spacing w:val="-6"/>
          </w:rPr>
          <w:t>from</w:t>
        </w:r>
      </w:ins>
      <w:ins w:id="4761" w:author="Siedenburg" w:date="2018-04-06T11:49:00Z">
        <w:del w:id="4762" w:author="Doug Gross" w:date="2018-05-11T11:10:00Z">
          <w:r w:rsidR="0081616C" w:rsidDel="006C535C">
            <w:rPr>
              <w:rFonts w:ascii="Calibri" w:hAnsi="Calibri"/>
              <w:spacing w:val="-6"/>
            </w:rPr>
            <w:delText>with</w:delText>
          </w:r>
        </w:del>
        <w:r w:rsidR="0081616C">
          <w:rPr>
            <w:rFonts w:ascii="Calibri" w:hAnsi="Calibri"/>
            <w:spacing w:val="-6"/>
          </w:rPr>
          <w:t xml:space="preserve"> </w:t>
        </w:r>
      </w:ins>
      <w:r w:rsidR="0081616C">
        <w:rPr>
          <w:rFonts w:ascii="Calibri" w:hAnsi="Calibri"/>
          <w:spacing w:val="-6"/>
        </w:rPr>
        <w:t xml:space="preserve">David Lee </w:t>
      </w:r>
      <w:ins w:id="4763" w:author="Doug Gross" w:date="2018-05-04T17:08:00Z">
        <w:r w:rsidR="00E4475A">
          <w:rPr>
            <w:rFonts w:ascii="Calibri" w:hAnsi="Calibri"/>
            <w:spacing w:val="-6"/>
          </w:rPr>
          <w:t>of</w:t>
        </w:r>
      </w:ins>
      <w:del w:id="4764" w:author="Doug Gross" w:date="2018-05-04T17:08:00Z">
        <w:r w:rsidR="0081616C" w:rsidDel="00E4475A">
          <w:rPr>
            <w:rFonts w:ascii="Calibri" w:hAnsi="Calibri"/>
            <w:spacing w:val="-6"/>
          </w:rPr>
          <w:delText>at</w:delText>
        </w:r>
      </w:del>
      <w:r w:rsidR="0081616C">
        <w:rPr>
          <w:rFonts w:ascii="Calibri" w:hAnsi="Calibri"/>
          <w:spacing w:val="-6"/>
        </w:rPr>
        <w:t xml:space="preserve"> </w:t>
      </w:r>
      <w:proofErr w:type="spellStart"/>
      <w:r w:rsidR="0081616C">
        <w:rPr>
          <w:rFonts w:ascii="Calibri" w:hAnsi="Calibri"/>
          <w:spacing w:val="-6"/>
        </w:rPr>
        <w:t>SheppardMullin</w:t>
      </w:r>
      <w:proofErr w:type="spellEnd"/>
      <w:ins w:id="4765" w:author="Siedenburg" w:date="2018-04-06T11:49:00Z">
        <w:r w:rsidR="0081616C">
          <w:rPr>
            <w:rFonts w:ascii="Calibri" w:hAnsi="Calibri"/>
            <w:spacing w:val="-6"/>
          </w:rPr>
          <w:t>,</w:t>
        </w:r>
      </w:ins>
      <w:r w:rsidR="0081616C">
        <w:rPr>
          <w:rFonts w:ascii="Calibri" w:hAnsi="Calibri"/>
          <w:spacing w:val="-6"/>
        </w:rPr>
        <w:t xml:space="preserve"> based in San Francisco</w:t>
      </w:r>
      <w:ins w:id="4766" w:author="Doug Gross" w:date="2018-05-11T11:11:00Z">
        <w:r w:rsidR="00B57A14">
          <w:rPr>
            <w:rFonts w:ascii="Calibri" w:hAnsi="Calibri"/>
            <w:spacing w:val="-6"/>
          </w:rPr>
          <w:t xml:space="preserve">, who </w:t>
        </w:r>
      </w:ins>
      <w:ins w:id="4767" w:author="Doug Gross" w:date="2018-05-11T11:12:00Z">
        <w:r w:rsidR="00B57A14">
          <w:rPr>
            <w:rFonts w:ascii="Calibri" w:hAnsi="Calibri"/>
            <w:spacing w:val="-6"/>
          </w:rPr>
          <w:t>has</w:t>
        </w:r>
      </w:ins>
      <w:ins w:id="4768" w:author="Doug Gross" w:date="2018-05-11T11:11:00Z">
        <w:r w:rsidR="00B57A14">
          <w:rPr>
            <w:rFonts w:ascii="Calibri" w:hAnsi="Calibri"/>
            <w:spacing w:val="-6"/>
          </w:rPr>
          <w:t xml:space="preserve"> extensive</w:t>
        </w:r>
      </w:ins>
      <w:ins w:id="4769" w:author="Doug Gross" w:date="2018-05-11T11:12:00Z">
        <w:r w:rsidR="00B57A14">
          <w:rPr>
            <w:rFonts w:ascii="Calibri" w:hAnsi="Calibri"/>
            <w:spacing w:val="-6"/>
          </w:rPr>
          <w:t xml:space="preserve"> experience with, and a practice focused on, supporting early-stage technology start-ups</w:t>
        </w:r>
      </w:ins>
      <w:del w:id="4770" w:author="Doug Gross" w:date="2018-05-11T11:10:00Z">
        <w:r w:rsidR="0081616C" w:rsidDel="006C535C">
          <w:rPr>
            <w:rFonts w:ascii="Calibri" w:hAnsi="Calibri"/>
            <w:spacing w:val="-6"/>
          </w:rPr>
          <w:delText xml:space="preserve">. </w:delText>
        </w:r>
      </w:del>
      <w:del w:id="4771" w:author="Doug Gross" w:date="2018-05-11T11:09:00Z">
        <w:r w:rsidR="0081616C" w:rsidDel="000B5B2A">
          <w:rPr>
            <w:rFonts w:ascii="Calibri" w:hAnsi="Calibri"/>
            <w:spacing w:val="-6"/>
          </w:rPr>
          <w:delText xml:space="preserve">We are a C </w:delText>
        </w:r>
      </w:del>
      <w:ins w:id="4772" w:author="Siedenburg" w:date="2018-04-06T11:50:00Z">
        <w:del w:id="4773" w:author="Doug Gross" w:date="2018-05-11T11:09:00Z">
          <w:r w:rsidR="0081616C" w:rsidDel="000B5B2A">
            <w:rPr>
              <w:rFonts w:ascii="Calibri" w:hAnsi="Calibri"/>
              <w:spacing w:val="-6"/>
            </w:rPr>
            <w:delText>-</w:delText>
          </w:r>
        </w:del>
      </w:ins>
      <w:del w:id="4774" w:author="Doug Gross" w:date="2018-05-11T11:09:00Z">
        <w:r w:rsidR="0081616C" w:rsidRPr="006C535C" w:rsidDel="000B5B2A">
          <w:rPr>
            <w:rFonts w:ascii="Calibri" w:hAnsi="Calibri"/>
            <w:spacing w:val="-6"/>
            <w:rPrChange w:id="4775" w:author="Doug Gross" w:date="2018-05-11T11:10:00Z">
              <w:rPr>
                <w:rFonts w:ascii="Calibri" w:hAnsi="Calibri"/>
                <w:spacing w:val="-6"/>
                <w:lang w:val="fr-FR"/>
              </w:rPr>
            </w:rPrChange>
          </w:rPr>
          <w:delText>Corporation</w:delText>
        </w:r>
        <w:r w:rsidR="0081616C" w:rsidDel="000B5B2A">
          <w:rPr>
            <w:rFonts w:ascii="Calibri" w:hAnsi="Calibri"/>
            <w:spacing w:val="-6"/>
          </w:rPr>
          <w:delText xml:space="preserve"> </w:delText>
        </w:r>
      </w:del>
      <w:del w:id="4776" w:author="Siedenburg" w:date="2018-04-06T11:50:00Z">
        <w:r w:rsidR="0081616C">
          <w:rPr>
            <w:rFonts w:ascii="Calibri" w:hAnsi="Calibri"/>
            <w:spacing w:val="-6"/>
          </w:rPr>
          <w:delText>to appeal to investors</w:delText>
        </w:r>
      </w:del>
      <w:r w:rsidR="0081616C">
        <w:rPr>
          <w:rFonts w:ascii="Calibri" w:hAnsi="Calibri"/>
          <w:spacing w:val="-6"/>
        </w:rPr>
        <w:t>.</w:t>
      </w:r>
      <w:ins w:id="4777" w:author="Doug Gross" w:date="2018-05-10T21:45:00Z">
        <w:r w:rsidR="007645C9">
          <w:rPr>
            <w:rFonts w:ascii="Calibri" w:hAnsi="Calibri"/>
            <w:spacing w:val="-6"/>
          </w:rPr>
          <w:t xml:space="preserve"> </w:t>
        </w:r>
      </w:ins>
      <w:del w:id="4778" w:author="Doug Gross" w:date="2018-05-10T21:45:00Z">
        <w:r w:rsidR="0081616C" w:rsidDel="007645C9">
          <w:rPr>
            <w:rFonts w:ascii="Calibri" w:hAnsi="Calibri"/>
            <w:spacing w:val="-6"/>
          </w:rPr>
          <w:delText xml:space="preserve">  </w:delText>
        </w:r>
      </w:del>
      <w:del w:id="4779" w:author="Doug Gross" w:date="2018-05-11T11:09:00Z">
        <w:r w:rsidR="0081616C" w:rsidDel="000B5B2A">
          <w:rPr>
            <w:rFonts w:ascii="Calibri" w:hAnsi="Calibri"/>
            <w:spacing w:val="-6"/>
          </w:rPr>
          <w:delText>Since July 2017, we have been working with Ted Karr and Oleg Salakhov at Berkeley Law and Technology Group in Beaverton, Oregon secur</w:delText>
        </w:r>
      </w:del>
      <w:del w:id="4780" w:author="Doug Gross" w:date="2018-05-04T17:09:00Z">
        <w:r w:rsidR="0081616C" w:rsidDel="00E4475A">
          <w:rPr>
            <w:rFonts w:ascii="Calibri" w:hAnsi="Calibri"/>
            <w:spacing w:val="-6"/>
          </w:rPr>
          <w:delText>ing</w:delText>
        </w:r>
      </w:del>
      <w:del w:id="4781" w:author="Doug Gross" w:date="2018-05-11T11:09:00Z">
        <w:r w:rsidR="0081616C" w:rsidDel="000B5B2A">
          <w:rPr>
            <w:rFonts w:ascii="Calibri" w:hAnsi="Calibri"/>
            <w:spacing w:val="-6"/>
          </w:rPr>
          <w:delText xml:space="preserve"> protection on</w:delText>
        </w:r>
      </w:del>
      <w:ins w:id="4782" w:author="Siedenburg" w:date="2018-04-06T11:50:00Z">
        <w:del w:id="4783" w:author="Doug Gross" w:date="2018-05-11T11:09:00Z">
          <w:r w:rsidR="0081616C" w:rsidDel="000B5B2A">
            <w:rPr>
              <w:rFonts w:ascii="Calibri" w:hAnsi="Calibri"/>
              <w:spacing w:val="-6"/>
            </w:rPr>
            <w:delText>of</w:delText>
          </w:r>
        </w:del>
      </w:ins>
      <w:del w:id="4784" w:author="Doug Gross" w:date="2018-05-11T11:09:00Z">
        <w:r w:rsidR="0081616C" w:rsidDel="000B5B2A">
          <w:rPr>
            <w:rFonts w:ascii="Calibri" w:hAnsi="Calibri"/>
            <w:spacing w:val="-6"/>
          </w:rPr>
          <w:delText xml:space="preserve"> our intellectual property. We will be submitting our provisional application for patent </w:delText>
        </w:r>
      </w:del>
      <w:del w:id="4785" w:author="Doug Gross" w:date="2018-05-10T21:45:00Z">
        <w:r w:rsidR="0081616C" w:rsidDel="007645C9">
          <w:rPr>
            <w:rFonts w:ascii="Calibri" w:hAnsi="Calibri"/>
            <w:spacing w:val="-6"/>
          </w:rPr>
          <w:delText>by</w:delText>
        </w:r>
      </w:del>
      <w:del w:id="4786" w:author="Doug Gross" w:date="2018-05-11T11:09:00Z">
        <w:r w:rsidR="0081616C" w:rsidDel="000B5B2A">
          <w:rPr>
            <w:rFonts w:ascii="Calibri" w:hAnsi="Calibri"/>
            <w:spacing w:val="-6"/>
          </w:rPr>
          <w:delText xml:space="preserve"> May 2018. </w:delText>
        </w:r>
        <w:r w:rsidR="0081616C" w:rsidRPr="006C535C" w:rsidDel="000B5B2A">
          <w:rPr>
            <w:rFonts w:ascii="Calibri" w:hAnsi="Calibri"/>
            <w:spacing w:val="-6"/>
            <w:rPrChange w:id="4787" w:author="Doug Gross" w:date="2018-05-11T11:10:00Z">
              <w:rPr>
                <w:rFonts w:ascii="Arial" w:hAnsi="Arial"/>
                <w:color w:val="222222"/>
                <w:u w:color="222222"/>
                <w:shd w:val="clear" w:color="auto" w:fill="FFFFFF"/>
              </w:rPr>
            </w:rPrChange>
          </w:rPr>
          <w:delText xml:space="preserve"> </w:delText>
        </w:r>
      </w:del>
    </w:p>
    <w:p w14:paraId="2AE7EA03" w14:textId="77777777" w:rsidR="00CF5879" w:rsidRDefault="00CF5879">
      <w:pPr>
        <w:pStyle w:val="Body"/>
      </w:pPr>
    </w:p>
    <w:p w14:paraId="1E0947AA" w14:textId="77777777" w:rsidR="00CF5879" w:rsidRDefault="0081616C" w:rsidP="00EA28D5">
      <w:pPr>
        <w:pStyle w:val="Body"/>
        <w:spacing w:after="264"/>
        <w:outlineLvl w:val="0"/>
        <w:rPr>
          <w:rFonts w:ascii="Calibri" w:eastAsia="Calibri" w:hAnsi="Calibri" w:cs="Calibri"/>
          <w:b/>
          <w:bCs/>
        </w:rPr>
      </w:pPr>
      <w:r>
        <w:rPr>
          <w:rFonts w:ascii="Calibri" w:hAnsi="Calibri"/>
          <w:b/>
          <w:bCs/>
        </w:rPr>
        <w:t xml:space="preserve">Leadership Team </w:t>
      </w:r>
    </w:p>
    <w:p w14:paraId="650EFEAD" w14:textId="3D32CCE6" w:rsidR="00CF5879" w:rsidRDefault="00E54BCD" w:rsidP="00EA28D5">
      <w:pPr>
        <w:pStyle w:val="Body"/>
        <w:spacing w:after="264"/>
        <w:outlineLvl w:val="0"/>
        <w:rPr>
          <w:rFonts w:ascii="Calibri" w:eastAsia="Calibri" w:hAnsi="Calibri" w:cs="Calibri"/>
          <w:b/>
          <w:bCs/>
        </w:rPr>
      </w:pPr>
      <w:r>
        <w:rPr>
          <w:rFonts w:ascii="Calibri" w:hAnsi="Calibri"/>
          <w:b/>
          <w:spacing w:val="-6"/>
        </w:rPr>
        <w:t>Project</w:t>
      </w:r>
      <w:r w:rsidR="00834165" w:rsidRPr="00834165">
        <w:rPr>
          <w:rFonts w:ascii="Calibri" w:hAnsi="Calibri"/>
          <w:b/>
          <w:spacing w:val="-6"/>
        </w:rPr>
        <w:t xml:space="preserve"> Freight</w:t>
      </w:r>
      <w:r w:rsidR="0081616C" w:rsidRPr="00834165">
        <w:rPr>
          <w:rFonts w:ascii="Calibri" w:hAnsi="Calibri"/>
          <w:b/>
          <w:bCs/>
        </w:rPr>
        <w:t>’s</w:t>
      </w:r>
      <w:r w:rsidR="0081616C">
        <w:rPr>
          <w:rFonts w:ascii="Calibri" w:hAnsi="Calibri"/>
          <w:b/>
          <w:bCs/>
        </w:rPr>
        <w:t xml:space="preserve"> Founders</w:t>
      </w:r>
    </w:p>
    <w:p w14:paraId="0B4D1C5A" w14:textId="4368E682" w:rsidR="00CF5879" w:rsidRDefault="0081616C">
      <w:pPr>
        <w:pStyle w:val="Body"/>
        <w:rPr>
          <w:rFonts w:ascii="Calibri" w:eastAsia="Calibri" w:hAnsi="Calibri" w:cs="Calibri"/>
          <w:spacing w:val="-6"/>
        </w:rPr>
      </w:pPr>
      <w:r>
        <w:rPr>
          <w:rFonts w:ascii="Calibri" w:hAnsi="Calibri"/>
          <w:b/>
          <w:bCs/>
          <w:i/>
          <w:iCs/>
          <w:spacing w:val="-6"/>
          <w:lang w:val="it-IT"/>
        </w:rPr>
        <w:t xml:space="preserve">Woody </w:t>
      </w:r>
      <w:proofErr w:type="spellStart"/>
      <w:r w:rsidRPr="00834165">
        <w:rPr>
          <w:rFonts w:ascii="Calibri" w:hAnsi="Calibri"/>
          <w:b/>
          <w:bCs/>
          <w:i/>
          <w:iCs/>
          <w:spacing w:val="-6"/>
          <w:lang w:val="it-IT"/>
        </w:rPr>
        <w:t>Stratton</w:t>
      </w:r>
      <w:proofErr w:type="spellEnd"/>
      <w:r w:rsidRPr="00834165">
        <w:rPr>
          <w:rFonts w:ascii="Calibri" w:hAnsi="Calibri"/>
          <w:b/>
          <w:bCs/>
          <w:i/>
          <w:iCs/>
          <w:spacing w:val="-6"/>
          <w:lang w:val="it-IT"/>
        </w:rPr>
        <w:t xml:space="preserve">, </w:t>
      </w:r>
      <w:r w:rsidR="00E54BCD">
        <w:rPr>
          <w:rFonts w:ascii="Calibri" w:hAnsi="Calibri"/>
          <w:b/>
          <w:spacing w:val="-6"/>
        </w:rPr>
        <w:t>Project</w:t>
      </w:r>
      <w:r w:rsidR="00834165" w:rsidRPr="00834165">
        <w:rPr>
          <w:rFonts w:ascii="Calibri" w:hAnsi="Calibri"/>
          <w:b/>
          <w:spacing w:val="-6"/>
        </w:rPr>
        <w:t xml:space="preserve"> Freight</w:t>
      </w:r>
      <w:r w:rsidRPr="00834165">
        <w:rPr>
          <w:rFonts w:ascii="Calibri" w:hAnsi="Calibri"/>
          <w:b/>
          <w:bCs/>
          <w:i/>
          <w:iCs/>
          <w:spacing w:val="-6"/>
        </w:rPr>
        <w:t>’s</w:t>
      </w:r>
      <w:r>
        <w:rPr>
          <w:rFonts w:ascii="Calibri" w:hAnsi="Calibri"/>
          <w:b/>
          <w:bCs/>
          <w:i/>
          <w:iCs/>
          <w:spacing w:val="-6"/>
        </w:rPr>
        <w:t xml:space="preserve"> Chief Executive Officer and Board of Directors Chairperson</w:t>
      </w:r>
      <w:r>
        <w:rPr>
          <w:rFonts w:ascii="Calibri" w:hAnsi="Calibri"/>
          <w:i/>
          <w:iCs/>
          <w:spacing w:val="-6"/>
        </w:rPr>
        <w:t xml:space="preserve"> </w:t>
      </w:r>
      <w:r>
        <w:rPr>
          <w:rFonts w:ascii="Arial Unicode MS" w:hAnsi="Arial Unicode MS"/>
          <w:spacing w:val="-6"/>
        </w:rPr>
        <w:br/>
      </w:r>
      <w:r>
        <w:rPr>
          <w:rFonts w:ascii="Calibri" w:hAnsi="Calibri"/>
        </w:rPr>
        <w:t xml:space="preserve">Woody Stratton is the owner of Axiom Custom Products, a modern manufacturing company that combines leading technology with traditional craftsmanship. Since 1996, Axiom Custom Products has experienced remarkable growth. A simple handheld router was Axiom’s first tool, and a small room with a payphone at the neighborhood bar was Axiom’s first conference room. Without a garage door to the shop, anything larger than the doorway needed to be manufactured on the sidewalk. What started as a team of ten has grown into what is now more than 140 employees manufacturing quality custom products in a 95,000 square foot state-of-the-art facility. Axiom Custom Products has an impressive breadth of capabilities including full-service design, complex 3D production, stunning casework and millwork, and immersive retail environments. Stratton’s hard work and tenacity has gained </w:t>
      </w:r>
      <w:ins w:id="4788" w:author="Doug Gross" w:date="2018-05-10T21:46:00Z">
        <w:r w:rsidR="007645C9">
          <w:rPr>
            <w:rFonts w:ascii="Calibri" w:hAnsi="Calibri"/>
          </w:rPr>
          <w:t xml:space="preserve">Axiom </w:t>
        </w:r>
      </w:ins>
      <w:r>
        <w:rPr>
          <w:rFonts w:ascii="Calibri" w:hAnsi="Calibri"/>
        </w:rPr>
        <w:t xml:space="preserve">a broad range of clients including local Portland staples OMSI, </w:t>
      </w:r>
      <w:proofErr w:type="spellStart"/>
      <w:r>
        <w:rPr>
          <w:rFonts w:ascii="Calibri" w:hAnsi="Calibri"/>
        </w:rPr>
        <w:t>Stumptown</w:t>
      </w:r>
      <w:proofErr w:type="spellEnd"/>
      <w:r>
        <w:rPr>
          <w:rFonts w:ascii="Calibri" w:hAnsi="Calibri"/>
        </w:rPr>
        <w:t xml:space="preserve"> Coffee Roasters, Umpqua Bank, </w:t>
      </w:r>
      <w:ins w:id="4789" w:author="Doug Gross" w:date="2018-05-11T11:14:00Z">
        <w:r w:rsidR="005828C1">
          <w:rPr>
            <w:rFonts w:ascii="Calibri" w:hAnsi="Calibri"/>
          </w:rPr>
          <w:t xml:space="preserve">and </w:t>
        </w:r>
      </w:ins>
      <w:r>
        <w:rPr>
          <w:rFonts w:ascii="Calibri" w:hAnsi="Calibri"/>
        </w:rPr>
        <w:t xml:space="preserve">Nines Hotel, as well as </w:t>
      </w:r>
      <w:ins w:id="4790" w:author="Doug Gross" w:date="2018-05-11T11:14:00Z">
        <w:r w:rsidR="005828C1">
          <w:rPr>
            <w:rFonts w:ascii="Calibri" w:hAnsi="Calibri"/>
          </w:rPr>
          <w:t xml:space="preserve">global brands </w:t>
        </w:r>
      </w:ins>
      <w:r>
        <w:rPr>
          <w:rFonts w:ascii="Calibri" w:hAnsi="Calibri"/>
        </w:rPr>
        <w:t xml:space="preserve">Nike, Converse, Facebook, and Intel, among hundreds of others. </w:t>
      </w:r>
      <w:ins w:id="4791" w:author="Doug Gross" w:date="2018-05-10T21:47:00Z">
        <w:r w:rsidR="007645C9">
          <w:rPr>
            <w:rFonts w:ascii="Calibri" w:hAnsi="Calibri"/>
          </w:rPr>
          <w:t>Stratton’s</w:t>
        </w:r>
      </w:ins>
      <w:del w:id="4792" w:author="Doug Gross" w:date="2018-05-10T21:47:00Z">
        <w:r w:rsidDel="007645C9">
          <w:rPr>
            <w:rFonts w:ascii="Calibri" w:hAnsi="Calibri"/>
          </w:rPr>
          <w:delText>His</w:delText>
        </w:r>
      </w:del>
      <w:r>
        <w:rPr>
          <w:rFonts w:ascii="Calibri" w:hAnsi="Calibri"/>
        </w:rPr>
        <w:t xml:space="preserve"> </w:t>
      </w:r>
      <w:ins w:id="4793" w:author="Doug Gross" w:date="2018-05-10T21:48:00Z">
        <w:r w:rsidR="007645C9">
          <w:rPr>
            <w:rFonts w:ascii="Calibri" w:hAnsi="Calibri"/>
          </w:rPr>
          <w:t xml:space="preserve">strategy of </w:t>
        </w:r>
      </w:ins>
      <w:del w:id="4794" w:author="Doug Gross" w:date="2018-05-10T21:48:00Z">
        <w:r w:rsidDel="007645C9">
          <w:rPr>
            <w:rFonts w:ascii="Calibri" w:hAnsi="Calibri"/>
          </w:rPr>
          <w:delText xml:space="preserve">focus on offering a </w:delText>
        </w:r>
      </w:del>
      <w:del w:id="4795" w:author="Doug Gross" w:date="2018-05-10T21:47:00Z">
        <w:r w:rsidDel="007645C9">
          <w:rPr>
            <w:rFonts w:ascii="Calibri" w:hAnsi="Calibri"/>
          </w:rPr>
          <w:delText xml:space="preserve">better solution to the manufacturing industry </w:delText>
        </w:r>
      </w:del>
      <w:del w:id="4796" w:author="Doug Gross" w:date="2018-05-10T21:48:00Z">
        <w:r w:rsidDel="007645C9">
          <w:rPr>
            <w:rFonts w:ascii="Calibri" w:hAnsi="Calibri"/>
          </w:rPr>
          <w:delText xml:space="preserve">by </w:delText>
        </w:r>
      </w:del>
      <w:r>
        <w:rPr>
          <w:rFonts w:ascii="Calibri" w:hAnsi="Calibri"/>
        </w:rPr>
        <w:t xml:space="preserve">integrating tried-and-true fabrication methods with innovative solutions and the latest technology has </w:t>
      </w:r>
      <w:ins w:id="4797" w:author="Doug Gross" w:date="2018-05-04T17:11:00Z">
        <w:r w:rsidR="00E4475A">
          <w:rPr>
            <w:rFonts w:ascii="Calibri" w:hAnsi="Calibri"/>
          </w:rPr>
          <w:t xml:space="preserve">allowed him to build </w:t>
        </w:r>
      </w:ins>
      <w:del w:id="4798" w:author="Doug Gross" w:date="2018-05-04T17:11:00Z">
        <w:r w:rsidDel="00E4475A">
          <w:rPr>
            <w:rFonts w:ascii="Calibri" w:hAnsi="Calibri"/>
          </w:rPr>
          <w:delText xml:space="preserve">proven success in constructing </w:delText>
        </w:r>
      </w:del>
      <w:r>
        <w:rPr>
          <w:rFonts w:ascii="Calibri" w:hAnsi="Calibri"/>
        </w:rPr>
        <w:t>a</w:t>
      </w:r>
      <w:ins w:id="4799" w:author="Doug Gross" w:date="2018-05-04T17:11:00Z">
        <w:r w:rsidR="00E4475A">
          <w:rPr>
            <w:rFonts w:ascii="Calibri" w:hAnsi="Calibri"/>
          </w:rPr>
          <w:t xml:space="preserve"> successful and</w:t>
        </w:r>
      </w:ins>
      <w:r>
        <w:rPr>
          <w:rFonts w:ascii="Calibri" w:hAnsi="Calibri"/>
        </w:rPr>
        <w:t xml:space="preserve"> truly </w:t>
      </w:r>
      <w:del w:id="4800" w:author="Doug Gross" w:date="2018-05-04T17:11:00Z">
        <w:r w:rsidDel="00E4475A">
          <w:rPr>
            <w:rFonts w:ascii="Calibri" w:hAnsi="Calibri"/>
          </w:rPr>
          <w:delText xml:space="preserve">distinct </w:delText>
        </w:r>
      </w:del>
      <w:ins w:id="4801" w:author="Doug Gross" w:date="2018-05-04T17:11:00Z">
        <w:r w:rsidR="00E4475A">
          <w:rPr>
            <w:rFonts w:ascii="Calibri" w:hAnsi="Calibri"/>
          </w:rPr>
          <w:t xml:space="preserve">differentiated </w:t>
        </w:r>
      </w:ins>
      <w:del w:id="4802" w:author="Doug Gross" w:date="2018-05-04T17:11:00Z">
        <w:r w:rsidDel="00E4475A">
          <w:rPr>
            <w:rFonts w:ascii="Calibri" w:hAnsi="Calibri"/>
          </w:rPr>
          <w:delText xml:space="preserve">and unique </w:delText>
        </w:r>
      </w:del>
      <w:r>
        <w:rPr>
          <w:rFonts w:ascii="Calibri" w:hAnsi="Calibri"/>
        </w:rPr>
        <w:t xml:space="preserve">business. </w:t>
      </w:r>
    </w:p>
    <w:p w14:paraId="28455295" w14:textId="77777777" w:rsidR="00CF5879" w:rsidRDefault="00CF5879">
      <w:pPr>
        <w:pStyle w:val="Body"/>
        <w:rPr>
          <w:rFonts w:ascii="Calibri" w:eastAsia="Calibri" w:hAnsi="Calibri" w:cs="Calibri"/>
        </w:rPr>
      </w:pPr>
    </w:p>
    <w:p w14:paraId="067DE637" w14:textId="17C69257" w:rsidR="00CF5879" w:rsidDel="00E4475A" w:rsidRDefault="0081616C">
      <w:pPr>
        <w:pStyle w:val="Body"/>
        <w:rPr>
          <w:del w:id="4803" w:author="Doug Gross" w:date="2018-05-04T17:15:00Z"/>
          <w:rFonts w:ascii="Calibri" w:eastAsia="Calibri" w:hAnsi="Calibri" w:cs="Calibri"/>
        </w:rPr>
      </w:pPr>
      <w:r>
        <w:rPr>
          <w:rFonts w:ascii="Calibri" w:hAnsi="Calibri"/>
          <w:b/>
          <w:bCs/>
          <w:i/>
          <w:iCs/>
          <w:spacing w:val="-6"/>
        </w:rPr>
        <w:t>Carrie Love: Chief Operating Officer and Sales, Marketing &amp; Customer Care</w:t>
      </w:r>
      <w:r>
        <w:rPr>
          <w:rFonts w:ascii="Arial Unicode MS" w:hAnsi="Arial Unicode MS"/>
          <w:spacing w:val="-6"/>
        </w:rPr>
        <w:br/>
      </w:r>
      <w:r>
        <w:rPr>
          <w:rFonts w:ascii="Calibri" w:hAnsi="Calibri"/>
        </w:rPr>
        <w:t xml:space="preserve">Carrie Love grew up in a small Northern Maine town near the </w:t>
      </w:r>
      <w:del w:id="4804" w:author="Doug Gross" w:date="2018-05-10T21:49:00Z">
        <w:r w:rsidDel="004D7664">
          <w:rPr>
            <w:rFonts w:ascii="Calibri" w:hAnsi="Calibri"/>
          </w:rPr>
          <w:delText xml:space="preserve">Eastern </w:delText>
        </w:r>
      </w:del>
      <w:r>
        <w:rPr>
          <w:rFonts w:ascii="Calibri" w:hAnsi="Calibri"/>
        </w:rPr>
        <w:t xml:space="preserve">Canadian border. Love’s parents believed in </w:t>
      </w:r>
      <w:ins w:id="4805" w:author="Doug Gross" w:date="2018-05-10T21:49:00Z">
        <w:r w:rsidR="004D7664">
          <w:rPr>
            <w:rFonts w:ascii="Calibri" w:hAnsi="Calibri"/>
          </w:rPr>
          <w:t xml:space="preserve">distributing </w:t>
        </w:r>
      </w:ins>
      <w:del w:id="4806" w:author="Doug Gross" w:date="2018-05-10T21:49:00Z">
        <w:r w:rsidDel="004D7664">
          <w:rPr>
            <w:rFonts w:ascii="Calibri" w:hAnsi="Calibri"/>
          </w:rPr>
          <w:delText xml:space="preserve">sharing </w:delText>
        </w:r>
      </w:del>
      <w:r>
        <w:rPr>
          <w:rFonts w:ascii="Calibri" w:hAnsi="Calibri"/>
        </w:rPr>
        <w:t xml:space="preserve">chores equally </w:t>
      </w:r>
      <w:del w:id="4807" w:author="Doug Gross" w:date="2018-05-11T11:15:00Z">
        <w:r w:rsidDel="0018638B">
          <w:rPr>
            <w:rFonts w:ascii="Calibri" w:hAnsi="Calibri"/>
          </w:rPr>
          <w:delText xml:space="preserve">through </w:delText>
        </w:r>
      </w:del>
      <w:ins w:id="4808" w:author="Doug Gross" w:date="2018-05-11T11:15:00Z">
        <w:r w:rsidR="0018638B">
          <w:rPr>
            <w:rFonts w:ascii="Calibri" w:hAnsi="Calibri"/>
          </w:rPr>
          <w:t xml:space="preserve">across </w:t>
        </w:r>
      </w:ins>
      <w:r>
        <w:rPr>
          <w:rFonts w:ascii="Calibri" w:hAnsi="Calibri"/>
        </w:rPr>
        <w:t>the</w:t>
      </w:r>
      <w:ins w:id="4809" w:author="Doug Gross" w:date="2018-05-11T11:15:00Z">
        <w:r w:rsidR="0018638B">
          <w:rPr>
            <w:rFonts w:ascii="Calibri" w:hAnsi="Calibri"/>
          </w:rPr>
          <w:t>ir</w:t>
        </w:r>
      </w:ins>
      <w:r>
        <w:rPr>
          <w:rFonts w:ascii="Calibri" w:hAnsi="Calibri"/>
        </w:rPr>
        <w:t xml:space="preserve"> entire brood of children</w:t>
      </w:r>
      <w:ins w:id="4810" w:author="Doug Gross" w:date="2018-05-11T11:15:00Z">
        <w:r w:rsidR="0018638B">
          <w:rPr>
            <w:rFonts w:ascii="Calibri" w:hAnsi="Calibri"/>
          </w:rPr>
          <w:t>,</w:t>
        </w:r>
      </w:ins>
      <w:r>
        <w:rPr>
          <w:rFonts w:ascii="Calibri" w:hAnsi="Calibri"/>
        </w:rPr>
        <w:t xml:space="preserve"> regardless of </w:t>
      </w:r>
      <w:ins w:id="4811" w:author="Doug Gross" w:date="2018-05-11T11:16:00Z">
        <w:r w:rsidR="0018638B">
          <w:rPr>
            <w:rFonts w:ascii="Calibri" w:hAnsi="Calibri"/>
          </w:rPr>
          <w:t>age or</w:t>
        </w:r>
      </w:ins>
      <w:del w:id="4812" w:author="Doug Gross" w:date="2018-05-11T11:16:00Z">
        <w:r w:rsidDel="0018638B">
          <w:rPr>
            <w:rFonts w:ascii="Calibri" w:hAnsi="Calibri"/>
          </w:rPr>
          <w:delText>their</w:delText>
        </w:r>
      </w:del>
      <w:r>
        <w:rPr>
          <w:rFonts w:ascii="Calibri" w:hAnsi="Calibri"/>
        </w:rPr>
        <w:t xml:space="preserve"> gender. This belief led to </w:t>
      </w:r>
      <w:ins w:id="4813" w:author="Doug Gross" w:date="2018-05-10T21:50:00Z">
        <w:r w:rsidR="004D7664">
          <w:rPr>
            <w:rFonts w:ascii="Calibri" w:hAnsi="Calibri"/>
          </w:rPr>
          <w:t xml:space="preserve">a young </w:t>
        </w:r>
      </w:ins>
      <w:r>
        <w:rPr>
          <w:rFonts w:ascii="Calibri" w:hAnsi="Calibri"/>
        </w:rPr>
        <w:t xml:space="preserve">Carrie </w:t>
      </w:r>
      <w:del w:id="4814" w:author="Doug Gross" w:date="2018-05-04T17:12:00Z">
        <w:r w:rsidDel="00E4475A">
          <w:rPr>
            <w:rFonts w:ascii="Calibri" w:hAnsi="Calibri"/>
          </w:rPr>
          <w:delText xml:space="preserve">to </w:delText>
        </w:r>
      </w:del>
      <w:r>
        <w:rPr>
          <w:rFonts w:ascii="Calibri" w:hAnsi="Calibri"/>
        </w:rPr>
        <w:t>cutting logs with a chainsaw, cleaning freshly caught trout</w:t>
      </w:r>
      <w:ins w:id="4815" w:author="Doug Gross" w:date="2018-05-04T17:12:00Z">
        <w:r w:rsidR="00E4475A">
          <w:rPr>
            <w:rFonts w:ascii="Calibri" w:hAnsi="Calibri"/>
          </w:rPr>
          <w:t>,</w:t>
        </w:r>
      </w:ins>
      <w:r>
        <w:rPr>
          <w:rFonts w:ascii="Calibri" w:hAnsi="Calibri"/>
        </w:rPr>
        <w:t xml:space="preserve"> and sewing patches on her hand-me-down pants. </w:t>
      </w:r>
      <w:del w:id="4816" w:author="Doug Gross" w:date="2018-05-10T21:50:00Z">
        <w:r w:rsidDel="004D7664">
          <w:rPr>
            <w:rFonts w:ascii="Calibri" w:hAnsi="Calibri"/>
          </w:rPr>
          <w:delText xml:space="preserve">  </w:delText>
        </w:r>
      </w:del>
      <w:r>
        <w:rPr>
          <w:rFonts w:ascii="Calibri" w:hAnsi="Calibri"/>
        </w:rPr>
        <w:t xml:space="preserve">These childhood adventures prompted her to spread her wings </w:t>
      </w:r>
      <w:del w:id="4817" w:author="Doug Gross" w:date="2018-05-11T11:16:00Z">
        <w:r w:rsidDel="0018638B">
          <w:rPr>
            <w:rFonts w:ascii="Calibri" w:hAnsi="Calibri"/>
          </w:rPr>
          <w:delText xml:space="preserve">while </w:delText>
        </w:r>
      </w:del>
      <w:ins w:id="4818" w:author="Doug Gross" w:date="2018-05-11T11:16:00Z">
        <w:r w:rsidR="0018638B">
          <w:rPr>
            <w:rFonts w:ascii="Calibri" w:hAnsi="Calibri"/>
          </w:rPr>
          <w:t xml:space="preserve">and </w:t>
        </w:r>
      </w:ins>
      <w:r>
        <w:rPr>
          <w:rFonts w:ascii="Calibri" w:hAnsi="Calibri"/>
        </w:rPr>
        <w:t>attend</w:t>
      </w:r>
      <w:del w:id="4819" w:author="Doug Gross" w:date="2018-05-11T11:16:00Z">
        <w:r w:rsidDel="0018638B">
          <w:rPr>
            <w:rFonts w:ascii="Calibri" w:hAnsi="Calibri"/>
          </w:rPr>
          <w:delText>ing</w:delText>
        </w:r>
      </w:del>
      <w:r>
        <w:rPr>
          <w:rFonts w:ascii="Calibri" w:hAnsi="Calibri"/>
        </w:rPr>
        <w:t xml:space="preserve"> </w:t>
      </w:r>
      <w:del w:id="4820" w:author="Doug Gross" w:date="2018-05-04T17:12:00Z">
        <w:r w:rsidDel="00E4475A">
          <w:rPr>
            <w:rFonts w:ascii="Calibri" w:hAnsi="Calibri"/>
          </w:rPr>
          <w:delText xml:space="preserve">college at </w:delText>
        </w:r>
      </w:del>
      <w:r>
        <w:rPr>
          <w:rFonts w:ascii="Calibri" w:hAnsi="Calibri"/>
        </w:rPr>
        <w:t>Simmons College in Boston</w:t>
      </w:r>
      <w:ins w:id="4821" w:author="Doug Gross" w:date="2018-05-04T17:13:00Z">
        <w:r w:rsidR="00E4475A">
          <w:rPr>
            <w:rFonts w:ascii="Calibri" w:hAnsi="Calibri"/>
          </w:rPr>
          <w:t>,</w:t>
        </w:r>
      </w:ins>
      <w:r>
        <w:rPr>
          <w:rFonts w:ascii="Calibri" w:hAnsi="Calibri"/>
        </w:rPr>
        <w:t xml:space="preserve"> where she earned a full academic scholarship. Later she would fly further</w:t>
      </w:r>
      <w:ins w:id="4822" w:author="Doug Gross" w:date="2018-05-04T17:13:00Z">
        <w:r w:rsidR="00E4475A">
          <w:rPr>
            <w:rFonts w:ascii="Calibri" w:hAnsi="Calibri"/>
          </w:rPr>
          <w:t>,</w:t>
        </w:r>
      </w:ins>
      <w:r>
        <w:rPr>
          <w:rFonts w:ascii="Calibri" w:hAnsi="Calibri"/>
        </w:rPr>
        <w:t xml:space="preserve"> to Colorado</w:t>
      </w:r>
      <w:ins w:id="4823" w:author="Doug Gross" w:date="2018-05-04T17:13:00Z">
        <w:r w:rsidR="00E4475A">
          <w:rPr>
            <w:rFonts w:ascii="Calibri" w:hAnsi="Calibri"/>
          </w:rPr>
          <w:t>,</w:t>
        </w:r>
      </w:ins>
      <w:r>
        <w:rPr>
          <w:rFonts w:ascii="Calibri" w:hAnsi="Calibri"/>
        </w:rPr>
        <w:t xml:space="preserve"> and after a couple of years as a back-country dog sledding and</w:t>
      </w:r>
      <w:ins w:id="4824" w:author="Doug Gross" w:date="2018-05-04T17:13:00Z">
        <w:r w:rsidR="00E4475A">
          <w:rPr>
            <w:rFonts w:ascii="Calibri" w:hAnsi="Calibri"/>
          </w:rPr>
          <w:t xml:space="preserve"> </w:t>
        </w:r>
      </w:ins>
      <w:del w:id="4825" w:author="Doug Gross" w:date="2018-05-04T17:13:00Z">
        <w:r w:rsidDel="00E4475A">
          <w:rPr>
            <w:rFonts w:ascii="Calibri" w:hAnsi="Calibri"/>
          </w:rPr>
          <w:delText xml:space="preserve"> a </w:delText>
        </w:r>
      </w:del>
      <w:r>
        <w:rPr>
          <w:rFonts w:ascii="Calibri" w:hAnsi="Calibri"/>
        </w:rPr>
        <w:t>whitewater rafting guide</w:t>
      </w:r>
      <w:ins w:id="4826" w:author="Doug Gross" w:date="2018-05-04T17:13:00Z">
        <w:r w:rsidR="00E4475A">
          <w:rPr>
            <w:rFonts w:ascii="Calibri" w:hAnsi="Calibri"/>
          </w:rPr>
          <w:t>,</w:t>
        </w:r>
      </w:ins>
      <w:r>
        <w:rPr>
          <w:rFonts w:ascii="Calibri" w:hAnsi="Calibri"/>
        </w:rPr>
        <w:t xml:space="preserve"> Love settled into a professional career in the Colorado Ski Industry. She spent time organizing and developing revenue generating events for Vail Resorts around the same time as the birth of super pipes and rail parks. Tired of starting snowmobiles in below zero conditions</w:t>
      </w:r>
      <w:ins w:id="4827" w:author="Doug Gross" w:date="2018-05-11T11:17:00Z">
        <w:r w:rsidR="0018638B">
          <w:rPr>
            <w:rFonts w:ascii="Calibri" w:hAnsi="Calibri"/>
          </w:rPr>
          <w:t>,</w:t>
        </w:r>
      </w:ins>
      <w:r>
        <w:rPr>
          <w:rFonts w:ascii="Calibri" w:hAnsi="Calibri"/>
        </w:rPr>
        <w:t xml:space="preserve"> Love opted to move to a </w:t>
      </w:r>
      <w:del w:id="4828" w:author="Doug Gross" w:date="2018-05-11T11:17:00Z">
        <w:r w:rsidDel="0018638B">
          <w:rPr>
            <w:rFonts w:ascii="Calibri" w:hAnsi="Calibri"/>
          </w:rPr>
          <w:delText xml:space="preserve">small </w:delText>
        </w:r>
      </w:del>
      <w:r>
        <w:rPr>
          <w:rFonts w:ascii="Calibri" w:hAnsi="Calibri"/>
        </w:rPr>
        <w:t xml:space="preserve">mid-size resort, Monarch Mountain, as the mountain’s Director of Marketing, Sales and Communications. </w:t>
      </w:r>
      <w:r>
        <w:rPr>
          <w:rFonts w:ascii="Calibri" w:hAnsi="Calibri"/>
        </w:rPr>
        <w:lastRenderedPageBreak/>
        <w:t>During her time at Monarch, Love developed a central reservation system for the ski area and local lodging community,</w:t>
      </w:r>
      <w:ins w:id="4829" w:author="Doug Gross" w:date="2018-05-04T17:14:00Z">
        <w:r w:rsidR="00E4475A">
          <w:rPr>
            <w:rFonts w:ascii="Calibri" w:hAnsi="Calibri"/>
          </w:rPr>
          <w:t xml:space="preserve"> </w:t>
        </w:r>
      </w:ins>
      <w:del w:id="4830" w:author="Doug Gross" w:date="2018-05-04T17:14:00Z">
        <w:r w:rsidDel="00E4475A">
          <w:rPr>
            <w:rFonts w:ascii="Calibri" w:hAnsi="Calibri"/>
          </w:rPr>
          <w:delText xml:space="preserve">   </w:delText>
        </w:r>
      </w:del>
      <w:del w:id="4831" w:author="Doug Gross" w:date="2018-05-04T17:13:00Z">
        <w:r w:rsidDel="00E4475A">
          <w:rPr>
            <w:rFonts w:ascii="Calibri" w:hAnsi="Calibri"/>
          </w:rPr>
          <w:delText xml:space="preserve">   </w:delText>
        </w:r>
      </w:del>
      <w:del w:id="4832" w:author="Doug Gross" w:date="2018-05-11T11:24:00Z">
        <w:r w:rsidDel="00104AA9">
          <w:rPr>
            <w:rFonts w:ascii="Calibri" w:hAnsi="Calibri"/>
          </w:rPr>
          <w:delText>combined co-op marketing funds to</w:delText>
        </w:r>
      </w:del>
      <w:ins w:id="4833" w:author="Doug Gross" w:date="2018-05-11T11:24:00Z">
        <w:r w:rsidR="00104AA9">
          <w:rPr>
            <w:rFonts w:ascii="Calibri" w:hAnsi="Calibri"/>
          </w:rPr>
          <w:t>successfully developed a marketing campaign to re</w:t>
        </w:r>
      </w:ins>
      <w:del w:id="4834" w:author="Doug Gross" w:date="2018-05-11T11:24:00Z">
        <w:r w:rsidDel="00104AA9">
          <w:rPr>
            <w:rFonts w:ascii="Calibri" w:hAnsi="Calibri"/>
          </w:rPr>
          <w:delText xml:space="preserve"> </w:delText>
        </w:r>
      </w:del>
      <w:r>
        <w:rPr>
          <w:rFonts w:ascii="Calibri" w:hAnsi="Calibri"/>
        </w:rPr>
        <w:t>brand the extended community as a year-round recreation destination</w:t>
      </w:r>
      <w:ins w:id="4835" w:author="Doug Gross" w:date="2018-05-11T11:18:00Z">
        <w:r w:rsidR="0018638B">
          <w:rPr>
            <w:rFonts w:ascii="Calibri" w:hAnsi="Calibri"/>
          </w:rPr>
          <w:t>,</w:t>
        </w:r>
      </w:ins>
      <w:r>
        <w:rPr>
          <w:rFonts w:ascii="Calibri" w:hAnsi="Calibri"/>
        </w:rPr>
        <w:t xml:space="preserve"> and ushered in new</w:t>
      </w:r>
      <w:ins w:id="4836" w:author="Doug Gross" w:date="2018-05-04T17:14:00Z">
        <w:r w:rsidR="00E4475A">
          <w:rPr>
            <w:rFonts w:ascii="Calibri" w:hAnsi="Calibri"/>
          </w:rPr>
          <w:t xml:space="preserve">, Colorado-based </w:t>
        </w:r>
      </w:ins>
      <w:del w:id="4837" w:author="Doug Gross" w:date="2018-05-04T17:14:00Z">
        <w:r w:rsidDel="00E4475A">
          <w:rPr>
            <w:rFonts w:ascii="Calibri" w:hAnsi="Calibri"/>
          </w:rPr>
          <w:delText xml:space="preserve"> </w:delText>
        </w:r>
      </w:del>
      <w:r>
        <w:rPr>
          <w:rFonts w:ascii="Calibri" w:hAnsi="Calibri"/>
        </w:rPr>
        <w:t xml:space="preserve">ownership </w:t>
      </w:r>
      <w:ins w:id="4838" w:author="Doug Gross" w:date="2018-05-11T11:24:00Z">
        <w:r w:rsidR="00104AA9">
          <w:rPr>
            <w:rFonts w:ascii="Calibri" w:hAnsi="Calibri"/>
          </w:rPr>
          <w:t>of</w:t>
        </w:r>
      </w:ins>
      <w:del w:id="4839" w:author="Doug Gross" w:date="2018-05-11T11:24:00Z">
        <w:r w:rsidDel="00104AA9">
          <w:rPr>
            <w:rFonts w:ascii="Calibri" w:hAnsi="Calibri"/>
          </w:rPr>
          <w:delText>to</w:delText>
        </w:r>
      </w:del>
      <w:r>
        <w:rPr>
          <w:rFonts w:ascii="Calibri" w:hAnsi="Calibri"/>
        </w:rPr>
        <w:t xml:space="preserve"> </w:t>
      </w:r>
      <w:ins w:id="4840" w:author="Doug Gross" w:date="2018-05-04T17:14:00Z">
        <w:r w:rsidR="00E4475A">
          <w:rPr>
            <w:rFonts w:ascii="Calibri" w:hAnsi="Calibri"/>
          </w:rPr>
          <w:t xml:space="preserve">the </w:t>
        </w:r>
      </w:ins>
      <w:r>
        <w:rPr>
          <w:rFonts w:ascii="Calibri" w:hAnsi="Calibri"/>
        </w:rPr>
        <w:t>ski area</w:t>
      </w:r>
      <w:del w:id="4841" w:author="Doug Gross" w:date="2018-05-04T17:14:00Z">
        <w:r w:rsidDel="00E4475A">
          <w:rPr>
            <w:rFonts w:ascii="Calibri" w:hAnsi="Calibri"/>
          </w:rPr>
          <w:delText xml:space="preserve"> consisting of Colorado based owners</w:delText>
        </w:r>
      </w:del>
      <w:r>
        <w:rPr>
          <w:rFonts w:ascii="Calibri" w:hAnsi="Calibri"/>
        </w:rPr>
        <w:t>. Love longed to be back in a city and decided to move to Portland, Oregon</w:t>
      </w:r>
      <w:ins w:id="4842" w:author="Doug Gross" w:date="2018-05-04T17:14:00Z">
        <w:r w:rsidR="00E4475A">
          <w:rPr>
            <w:rFonts w:ascii="Calibri" w:hAnsi="Calibri"/>
          </w:rPr>
          <w:t>,</w:t>
        </w:r>
      </w:ins>
      <w:r>
        <w:rPr>
          <w:rFonts w:ascii="Calibri" w:hAnsi="Calibri"/>
        </w:rPr>
        <w:t xml:space="preserve"> arriving in 2005. In Portland, she launched her own business, Combustible Media. Specializing in project management for overseas and domestic print production projects, the company grew</w:t>
      </w:r>
      <w:ins w:id="4843" w:author="Doug Gross" w:date="2018-05-04T17:15:00Z">
        <w:r w:rsidR="00E4475A">
          <w:rPr>
            <w:rFonts w:ascii="Calibri" w:hAnsi="Calibri"/>
          </w:rPr>
          <w:t xml:space="preserve"> rapidly</w:t>
        </w:r>
      </w:ins>
      <w:r>
        <w:rPr>
          <w:rFonts w:ascii="Calibri" w:hAnsi="Calibri"/>
        </w:rPr>
        <w:t>, expanded into the Denver market</w:t>
      </w:r>
      <w:ins w:id="4844" w:author="Doug Gross" w:date="2018-05-04T17:15:00Z">
        <w:r w:rsidR="00E4475A">
          <w:rPr>
            <w:rFonts w:ascii="Calibri" w:hAnsi="Calibri"/>
          </w:rPr>
          <w:t>,</w:t>
        </w:r>
      </w:ins>
      <w:r>
        <w:rPr>
          <w:rFonts w:ascii="Calibri" w:hAnsi="Calibri"/>
        </w:rPr>
        <w:t xml:space="preserve"> and sold at the end of 2016. </w:t>
      </w:r>
    </w:p>
    <w:p w14:paraId="26F5756B" w14:textId="3D48E152" w:rsidR="00CF5879" w:rsidRDefault="0081616C">
      <w:pPr>
        <w:pStyle w:val="Body"/>
        <w:rPr>
          <w:rFonts w:ascii="Calibri" w:eastAsia="Calibri" w:hAnsi="Calibri" w:cs="Calibri"/>
        </w:rPr>
      </w:pPr>
      <w:r>
        <w:rPr>
          <w:rFonts w:ascii="Calibri" w:hAnsi="Calibri"/>
        </w:rPr>
        <w:t xml:space="preserve">In 2017, Love became a founding member of </w:t>
      </w:r>
      <w:r w:rsidR="00E54BCD">
        <w:rPr>
          <w:rFonts w:ascii="Calibri" w:hAnsi="Calibri"/>
          <w:spacing w:val="-6"/>
        </w:rPr>
        <w:t>Project</w:t>
      </w:r>
      <w:r w:rsidR="00834165">
        <w:rPr>
          <w:rFonts w:ascii="Calibri" w:hAnsi="Calibri"/>
          <w:spacing w:val="-6"/>
        </w:rPr>
        <w:t xml:space="preserve"> Freight</w:t>
      </w:r>
      <w:r>
        <w:rPr>
          <w:rFonts w:ascii="Calibri" w:hAnsi="Calibri"/>
        </w:rPr>
        <w:t xml:space="preserve">, a multi-sided platform business model for the </w:t>
      </w:r>
      <w:ins w:id="4845" w:author="Doug Gross" w:date="2018-05-04T17:15:00Z">
        <w:r w:rsidR="00E4475A">
          <w:rPr>
            <w:rFonts w:ascii="Calibri" w:hAnsi="Calibri"/>
          </w:rPr>
          <w:t>d</w:t>
        </w:r>
      </w:ins>
      <w:del w:id="4846" w:author="Doug Gross" w:date="2018-05-04T17:15:00Z">
        <w:r w:rsidDel="00E4475A">
          <w:rPr>
            <w:rFonts w:ascii="Calibri" w:hAnsi="Calibri"/>
          </w:rPr>
          <w:delText>D</w:delText>
        </w:r>
      </w:del>
      <w:r>
        <w:rPr>
          <w:rFonts w:ascii="Calibri" w:hAnsi="Calibri"/>
        </w:rPr>
        <w:t xml:space="preserve">omestic </w:t>
      </w:r>
      <w:ins w:id="4847" w:author="Doug Gross" w:date="2018-05-04T17:15:00Z">
        <w:r w:rsidR="00E4475A">
          <w:rPr>
            <w:rFonts w:ascii="Calibri" w:hAnsi="Calibri"/>
          </w:rPr>
          <w:t>t</w:t>
        </w:r>
      </w:ins>
      <w:del w:id="4848" w:author="Doug Gross" w:date="2018-05-04T17:15:00Z">
        <w:r w:rsidDel="00E4475A">
          <w:rPr>
            <w:rFonts w:ascii="Calibri" w:hAnsi="Calibri"/>
          </w:rPr>
          <w:delText>T</w:delText>
        </w:r>
      </w:del>
      <w:r>
        <w:rPr>
          <w:rFonts w:ascii="Calibri" w:hAnsi="Calibri"/>
        </w:rPr>
        <w:t xml:space="preserve">rucking </w:t>
      </w:r>
      <w:del w:id="4849" w:author="Doug Gross" w:date="2018-05-04T17:15:00Z">
        <w:r w:rsidDel="00E4475A">
          <w:rPr>
            <w:rFonts w:ascii="Calibri" w:hAnsi="Calibri"/>
          </w:rPr>
          <w:delText xml:space="preserve">Company </w:delText>
        </w:r>
      </w:del>
      <w:ins w:id="4850" w:author="Doug Gross" w:date="2018-05-04T17:15:00Z">
        <w:r w:rsidR="00E4475A">
          <w:rPr>
            <w:rFonts w:ascii="Calibri" w:hAnsi="Calibri"/>
          </w:rPr>
          <w:t xml:space="preserve">industry </w:t>
        </w:r>
      </w:ins>
      <w:r>
        <w:rPr>
          <w:rFonts w:ascii="Calibri" w:hAnsi="Calibri"/>
        </w:rPr>
        <w:t xml:space="preserve">that will improve the </w:t>
      </w:r>
      <w:del w:id="4851" w:author="Doug Gross" w:date="2018-05-04T17:15:00Z">
        <w:r w:rsidDel="00E4475A">
          <w:rPr>
            <w:rFonts w:ascii="Calibri" w:hAnsi="Calibri"/>
          </w:rPr>
          <w:delText>Independent Truck Driver and Shipper’s</w:delText>
        </w:r>
      </w:del>
      <w:ins w:id="4852" w:author="Doug Gross" w:date="2018-05-04T17:15:00Z">
        <w:r w:rsidR="00E4475A">
          <w:rPr>
            <w:rFonts w:ascii="Calibri" w:hAnsi="Calibri"/>
          </w:rPr>
          <w:t>shipping</w:t>
        </w:r>
      </w:ins>
      <w:r>
        <w:rPr>
          <w:rFonts w:ascii="Calibri" w:hAnsi="Calibri"/>
        </w:rPr>
        <w:t xml:space="preserve"> experience </w:t>
      </w:r>
      <w:ins w:id="4853" w:author="Doug Gross" w:date="2018-05-04T17:16:00Z">
        <w:r w:rsidR="00E4475A">
          <w:rPr>
            <w:rFonts w:ascii="Calibri" w:hAnsi="Calibri"/>
          </w:rPr>
          <w:t xml:space="preserve">through </w:t>
        </w:r>
      </w:ins>
      <w:ins w:id="4854" w:author="Doug Gross" w:date="2018-05-11T11:25:00Z">
        <w:r w:rsidR="00104AA9">
          <w:rPr>
            <w:rFonts w:ascii="Calibri" w:hAnsi="Calibri"/>
          </w:rPr>
          <w:t xml:space="preserve">increased </w:t>
        </w:r>
      </w:ins>
      <w:ins w:id="4855" w:author="Doug Gross" w:date="2018-05-04T17:16:00Z">
        <w:r w:rsidR="00E4475A">
          <w:rPr>
            <w:rFonts w:ascii="Calibri" w:hAnsi="Calibri"/>
          </w:rPr>
          <w:t xml:space="preserve">transparency and efficiency. </w:t>
        </w:r>
      </w:ins>
      <w:del w:id="4856" w:author="Doug Gross" w:date="2018-05-04T17:16:00Z">
        <w:r w:rsidDel="00E4475A">
          <w:rPr>
            <w:rFonts w:ascii="Calibri" w:hAnsi="Calibri"/>
          </w:rPr>
          <w:delText>by allowing direct access to each other and eliminate the traditional 3</w:delText>
        </w:r>
        <w:r w:rsidDel="00E4475A">
          <w:rPr>
            <w:rFonts w:ascii="Calibri" w:hAnsi="Calibri"/>
            <w:vertAlign w:val="superscript"/>
          </w:rPr>
          <w:delText>rd</w:delText>
        </w:r>
        <w:r w:rsidDel="00E4475A">
          <w:rPr>
            <w:rFonts w:ascii="Calibri" w:hAnsi="Calibri"/>
          </w:rPr>
          <w:delText xml:space="preserve"> party freight broker.</w:delText>
        </w:r>
      </w:del>
    </w:p>
    <w:p w14:paraId="31A64E82" w14:textId="77777777" w:rsidR="00CF5879" w:rsidRDefault="00CF5879">
      <w:pPr>
        <w:pStyle w:val="Body"/>
        <w:spacing w:after="264"/>
        <w:rPr>
          <w:rFonts w:ascii="Calibri" w:eastAsia="Calibri" w:hAnsi="Calibri" w:cs="Calibri"/>
          <w:b/>
          <w:bCs/>
          <w:i/>
          <w:iCs/>
        </w:rPr>
      </w:pPr>
    </w:p>
    <w:p w14:paraId="541E9363" w14:textId="7878418C" w:rsidR="00CF5879" w:rsidRDefault="00E54BCD">
      <w:pPr>
        <w:pStyle w:val="Body"/>
        <w:spacing w:after="264"/>
        <w:rPr>
          <w:rFonts w:ascii="Calibri" w:eastAsia="Calibri" w:hAnsi="Calibri" w:cs="Calibri"/>
          <w:b/>
          <w:bCs/>
        </w:rPr>
      </w:pPr>
      <w:r>
        <w:rPr>
          <w:rFonts w:ascii="Calibri" w:hAnsi="Calibri"/>
          <w:b/>
          <w:spacing w:val="-6"/>
        </w:rPr>
        <w:t>Project</w:t>
      </w:r>
      <w:r w:rsidR="00834165" w:rsidRPr="00834165">
        <w:rPr>
          <w:rFonts w:ascii="Calibri" w:hAnsi="Calibri"/>
          <w:b/>
          <w:spacing w:val="-6"/>
        </w:rPr>
        <w:t xml:space="preserve"> Freight</w:t>
      </w:r>
      <w:r w:rsidR="0081616C" w:rsidRPr="00834165">
        <w:rPr>
          <w:rFonts w:ascii="Calibri" w:hAnsi="Calibri"/>
          <w:b/>
          <w:bCs/>
        </w:rPr>
        <w:t>’s</w:t>
      </w:r>
      <w:r w:rsidR="0081616C">
        <w:rPr>
          <w:rFonts w:ascii="Calibri" w:hAnsi="Calibri"/>
          <w:b/>
          <w:bCs/>
        </w:rPr>
        <w:t xml:space="preserve"> Board of Directors </w:t>
      </w:r>
      <w:r w:rsidR="0081616C">
        <w:rPr>
          <w:rFonts w:ascii="Arial Unicode MS" w:hAnsi="Arial Unicode MS"/>
        </w:rPr>
        <w:br/>
      </w:r>
      <w:r w:rsidR="0081616C">
        <w:rPr>
          <w:rFonts w:ascii="Arial Unicode MS" w:hAnsi="Arial Unicode MS"/>
        </w:rPr>
        <w:br/>
      </w:r>
      <w:r w:rsidR="0081616C">
        <w:rPr>
          <w:rFonts w:ascii="Calibri" w:hAnsi="Calibri"/>
          <w:b/>
          <w:bCs/>
          <w:i/>
          <w:iCs/>
        </w:rPr>
        <w:t xml:space="preserve">Charles </w:t>
      </w:r>
      <w:proofErr w:type="spellStart"/>
      <w:r w:rsidR="0081616C">
        <w:rPr>
          <w:rFonts w:ascii="Calibri" w:hAnsi="Calibri"/>
          <w:b/>
          <w:bCs/>
          <w:i/>
          <w:iCs/>
        </w:rPr>
        <w:t>Iragui</w:t>
      </w:r>
      <w:proofErr w:type="spellEnd"/>
      <w:r w:rsidR="0081616C">
        <w:rPr>
          <w:rFonts w:ascii="Calibri" w:hAnsi="Calibri"/>
          <w:b/>
          <w:bCs/>
          <w:i/>
          <w:iCs/>
        </w:rPr>
        <w:t xml:space="preserve">: </w:t>
      </w:r>
      <w:del w:id="4857" w:author="Doug Gross" w:date="2018-05-10T21:51:00Z">
        <w:r w:rsidR="0081616C" w:rsidDel="004D7664">
          <w:rPr>
            <w:rFonts w:ascii="Calibri" w:hAnsi="Calibri"/>
            <w:b/>
            <w:bCs/>
            <w:i/>
            <w:iCs/>
          </w:rPr>
          <w:delText xml:space="preserve"> </w:delText>
        </w:r>
      </w:del>
      <w:r w:rsidR="0081616C">
        <w:rPr>
          <w:rFonts w:ascii="Calibri" w:hAnsi="Calibri"/>
          <w:b/>
          <w:bCs/>
          <w:i/>
          <w:iCs/>
        </w:rPr>
        <w:t>Board Member</w:t>
      </w:r>
      <w:r w:rsidR="0081616C">
        <w:rPr>
          <w:rFonts w:ascii="Arial Unicode MS" w:hAnsi="Arial Unicode MS"/>
        </w:rPr>
        <w:br/>
      </w:r>
      <w:r w:rsidR="0081616C">
        <w:rPr>
          <w:rFonts w:ascii="Calibri" w:hAnsi="Calibri"/>
          <w:lang w:val="fr-FR"/>
        </w:rPr>
        <w:t>Charles</w:t>
      </w:r>
      <w:r w:rsidR="0081616C">
        <w:rPr>
          <w:rFonts w:ascii="Calibri" w:hAnsi="Calibri"/>
        </w:rPr>
        <w:t> </w:t>
      </w:r>
      <w:proofErr w:type="spellStart"/>
      <w:r w:rsidR="0081616C">
        <w:rPr>
          <w:rFonts w:ascii="Calibri" w:hAnsi="Calibri"/>
        </w:rPr>
        <w:t>Iragui</w:t>
      </w:r>
      <w:proofErr w:type="spellEnd"/>
      <w:r w:rsidR="0081616C">
        <w:rPr>
          <w:rFonts w:ascii="Calibri" w:hAnsi="Calibri"/>
        </w:rPr>
        <w:t xml:space="preserve"> is a financial analyst and equity research expert</w:t>
      </w:r>
      <w:ins w:id="4858" w:author="Doug Gross" w:date="2018-05-11T11:26:00Z">
        <w:r w:rsidR="00CB348A">
          <w:rPr>
            <w:rFonts w:ascii="Calibri" w:hAnsi="Calibri"/>
          </w:rPr>
          <w:t xml:space="preserve"> who</w:t>
        </w:r>
      </w:ins>
      <w:del w:id="4859" w:author="Doug Gross" w:date="2018-05-11T11:26:00Z">
        <w:r w:rsidR="0081616C" w:rsidDel="00CB348A">
          <w:rPr>
            <w:rFonts w:ascii="Calibri" w:hAnsi="Calibri"/>
          </w:rPr>
          <w:delText>,</w:delText>
        </w:r>
      </w:del>
      <w:ins w:id="4860" w:author="Doug Gross" w:date="2018-05-10T21:54:00Z">
        <w:r w:rsidR="004D7664">
          <w:rPr>
            <w:rFonts w:ascii="Calibri" w:hAnsi="Calibri"/>
          </w:rPr>
          <w:t xml:space="preserve"> </w:t>
        </w:r>
      </w:ins>
      <w:ins w:id="4861" w:author="Doug Gross" w:date="2018-05-11T11:26:00Z">
        <w:r w:rsidR="00CB348A">
          <w:rPr>
            <w:rFonts w:ascii="Calibri" w:hAnsi="Calibri"/>
          </w:rPr>
          <w:t xml:space="preserve">specializes in </w:t>
        </w:r>
      </w:ins>
      <w:del w:id="4862" w:author="Doug Gross" w:date="2018-05-10T21:56:00Z">
        <w:r w:rsidR="0081616C" w:rsidDel="00A912E7">
          <w:rPr>
            <w:rFonts w:ascii="Calibri" w:hAnsi="Calibri"/>
          </w:rPr>
          <w:delText> </w:delText>
        </w:r>
      </w:del>
      <w:r w:rsidR="0081616C">
        <w:rPr>
          <w:rFonts w:ascii="Calibri" w:hAnsi="Calibri"/>
        </w:rPr>
        <w:t>combin</w:t>
      </w:r>
      <w:ins w:id="4863" w:author="Doug Gross" w:date="2018-05-11T11:27:00Z">
        <w:r w:rsidR="00CB348A">
          <w:rPr>
            <w:rFonts w:ascii="Calibri" w:hAnsi="Calibri"/>
          </w:rPr>
          <w:t>ing the</w:t>
        </w:r>
      </w:ins>
      <w:ins w:id="4864" w:author="Doug Gross" w:date="2018-05-11T11:26:00Z">
        <w:r w:rsidR="00CB348A">
          <w:rPr>
            <w:rFonts w:ascii="Calibri" w:hAnsi="Calibri"/>
          </w:rPr>
          <w:t xml:space="preserve"> </w:t>
        </w:r>
      </w:ins>
      <w:ins w:id="4865" w:author="Doug Gross" w:date="2018-05-10T21:55:00Z">
        <w:r w:rsidR="004D7664">
          <w:rPr>
            <w:rFonts w:ascii="Calibri" w:hAnsi="Calibri"/>
          </w:rPr>
          <w:t>disciplines</w:t>
        </w:r>
      </w:ins>
      <w:ins w:id="4866" w:author="Doug Gross" w:date="2018-05-10T21:54:00Z">
        <w:r w:rsidR="004D7664">
          <w:rPr>
            <w:rFonts w:ascii="Calibri" w:hAnsi="Calibri"/>
          </w:rPr>
          <w:t xml:space="preserve"> of</w:t>
        </w:r>
      </w:ins>
      <w:del w:id="4867" w:author="Doug Gross" w:date="2018-05-10T21:54:00Z">
        <w:r w:rsidR="0081616C" w:rsidDel="004D7664">
          <w:rPr>
            <w:rFonts w:ascii="Calibri" w:hAnsi="Calibri"/>
          </w:rPr>
          <w:delText>ing</w:delText>
        </w:r>
      </w:del>
      <w:r w:rsidR="0081616C">
        <w:rPr>
          <w:rFonts w:ascii="Calibri" w:hAnsi="Calibri"/>
        </w:rPr>
        <w:t xml:space="preserve"> conceptual</w:t>
      </w:r>
      <w:ins w:id="4868" w:author="Doug Gross" w:date="2018-05-10T21:54:00Z">
        <w:r w:rsidR="004D7664">
          <w:rPr>
            <w:rFonts w:ascii="Calibri" w:hAnsi="Calibri"/>
          </w:rPr>
          <w:t xml:space="preserve">, </w:t>
        </w:r>
      </w:ins>
      <w:del w:id="4869" w:author="Doug Gross" w:date="2018-05-10T21:54:00Z">
        <w:r w:rsidR="0081616C" w:rsidDel="004D7664">
          <w:rPr>
            <w:rFonts w:ascii="Calibri" w:hAnsi="Calibri"/>
          </w:rPr>
          <w:delText xml:space="preserve"> </w:delText>
        </w:r>
      </w:del>
      <w:r w:rsidR="0081616C">
        <w:rPr>
          <w:rFonts w:ascii="Calibri" w:hAnsi="Calibri"/>
        </w:rPr>
        <w:t xml:space="preserve">qualitative </w:t>
      </w:r>
      <w:ins w:id="4870" w:author="Doug Gross" w:date="2018-05-10T21:54:00Z">
        <w:r w:rsidR="004D7664">
          <w:rPr>
            <w:rFonts w:ascii="Calibri" w:hAnsi="Calibri"/>
          </w:rPr>
          <w:t>research</w:t>
        </w:r>
      </w:ins>
      <w:del w:id="4871" w:author="Doug Gross" w:date="2018-05-10T21:54:00Z">
        <w:r w:rsidR="0081616C" w:rsidDel="004D7664">
          <w:rPr>
            <w:rFonts w:ascii="Calibri" w:hAnsi="Calibri"/>
          </w:rPr>
          <w:delText>studies</w:delText>
        </w:r>
      </w:del>
      <w:r w:rsidR="0081616C">
        <w:rPr>
          <w:rFonts w:ascii="Calibri" w:hAnsi="Calibri"/>
        </w:rPr>
        <w:t xml:space="preserve"> </w:t>
      </w:r>
      <w:ins w:id="4872" w:author="Doug Gross" w:date="2018-05-11T11:30:00Z">
        <w:r w:rsidR="008E10A0">
          <w:rPr>
            <w:rFonts w:ascii="Calibri" w:hAnsi="Calibri"/>
          </w:rPr>
          <w:t>with</w:t>
        </w:r>
      </w:ins>
      <w:del w:id="4873" w:author="Doug Gross" w:date="2018-05-10T22:00:00Z">
        <w:r w:rsidR="0081616C" w:rsidDel="00C775AB">
          <w:rPr>
            <w:rFonts w:ascii="Calibri" w:hAnsi="Calibri"/>
          </w:rPr>
          <w:delText>with</w:delText>
        </w:r>
      </w:del>
      <w:r w:rsidR="0081616C">
        <w:rPr>
          <w:rFonts w:ascii="Calibri" w:hAnsi="Calibri"/>
        </w:rPr>
        <w:t xml:space="preserve"> </w:t>
      </w:r>
      <w:ins w:id="4874" w:author="Doug Gross" w:date="2018-05-10T21:55:00Z">
        <w:r w:rsidR="004D7664">
          <w:rPr>
            <w:rFonts w:ascii="Calibri" w:hAnsi="Calibri"/>
          </w:rPr>
          <w:t>traditional,</w:t>
        </w:r>
      </w:ins>
      <w:del w:id="4875" w:author="Doug Gross" w:date="2018-05-10T21:55:00Z">
        <w:r w:rsidR="0081616C" w:rsidDel="004D7664">
          <w:rPr>
            <w:rFonts w:ascii="Calibri" w:hAnsi="Calibri"/>
          </w:rPr>
          <w:delText>data </w:delText>
        </w:r>
      </w:del>
      <w:del w:id="4876" w:author="Doug Gross" w:date="2018-05-10T21:54:00Z">
        <w:r w:rsidR="0081616C" w:rsidDel="004D7664">
          <w:rPr>
            <w:rFonts w:ascii="Calibri" w:hAnsi="Calibri"/>
          </w:rPr>
          <w:delText>research and</w:delText>
        </w:r>
      </w:del>
      <w:r w:rsidR="0081616C">
        <w:rPr>
          <w:rFonts w:ascii="Calibri" w:hAnsi="Calibri"/>
        </w:rPr>
        <w:t xml:space="preserve"> quantitative </w:t>
      </w:r>
      <w:ins w:id="4877" w:author="Doug Gross" w:date="2018-05-10T22:00:00Z">
        <w:r w:rsidR="00C775AB">
          <w:rPr>
            <w:rFonts w:ascii="Calibri" w:hAnsi="Calibri"/>
          </w:rPr>
          <w:t>research</w:t>
        </w:r>
      </w:ins>
      <w:del w:id="4878" w:author="Doug Gross" w:date="2018-05-10T22:00:00Z">
        <w:r w:rsidR="0081616C" w:rsidDel="00C775AB">
          <w:rPr>
            <w:rFonts w:ascii="Calibri" w:hAnsi="Calibri"/>
          </w:rPr>
          <w:delText>modeling</w:delText>
        </w:r>
      </w:del>
      <w:r w:rsidR="0081616C">
        <w:rPr>
          <w:rFonts w:ascii="Calibri" w:hAnsi="Calibri"/>
        </w:rPr>
        <w:t xml:space="preserve">. </w:t>
      </w:r>
      <w:ins w:id="4879" w:author="Doug Gross" w:date="2018-05-11T11:27:00Z">
        <w:r w:rsidR="00CB348A">
          <w:rPr>
            <w:rFonts w:ascii="Calibri" w:hAnsi="Calibri"/>
          </w:rPr>
          <w:t>Ov</w:t>
        </w:r>
      </w:ins>
      <w:ins w:id="4880" w:author="Doug Gross" w:date="2018-05-11T11:30:00Z">
        <w:r w:rsidR="008E10A0">
          <w:rPr>
            <w:rFonts w:ascii="Calibri" w:hAnsi="Calibri"/>
          </w:rPr>
          <w:t>e</w:t>
        </w:r>
      </w:ins>
      <w:ins w:id="4881" w:author="Doug Gross" w:date="2018-05-11T11:27:00Z">
        <w:r w:rsidR="00CB348A">
          <w:rPr>
            <w:rFonts w:ascii="Calibri" w:hAnsi="Calibri"/>
          </w:rPr>
          <w:t>r the course of his 25</w:t>
        </w:r>
      </w:ins>
      <w:ins w:id="4882" w:author="Doug Gross" w:date="2018-05-11T11:30:00Z">
        <w:r w:rsidR="008E10A0">
          <w:rPr>
            <w:rFonts w:ascii="Calibri" w:hAnsi="Calibri"/>
          </w:rPr>
          <w:t>-</w:t>
        </w:r>
      </w:ins>
      <w:ins w:id="4883" w:author="Doug Gross" w:date="2018-05-11T11:27:00Z">
        <w:r w:rsidR="00CB348A">
          <w:rPr>
            <w:rFonts w:ascii="Calibri" w:hAnsi="Calibri"/>
          </w:rPr>
          <w:t xml:space="preserve">year career in finance, </w:t>
        </w:r>
      </w:ins>
      <w:del w:id="4884" w:author="Doug Gross" w:date="2018-05-10T22:05:00Z">
        <w:r w:rsidR="0081616C" w:rsidDel="00F41A45">
          <w:rPr>
            <w:rFonts w:ascii="Calibri" w:hAnsi="Calibri"/>
          </w:rPr>
          <w:delText>His extensive</w:delText>
        </w:r>
      </w:del>
      <w:del w:id="4885" w:author="Doug Gross" w:date="2018-05-10T21:53:00Z">
        <w:r w:rsidR="0081616C" w:rsidDel="004D7664">
          <w:rPr>
            <w:rFonts w:ascii="Calibri" w:hAnsi="Calibri"/>
          </w:rPr>
          <w:delText xml:space="preserve"> business relations </w:delText>
        </w:r>
      </w:del>
      <w:proofErr w:type="spellStart"/>
      <w:ins w:id="4886" w:author="Doug Gross" w:date="2018-05-10T22:05:00Z">
        <w:r w:rsidR="00F41A45">
          <w:rPr>
            <w:rFonts w:ascii="Calibri" w:hAnsi="Calibri"/>
          </w:rPr>
          <w:t>Iragui</w:t>
        </w:r>
        <w:proofErr w:type="spellEnd"/>
        <w:r w:rsidR="00F41A45">
          <w:rPr>
            <w:rFonts w:ascii="Calibri" w:hAnsi="Calibri"/>
          </w:rPr>
          <w:t xml:space="preserve"> has</w:t>
        </w:r>
      </w:ins>
      <w:ins w:id="4887" w:author="Doug Gross" w:date="2018-05-10T21:57:00Z">
        <w:r w:rsidR="00A912E7">
          <w:rPr>
            <w:rFonts w:ascii="Calibri" w:hAnsi="Calibri"/>
          </w:rPr>
          <w:t xml:space="preserve"> work</w:t>
        </w:r>
      </w:ins>
      <w:ins w:id="4888" w:author="Doug Gross" w:date="2018-05-10T22:05:00Z">
        <w:r w:rsidR="00F41A45">
          <w:rPr>
            <w:rFonts w:ascii="Calibri" w:hAnsi="Calibri"/>
          </w:rPr>
          <w:t>ed</w:t>
        </w:r>
      </w:ins>
      <w:ins w:id="4889" w:author="Doug Gross" w:date="2018-05-10T21:57:00Z">
        <w:r w:rsidR="00A912E7">
          <w:rPr>
            <w:rFonts w:ascii="Calibri" w:hAnsi="Calibri"/>
          </w:rPr>
          <w:t xml:space="preserve"> </w:t>
        </w:r>
      </w:ins>
      <w:ins w:id="4890" w:author="Doug Gross" w:date="2018-05-11T11:27:00Z">
        <w:r w:rsidR="00CB348A">
          <w:rPr>
            <w:rFonts w:ascii="Calibri" w:hAnsi="Calibri"/>
          </w:rPr>
          <w:t xml:space="preserve">in the service of </w:t>
        </w:r>
      </w:ins>
      <w:ins w:id="4891" w:author="Doug Gross" w:date="2018-05-11T11:28:00Z">
        <w:r w:rsidR="00CB348A">
          <w:rPr>
            <w:rFonts w:ascii="Calibri" w:hAnsi="Calibri"/>
          </w:rPr>
          <w:t xml:space="preserve">large, </w:t>
        </w:r>
      </w:ins>
      <w:ins w:id="4892" w:author="Doug Gross" w:date="2018-05-11T11:27:00Z">
        <w:r w:rsidR="00CB348A">
          <w:rPr>
            <w:rFonts w:ascii="Calibri" w:hAnsi="Calibri"/>
          </w:rPr>
          <w:t xml:space="preserve">multinational corporate clients </w:t>
        </w:r>
      </w:ins>
      <w:ins w:id="4893" w:author="Doug Gross" w:date="2018-05-10T21:57:00Z">
        <w:r w:rsidR="00A912E7">
          <w:rPr>
            <w:rFonts w:ascii="Calibri" w:hAnsi="Calibri"/>
          </w:rPr>
          <w:t>for</w:t>
        </w:r>
      </w:ins>
      <w:ins w:id="4894" w:author="Doug Gross" w:date="2018-05-10T22:01:00Z">
        <w:r w:rsidR="00C775AB">
          <w:rPr>
            <w:rFonts w:ascii="Calibri" w:hAnsi="Calibri"/>
          </w:rPr>
          <w:t xml:space="preserve"> a broad range of global</w:t>
        </w:r>
      </w:ins>
      <w:ins w:id="4895" w:author="Doug Gross" w:date="2018-05-10T21:57:00Z">
        <w:r w:rsidR="00A912E7">
          <w:rPr>
            <w:rFonts w:ascii="Calibri" w:hAnsi="Calibri"/>
          </w:rPr>
          <w:t xml:space="preserve"> </w:t>
        </w:r>
      </w:ins>
      <w:del w:id="4896" w:author="Doug Gross" w:date="2018-05-10T21:57:00Z">
        <w:r w:rsidR="0081616C" w:rsidDel="00A912E7">
          <w:rPr>
            <w:rFonts w:ascii="Calibri" w:hAnsi="Calibri"/>
          </w:rPr>
          <w:delText xml:space="preserve">with international </w:delText>
        </w:r>
      </w:del>
      <w:del w:id="4897" w:author="Doug Gross" w:date="2018-05-10T21:56:00Z">
        <w:r w:rsidR="0081616C" w:rsidDel="00A912E7">
          <w:rPr>
            <w:rFonts w:ascii="Calibri" w:hAnsi="Calibri"/>
          </w:rPr>
          <w:delText>f</w:delText>
        </w:r>
      </w:del>
      <w:ins w:id="4898" w:author="Doug Gross" w:date="2018-05-10T21:53:00Z">
        <w:r w:rsidR="004D7664">
          <w:rPr>
            <w:rFonts w:ascii="Calibri" w:hAnsi="Calibri"/>
          </w:rPr>
          <w:t>financial institutions</w:t>
        </w:r>
      </w:ins>
      <w:ins w:id="4899" w:author="Doug Gross" w:date="2018-05-10T22:04:00Z">
        <w:r w:rsidR="00F41A45">
          <w:rPr>
            <w:rFonts w:ascii="Calibri" w:hAnsi="Calibri"/>
          </w:rPr>
          <w:t xml:space="preserve">, including </w:t>
        </w:r>
        <w:r w:rsidR="00F41A45">
          <w:rPr>
            <w:rFonts w:ascii="Calibri" w:hAnsi="Calibri"/>
            <w:lang w:val="de-DE"/>
          </w:rPr>
          <w:t xml:space="preserve">Deutsche Bank, </w:t>
        </w:r>
        <w:proofErr w:type="spellStart"/>
        <w:r w:rsidR="00F41A45">
          <w:rPr>
            <w:rFonts w:ascii="Calibri" w:hAnsi="Calibri"/>
            <w:lang w:val="de-DE"/>
          </w:rPr>
          <w:t>Citigroup</w:t>
        </w:r>
        <w:proofErr w:type="spellEnd"/>
        <w:r w:rsidR="00F41A45">
          <w:rPr>
            <w:rFonts w:ascii="Calibri" w:hAnsi="Calibri"/>
            <w:lang w:val="de-DE"/>
          </w:rPr>
          <w:t xml:space="preserve">, </w:t>
        </w:r>
        <w:proofErr w:type="spellStart"/>
        <w:r w:rsidR="00F41A45">
          <w:rPr>
            <w:rFonts w:ascii="Calibri" w:hAnsi="Calibri"/>
            <w:lang w:val="de-DE"/>
          </w:rPr>
          <w:t>and</w:t>
        </w:r>
        <w:proofErr w:type="spellEnd"/>
        <w:r w:rsidR="00F41A45">
          <w:rPr>
            <w:rFonts w:ascii="Calibri" w:hAnsi="Calibri"/>
            <w:lang w:val="de-DE"/>
          </w:rPr>
          <w:t xml:space="preserve"> Morgan Stanley</w:t>
        </w:r>
      </w:ins>
      <w:ins w:id="4900" w:author="Doug Gross" w:date="2018-05-10T22:05:00Z">
        <w:r w:rsidR="00F41A45">
          <w:rPr>
            <w:rFonts w:ascii="Calibri" w:hAnsi="Calibri"/>
          </w:rPr>
          <w:t>. This</w:t>
        </w:r>
      </w:ins>
      <w:del w:id="4901" w:author="Doug Gross" w:date="2018-05-10T21:53:00Z">
        <w:r w:rsidR="0081616C" w:rsidDel="004D7664">
          <w:rPr>
            <w:rFonts w:ascii="Calibri" w:hAnsi="Calibri"/>
          </w:rPr>
          <w:delText>irms and</w:delText>
        </w:r>
      </w:del>
      <w:ins w:id="4902" w:author="Doug Gross" w:date="2018-05-10T21:57:00Z">
        <w:r w:rsidR="00A912E7">
          <w:rPr>
            <w:rFonts w:ascii="Calibri" w:hAnsi="Calibri"/>
          </w:rPr>
          <w:t xml:space="preserve"> </w:t>
        </w:r>
      </w:ins>
      <w:ins w:id="4903" w:author="Doug Gross" w:date="2018-05-11T11:28:00Z">
        <w:r w:rsidR="00CB348A">
          <w:rPr>
            <w:rFonts w:ascii="Calibri" w:hAnsi="Calibri"/>
          </w:rPr>
          <w:t xml:space="preserve">international exposure </w:t>
        </w:r>
      </w:ins>
      <w:del w:id="4904" w:author="Doug Gross" w:date="2018-05-10T21:53:00Z">
        <w:r w:rsidR="0081616C" w:rsidDel="004D7664">
          <w:rPr>
            <w:rFonts w:ascii="Calibri" w:hAnsi="Calibri"/>
          </w:rPr>
          <w:delText xml:space="preserve"> banks</w:delText>
        </w:r>
      </w:del>
      <w:del w:id="4905" w:author="Doug Gross" w:date="2018-05-10T21:56:00Z">
        <w:r w:rsidR="0081616C" w:rsidDel="00A912E7">
          <w:rPr>
            <w:rFonts w:ascii="Calibri" w:hAnsi="Calibri"/>
          </w:rPr>
          <w:delText xml:space="preserve"> </w:delText>
        </w:r>
      </w:del>
      <w:r w:rsidR="0081616C">
        <w:rPr>
          <w:rFonts w:ascii="Calibri" w:hAnsi="Calibri"/>
        </w:rPr>
        <w:t>ha</w:t>
      </w:r>
      <w:ins w:id="4906" w:author="Doug Gross" w:date="2018-05-10T21:54:00Z">
        <w:r w:rsidR="004D7664">
          <w:rPr>
            <w:rFonts w:ascii="Calibri" w:hAnsi="Calibri"/>
          </w:rPr>
          <w:t xml:space="preserve">s allowed </w:t>
        </w:r>
      </w:ins>
      <w:proofErr w:type="spellStart"/>
      <w:ins w:id="4907" w:author="Doug Gross" w:date="2018-05-11T11:28:00Z">
        <w:r w:rsidR="00CB348A">
          <w:rPr>
            <w:rFonts w:ascii="Calibri" w:hAnsi="Calibri"/>
          </w:rPr>
          <w:t>Iragui</w:t>
        </w:r>
      </w:ins>
      <w:proofErr w:type="spellEnd"/>
      <w:ins w:id="4908" w:author="Doug Gross" w:date="2018-05-10T21:54:00Z">
        <w:r w:rsidR="004D7664">
          <w:rPr>
            <w:rFonts w:ascii="Calibri" w:hAnsi="Calibri"/>
          </w:rPr>
          <w:t xml:space="preserve"> to</w:t>
        </w:r>
      </w:ins>
      <w:del w:id="4909" w:author="Doug Gross" w:date="2018-05-10T21:54:00Z">
        <w:r w:rsidR="0081616C" w:rsidDel="004D7664">
          <w:rPr>
            <w:rFonts w:ascii="Calibri" w:hAnsi="Calibri"/>
          </w:rPr>
          <w:delText>ve</w:delText>
        </w:r>
      </w:del>
      <w:r w:rsidR="0081616C">
        <w:rPr>
          <w:rFonts w:ascii="Calibri" w:hAnsi="Calibri"/>
        </w:rPr>
        <w:t xml:space="preserve"> </w:t>
      </w:r>
      <w:ins w:id="4910" w:author="Doug Gross" w:date="2018-05-10T22:01:00Z">
        <w:r w:rsidR="00C775AB">
          <w:rPr>
            <w:rFonts w:ascii="Calibri" w:hAnsi="Calibri"/>
          </w:rPr>
          <w:t>gain deep expertise in</w:t>
        </w:r>
      </w:ins>
      <w:ins w:id="4911" w:author="Doug Gross" w:date="2018-05-10T22:03:00Z">
        <w:r w:rsidR="00F41A45">
          <w:rPr>
            <w:rFonts w:ascii="Calibri" w:hAnsi="Calibri"/>
          </w:rPr>
          <w:t xml:space="preserve"> the areas of</w:t>
        </w:r>
      </w:ins>
      <w:del w:id="4912" w:author="Doug Gross" w:date="2018-05-10T22:01:00Z">
        <w:r w:rsidR="0081616C" w:rsidDel="00C775AB">
          <w:rPr>
            <w:rFonts w:ascii="Calibri" w:hAnsi="Calibri"/>
          </w:rPr>
          <w:delText>demonstrate</w:delText>
        </w:r>
      </w:del>
      <w:del w:id="4913" w:author="Doug Gross" w:date="2018-05-10T21:54:00Z">
        <w:r w:rsidR="0081616C" w:rsidDel="004D7664">
          <w:rPr>
            <w:rFonts w:ascii="Calibri" w:hAnsi="Calibri"/>
          </w:rPr>
          <w:delText>d</w:delText>
        </w:r>
      </w:del>
      <w:del w:id="4914" w:author="Doug Gross" w:date="2018-05-10T22:01:00Z">
        <w:r w:rsidR="0081616C" w:rsidDel="00C775AB">
          <w:rPr>
            <w:rFonts w:ascii="Calibri" w:hAnsi="Calibri"/>
          </w:rPr>
          <w:delText xml:space="preserve"> </w:delText>
        </w:r>
      </w:del>
      <w:del w:id="4915" w:author="Doug Gross" w:date="2018-05-10T21:58:00Z">
        <w:r w:rsidR="0081616C" w:rsidDel="00A912E7">
          <w:rPr>
            <w:rFonts w:ascii="Calibri" w:hAnsi="Calibri"/>
          </w:rPr>
          <w:delText xml:space="preserve">his </w:delText>
        </w:r>
      </w:del>
      <w:del w:id="4916" w:author="Doug Gross" w:date="2018-05-10T22:01:00Z">
        <w:r w:rsidR="0081616C" w:rsidDel="00C775AB">
          <w:rPr>
            <w:rFonts w:ascii="Calibri" w:hAnsi="Calibri"/>
          </w:rPr>
          <w:delText>significant success in</w:delText>
        </w:r>
      </w:del>
      <w:r w:rsidR="0081616C">
        <w:rPr>
          <w:rFonts w:ascii="Calibri" w:hAnsi="Calibri"/>
        </w:rPr>
        <w:t xml:space="preserve"> business intelligence, wealth management, </w:t>
      </w:r>
      <w:ins w:id="4917" w:author="Doug Gross" w:date="2018-05-11T11:29:00Z">
        <w:r w:rsidR="00CB348A">
          <w:rPr>
            <w:rFonts w:ascii="Calibri" w:hAnsi="Calibri"/>
          </w:rPr>
          <w:t xml:space="preserve">and financial </w:t>
        </w:r>
      </w:ins>
      <w:del w:id="4918" w:author="Doug Gross" w:date="2018-05-11T11:29:00Z">
        <w:r w:rsidR="0081616C" w:rsidDel="00CB348A">
          <w:rPr>
            <w:rFonts w:ascii="Calibri" w:hAnsi="Calibri"/>
          </w:rPr>
          <w:delText>f</w:delText>
        </w:r>
      </w:del>
      <w:del w:id="4919" w:author="Doug Gross" w:date="2018-05-11T11:28:00Z">
        <w:r w:rsidR="0081616C" w:rsidDel="00CB348A">
          <w:rPr>
            <w:rFonts w:ascii="Calibri" w:hAnsi="Calibri"/>
          </w:rPr>
          <w:delText xml:space="preserve">inancial </w:delText>
        </w:r>
      </w:del>
      <w:r w:rsidR="0081616C">
        <w:rPr>
          <w:rFonts w:ascii="Calibri" w:hAnsi="Calibri"/>
        </w:rPr>
        <w:t>advis</w:t>
      </w:r>
      <w:ins w:id="4920" w:author="Doug Gross" w:date="2018-05-11T11:29:00Z">
        <w:r w:rsidR="00CB348A">
          <w:rPr>
            <w:rFonts w:ascii="Calibri" w:hAnsi="Calibri"/>
          </w:rPr>
          <w:t>ory services</w:t>
        </w:r>
      </w:ins>
      <w:del w:id="4921" w:author="Doug Gross" w:date="2018-05-11T11:29:00Z">
        <w:r w:rsidR="0081616C" w:rsidDel="00CB348A">
          <w:rPr>
            <w:rFonts w:ascii="Calibri" w:hAnsi="Calibri"/>
          </w:rPr>
          <w:delText>ing</w:delText>
        </w:r>
      </w:del>
      <w:r w:rsidR="0081616C">
        <w:rPr>
          <w:rFonts w:ascii="Calibri" w:hAnsi="Calibri"/>
        </w:rPr>
        <w:t xml:space="preserve">, and </w:t>
      </w:r>
      <w:del w:id="4922" w:author="Doug Gross" w:date="2018-05-11T11:29:00Z">
        <w:r w:rsidR="0081616C" w:rsidDel="00CB348A">
          <w:rPr>
            <w:rFonts w:ascii="Calibri" w:hAnsi="Calibri"/>
          </w:rPr>
          <w:delText>the implementation of major data projects</w:delText>
        </w:r>
      </w:del>
      <w:del w:id="4923" w:author="Doug Gross" w:date="2018-05-10T21:58:00Z">
        <w:r w:rsidR="0081616C" w:rsidDel="00A912E7">
          <w:rPr>
            <w:rFonts w:ascii="Calibri" w:hAnsi="Calibri"/>
          </w:rPr>
          <w:delText xml:space="preserve"> in international markets</w:delText>
        </w:r>
      </w:del>
      <w:del w:id="4924" w:author="Doug Gross" w:date="2018-05-11T11:29:00Z">
        <w:r w:rsidR="0081616C" w:rsidDel="00CB348A">
          <w:rPr>
            <w:rFonts w:ascii="Calibri" w:hAnsi="Calibri"/>
          </w:rPr>
          <w:delText>. Iragui</w:delText>
        </w:r>
      </w:del>
      <w:del w:id="4925" w:author="Doug Gross" w:date="2018-05-10T22:03:00Z">
        <w:r w:rsidR="0081616C" w:rsidDel="00F41A45">
          <w:rPr>
            <w:rFonts w:ascii="Calibri" w:hAnsi="Calibri"/>
          </w:rPr>
          <w:delText xml:space="preserve"> has applied his </w:delText>
        </w:r>
      </w:del>
      <w:del w:id="4926" w:author="Doug Gross" w:date="2018-05-10T22:06:00Z">
        <w:r w:rsidR="0081616C" w:rsidDel="00F41A45">
          <w:rPr>
            <w:rFonts w:ascii="Calibri" w:hAnsi="Calibri"/>
          </w:rPr>
          <w:delText xml:space="preserve">background in </w:delText>
        </w:r>
      </w:del>
      <w:del w:id="4927" w:author="Doug Gross" w:date="2018-05-10T22:04:00Z">
        <w:r w:rsidR="0081616C" w:rsidDel="00F41A45">
          <w:rPr>
            <w:rFonts w:ascii="Calibri" w:hAnsi="Calibri"/>
          </w:rPr>
          <w:delText xml:space="preserve">market </w:delText>
        </w:r>
      </w:del>
      <w:del w:id="4928" w:author="Doug Gross" w:date="2018-05-11T11:29:00Z">
        <w:r w:rsidR="0081616C" w:rsidDel="00CB348A">
          <w:rPr>
            <w:rFonts w:ascii="Calibri" w:hAnsi="Calibri"/>
          </w:rPr>
          <w:delText>&amp;</w:delText>
        </w:r>
      </w:del>
      <w:ins w:id="4929" w:author="Iragui, Charles" w:date="2018-04-03T09:55:00Z">
        <w:del w:id="4930" w:author="Doug Gross" w:date="2018-05-10T22:04:00Z">
          <w:r w:rsidR="0081616C" w:rsidDel="00F41A45">
            <w:rPr>
              <w:rFonts w:ascii="Calibri" w:hAnsi="Calibri"/>
            </w:rPr>
            <w:delText>an</w:delText>
          </w:r>
        </w:del>
        <w:del w:id="4931" w:author="Doug Gross" w:date="2018-05-10T22:03:00Z">
          <w:r w:rsidR="0081616C" w:rsidDel="00F41A45">
            <w:rPr>
              <w:rFonts w:ascii="Calibri" w:hAnsi="Calibri"/>
            </w:rPr>
            <w:delText>d</w:delText>
          </w:r>
        </w:del>
      </w:ins>
      <w:del w:id="4932" w:author="Doug Gross" w:date="2018-05-10T22:03:00Z">
        <w:r w:rsidR="0081616C" w:rsidDel="00F41A45">
          <w:rPr>
            <w:rFonts w:ascii="Calibri" w:hAnsi="Calibri"/>
          </w:rPr>
          <w:delText xml:space="preserve"> </w:delText>
        </w:r>
      </w:del>
      <w:del w:id="4933" w:author="Doug Gross" w:date="2018-05-10T22:06:00Z">
        <w:r w:rsidR="0081616C" w:rsidDel="00F41A45">
          <w:rPr>
            <w:rFonts w:ascii="Calibri" w:hAnsi="Calibri"/>
          </w:rPr>
          <w:delText xml:space="preserve">asset allocation and data </w:delText>
        </w:r>
      </w:del>
      <w:del w:id="4934" w:author="Doug Gross" w:date="2018-05-11T11:29:00Z">
        <w:r w:rsidR="0081616C" w:rsidDel="00CB348A">
          <w:rPr>
            <w:rFonts w:ascii="Calibri" w:hAnsi="Calibri"/>
          </w:rPr>
          <w:delText>&amp;</w:delText>
        </w:r>
      </w:del>
      <w:ins w:id="4935" w:author="Iragui, Charles" w:date="2018-04-03T09:55:00Z">
        <w:del w:id="4936" w:author="Doug Gross" w:date="2018-05-10T22:06:00Z">
          <w:r w:rsidR="0081616C" w:rsidDel="00F41A45">
            <w:rPr>
              <w:rFonts w:ascii="Calibri" w:hAnsi="Calibri"/>
            </w:rPr>
            <w:delText>and</w:delText>
          </w:r>
        </w:del>
      </w:ins>
      <w:del w:id="4937" w:author="Doug Gross" w:date="2018-05-10T22:06:00Z">
        <w:r w:rsidR="0081616C" w:rsidDel="00F41A45">
          <w:rPr>
            <w:rFonts w:ascii="Calibri" w:hAnsi="Calibri"/>
          </w:rPr>
          <w:delText xml:space="preserve"> policy analysis </w:delText>
        </w:r>
      </w:del>
      <w:del w:id="4938" w:author="Doug Gross" w:date="2018-05-10T22:04:00Z">
        <w:r w:rsidR="0081616C" w:rsidDel="00F41A45">
          <w:rPr>
            <w:rFonts w:ascii="Calibri" w:hAnsi="Calibri"/>
          </w:rPr>
          <w:delText>with</w:delText>
        </w:r>
      </w:del>
      <w:del w:id="4939" w:author="Doug Gross" w:date="2018-05-10T22:06:00Z">
        <w:r w:rsidR="0081616C" w:rsidDel="00F41A45">
          <w:rPr>
            <w:rFonts w:ascii="Calibri" w:hAnsi="Calibri"/>
          </w:rPr>
          <w:delText xml:space="preserve"> notable institutions</w:delText>
        </w:r>
      </w:del>
      <w:del w:id="4940" w:author="Doug Gross" w:date="2018-05-11T11:29:00Z">
        <w:r w:rsidR="0081616C" w:rsidDel="00CB348A">
          <w:rPr>
            <w:rFonts w:ascii="Calibri" w:hAnsi="Calibri"/>
          </w:rPr>
          <w:delText>,</w:delText>
        </w:r>
      </w:del>
      <w:del w:id="4941" w:author="Doug Gross" w:date="2018-05-10T22:06:00Z">
        <w:r w:rsidR="0081616C" w:rsidDel="00F41A45">
          <w:rPr>
            <w:rFonts w:ascii="Calibri" w:hAnsi="Calibri"/>
          </w:rPr>
          <w:delText xml:space="preserve"> </w:delText>
        </w:r>
      </w:del>
      <w:ins w:id="4942" w:author="Iragui, Charles" w:date="2018-04-03T11:01:00Z">
        <w:del w:id="4943" w:author="Doug Gross" w:date="2018-05-10T22:06:00Z">
          <w:r w:rsidR="0081616C" w:rsidDel="00F41A45">
            <w:rPr>
              <w:rFonts w:ascii="Calibri" w:hAnsi="Calibri"/>
            </w:rPr>
            <w:delText>(</w:delText>
          </w:r>
        </w:del>
      </w:ins>
      <w:del w:id="4944" w:author="Doug Gross" w:date="2018-05-10T22:04:00Z">
        <w:r w:rsidR="0081616C" w:rsidDel="00F41A45">
          <w:rPr>
            <w:rFonts w:ascii="Calibri" w:hAnsi="Calibri"/>
            <w:lang w:val="de-DE"/>
          </w:rPr>
          <w:delText>Deutsche Bank, Citigroup and Morgan Stanley</w:delText>
        </w:r>
      </w:del>
      <w:del w:id="4945" w:author="Doug Gross" w:date="2018-05-11T11:29:00Z">
        <w:r w:rsidR="0081616C" w:rsidDel="00CB348A">
          <w:rPr>
            <w:rFonts w:ascii="Calibri" w:hAnsi="Calibri"/>
          </w:rPr>
          <w:delText xml:space="preserve">, </w:delText>
        </w:r>
      </w:del>
      <w:ins w:id="4946" w:author="Iragui, Charles" w:date="2018-04-03T11:01:00Z">
        <w:del w:id="4947" w:author="Doug Gross" w:date="2018-05-10T22:06:00Z">
          <w:r w:rsidR="0081616C" w:rsidDel="00F41A45">
            <w:rPr>
              <w:rFonts w:ascii="Calibri" w:hAnsi="Calibri"/>
            </w:rPr>
            <w:delText>)</w:delText>
          </w:r>
        </w:del>
        <w:del w:id="4948" w:author="Doug Gross" w:date="2018-05-10T21:59:00Z">
          <w:r w:rsidR="0081616C" w:rsidDel="007530A1">
            <w:rPr>
              <w:rFonts w:ascii="Calibri" w:hAnsi="Calibri"/>
            </w:rPr>
            <w:delText xml:space="preserve"> </w:delText>
          </w:r>
        </w:del>
      </w:ins>
      <w:del w:id="4949" w:author="Doug Gross" w:date="2018-05-10T21:59:00Z">
        <w:r w:rsidR="0081616C" w:rsidDel="007530A1">
          <w:rPr>
            <w:rFonts w:ascii="Calibri" w:hAnsi="Calibri"/>
          </w:rPr>
          <w:delText>to cultivate client relationships, to help people diversify globally, and to connect economic data patterns to financ</w:delText>
        </w:r>
      </w:del>
      <w:del w:id="4950" w:author="Doug Gross" w:date="2018-05-10T21:58:00Z">
        <w:r w:rsidR="0081616C" w:rsidDel="007530A1">
          <w:rPr>
            <w:rFonts w:ascii="Calibri" w:hAnsi="Calibri"/>
          </w:rPr>
          <w:delText>e</w:delText>
        </w:r>
      </w:del>
      <w:del w:id="4951" w:author="Doug Gross" w:date="2018-05-10T21:59:00Z">
        <w:r w:rsidR="0081616C" w:rsidDel="007530A1">
          <w:rPr>
            <w:rFonts w:ascii="Calibri" w:hAnsi="Calibri"/>
          </w:rPr>
          <w:delText xml:space="preserve"> management</w:delText>
        </w:r>
      </w:del>
      <w:del w:id="4952" w:author="Doug Gross" w:date="2018-05-10T22:06:00Z">
        <w:r w:rsidR="0081616C" w:rsidDel="00F41A45">
          <w:rPr>
            <w:rFonts w:ascii="Calibri" w:hAnsi="Calibri"/>
          </w:rPr>
          <w:delText xml:space="preserve">. His </w:delText>
        </w:r>
      </w:del>
      <w:del w:id="4953" w:author="Doug Gross" w:date="2018-05-10T21:59:00Z">
        <w:r w:rsidR="0081616C" w:rsidDel="007530A1">
          <w:rPr>
            <w:rFonts w:ascii="Calibri" w:hAnsi="Calibri"/>
          </w:rPr>
          <w:delText xml:space="preserve">distinct education and professional </w:delText>
        </w:r>
      </w:del>
      <w:del w:id="4954" w:author="Doug Gross" w:date="2018-05-11T11:29:00Z">
        <w:r w:rsidR="0081616C" w:rsidDel="00CB348A">
          <w:rPr>
            <w:rFonts w:ascii="Calibri" w:hAnsi="Calibri"/>
          </w:rPr>
          <w:delText xml:space="preserve">career </w:delText>
        </w:r>
      </w:del>
      <w:r w:rsidR="0081616C">
        <w:rPr>
          <w:rFonts w:ascii="Calibri" w:hAnsi="Calibri"/>
        </w:rPr>
        <w:t>ha</w:t>
      </w:r>
      <w:ins w:id="4955" w:author="Doug Gross" w:date="2018-05-10T22:06:00Z">
        <w:r w:rsidR="00F41A45">
          <w:rPr>
            <w:rFonts w:ascii="Calibri" w:hAnsi="Calibri"/>
          </w:rPr>
          <w:t>s</w:t>
        </w:r>
      </w:ins>
      <w:del w:id="4956" w:author="Doug Gross" w:date="2018-05-10T22:06:00Z">
        <w:r w:rsidR="0081616C" w:rsidDel="00F41A45">
          <w:rPr>
            <w:rFonts w:ascii="Calibri" w:hAnsi="Calibri"/>
          </w:rPr>
          <w:delText>ve</w:delText>
        </w:r>
      </w:del>
      <w:r w:rsidR="0081616C">
        <w:rPr>
          <w:rFonts w:ascii="Calibri" w:hAnsi="Calibri"/>
        </w:rPr>
        <w:t xml:space="preserve"> taken him to </w:t>
      </w:r>
      <w:proofErr w:type="spellStart"/>
      <w:ins w:id="4957" w:author="Doug Gross" w:date="2018-05-11T11:29:00Z">
        <w:r w:rsidR="00CB348A">
          <w:rPr>
            <w:rFonts w:ascii="Calibri" w:hAnsi="Calibri"/>
          </w:rPr>
          <w:t>farflung</w:t>
        </w:r>
        <w:proofErr w:type="spellEnd"/>
        <w:r w:rsidR="00CB348A">
          <w:rPr>
            <w:rFonts w:ascii="Calibri" w:hAnsi="Calibri"/>
          </w:rPr>
          <w:t xml:space="preserve"> </w:t>
        </w:r>
      </w:ins>
      <w:ins w:id="4958" w:author="Doug Gross" w:date="2018-05-10T22:06:00Z">
        <w:r w:rsidR="00F41A45">
          <w:rPr>
            <w:rFonts w:ascii="Calibri" w:hAnsi="Calibri"/>
          </w:rPr>
          <w:t>ass</w:t>
        </w:r>
      </w:ins>
      <w:ins w:id="4959" w:author="Doug Gross" w:date="2018-05-10T22:07:00Z">
        <w:r w:rsidR="00F41A45">
          <w:rPr>
            <w:rFonts w:ascii="Calibri" w:hAnsi="Calibri"/>
          </w:rPr>
          <w:t xml:space="preserve">ignments across the globe, including </w:t>
        </w:r>
      </w:ins>
      <w:del w:id="4960" w:author="Doug Gross" w:date="2018-05-10T22:07:00Z">
        <w:r w:rsidR="0081616C" w:rsidDel="00F41A45">
          <w:rPr>
            <w:rFonts w:ascii="Calibri" w:hAnsi="Calibri"/>
          </w:rPr>
          <w:delText xml:space="preserve">multiple cities across the United States, as well as </w:delText>
        </w:r>
      </w:del>
      <w:ins w:id="4961" w:author="Iragui, Charles" w:date="2018-04-03T11:01:00Z">
        <w:del w:id="4962" w:author="Doug Gross" w:date="2018-05-10T22:07:00Z">
          <w:r w:rsidR="0081616C" w:rsidDel="00F41A45">
            <w:rPr>
              <w:rFonts w:ascii="Calibri" w:hAnsi="Calibri"/>
            </w:rPr>
            <w:delText xml:space="preserve">to </w:delText>
          </w:r>
        </w:del>
      </w:ins>
      <w:r w:rsidR="0081616C">
        <w:rPr>
          <w:rFonts w:ascii="Calibri" w:hAnsi="Calibri"/>
        </w:rPr>
        <w:t>St. Petersburg, Paris, Beijing, London, Tokyo, Frankfurt</w:t>
      </w:r>
      <w:ins w:id="4963" w:author="Doug Gross" w:date="2018-05-11T11:30:00Z">
        <w:r w:rsidR="00CB348A">
          <w:rPr>
            <w:rFonts w:ascii="Calibri" w:hAnsi="Calibri"/>
          </w:rPr>
          <w:t>,</w:t>
        </w:r>
      </w:ins>
      <w:r w:rsidR="0081616C">
        <w:rPr>
          <w:rFonts w:ascii="Calibri" w:hAnsi="Calibri"/>
        </w:rPr>
        <w:t xml:space="preserve"> and Mexico City. </w:t>
      </w:r>
      <w:proofErr w:type="spellStart"/>
      <w:r w:rsidR="0081616C">
        <w:rPr>
          <w:rFonts w:ascii="Calibri" w:hAnsi="Calibri"/>
        </w:rPr>
        <w:t>Iragui</w:t>
      </w:r>
      <w:proofErr w:type="spellEnd"/>
      <w:r w:rsidR="0081616C">
        <w:rPr>
          <w:rFonts w:ascii="Calibri" w:hAnsi="Calibri"/>
        </w:rPr>
        <w:t xml:space="preserve"> holds a BS in Foreign Service from Georgetown University, an MS in Finance from George Washington University, and a JD from Georgetown University </w:t>
      </w:r>
      <w:ins w:id="4964" w:author="Doug Gross" w:date="2018-05-11T11:30:00Z">
        <w:r w:rsidR="00CB348A">
          <w:rPr>
            <w:rFonts w:ascii="Calibri" w:hAnsi="Calibri"/>
          </w:rPr>
          <w:t>S</w:t>
        </w:r>
      </w:ins>
      <w:del w:id="4965" w:author="Doug Gross" w:date="2018-05-11T11:30:00Z">
        <w:r w:rsidR="0081616C" w:rsidDel="00CB348A">
          <w:rPr>
            <w:rFonts w:ascii="Calibri" w:hAnsi="Calibri"/>
          </w:rPr>
          <w:delText>law s</w:delText>
        </w:r>
      </w:del>
      <w:r w:rsidR="0081616C">
        <w:rPr>
          <w:rFonts w:ascii="Calibri" w:hAnsi="Calibri"/>
        </w:rPr>
        <w:t>chool</w:t>
      </w:r>
      <w:ins w:id="4966" w:author="Doug Gross" w:date="2018-05-11T11:30:00Z">
        <w:r w:rsidR="00CB348A">
          <w:rPr>
            <w:rFonts w:ascii="Calibri" w:hAnsi="Calibri"/>
          </w:rPr>
          <w:t xml:space="preserve"> of Law</w:t>
        </w:r>
      </w:ins>
      <w:r w:rsidR="0081616C">
        <w:rPr>
          <w:rFonts w:ascii="Calibri" w:hAnsi="Calibri"/>
        </w:rPr>
        <w:t>.</w:t>
      </w:r>
    </w:p>
    <w:p w14:paraId="340925B7" w14:textId="5DC11EC4" w:rsidR="00CF5879" w:rsidRDefault="00E54BCD">
      <w:pPr>
        <w:pStyle w:val="Body"/>
        <w:rPr>
          <w:rFonts w:ascii="Calibri" w:eastAsia="Calibri" w:hAnsi="Calibri" w:cs="Calibri"/>
        </w:rPr>
      </w:pPr>
      <w:r>
        <w:rPr>
          <w:rFonts w:ascii="Calibri" w:hAnsi="Calibri"/>
          <w:b/>
          <w:spacing w:val="-6"/>
        </w:rPr>
        <w:t>Project</w:t>
      </w:r>
      <w:r w:rsidR="00834165" w:rsidRPr="00834165">
        <w:rPr>
          <w:rFonts w:ascii="Calibri" w:hAnsi="Calibri"/>
          <w:b/>
          <w:spacing w:val="-6"/>
        </w:rPr>
        <w:t xml:space="preserve"> Freight</w:t>
      </w:r>
      <w:r w:rsidR="0081616C" w:rsidRPr="00834165">
        <w:rPr>
          <w:rFonts w:ascii="Calibri" w:hAnsi="Calibri"/>
          <w:b/>
          <w:bCs/>
          <w:spacing w:val="-6"/>
        </w:rPr>
        <w:t>’s</w:t>
      </w:r>
      <w:r w:rsidR="0081616C">
        <w:rPr>
          <w:rFonts w:ascii="Calibri" w:hAnsi="Calibri"/>
          <w:b/>
          <w:bCs/>
          <w:spacing w:val="-6"/>
        </w:rPr>
        <w:t xml:space="preserve"> Advisory Board</w:t>
      </w:r>
      <w:r w:rsidR="0081616C">
        <w:rPr>
          <w:rFonts w:ascii="Arial Unicode MS" w:hAnsi="Arial Unicode MS"/>
          <w:spacing w:val="-6"/>
        </w:rPr>
        <w:br/>
      </w:r>
      <w:r w:rsidR="0081616C">
        <w:rPr>
          <w:rFonts w:ascii="Arial Unicode MS" w:hAnsi="Arial Unicode MS"/>
          <w:spacing w:val="-6"/>
        </w:rPr>
        <w:br/>
      </w:r>
      <w:r w:rsidR="0081616C">
        <w:rPr>
          <w:rFonts w:ascii="Calibri" w:hAnsi="Calibri"/>
          <w:b/>
          <w:bCs/>
          <w:i/>
          <w:iCs/>
          <w:spacing w:val="-6"/>
        </w:rPr>
        <w:t xml:space="preserve">Brad </w:t>
      </w:r>
      <w:proofErr w:type="spellStart"/>
      <w:r w:rsidR="0081616C">
        <w:rPr>
          <w:rFonts w:ascii="Calibri" w:hAnsi="Calibri"/>
          <w:b/>
          <w:bCs/>
          <w:i/>
          <w:iCs/>
          <w:lang w:val="nl-NL"/>
        </w:rPr>
        <w:t>Voelpel</w:t>
      </w:r>
      <w:proofErr w:type="spellEnd"/>
      <w:r w:rsidR="0081616C">
        <w:rPr>
          <w:rFonts w:ascii="Arial Unicode MS" w:hAnsi="Arial Unicode MS"/>
        </w:rPr>
        <w:br/>
      </w:r>
      <w:r w:rsidR="0081616C">
        <w:rPr>
          <w:rFonts w:ascii="Calibri" w:hAnsi="Calibri"/>
        </w:rPr>
        <w:t xml:space="preserve">Brad </w:t>
      </w:r>
      <w:proofErr w:type="spellStart"/>
      <w:r w:rsidR="0081616C">
        <w:rPr>
          <w:rFonts w:ascii="Calibri" w:hAnsi="Calibri"/>
        </w:rPr>
        <w:t>Voelpel</w:t>
      </w:r>
      <w:proofErr w:type="spellEnd"/>
      <w:r w:rsidR="0081616C">
        <w:rPr>
          <w:rFonts w:ascii="Calibri" w:hAnsi="Calibri"/>
        </w:rPr>
        <w:t xml:space="preserve"> has managed logistics and transportation for a multitude of companies for nearly 20 years. He earned his Bachelor’s degree from University of Tennessee’s Logistics and Transportation program in 1999, at the beginning of the logistics and transportation supply chain management era. Out of college, </w:t>
      </w:r>
      <w:proofErr w:type="spellStart"/>
      <w:r w:rsidR="0081616C">
        <w:rPr>
          <w:rFonts w:ascii="Calibri" w:hAnsi="Calibri"/>
        </w:rPr>
        <w:t>Voelpel</w:t>
      </w:r>
      <w:proofErr w:type="spellEnd"/>
      <w:r w:rsidR="0081616C">
        <w:rPr>
          <w:rFonts w:ascii="Calibri" w:hAnsi="Calibri"/>
        </w:rPr>
        <w:t xml:space="preserve"> worked with Maersk Line in a management training program before moving to Singapore to work on Maersk’s trans-pacific line operations with </w:t>
      </w:r>
      <w:del w:id="4967" w:author="Doug Gross" w:date="2018-05-04T17:18:00Z">
        <w:r w:rsidR="0081616C" w:rsidDel="003053D3">
          <w:rPr>
            <w:rFonts w:ascii="Calibri" w:hAnsi="Calibri"/>
          </w:rPr>
          <w:delText>heavy-hitting</w:delText>
        </w:r>
      </w:del>
      <w:ins w:id="4968" w:author="Doug Gross" w:date="2018-05-04T17:18:00Z">
        <w:r w:rsidR="003053D3">
          <w:rPr>
            <w:rFonts w:ascii="Calibri" w:hAnsi="Calibri"/>
          </w:rPr>
          <w:t>marquee</w:t>
        </w:r>
      </w:ins>
      <w:r w:rsidR="0081616C">
        <w:rPr>
          <w:rFonts w:ascii="Calibri" w:hAnsi="Calibri"/>
        </w:rPr>
        <w:t xml:space="preserve"> customers </w:t>
      </w:r>
      <w:ins w:id="4969" w:author="Doug Gross" w:date="2018-05-04T17:18:00Z">
        <w:r w:rsidR="003053D3">
          <w:rPr>
            <w:rFonts w:ascii="Calibri" w:hAnsi="Calibri"/>
          </w:rPr>
          <w:t>such as</w:t>
        </w:r>
      </w:ins>
      <w:del w:id="4970" w:author="Doug Gross" w:date="2018-05-04T17:18:00Z">
        <w:r w:rsidR="0081616C" w:rsidDel="003053D3">
          <w:rPr>
            <w:rFonts w:ascii="Calibri" w:hAnsi="Calibri"/>
          </w:rPr>
          <w:delText>like</w:delText>
        </w:r>
      </w:del>
      <w:r w:rsidR="0081616C">
        <w:rPr>
          <w:rFonts w:ascii="Calibri" w:hAnsi="Calibri"/>
        </w:rPr>
        <w:t xml:space="preserve"> Walmart, Target, Home Depot and Lowe’s, to name a few. He took on a Human Resources role for Maersk that took him to the Hague, then transferred to Maersk Logistics in Atlanta and Charlotte, N</w:t>
      </w:r>
      <w:ins w:id="4971" w:author="Doug Gross" w:date="2018-05-11T11:32:00Z">
        <w:r w:rsidR="002D3821">
          <w:rPr>
            <w:rFonts w:ascii="Calibri" w:hAnsi="Calibri"/>
          </w:rPr>
          <w:t>orth Carolina</w:t>
        </w:r>
      </w:ins>
      <w:del w:id="4972" w:author="Doug Gross" w:date="2018-05-11T11:32:00Z">
        <w:r w:rsidR="0081616C" w:rsidDel="002D3821">
          <w:rPr>
            <w:rFonts w:ascii="Calibri" w:hAnsi="Calibri"/>
          </w:rPr>
          <w:delText>C</w:delText>
        </w:r>
      </w:del>
      <w:r w:rsidR="0081616C">
        <w:rPr>
          <w:rFonts w:ascii="Calibri" w:hAnsi="Calibri"/>
        </w:rPr>
        <w:t xml:space="preserve"> to manage several big box retailers' product flow from Asia to the United States. After 15 years fulfilling a variety of roles and responsibilities with Maersk, </w:t>
      </w:r>
      <w:proofErr w:type="spellStart"/>
      <w:r w:rsidR="0081616C">
        <w:rPr>
          <w:rFonts w:ascii="Calibri" w:hAnsi="Calibri"/>
        </w:rPr>
        <w:t>Voelpel</w:t>
      </w:r>
      <w:proofErr w:type="spellEnd"/>
      <w:r w:rsidR="0081616C">
        <w:rPr>
          <w:rFonts w:ascii="Calibri" w:hAnsi="Calibri"/>
        </w:rPr>
        <w:t xml:space="preserve"> moved to Williams-Sonoma Memphis, and in 2014 he shifted to the footwear side of logistics to work as the Director of International Logistics &amp; Supply Chain for Keen Footwear.  Today, </w:t>
      </w:r>
      <w:proofErr w:type="spellStart"/>
      <w:r w:rsidR="0081616C">
        <w:rPr>
          <w:rFonts w:ascii="Calibri" w:hAnsi="Calibri"/>
        </w:rPr>
        <w:t>Voelpel</w:t>
      </w:r>
      <w:proofErr w:type="spellEnd"/>
      <w:r w:rsidR="0081616C">
        <w:rPr>
          <w:rFonts w:ascii="Calibri" w:hAnsi="Calibri"/>
        </w:rPr>
        <w:t xml:space="preserve"> is responsible for KEEN's Global Logistics and Compliance program. With his notable success in contract and capacity management and shipping rate negotiations, </w:t>
      </w:r>
      <w:proofErr w:type="spellStart"/>
      <w:r w:rsidR="0081616C">
        <w:rPr>
          <w:rFonts w:ascii="Calibri" w:hAnsi="Calibri"/>
        </w:rPr>
        <w:t>Voelpel</w:t>
      </w:r>
      <w:proofErr w:type="spellEnd"/>
      <w:r w:rsidR="0081616C">
        <w:rPr>
          <w:rFonts w:ascii="Calibri" w:hAnsi="Calibri"/>
        </w:rPr>
        <w:t xml:space="preserve"> is a master at being adaptive and reactive in a fast-paced </w:t>
      </w:r>
      <w:r w:rsidR="0081616C">
        <w:rPr>
          <w:rFonts w:ascii="Calibri" w:hAnsi="Calibri"/>
        </w:rPr>
        <w:lastRenderedPageBreak/>
        <w:t>field. His career has taken him to a multitude of cities across the United States, as well as Copenhagen, Singapore and the Netherlands.</w:t>
      </w:r>
      <w:del w:id="4973" w:author="Doug Gross" w:date="2018-05-11T11:33:00Z">
        <w:r w:rsidR="0081616C" w:rsidDel="002D3821">
          <w:rPr>
            <w:rFonts w:ascii="Calibri" w:hAnsi="Calibri"/>
          </w:rPr>
          <w:delText xml:space="preserve"> He believes that at end of the day, whether it’s hardware or footwear, it’s a product in a container that moves from one point to another.</w:delText>
        </w:r>
      </w:del>
    </w:p>
    <w:p w14:paraId="5DF8B4C5" w14:textId="77777777" w:rsidR="00CF5879" w:rsidRDefault="00CF5879">
      <w:pPr>
        <w:pStyle w:val="Body"/>
        <w:rPr>
          <w:rFonts w:ascii="Calibri" w:eastAsia="Calibri" w:hAnsi="Calibri" w:cs="Calibri"/>
        </w:rPr>
      </w:pPr>
    </w:p>
    <w:p w14:paraId="293BDADC" w14:textId="77777777" w:rsidR="00CF5879" w:rsidRDefault="0081616C" w:rsidP="00EA28D5">
      <w:pPr>
        <w:pStyle w:val="Body"/>
        <w:outlineLvl w:val="0"/>
        <w:rPr>
          <w:rFonts w:ascii="Calibri" w:eastAsia="Calibri" w:hAnsi="Calibri" w:cs="Calibri"/>
          <w:b/>
          <w:bCs/>
          <w:i/>
          <w:iCs/>
        </w:rPr>
      </w:pPr>
      <w:r>
        <w:rPr>
          <w:rFonts w:ascii="Calibri" w:hAnsi="Calibri"/>
          <w:b/>
          <w:bCs/>
          <w:i/>
          <w:iCs/>
        </w:rPr>
        <w:t>Doug Gross</w:t>
      </w:r>
    </w:p>
    <w:p w14:paraId="7847F5F9" w14:textId="485D1C09" w:rsidR="00CF5879" w:rsidRDefault="0081616C">
      <w:pPr>
        <w:pStyle w:val="Body"/>
        <w:rPr>
          <w:rFonts w:ascii="Calibri" w:eastAsia="Calibri" w:hAnsi="Calibri" w:cs="Calibri"/>
        </w:rPr>
      </w:pPr>
      <w:r>
        <w:rPr>
          <w:rFonts w:ascii="Calibri" w:hAnsi="Calibri"/>
          <w:shd w:val="clear" w:color="auto" w:fill="FFFFFF"/>
        </w:rPr>
        <w:t>Gross is a seasoned sales and business development executive focused on clean technology software solutions at the intersection of energy, information, and analytics. He is a specialist in helping early-stage companies identify and monetize untapped value and drive sales into new and emerging markets. Gross has proven successful at anticipating early market needs, developing winning go-to-market strategies, and formulating and executing effective sales and business development campaigns. Over the course of more than a decade of enterprise software sales focused on North America’s leading electric utilities, Gross has overseen millions of dollars’ worth of transactions and developed an extensive network of relationships among key utility executives, clean energy technologists, and academics. W</w:t>
      </w:r>
      <w:r>
        <w:rPr>
          <w:rFonts w:ascii="Calibri" w:hAnsi="Calibri"/>
        </w:rPr>
        <w:t xml:space="preserve">ith Envision Energy, a global leader in renewables, Gross is charged with helping solar asset owners and plant managers to increase energy yield and operational efficiency. Prior to joining Envision, he served in various sales and business development leadership roles at energy software and smart grid firms, </w:t>
      </w:r>
      <w:proofErr w:type="spellStart"/>
      <w:r>
        <w:rPr>
          <w:rFonts w:ascii="Calibri" w:hAnsi="Calibri"/>
        </w:rPr>
        <w:t>Sunverge</w:t>
      </w:r>
      <w:proofErr w:type="spellEnd"/>
      <w:r>
        <w:rPr>
          <w:rFonts w:ascii="Calibri" w:hAnsi="Calibri"/>
        </w:rPr>
        <w:t xml:space="preserve"> Energy, </w:t>
      </w:r>
      <w:proofErr w:type="spellStart"/>
      <w:r>
        <w:rPr>
          <w:rFonts w:ascii="Calibri" w:hAnsi="Calibri"/>
        </w:rPr>
        <w:t>Opower</w:t>
      </w:r>
      <w:proofErr w:type="spellEnd"/>
      <w:r>
        <w:rPr>
          <w:rFonts w:ascii="Calibri" w:hAnsi="Calibri"/>
        </w:rPr>
        <w:t>, Thomson Reuter</w:t>
      </w:r>
      <w:r w:rsidR="006F2B56">
        <w:rPr>
          <w:rFonts w:ascii="Calibri" w:hAnsi="Calibri"/>
        </w:rPr>
        <w:t xml:space="preserve">s, and Bechtel Corporation. </w:t>
      </w:r>
      <w:r>
        <w:rPr>
          <w:rFonts w:ascii="Calibri" w:hAnsi="Calibri"/>
        </w:rPr>
        <w:t>Gross earned his MBA from Columbia Business School and his BA in History from Colorado College.</w:t>
      </w:r>
    </w:p>
    <w:p w14:paraId="7BB4394E" w14:textId="77777777" w:rsidR="00CF5879" w:rsidRDefault="00CF5879">
      <w:pPr>
        <w:pStyle w:val="Body"/>
        <w:rPr>
          <w:rFonts w:ascii="Calibri" w:eastAsia="Calibri" w:hAnsi="Calibri" w:cs="Calibri"/>
        </w:rPr>
      </w:pPr>
    </w:p>
    <w:p w14:paraId="4C075C3F" w14:textId="77777777" w:rsidR="00CF5879" w:rsidRDefault="00CF5879">
      <w:pPr>
        <w:pStyle w:val="Body"/>
        <w:rPr>
          <w:rFonts w:ascii="Calibri" w:eastAsia="Calibri" w:hAnsi="Calibri" w:cs="Calibri"/>
        </w:rPr>
      </w:pPr>
    </w:p>
    <w:p w14:paraId="516AC0EA" w14:textId="77777777" w:rsidR="00CF5879" w:rsidRDefault="0081616C" w:rsidP="00EA28D5">
      <w:pPr>
        <w:pStyle w:val="Body"/>
        <w:outlineLvl w:val="0"/>
        <w:rPr>
          <w:rFonts w:ascii="Calibri" w:eastAsia="Calibri" w:hAnsi="Calibri" w:cs="Calibri"/>
          <w:b/>
          <w:bCs/>
          <w:i/>
          <w:iCs/>
        </w:rPr>
      </w:pPr>
      <w:r>
        <w:rPr>
          <w:rFonts w:ascii="Calibri" w:hAnsi="Calibri"/>
          <w:b/>
          <w:bCs/>
          <w:i/>
          <w:iCs/>
          <w:lang w:val="nl-NL"/>
        </w:rPr>
        <w:t xml:space="preserve">Joel </w:t>
      </w:r>
      <w:proofErr w:type="spellStart"/>
      <w:r>
        <w:rPr>
          <w:rFonts w:ascii="Calibri" w:hAnsi="Calibri"/>
          <w:b/>
          <w:bCs/>
          <w:i/>
          <w:iCs/>
          <w:lang w:val="nl-NL"/>
        </w:rPr>
        <w:t>Siedenburg</w:t>
      </w:r>
      <w:proofErr w:type="spellEnd"/>
    </w:p>
    <w:p w14:paraId="0777BDA8" w14:textId="30D50E0C" w:rsidR="00CF5879" w:rsidRDefault="0081616C">
      <w:pPr>
        <w:pStyle w:val="Body"/>
        <w:rPr>
          <w:rFonts w:ascii="Calibri" w:eastAsia="Calibri" w:hAnsi="Calibri" w:cs="Calibri"/>
        </w:rPr>
      </w:pPr>
      <w:r>
        <w:rPr>
          <w:rFonts w:ascii="Calibri" w:hAnsi="Calibri"/>
        </w:rPr>
        <w:t>Siedenburg has founded three successful organizations dedicated to innovative marketing and brand identity enterprises. He is co-founder of Switchyard</w:t>
      </w:r>
      <w:del w:id="4974" w:author="Siedenburg" w:date="2018-04-06T11:50:00Z">
        <w:r>
          <w:rPr>
            <w:rFonts w:ascii="Calibri" w:hAnsi="Calibri"/>
            <w:lang w:val="da-DK"/>
          </w:rPr>
          <w:delText xml:space="preserve"> LLC</w:delText>
        </w:r>
      </w:del>
      <w:ins w:id="4975" w:author="Siedenburg" w:date="2018-04-06T11:51:00Z">
        <w:r>
          <w:rPr>
            <w:rFonts w:ascii="Calibri" w:hAnsi="Calibri"/>
          </w:rPr>
          <w:t xml:space="preserve"> Creative Group</w:t>
        </w:r>
      </w:ins>
      <w:r>
        <w:rPr>
          <w:rFonts w:ascii="Calibri" w:hAnsi="Calibri"/>
        </w:rPr>
        <w:t>, a brand identity</w:t>
      </w:r>
      <w:ins w:id="4976" w:author="Siedenburg" w:date="2018-04-06T11:52:00Z">
        <w:r>
          <w:rPr>
            <w:rFonts w:ascii="Calibri" w:hAnsi="Calibri"/>
          </w:rPr>
          <w:t>, online strategy</w:t>
        </w:r>
      </w:ins>
      <w:ins w:id="4977" w:author="Doug Gross" w:date="2018-05-11T11:35:00Z">
        <w:r w:rsidR="002D3821">
          <w:rPr>
            <w:rFonts w:ascii="Calibri" w:hAnsi="Calibri"/>
          </w:rPr>
          <w:t>,</w:t>
        </w:r>
      </w:ins>
      <w:r>
        <w:rPr>
          <w:rFonts w:ascii="Calibri" w:hAnsi="Calibri"/>
        </w:rPr>
        <w:t xml:space="preserve"> and</w:t>
      </w:r>
      <w:ins w:id="4978" w:author="Siedenburg" w:date="2018-04-06T11:52:00Z">
        <w:r>
          <w:rPr>
            <w:rFonts w:ascii="Calibri" w:hAnsi="Calibri"/>
          </w:rPr>
          <w:t xml:space="preserve"> application</w:t>
        </w:r>
      </w:ins>
      <w:r>
        <w:rPr>
          <w:rFonts w:ascii="Calibri" w:hAnsi="Calibri"/>
        </w:rPr>
        <w:t xml:space="preserve"> </w:t>
      </w:r>
      <w:del w:id="4979" w:author="Siedenburg" w:date="2018-04-06T11:51:00Z">
        <w:r>
          <w:rPr>
            <w:rFonts w:ascii="Calibri" w:hAnsi="Calibri"/>
          </w:rPr>
          <w:delText>digital</w:delText>
        </w:r>
      </w:del>
      <w:ins w:id="4980" w:author="Siedenburg" w:date="2018-04-06T11:51:00Z">
        <w:r>
          <w:rPr>
            <w:rFonts w:ascii="Calibri" w:hAnsi="Calibri"/>
          </w:rPr>
          <w:t>development</w:t>
        </w:r>
      </w:ins>
      <w:r>
        <w:rPr>
          <w:rFonts w:ascii="Calibri" w:hAnsi="Calibri"/>
        </w:rPr>
        <w:t xml:space="preserve"> agency in Portland</w:t>
      </w:r>
      <w:ins w:id="4981" w:author="Doug Gross" w:date="2018-05-11T11:35:00Z">
        <w:r w:rsidR="002D3821">
          <w:rPr>
            <w:rFonts w:ascii="Calibri" w:hAnsi="Calibri"/>
          </w:rPr>
          <w:t>,</w:t>
        </w:r>
      </w:ins>
      <w:r>
        <w:rPr>
          <w:rFonts w:ascii="Calibri" w:hAnsi="Calibri"/>
        </w:rPr>
        <w:t xml:space="preserve"> Oregon</w:t>
      </w:r>
      <w:ins w:id="4982" w:author="Siedenburg" w:date="2018-04-06T11:52:00Z">
        <w:r>
          <w:rPr>
            <w:rFonts w:ascii="Calibri" w:hAnsi="Calibri"/>
          </w:rPr>
          <w:t>.</w:t>
        </w:r>
      </w:ins>
      <w:del w:id="4983" w:author="Siedenburg" w:date="2018-04-06T11:52:00Z">
        <w:r>
          <w:rPr>
            <w:rFonts w:ascii="Calibri" w:hAnsi="Calibri"/>
          </w:rPr>
          <w:delText xml:space="preserve"> that tackled branding problems through creative solutions, with</w:delText>
        </w:r>
      </w:del>
      <w:ins w:id="4984" w:author="Siedenburg" w:date="2018-04-06T11:52:00Z">
        <w:r>
          <w:rPr>
            <w:rFonts w:ascii="Calibri" w:hAnsi="Calibri"/>
          </w:rPr>
          <w:t xml:space="preserve"> </w:t>
        </w:r>
        <w:del w:id="4985" w:author="Doug Gross" w:date="2018-05-11T11:40:00Z">
          <w:r w:rsidDel="002D3821">
            <w:rPr>
              <w:rFonts w:ascii="Calibri" w:hAnsi="Calibri"/>
            </w:rPr>
            <w:delText>His</w:delText>
          </w:r>
        </w:del>
      </w:ins>
      <w:ins w:id="4986" w:author="Doug Gross" w:date="2018-05-11T11:40:00Z">
        <w:r w:rsidR="002D3821">
          <w:rPr>
            <w:rFonts w:ascii="Calibri" w:hAnsi="Calibri"/>
          </w:rPr>
          <w:t>Switch</w:t>
        </w:r>
      </w:ins>
      <w:ins w:id="4987" w:author="Doug Gross" w:date="2018-05-11T11:41:00Z">
        <w:r w:rsidR="002D3821">
          <w:rPr>
            <w:rFonts w:ascii="Calibri" w:hAnsi="Calibri"/>
          </w:rPr>
          <w:t>yard’s</w:t>
        </w:r>
      </w:ins>
      <w:r>
        <w:rPr>
          <w:rFonts w:ascii="Calibri" w:hAnsi="Calibri"/>
        </w:rPr>
        <w:t xml:space="preserve"> clients </w:t>
      </w:r>
      <w:ins w:id="4988" w:author="Siedenburg" w:date="2018-04-06T11:52:00Z">
        <w:r>
          <w:rPr>
            <w:rFonts w:ascii="Calibri" w:hAnsi="Calibri"/>
          </w:rPr>
          <w:t xml:space="preserve">have </w:t>
        </w:r>
      </w:ins>
      <w:r>
        <w:rPr>
          <w:rFonts w:ascii="Calibri" w:hAnsi="Calibri"/>
        </w:rPr>
        <w:t>includ</w:t>
      </w:r>
      <w:ins w:id="4989" w:author="Siedenburg" w:date="2018-04-06T11:52:00Z">
        <w:r>
          <w:rPr>
            <w:rFonts w:ascii="Calibri" w:hAnsi="Calibri"/>
          </w:rPr>
          <w:t>ed</w:t>
        </w:r>
        <w:del w:id="4990" w:author="Doug Gross" w:date="2018-05-11T11:35:00Z">
          <w:r w:rsidDel="002D3821">
            <w:rPr>
              <w:rFonts w:ascii="Calibri" w:hAnsi="Calibri"/>
            </w:rPr>
            <w:delText>:</w:delText>
          </w:r>
        </w:del>
      </w:ins>
      <w:del w:id="4991" w:author="Siedenburg" w:date="2018-04-06T11:52:00Z">
        <w:r>
          <w:rPr>
            <w:rFonts w:ascii="Calibri" w:hAnsi="Calibri"/>
          </w:rPr>
          <w:delText>ing</w:delText>
        </w:r>
      </w:del>
      <w:r>
        <w:rPr>
          <w:rFonts w:ascii="Calibri" w:hAnsi="Calibri"/>
        </w:rPr>
        <w:t xml:space="preserve"> the Portland Timbers, Portland Community College, and </w:t>
      </w:r>
      <w:proofErr w:type="spellStart"/>
      <w:r>
        <w:rPr>
          <w:rFonts w:ascii="Calibri" w:hAnsi="Calibri"/>
        </w:rPr>
        <w:t>Voicebox</w:t>
      </w:r>
      <w:proofErr w:type="spellEnd"/>
      <w:r>
        <w:rPr>
          <w:rFonts w:ascii="Calibri" w:hAnsi="Calibri"/>
        </w:rPr>
        <w:t>, among others. Over its four-year lifespan, Switchyard achieved a</w:t>
      </w:r>
      <w:ins w:id="4992" w:author="Doug Gross" w:date="2018-05-11T11:35:00Z">
        <w:r w:rsidR="002D3821">
          <w:rPr>
            <w:rFonts w:ascii="Calibri" w:hAnsi="Calibri"/>
          </w:rPr>
          <w:t>n</w:t>
        </w:r>
      </w:ins>
      <w:ins w:id="4993" w:author="Doug Gross" w:date="2018-05-11T11:36:00Z">
        <w:r w:rsidR="002D3821">
          <w:rPr>
            <w:rFonts w:ascii="Calibri" w:hAnsi="Calibri"/>
          </w:rPr>
          <w:t xml:space="preserve"> average</w:t>
        </w:r>
      </w:ins>
      <w:del w:id="4994" w:author="Doug Gross" w:date="2018-05-11T11:36:00Z">
        <w:r w:rsidDel="002D3821">
          <w:rPr>
            <w:rFonts w:ascii="Calibri" w:hAnsi="Calibri"/>
          </w:rPr>
          <w:delText xml:space="preserve"> </w:delText>
        </w:r>
      </w:del>
      <w:ins w:id="4995" w:author="Doug Gross" w:date="2018-05-11T11:35:00Z">
        <w:r w:rsidR="002D3821">
          <w:rPr>
            <w:rFonts w:ascii="Calibri" w:hAnsi="Calibri"/>
          </w:rPr>
          <w:t xml:space="preserve"> </w:t>
        </w:r>
      </w:ins>
      <w:ins w:id="4996" w:author="Doug Gross" w:date="2018-05-11T11:41:00Z">
        <w:r w:rsidR="00E77D14">
          <w:rPr>
            <w:rFonts w:ascii="Calibri" w:hAnsi="Calibri"/>
          </w:rPr>
          <w:t xml:space="preserve">annual </w:t>
        </w:r>
      </w:ins>
      <w:ins w:id="4997" w:author="Doug Gross" w:date="2018-05-11T11:35:00Z">
        <w:r w:rsidR="002D3821">
          <w:rPr>
            <w:rFonts w:ascii="Calibri" w:hAnsi="Calibri"/>
          </w:rPr>
          <w:t xml:space="preserve">growth rate </w:t>
        </w:r>
      </w:ins>
      <w:ins w:id="4998" w:author="Doug Gross" w:date="2018-05-11T11:45:00Z">
        <w:r w:rsidR="00E77D14">
          <w:rPr>
            <w:rFonts w:ascii="Calibri" w:hAnsi="Calibri"/>
          </w:rPr>
          <w:t>in excess of</w:t>
        </w:r>
      </w:ins>
      <w:ins w:id="4999" w:author="Doug Gross" w:date="2018-05-11T11:36:00Z">
        <w:r w:rsidR="002D3821">
          <w:rPr>
            <w:rFonts w:ascii="Calibri" w:hAnsi="Calibri"/>
          </w:rPr>
          <w:t xml:space="preserve"> </w:t>
        </w:r>
      </w:ins>
      <w:r>
        <w:rPr>
          <w:rFonts w:ascii="Calibri" w:hAnsi="Calibri"/>
        </w:rPr>
        <w:t>9</w:t>
      </w:r>
      <w:ins w:id="5000" w:author="Doug Gross" w:date="2018-05-11T11:45:00Z">
        <w:r w:rsidR="00E77D14">
          <w:rPr>
            <w:rFonts w:ascii="Calibri" w:hAnsi="Calibri"/>
          </w:rPr>
          <w:t>5</w:t>
        </w:r>
      </w:ins>
      <w:del w:id="5001" w:author="Doug Gross" w:date="2018-05-11T11:45:00Z">
        <w:r w:rsidDel="00E77D14">
          <w:rPr>
            <w:rFonts w:ascii="Calibri" w:hAnsi="Calibri"/>
          </w:rPr>
          <w:delText>7</w:delText>
        </w:r>
      </w:del>
      <w:r>
        <w:rPr>
          <w:rFonts w:ascii="Calibri" w:hAnsi="Calibri"/>
        </w:rPr>
        <w:t>%</w:t>
      </w:r>
      <w:ins w:id="5002" w:author="Doug Gross" w:date="2018-05-11T11:45:00Z">
        <w:r w:rsidR="00E77D14">
          <w:rPr>
            <w:rFonts w:ascii="Calibri" w:hAnsi="Calibri"/>
          </w:rPr>
          <w:t>;</w:t>
        </w:r>
      </w:ins>
      <w:ins w:id="5003" w:author="Doug Gross" w:date="2018-05-11T11:41:00Z">
        <w:r w:rsidR="00E77D14">
          <w:rPr>
            <w:rFonts w:ascii="Calibri" w:hAnsi="Calibri"/>
          </w:rPr>
          <w:t xml:space="preserve"> and</w:t>
        </w:r>
      </w:ins>
      <w:del w:id="5004" w:author="Doug Gross" w:date="2018-05-11T11:41:00Z">
        <w:r w:rsidDel="00E77D14">
          <w:rPr>
            <w:rFonts w:ascii="Calibri" w:hAnsi="Calibri"/>
          </w:rPr>
          <w:delText xml:space="preserve"> </w:delText>
        </w:r>
      </w:del>
      <w:ins w:id="5005" w:author="Doug Gross" w:date="2018-05-11T11:41:00Z">
        <w:r w:rsidR="00E77D14">
          <w:rPr>
            <w:rFonts w:ascii="Calibri" w:hAnsi="Calibri"/>
          </w:rPr>
          <w:t xml:space="preserve"> in</w:t>
        </w:r>
      </w:ins>
      <w:ins w:id="5006" w:author="Doug Gross" w:date="2018-05-11T11:36:00Z">
        <w:r w:rsidR="002D3821">
          <w:rPr>
            <w:rFonts w:ascii="Calibri" w:hAnsi="Calibri"/>
          </w:rPr>
          <w:t xml:space="preserve"> </w:t>
        </w:r>
      </w:ins>
      <w:del w:id="5007" w:author="Doug Gross" w:date="2018-05-11T11:35:00Z">
        <w:r w:rsidDel="002D3821">
          <w:rPr>
            <w:rFonts w:ascii="Calibri" w:hAnsi="Calibri"/>
          </w:rPr>
          <w:delText xml:space="preserve">yearly growth average </w:delText>
        </w:r>
      </w:del>
      <w:del w:id="5008" w:author="Doug Gross" w:date="2018-05-11T11:36:00Z">
        <w:r w:rsidDel="002D3821">
          <w:rPr>
            <w:rFonts w:ascii="Calibri" w:hAnsi="Calibri"/>
          </w:rPr>
          <w:delText>and i</w:delText>
        </w:r>
      </w:del>
      <w:del w:id="5009" w:author="Doug Gross" w:date="2018-05-11T11:41:00Z">
        <w:r w:rsidDel="00E77D14">
          <w:rPr>
            <w:rFonts w:ascii="Calibri" w:hAnsi="Calibri"/>
          </w:rPr>
          <w:delText xml:space="preserve">n </w:delText>
        </w:r>
      </w:del>
      <w:r>
        <w:rPr>
          <w:rFonts w:ascii="Calibri" w:hAnsi="Calibri"/>
        </w:rPr>
        <w:t xml:space="preserve">2011, the organization was awarded Travel Portland’s </w:t>
      </w:r>
      <w:ins w:id="5010" w:author="Doug Gross" w:date="2018-05-11T11:36:00Z">
        <w:r w:rsidR="002D3821">
          <w:rPr>
            <w:rFonts w:ascii="Calibri" w:hAnsi="Calibri"/>
          </w:rPr>
          <w:t>A</w:t>
        </w:r>
      </w:ins>
      <w:del w:id="5011" w:author="Doug Gross" w:date="2018-05-11T11:36:00Z">
        <w:r w:rsidDel="002D3821">
          <w:rPr>
            <w:rFonts w:ascii="Calibri" w:hAnsi="Calibri"/>
          </w:rPr>
          <w:delText>a</w:delText>
        </w:r>
      </w:del>
      <w:r>
        <w:rPr>
          <w:rFonts w:ascii="Calibri" w:hAnsi="Calibri"/>
        </w:rPr>
        <w:t xml:space="preserve">gency of </w:t>
      </w:r>
      <w:ins w:id="5012" w:author="Doug Gross" w:date="2018-05-11T11:36:00Z">
        <w:r w:rsidR="002D3821">
          <w:rPr>
            <w:rFonts w:ascii="Calibri" w:hAnsi="Calibri"/>
          </w:rPr>
          <w:t>R</w:t>
        </w:r>
      </w:ins>
      <w:del w:id="5013" w:author="Doug Gross" w:date="2018-05-11T11:36:00Z">
        <w:r w:rsidDel="002D3821">
          <w:rPr>
            <w:rFonts w:ascii="Calibri" w:hAnsi="Calibri"/>
          </w:rPr>
          <w:delText>r</w:delText>
        </w:r>
      </w:del>
      <w:r>
        <w:rPr>
          <w:rFonts w:ascii="Calibri" w:hAnsi="Calibri"/>
        </w:rPr>
        <w:t>ecord partnership</w:t>
      </w:r>
      <w:ins w:id="5014" w:author="Doug Gross" w:date="2018-05-11T11:41:00Z">
        <w:r w:rsidR="00E77D14">
          <w:rPr>
            <w:rFonts w:ascii="Calibri" w:hAnsi="Calibri"/>
          </w:rPr>
          <w:t xml:space="preserve">. The firm was </w:t>
        </w:r>
      </w:ins>
      <w:ins w:id="5015" w:author="Doug Gross" w:date="2018-05-11T11:42:00Z">
        <w:r w:rsidR="00E77D14">
          <w:rPr>
            <w:rFonts w:ascii="Calibri" w:hAnsi="Calibri"/>
          </w:rPr>
          <w:t>later</w:t>
        </w:r>
      </w:ins>
      <w:del w:id="5016" w:author="Doug Gross" w:date="2018-05-11T11:37:00Z">
        <w:r w:rsidDel="002D3821">
          <w:rPr>
            <w:rFonts w:ascii="Calibri" w:hAnsi="Calibri"/>
          </w:rPr>
          <w:delText>.</w:delText>
        </w:r>
      </w:del>
      <w:r>
        <w:rPr>
          <w:rFonts w:ascii="Calibri" w:hAnsi="Calibri"/>
        </w:rPr>
        <w:t xml:space="preserve"> </w:t>
      </w:r>
      <w:del w:id="5017" w:author="Siedenburg" w:date="2018-04-06T11:53:00Z">
        <w:r>
          <w:rPr>
            <w:rFonts w:ascii="Calibri" w:hAnsi="Calibri"/>
            <w:shd w:val="clear" w:color="auto" w:fill="FFFFFF"/>
          </w:rPr>
          <w:delText xml:space="preserve">With the acquisition of </w:delText>
        </w:r>
      </w:del>
      <w:del w:id="5018" w:author="Doug Gross" w:date="2018-05-11T11:37:00Z">
        <w:r w:rsidDel="002D3821">
          <w:rPr>
            <w:rFonts w:ascii="Calibri" w:hAnsi="Calibri"/>
            <w:shd w:val="clear" w:color="auto" w:fill="FFFFFF"/>
          </w:rPr>
          <w:delText>Switchyard</w:delText>
        </w:r>
      </w:del>
      <w:ins w:id="5019" w:author="Siedenburg" w:date="2018-04-06T11:54:00Z">
        <w:del w:id="5020" w:author="Doug Gross" w:date="2018-05-11T11:37:00Z">
          <w:r w:rsidDel="002D3821">
            <w:rPr>
              <w:rFonts w:ascii="Calibri" w:hAnsi="Calibri"/>
              <w:shd w:val="clear" w:color="auto" w:fill="FFFFFF"/>
            </w:rPr>
            <w:delText xml:space="preserve"> was later acquired by</w:delText>
          </w:r>
        </w:del>
      </w:ins>
      <w:ins w:id="5021" w:author="Doug Gross" w:date="2018-05-11T11:37:00Z">
        <w:r w:rsidR="002D3821">
          <w:rPr>
            <w:rFonts w:ascii="Calibri" w:hAnsi="Calibri"/>
            <w:shd w:val="clear" w:color="auto" w:fill="FFFFFF"/>
          </w:rPr>
          <w:t>sold to</w:t>
        </w:r>
      </w:ins>
      <w:ins w:id="5022" w:author="Siedenburg" w:date="2018-04-06T11:54:00Z">
        <w:r>
          <w:rPr>
            <w:rFonts w:ascii="Calibri" w:hAnsi="Calibri"/>
            <w:shd w:val="clear" w:color="auto" w:fill="FFFFFF"/>
          </w:rPr>
          <w:t xml:space="preserve"> a Seattle advertising agency. </w:t>
        </w:r>
      </w:ins>
      <w:ins w:id="5023" w:author="Doug Gross" w:date="2018-05-11T11:38:00Z">
        <w:r w:rsidR="002D3821">
          <w:rPr>
            <w:rFonts w:ascii="Calibri" w:hAnsi="Calibri"/>
            <w:shd w:val="clear" w:color="auto" w:fill="FFFFFF"/>
          </w:rPr>
          <w:t>Following the sale of Switchyard,</w:t>
        </w:r>
      </w:ins>
      <w:ins w:id="5024" w:author="Siedenburg" w:date="2018-04-06T11:54:00Z">
        <w:del w:id="5025" w:author="Doug Gross" w:date="2018-05-11T11:38:00Z">
          <w:r w:rsidDel="002D3821">
            <w:rPr>
              <w:rFonts w:ascii="Calibri" w:hAnsi="Calibri"/>
              <w:shd w:val="clear" w:color="auto" w:fill="FFFFFF"/>
            </w:rPr>
            <w:delText>With</w:delText>
          </w:r>
        </w:del>
        <w:r>
          <w:rPr>
            <w:rFonts w:ascii="Calibri" w:hAnsi="Calibri"/>
            <w:shd w:val="clear" w:color="auto" w:fill="FFFFFF"/>
          </w:rPr>
          <w:t xml:space="preserve"> </w:t>
        </w:r>
        <w:del w:id="5026" w:author="Doug Gross" w:date="2018-05-11T11:38:00Z">
          <w:r w:rsidDel="002D3821">
            <w:rPr>
              <w:rFonts w:ascii="Calibri" w:hAnsi="Calibri"/>
              <w:shd w:val="clear" w:color="auto" w:fill="FFFFFF"/>
            </w:rPr>
            <w:delText xml:space="preserve">this </w:delText>
          </w:r>
        </w:del>
      </w:ins>
      <w:del w:id="5027" w:author="Siedenburg" w:date="2018-04-06T11:54:00Z">
        <w:r>
          <w:rPr>
            <w:rFonts w:ascii="Calibri" w:hAnsi="Calibri"/>
            <w:shd w:val="clear" w:color="auto" w:fill="FFFFFF"/>
          </w:rPr>
          <w:delText xml:space="preserve">, </w:delText>
        </w:r>
      </w:del>
      <w:r>
        <w:rPr>
          <w:rFonts w:ascii="Calibri" w:hAnsi="Calibri"/>
          <w:shd w:val="clear" w:color="auto" w:fill="FFFFFF"/>
        </w:rPr>
        <w:t xml:space="preserve">Siedenburg </w:t>
      </w:r>
      <w:ins w:id="5028" w:author="Doug Gross" w:date="2018-05-11T11:46:00Z">
        <w:r w:rsidR="00E77D14">
          <w:rPr>
            <w:rFonts w:ascii="Calibri" w:hAnsi="Calibri"/>
            <w:shd w:val="clear" w:color="auto" w:fill="FFFFFF"/>
          </w:rPr>
          <w:t xml:space="preserve">set up a new consulting practice and </w:t>
        </w:r>
      </w:ins>
      <w:r>
        <w:rPr>
          <w:rFonts w:ascii="Calibri" w:hAnsi="Calibri"/>
          <w:shd w:val="clear" w:color="auto" w:fill="FFFFFF"/>
        </w:rPr>
        <w:t xml:space="preserve">expanded his marketing and advertising </w:t>
      </w:r>
      <w:del w:id="5029" w:author="Doug Gross" w:date="2018-05-11T11:38:00Z">
        <w:r w:rsidDel="002D3821">
          <w:rPr>
            <w:rFonts w:ascii="Calibri" w:hAnsi="Calibri"/>
            <w:shd w:val="clear" w:color="auto" w:fill="FFFFFF"/>
          </w:rPr>
          <w:delText xml:space="preserve">experience </w:delText>
        </w:r>
      </w:del>
      <w:ins w:id="5030" w:author="Doug Gross" w:date="2018-05-11T11:38:00Z">
        <w:r w:rsidR="002D3821">
          <w:rPr>
            <w:rFonts w:ascii="Calibri" w:hAnsi="Calibri"/>
            <w:shd w:val="clear" w:color="auto" w:fill="FFFFFF"/>
          </w:rPr>
          <w:t xml:space="preserve">focus </w:t>
        </w:r>
      </w:ins>
      <w:r>
        <w:rPr>
          <w:rFonts w:ascii="Calibri" w:hAnsi="Calibri"/>
          <w:shd w:val="clear" w:color="auto" w:fill="FFFFFF"/>
        </w:rPr>
        <w:t xml:space="preserve">to the national </w:t>
      </w:r>
      <w:del w:id="5031" w:author="Doug Gross" w:date="2018-05-11T11:38:00Z">
        <w:r w:rsidDel="002D3821">
          <w:rPr>
            <w:rFonts w:ascii="Calibri" w:hAnsi="Calibri"/>
            <w:shd w:val="clear" w:color="auto" w:fill="FFFFFF"/>
          </w:rPr>
          <w:delText xml:space="preserve">and </w:delText>
        </w:r>
      </w:del>
      <w:ins w:id="5032" w:author="Doug Gross" w:date="2018-05-11T11:38:00Z">
        <w:r w:rsidR="002D3821">
          <w:rPr>
            <w:rFonts w:ascii="Calibri" w:hAnsi="Calibri"/>
            <w:shd w:val="clear" w:color="auto" w:fill="FFFFFF"/>
          </w:rPr>
          <w:t xml:space="preserve">stage </w:t>
        </w:r>
      </w:ins>
      <w:del w:id="5033" w:author="Doug Gross" w:date="2018-05-11T11:38:00Z">
        <w:r w:rsidDel="002D3821">
          <w:rPr>
            <w:rFonts w:ascii="Calibri" w:hAnsi="Calibri"/>
            <w:shd w:val="clear" w:color="auto" w:fill="FFFFFF"/>
          </w:rPr>
          <w:delText xml:space="preserve">global level </w:delText>
        </w:r>
      </w:del>
      <w:r>
        <w:rPr>
          <w:rFonts w:ascii="Calibri" w:hAnsi="Calibri"/>
          <w:shd w:val="clear" w:color="auto" w:fill="FFFFFF"/>
        </w:rPr>
        <w:t>with clients</w:t>
      </w:r>
      <w:ins w:id="5034" w:author="Doug Gross" w:date="2018-05-11T11:45:00Z">
        <w:r w:rsidR="00E77D14">
          <w:rPr>
            <w:rFonts w:ascii="Calibri" w:hAnsi="Calibri"/>
            <w:shd w:val="clear" w:color="auto" w:fill="FFFFFF"/>
          </w:rPr>
          <w:t xml:space="preserve"> that</w:t>
        </w:r>
      </w:ins>
      <w:r>
        <w:rPr>
          <w:rFonts w:ascii="Calibri" w:hAnsi="Calibri"/>
          <w:shd w:val="clear" w:color="auto" w:fill="FFFFFF"/>
        </w:rPr>
        <w:t xml:space="preserve"> includ</w:t>
      </w:r>
      <w:ins w:id="5035" w:author="Doug Gross" w:date="2018-05-11T11:45:00Z">
        <w:r w:rsidR="00E77D14">
          <w:rPr>
            <w:rFonts w:ascii="Calibri" w:hAnsi="Calibri"/>
            <w:shd w:val="clear" w:color="auto" w:fill="FFFFFF"/>
          </w:rPr>
          <w:t>ed</w:t>
        </w:r>
      </w:ins>
      <w:del w:id="5036" w:author="Doug Gross" w:date="2018-05-11T11:45:00Z">
        <w:r w:rsidDel="00E77D14">
          <w:rPr>
            <w:rFonts w:ascii="Calibri" w:hAnsi="Calibri"/>
            <w:shd w:val="clear" w:color="auto" w:fill="FFFFFF"/>
          </w:rPr>
          <w:delText>ing</w:delText>
        </w:r>
      </w:del>
      <w:r>
        <w:rPr>
          <w:rFonts w:ascii="Calibri" w:hAnsi="Calibri"/>
          <w:shd w:val="clear" w:color="auto" w:fill="FFFFFF"/>
        </w:rPr>
        <w:t xml:space="preserve"> American Express, 7-Eleven, Pepsi, </w:t>
      </w:r>
      <w:ins w:id="5037" w:author="Doug Gross" w:date="2018-05-11T11:46:00Z">
        <w:r w:rsidR="00E77D14">
          <w:rPr>
            <w:rFonts w:ascii="Calibri" w:hAnsi="Calibri"/>
            <w:shd w:val="clear" w:color="auto" w:fill="FFFFFF"/>
          </w:rPr>
          <w:t xml:space="preserve">and </w:t>
        </w:r>
      </w:ins>
      <w:r>
        <w:rPr>
          <w:rFonts w:ascii="Calibri" w:hAnsi="Calibri"/>
          <w:shd w:val="clear" w:color="auto" w:fill="FFFFFF"/>
        </w:rPr>
        <w:t>Frito-Lay</w:t>
      </w:r>
      <w:del w:id="5038" w:author="Doug Gross" w:date="2018-05-11T11:39:00Z">
        <w:r w:rsidDel="002D3821">
          <w:rPr>
            <w:rFonts w:ascii="Calibri" w:hAnsi="Calibri"/>
            <w:shd w:val="clear" w:color="auto" w:fill="FFFFFF"/>
          </w:rPr>
          <w:delText xml:space="preserve">, and others—a broad spectrum of companies with a variety of needs. </w:delText>
        </w:r>
      </w:del>
      <w:ins w:id="5039" w:author="Doug Gross" w:date="2018-05-11T11:39:00Z">
        <w:r w:rsidR="002D3821">
          <w:rPr>
            <w:rFonts w:ascii="Calibri" w:hAnsi="Calibri"/>
            <w:shd w:val="clear" w:color="auto" w:fill="FFFFFF"/>
          </w:rPr>
          <w:t xml:space="preserve">. </w:t>
        </w:r>
      </w:ins>
      <w:r>
        <w:rPr>
          <w:rFonts w:ascii="Calibri" w:hAnsi="Calibri"/>
          <w:shd w:val="clear" w:color="auto" w:fill="FFFFFF"/>
        </w:rPr>
        <w:t xml:space="preserve">Siedenburg </w:t>
      </w:r>
      <w:ins w:id="5040" w:author="Doug Gross" w:date="2018-05-11T11:46:00Z">
        <w:r w:rsidR="00E77D14">
          <w:rPr>
            <w:rFonts w:ascii="Calibri" w:hAnsi="Calibri"/>
            <w:shd w:val="clear" w:color="auto" w:fill="FFFFFF"/>
          </w:rPr>
          <w:t xml:space="preserve">later </w:t>
        </w:r>
      </w:ins>
      <w:r>
        <w:rPr>
          <w:rFonts w:ascii="Calibri" w:hAnsi="Calibri"/>
          <w:shd w:val="clear" w:color="auto" w:fill="FFFFFF"/>
        </w:rPr>
        <w:t xml:space="preserve">founded Gift2Grow, a business growth company that offers an alternative to the marketing agency model by focusing on simplicity, accessibility, affordability, and </w:t>
      </w:r>
      <w:ins w:id="5041" w:author="Doug Gross" w:date="2018-05-11T11:47:00Z">
        <w:r w:rsidR="00E77D14">
          <w:rPr>
            <w:rFonts w:ascii="Calibri" w:hAnsi="Calibri"/>
            <w:shd w:val="clear" w:color="auto" w:fill="FFFFFF"/>
          </w:rPr>
          <w:t xml:space="preserve">customer </w:t>
        </w:r>
      </w:ins>
      <w:r>
        <w:rPr>
          <w:rFonts w:ascii="Calibri" w:hAnsi="Calibri"/>
          <w:shd w:val="clear" w:color="auto" w:fill="FFFFFF"/>
        </w:rPr>
        <w:t>gratitude</w:t>
      </w:r>
      <w:del w:id="5042" w:author="Doug Gross" w:date="2018-05-11T11:47:00Z">
        <w:r w:rsidDel="00E77D14">
          <w:rPr>
            <w:rFonts w:ascii="Calibri" w:hAnsi="Calibri"/>
            <w:shd w:val="clear" w:color="auto" w:fill="FFFFFF"/>
          </w:rPr>
          <w:delText xml:space="preserve"> toward customers</w:delText>
        </w:r>
      </w:del>
      <w:r>
        <w:rPr>
          <w:rFonts w:ascii="Calibri" w:hAnsi="Calibri"/>
          <w:shd w:val="clear" w:color="auto" w:fill="FFFFFF"/>
        </w:rPr>
        <w:t xml:space="preserve">. </w:t>
      </w:r>
      <w:ins w:id="5043" w:author="Doug Gross" w:date="2018-05-11T11:42:00Z">
        <w:r w:rsidR="00E77D14">
          <w:rPr>
            <w:rFonts w:ascii="Calibri" w:hAnsi="Calibri"/>
            <w:shd w:val="clear" w:color="auto" w:fill="FFFFFF"/>
          </w:rPr>
          <w:t xml:space="preserve">In his role as </w:t>
        </w:r>
      </w:ins>
      <w:ins w:id="5044" w:author="Doug Gross" w:date="2018-05-11T11:43:00Z">
        <w:r w:rsidR="00E77D14">
          <w:rPr>
            <w:rFonts w:ascii="Calibri" w:hAnsi="Calibri"/>
            <w:shd w:val="clear" w:color="auto" w:fill="FFFFFF"/>
          </w:rPr>
          <w:t xml:space="preserve">Principal and Director of Accounts, </w:t>
        </w:r>
      </w:ins>
      <w:r>
        <w:rPr>
          <w:rFonts w:ascii="Calibri" w:hAnsi="Calibri"/>
          <w:shd w:val="clear" w:color="auto" w:fill="FFFFFF"/>
        </w:rPr>
        <w:t xml:space="preserve">Siedenburg </w:t>
      </w:r>
      <w:del w:id="5045" w:author="Doug Gross" w:date="2018-05-11T11:43:00Z">
        <w:r w:rsidDel="00E77D14">
          <w:rPr>
            <w:rFonts w:ascii="Calibri" w:hAnsi="Calibri"/>
            <w:shd w:val="clear" w:color="auto" w:fill="FFFFFF"/>
          </w:rPr>
          <w:delText>has been a Principal and Director of Accounts, and has held</w:delText>
        </w:r>
      </w:del>
      <w:ins w:id="5046" w:author="Doug Gross" w:date="2018-05-11T11:43:00Z">
        <w:r w:rsidR="00E77D14">
          <w:rPr>
            <w:rFonts w:ascii="Calibri" w:hAnsi="Calibri"/>
            <w:shd w:val="clear" w:color="auto" w:fill="FFFFFF"/>
          </w:rPr>
          <w:t xml:space="preserve">is responsible for </w:t>
        </w:r>
      </w:ins>
      <w:del w:id="5047" w:author="Doug Gross" w:date="2018-05-11T11:43:00Z">
        <w:r w:rsidDel="00E77D14">
          <w:rPr>
            <w:rFonts w:ascii="Calibri" w:hAnsi="Calibri"/>
            <w:shd w:val="clear" w:color="auto" w:fill="FFFFFF"/>
          </w:rPr>
          <w:delText xml:space="preserve"> </w:delText>
        </w:r>
      </w:del>
      <w:ins w:id="5048" w:author="Doug Gross" w:date="2018-05-11T11:43:00Z">
        <w:r w:rsidR="00E77D14">
          <w:rPr>
            <w:rFonts w:ascii="Calibri" w:hAnsi="Calibri"/>
            <w:shd w:val="clear" w:color="auto" w:fill="FFFFFF"/>
          </w:rPr>
          <w:t>oversight of internal operations, development of new business</w:t>
        </w:r>
      </w:ins>
      <w:ins w:id="5049" w:author="Doug Gross" w:date="2018-05-11T11:44:00Z">
        <w:r w:rsidR="00E77D14">
          <w:rPr>
            <w:rFonts w:ascii="Calibri" w:hAnsi="Calibri"/>
            <w:shd w:val="clear" w:color="auto" w:fill="FFFFFF"/>
          </w:rPr>
          <w:t>, and the ongoing stewardship of the organization</w:t>
        </w:r>
      </w:ins>
      <w:ins w:id="5050" w:author="Doug Gross" w:date="2018-05-11T11:47:00Z">
        <w:r w:rsidR="00E77D14">
          <w:rPr>
            <w:rFonts w:ascii="Calibri" w:hAnsi="Calibri"/>
            <w:shd w:val="clear" w:color="auto" w:fill="FFFFFF"/>
          </w:rPr>
          <w:t>.</w:t>
        </w:r>
      </w:ins>
      <w:ins w:id="5051" w:author="Doug Gross" w:date="2018-05-11T11:44:00Z">
        <w:r w:rsidR="00E77D14">
          <w:rPr>
            <w:rFonts w:ascii="Calibri" w:hAnsi="Calibri"/>
            <w:shd w:val="clear" w:color="auto" w:fill="FFFFFF"/>
          </w:rPr>
          <w:t xml:space="preserve"> </w:t>
        </w:r>
      </w:ins>
      <w:del w:id="5052" w:author="Doug Gross" w:date="2018-05-11T11:44:00Z">
        <w:r w:rsidDel="00E77D14">
          <w:rPr>
            <w:rFonts w:ascii="Calibri" w:hAnsi="Calibri"/>
            <w:shd w:val="clear" w:color="auto" w:fill="FFFFFF"/>
          </w:rPr>
          <w:delText xml:space="preserve">P&amp;L responsibility, </w:delText>
        </w:r>
      </w:del>
      <w:del w:id="5053" w:author="Doug Gross" w:date="2018-05-11T11:43:00Z">
        <w:r w:rsidDel="00E77D14">
          <w:rPr>
            <w:rFonts w:ascii="Calibri" w:hAnsi="Calibri"/>
            <w:shd w:val="clear" w:color="auto" w:fill="FFFFFF"/>
          </w:rPr>
          <w:delText xml:space="preserve">oversight of internal operations and leadership and development of new business while creating successful and uniquely nimble organizations. </w:delText>
        </w:r>
      </w:del>
    </w:p>
    <w:p w14:paraId="17B3980C" w14:textId="77777777" w:rsidR="00CF5879" w:rsidRDefault="00CF5879">
      <w:pPr>
        <w:pStyle w:val="Body"/>
        <w:rPr>
          <w:rFonts w:ascii="Calibri" w:eastAsia="Calibri" w:hAnsi="Calibri" w:cs="Calibri"/>
          <w:b/>
          <w:bCs/>
        </w:rPr>
      </w:pPr>
    </w:p>
    <w:p w14:paraId="5FDCB8CF" w14:textId="77777777" w:rsidR="00CF5879" w:rsidRDefault="00CF5879">
      <w:pPr>
        <w:pStyle w:val="Body"/>
        <w:rPr>
          <w:rFonts w:ascii="Calibri" w:eastAsia="Calibri" w:hAnsi="Calibri" w:cs="Calibri"/>
          <w:b/>
          <w:bCs/>
        </w:rPr>
      </w:pPr>
    </w:p>
    <w:p w14:paraId="31AABCBC" w14:textId="77777777" w:rsidR="00CF5879" w:rsidRDefault="00CF5879">
      <w:pPr>
        <w:pStyle w:val="Body"/>
        <w:rPr>
          <w:rFonts w:ascii="Calibri" w:eastAsia="Calibri" w:hAnsi="Calibri" w:cs="Calibri"/>
          <w:b/>
          <w:bCs/>
        </w:rPr>
      </w:pPr>
    </w:p>
    <w:p w14:paraId="7E174279" w14:textId="77777777" w:rsidR="00CF5879" w:rsidRDefault="00CF5879">
      <w:pPr>
        <w:pStyle w:val="Body"/>
        <w:rPr>
          <w:rFonts w:ascii="Calibri" w:eastAsia="Calibri" w:hAnsi="Calibri" w:cs="Calibri"/>
          <w:b/>
          <w:bCs/>
        </w:rPr>
      </w:pPr>
    </w:p>
    <w:p w14:paraId="5D5E156A" w14:textId="77777777" w:rsidR="00CF5879" w:rsidRDefault="00CF5879">
      <w:pPr>
        <w:pStyle w:val="Body"/>
        <w:rPr>
          <w:rFonts w:ascii="Calibri" w:eastAsia="Calibri" w:hAnsi="Calibri" w:cs="Calibri"/>
          <w:b/>
          <w:bCs/>
        </w:rPr>
      </w:pPr>
    </w:p>
    <w:p w14:paraId="7D686E47" w14:textId="77777777" w:rsidR="00CF5879" w:rsidRDefault="00CF5879">
      <w:pPr>
        <w:pStyle w:val="Body"/>
        <w:rPr>
          <w:rFonts w:ascii="Calibri" w:eastAsia="Calibri" w:hAnsi="Calibri" w:cs="Calibri"/>
          <w:b/>
          <w:bCs/>
        </w:rPr>
      </w:pPr>
    </w:p>
    <w:p w14:paraId="2A5B93C7" w14:textId="77777777" w:rsidR="00CF5879" w:rsidRDefault="00CF5879">
      <w:pPr>
        <w:pStyle w:val="Body"/>
        <w:rPr>
          <w:rFonts w:ascii="Calibri" w:eastAsia="Calibri" w:hAnsi="Calibri" w:cs="Calibri"/>
          <w:b/>
          <w:bCs/>
        </w:rPr>
      </w:pPr>
    </w:p>
    <w:p w14:paraId="1641080C" w14:textId="77777777" w:rsidR="00CF5879" w:rsidRDefault="00CF5879">
      <w:pPr>
        <w:pStyle w:val="Body"/>
        <w:rPr>
          <w:rFonts w:ascii="Calibri" w:eastAsia="Calibri" w:hAnsi="Calibri" w:cs="Calibri"/>
          <w:b/>
          <w:bCs/>
        </w:rPr>
      </w:pPr>
    </w:p>
    <w:p w14:paraId="7EBC18AA" w14:textId="77777777" w:rsidR="00082109" w:rsidRDefault="00082109" w:rsidP="00EA28D5">
      <w:pPr>
        <w:pStyle w:val="Body"/>
        <w:outlineLvl w:val="0"/>
        <w:rPr>
          <w:rFonts w:ascii="Calibri" w:hAnsi="Calibri"/>
          <w:b/>
          <w:bCs/>
        </w:rPr>
      </w:pPr>
    </w:p>
    <w:p w14:paraId="57DE642A" w14:textId="1771AB0F" w:rsidR="00CF5879" w:rsidRDefault="0081616C" w:rsidP="00EA28D5">
      <w:pPr>
        <w:pStyle w:val="Body"/>
        <w:outlineLvl w:val="0"/>
        <w:rPr>
          <w:rFonts w:ascii="Calibri" w:eastAsia="Calibri" w:hAnsi="Calibri" w:cs="Calibri"/>
        </w:rPr>
      </w:pPr>
      <w:commentRangeStart w:id="5054"/>
      <w:r w:rsidRPr="004A7201">
        <w:rPr>
          <w:rFonts w:ascii="Calibri" w:hAnsi="Calibri"/>
          <w:b/>
          <w:bCs/>
        </w:rPr>
        <w:lastRenderedPageBreak/>
        <w:t>Extended Definition of Products and Services</w:t>
      </w:r>
      <w:commentRangeEnd w:id="5054"/>
      <w:r w:rsidR="003053D3" w:rsidRPr="004A7201">
        <w:rPr>
          <w:rStyle w:val="CommentReference"/>
          <w:rFonts w:cs="Times New Roman"/>
          <w:color w:val="auto"/>
        </w:rPr>
        <w:commentReference w:id="5054"/>
      </w:r>
    </w:p>
    <w:p w14:paraId="09B574C1" w14:textId="77777777" w:rsidR="00CF5879" w:rsidRDefault="00CF5879">
      <w:pPr>
        <w:pStyle w:val="Body"/>
        <w:outlineLvl w:val="0"/>
        <w:rPr>
          <w:rFonts w:ascii="Calibri" w:eastAsia="Calibri" w:hAnsi="Calibri" w:cs="Calibri"/>
        </w:rPr>
      </w:pPr>
    </w:p>
    <w:p w14:paraId="114CCD42" w14:textId="4F2BDFF8" w:rsidR="00CF5879" w:rsidRDefault="00E54BCD">
      <w:pPr>
        <w:pStyle w:val="Body"/>
        <w:rPr>
          <w:rFonts w:ascii="Calibri" w:eastAsia="Calibri" w:hAnsi="Calibri" w:cs="Calibri"/>
        </w:rPr>
      </w:pPr>
      <w:r>
        <w:rPr>
          <w:rFonts w:ascii="Calibri" w:hAnsi="Calibri"/>
          <w:spacing w:val="-6"/>
        </w:rPr>
        <w:t>Project</w:t>
      </w:r>
      <w:r w:rsidR="00834165">
        <w:rPr>
          <w:rFonts w:ascii="Calibri" w:hAnsi="Calibri"/>
          <w:spacing w:val="-6"/>
        </w:rPr>
        <w:t xml:space="preserve"> Freight</w:t>
      </w:r>
      <w:r w:rsidR="0081616C">
        <w:rPr>
          <w:rFonts w:ascii="Calibri" w:hAnsi="Calibri"/>
        </w:rPr>
        <w:t xml:space="preserve"> is developing a multi-sided platform business model </w:t>
      </w:r>
      <w:del w:id="5055" w:author="Doug Gross" w:date="2018-05-11T11:49:00Z">
        <w:r w:rsidR="0081616C" w:rsidDel="004A7201">
          <w:rPr>
            <w:rFonts w:ascii="Calibri" w:hAnsi="Calibri"/>
          </w:rPr>
          <w:delText xml:space="preserve">for the Domestic Trucking Company </w:delText>
        </w:r>
      </w:del>
      <w:r w:rsidR="0081616C">
        <w:rPr>
          <w:rFonts w:ascii="Calibri" w:hAnsi="Calibri"/>
        </w:rPr>
        <w:t>that will</w:t>
      </w:r>
      <w:ins w:id="5056" w:author="Doug Gross" w:date="2018-05-11T11:51:00Z">
        <w:r w:rsidR="002F6C04">
          <w:rPr>
            <w:rFonts w:ascii="Calibri" w:hAnsi="Calibri"/>
          </w:rPr>
          <w:t xml:space="preserve"> </w:t>
        </w:r>
        <w:proofErr w:type="spellStart"/>
        <w:r w:rsidR="002F6C04">
          <w:rPr>
            <w:rFonts w:ascii="Calibri" w:hAnsi="Calibri"/>
          </w:rPr>
          <w:t>dramaticalll</w:t>
        </w:r>
      </w:ins>
      <w:proofErr w:type="spellEnd"/>
      <w:r w:rsidR="0081616C">
        <w:rPr>
          <w:rFonts w:ascii="Calibri" w:hAnsi="Calibri"/>
        </w:rPr>
        <w:t xml:space="preserve"> improve the </w:t>
      </w:r>
      <w:ins w:id="5057" w:author="Doug Gross" w:date="2018-05-11T11:49:00Z">
        <w:r w:rsidR="004A7201">
          <w:rPr>
            <w:rFonts w:ascii="Calibri" w:hAnsi="Calibri"/>
          </w:rPr>
          <w:t xml:space="preserve">experiences of both </w:t>
        </w:r>
      </w:ins>
      <w:ins w:id="5058" w:author="Doug Gross" w:date="2018-05-11T11:50:00Z">
        <w:r w:rsidR="004A7201">
          <w:rPr>
            <w:rFonts w:ascii="Calibri" w:hAnsi="Calibri"/>
          </w:rPr>
          <w:t>i</w:t>
        </w:r>
      </w:ins>
      <w:del w:id="5059" w:author="Doug Gross" w:date="2018-05-11T11:49:00Z">
        <w:r w:rsidR="0081616C" w:rsidDel="004A7201">
          <w:rPr>
            <w:rFonts w:ascii="Calibri" w:hAnsi="Calibri"/>
          </w:rPr>
          <w:delText>I</w:delText>
        </w:r>
      </w:del>
      <w:r w:rsidR="0081616C">
        <w:rPr>
          <w:rFonts w:ascii="Calibri" w:hAnsi="Calibri"/>
        </w:rPr>
        <w:t xml:space="preserve">ndependent </w:t>
      </w:r>
      <w:ins w:id="5060" w:author="Doug Gross" w:date="2018-05-11T11:50:00Z">
        <w:r w:rsidR="004A7201">
          <w:rPr>
            <w:rFonts w:ascii="Calibri" w:hAnsi="Calibri"/>
          </w:rPr>
          <w:t>t</w:t>
        </w:r>
      </w:ins>
      <w:del w:id="5061" w:author="Doug Gross" w:date="2018-05-11T11:50:00Z">
        <w:r w:rsidR="0081616C" w:rsidDel="004A7201">
          <w:rPr>
            <w:rFonts w:ascii="Calibri" w:hAnsi="Calibri"/>
          </w:rPr>
          <w:delText>T</w:delText>
        </w:r>
      </w:del>
      <w:r w:rsidR="0081616C">
        <w:rPr>
          <w:rFonts w:ascii="Calibri" w:hAnsi="Calibri"/>
        </w:rPr>
        <w:t xml:space="preserve">ruck </w:t>
      </w:r>
      <w:ins w:id="5062" w:author="Doug Gross" w:date="2018-05-11T11:50:00Z">
        <w:r w:rsidR="004A7201">
          <w:rPr>
            <w:rFonts w:ascii="Calibri" w:hAnsi="Calibri"/>
          </w:rPr>
          <w:t>d</w:t>
        </w:r>
      </w:ins>
      <w:del w:id="5063" w:author="Doug Gross" w:date="2018-05-11T11:50:00Z">
        <w:r w:rsidR="0081616C" w:rsidDel="004A7201">
          <w:rPr>
            <w:rFonts w:ascii="Calibri" w:hAnsi="Calibri"/>
          </w:rPr>
          <w:delText>D</w:delText>
        </w:r>
      </w:del>
      <w:r w:rsidR="0081616C">
        <w:rPr>
          <w:rFonts w:ascii="Calibri" w:hAnsi="Calibri"/>
        </w:rPr>
        <w:t>river</w:t>
      </w:r>
      <w:ins w:id="5064" w:author="Doug Gross" w:date="2018-05-11T11:50:00Z">
        <w:r w:rsidR="004A7201">
          <w:rPr>
            <w:rFonts w:ascii="Calibri" w:hAnsi="Calibri"/>
          </w:rPr>
          <w:t>s</w:t>
        </w:r>
      </w:ins>
      <w:r w:rsidR="0081616C">
        <w:rPr>
          <w:rFonts w:ascii="Calibri" w:hAnsi="Calibri"/>
        </w:rPr>
        <w:t xml:space="preserve"> and </w:t>
      </w:r>
      <w:ins w:id="5065" w:author="Doug Gross" w:date="2018-05-11T11:50:00Z">
        <w:r w:rsidR="004A7201">
          <w:rPr>
            <w:rFonts w:ascii="Calibri" w:hAnsi="Calibri"/>
          </w:rPr>
          <w:t>s</w:t>
        </w:r>
      </w:ins>
      <w:del w:id="5066" w:author="Doug Gross" w:date="2018-05-11T11:50:00Z">
        <w:r w:rsidR="0081616C" w:rsidDel="004A7201">
          <w:rPr>
            <w:rFonts w:ascii="Calibri" w:hAnsi="Calibri"/>
          </w:rPr>
          <w:delText>S</w:delText>
        </w:r>
      </w:del>
      <w:r w:rsidR="0081616C">
        <w:rPr>
          <w:rFonts w:ascii="Calibri" w:hAnsi="Calibri"/>
        </w:rPr>
        <w:t>hipper</w:t>
      </w:r>
      <w:ins w:id="5067" w:author="Doug Gross" w:date="2018-05-11T11:50:00Z">
        <w:r w:rsidR="004A7201">
          <w:rPr>
            <w:rFonts w:ascii="Calibri" w:hAnsi="Calibri"/>
          </w:rPr>
          <w:t>s</w:t>
        </w:r>
      </w:ins>
      <w:del w:id="5068" w:author="Doug Gross" w:date="2018-05-11T11:50:00Z">
        <w:r w:rsidR="0081616C" w:rsidDel="004A7201">
          <w:rPr>
            <w:rFonts w:ascii="Calibri" w:hAnsi="Calibri"/>
          </w:rPr>
          <w:delText>’s experience</w:delText>
        </w:r>
      </w:del>
      <w:r w:rsidR="0081616C">
        <w:rPr>
          <w:rFonts w:ascii="Calibri" w:hAnsi="Calibri"/>
        </w:rPr>
        <w:t xml:space="preserve"> by </w:t>
      </w:r>
      <w:del w:id="5069" w:author="Doug Gross" w:date="2018-05-11T11:50:00Z">
        <w:r w:rsidR="0081616C" w:rsidDel="004A7201">
          <w:rPr>
            <w:rFonts w:ascii="Calibri" w:hAnsi="Calibri"/>
          </w:rPr>
          <w:delText xml:space="preserve">allowing </w:delText>
        </w:r>
      </w:del>
      <w:ins w:id="5070" w:author="Doug Gross" w:date="2018-05-11T11:50:00Z">
        <w:r w:rsidR="004A7201">
          <w:rPr>
            <w:rFonts w:ascii="Calibri" w:hAnsi="Calibri"/>
          </w:rPr>
          <w:t xml:space="preserve">facilitating transparency and </w:t>
        </w:r>
      </w:ins>
      <w:r w:rsidR="0081616C">
        <w:rPr>
          <w:rFonts w:ascii="Calibri" w:hAnsi="Calibri"/>
        </w:rPr>
        <w:t xml:space="preserve">direct access </w:t>
      </w:r>
      <w:del w:id="5071" w:author="Doug Gross" w:date="2018-05-11T11:50:00Z">
        <w:r w:rsidR="0081616C" w:rsidDel="004A7201">
          <w:rPr>
            <w:rFonts w:ascii="Calibri" w:hAnsi="Calibri"/>
          </w:rPr>
          <w:delText>to each other and</w:delText>
        </w:r>
      </w:del>
      <w:ins w:id="5072" w:author="Doug Gross" w:date="2018-05-11T11:50:00Z">
        <w:r w:rsidR="004A7201">
          <w:rPr>
            <w:rFonts w:ascii="Calibri" w:hAnsi="Calibri"/>
          </w:rPr>
          <w:t>for both parties</w:t>
        </w:r>
      </w:ins>
      <w:ins w:id="5073" w:author="Doug Gross" w:date="2018-05-11T11:51:00Z">
        <w:r w:rsidR="002F6C04">
          <w:rPr>
            <w:rFonts w:ascii="Calibri" w:hAnsi="Calibri"/>
          </w:rPr>
          <w:t>,</w:t>
        </w:r>
        <w:r w:rsidR="004A7201">
          <w:rPr>
            <w:rFonts w:ascii="Calibri" w:hAnsi="Calibri"/>
          </w:rPr>
          <w:t xml:space="preserve"> and</w:t>
        </w:r>
      </w:ins>
      <w:r w:rsidR="0081616C">
        <w:rPr>
          <w:rFonts w:ascii="Calibri" w:hAnsi="Calibri"/>
        </w:rPr>
        <w:t xml:space="preserve"> eliminat</w:t>
      </w:r>
      <w:ins w:id="5074" w:author="Doug Gross" w:date="2018-05-11T11:51:00Z">
        <w:r w:rsidR="004A7201">
          <w:rPr>
            <w:rFonts w:ascii="Calibri" w:hAnsi="Calibri"/>
          </w:rPr>
          <w:t xml:space="preserve">ing </w:t>
        </w:r>
      </w:ins>
      <w:del w:id="5075" w:author="Doug Gross" w:date="2018-05-11T11:51:00Z">
        <w:r w:rsidR="0081616C" w:rsidDel="004A7201">
          <w:rPr>
            <w:rFonts w:ascii="Calibri" w:hAnsi="Calibri"/>
          </w:rPr>
          <w:delText xml:space="preserve">e </w:delText>
        </w:r>
      </w:del>
      <w:r w:rsidR="0081616C">
        <w:rPr>
          <w:rFonts w:ascii="Calibri" w:hAnsi="Calibri"/>
        </w:rPr>
        <w:t>the traditional 3</w:t>
      </w:r>
      <w:r w:rsidR="0081616C">
        <w:rPr>
          <w:rFonts w:ascii="Calibri" w:hAnsi="Calibri"/>
          <w:vertAlign w:val="superscript"/>
        </w:rPr>
        <w:t>rd</w:t>
      </w:r>
      <w:r w:rsidR="0081616C">
        <w:rPr>
          <w:rFonts w:ascii="Calibri" w:hAnsi="Calibri"/>
        </w:rPr>
        <w:t xml:space="preserve"> party freight broker. </w:t>
      </w:r>
    </w:p>
    <w:p w14:paraId="4A6B18D8" w14:textId="77777777" w:rsidR="00CF5879" w:rsidRDefault="00CF5879">
      <w:pPr>
        <w:pStyle w:val="Body"/>
        <w:rPr>
          <w:rFonts w:ascii="Calibri" w:eastAsia="Calibri" w:hAnsi="Calibri" w:cs="Calibri"/>
        </w:rPr>
      </w:pPr>
    </w:p>
    <w:p w14:paraId="09A4F555" w14:textId="2AC97B3A" w:rsidR="00CF5879" w:rsidRPr="002F6C04" w:rsidRDefault="0081616C" w:rsidP="00EA28D5">
      <w:pPr>
        <w:pStyle w:val="Body"/>
        <w:outlineLvl w:val="0"/>
        <w:rPr>
          <w:rFonts w:ascii="Calibri" w:eastAsia="Calibri" w:hAnsi="Calibri" w:cs="Calibri"/>
          <w:b/>
          <w:rPrChange w:id="5076" w:author="Doug Gross" w:date="2018-05-11T11:51:00Z">
            <w:rPr>
              <w:rFonts w:ascii="Calibri" w:eastAsia="Calibri" w:hAnsi="Calibri" w:cs="Calibri"/>
            </w:rPr>
          </w:rPrChange>
        </w:rPr>
      </w:pPr>
      <w:r w:rsidRPr="002F6C04">
        <w:rPr>
          <w:rFonts w:ascii="Calibri" w:hAnsi="Calibri"/>
          <w:b/>
          <w:rPrChange w:id="5077" w:author="Doug Gross" w:date="2018-05-11T11:51:00Z">
            <w:rPr>
              <w:rFonts w:ascii="Calibri" w:hAnsi="Calibri"/>
            </w:rPr>
          </w:rPrChange>
        </w:rPr>
        <w:t>Shipper Side</w:t>
      </w:r>
      <w:ins w:id="5078" w:author="Doug Gross" w:date="2018-05-11T11:51:00Z">
        <w:r w:rsidR="002F6C04">
          <w:rPr>
            <w:rFonts w:ascii="Calibri" w:hAnsi="Calibri"/>
            <w:b/>
          </w:rPr>
          <w:t xml:space="preserve"> of </w:t>
        </w:r>
      </w:ins>
      <w:del w:id="5079" w:author="Doug Gross" w:date="2018-05-11T11:51:00Z">
        <w:r w:rsidRPr="002F6C04" w:rsidDel="002F6C04">
          <w:rPr>
            <w:rFonts w:ascii="Calibri" w:hAnsi="Calibri"/>
            <w:b/>
            <w:rPrChange w:id="5080" w:author="Doug Gross" w:date="2018-05-11T11:51:00Z">
              <w:rPr>
                <w:rFonts w:ascii="Calibri" w:hAnsi="Calibri"/>
              </w:rPr>
            </w:rPrChange>
          </w:rPr>
          <w:delText xml:space="preserve">d </w:delText>
        </w:r>
      </w:del>
      <w:r w:rsidRPr="002F6C04">
        <w:rPr>
          <w:rFonts w:ascii="Calibri" w:hAnsi="Calibri"/>
          <w:b/>
          <w:rPrChange w:id="5081" w:author="Doug Gross" w:date="2018-05-11T11:51:00Z">
            <w:rPr>
              <w:rFonts w:ascii="Calibri" w:hAnsi="Calibri"/>
            </w:rPr>
          </w:rPrChange>
        </w:rPr>
        <w:t>Platform</w:t>
      </w:r>
    </w:p>
    <w:p w14:paraId="18646FB5" w14:textId="77777777" w:rsidR="00CF5879" w:rsidRDefault="00CF5879">
      <w:pPr>
        <w:pStyle w:val="Body"/>
        <w:rPr>
          <w:rFonts w:ascii="Calibri" w:eastAsia="Calibri" w:hAnsi="Calibri" w:cs="Calibri"/>
          <w:b/>
          <w:bCs/>
        </w:rPr>
      </w:pPr>
    </w:p>
    <w:p w14:paraId="460F8484" w14:textId="77777777" w:rsidR="002F6C04" w:rsidRDefault="0081616C">
      <w:pPr>
        <w:pStyle w:val="Body"/>
        <w:rPr>
          <w:ins w:id="5082" w:author="Doug Gross" w:date="2018-05-11T11:55:00Z"/>
          <w:rFonts w:ascii="Calibri" w:hAnsi="Calibri"/>
        </w:rPr>
      </w:pPr>
      <w:r>
        <w:rPr>
          <w:rFonts w:ascii="Calibri" w:hAnsi="Calibri"/>
        </w:rPr>
        <w:t xml:space="preserve">Our target shipping customers </w:t>
      </w:r>
      <w:ins w:id="5083" w:author="Doug Gross" w:date="2018-05-11T11:52:00Z">
        <w:r w:rsidR="002F6C04">
          <w:rPr>
            <w:rFonts w:ascii="Calibri" w:hAnsi="Calibri"/>
          </w:rPr>
          <w:t xml:space="preserve">are those that </w:t>
        </w:r>
      </w:ins>
      <w:r>
        <w:rPr>
          <w:rFonts w:ascii="Calibri" w:hAnsi="Calibri"/>
        </w:rPr>
        <w:t xml:space="preserve">have </w:t>
      </w:r>
      <w:del w:id="5084" w:author="Doug Gross" w:date="2018-05-11T11:52:00Z">
        <w:r w:rsidDel="002F6C04">
          <w:rPr>
            <w:rFonts w:ascii="Calibri" w:hAnsi="Calibri"/>
          </w:rPr>
          <w:delText xml:space="preserve">had </w:delText>
        </w:r>
      </w:del>
      <w:ins w:id="5085" w:author="Doug Gross" w:date="2018-05-11T11:52:00Z">
        <w:r w:rsidR="002F6C04">
          <w:rPr>
            <w:rFonts w:ascii="Calibri" w:hAnsi="Calibri"/>
          </w:rPr>
          <w:t xml:space="preserve">experienced </w:t>
        </w:r>
      </w:ins>
      <w:del w:id="5086" w:author="Doug Gross" w:date="2018-05-11T11:52:00Z">
        <w:r w:rsidDel="002F6C04">
          <w:rPr>
            <w:rFonts w:ascii="Calibri" w:hAnsi="Calibri"/>
          </w:rPr>
          <w:delText xml:space="preserve">past </w:delText>
        </w:r>
      </w:del>
      <w:r>
        <w:rPr>
          <w:rFonts w:ascii="Calibri" w:hAnsi="Calibri"/>
        </w:rPr>
        <w:t xml:space="preserve">issues with freight brokers failing to follow through, </w:t>
      </w:r>
      <w:ins w:id="5087" w:author="Doug Gross" w:date="2018-05-11T11:52:00Z">
        <w:r w:rsidR="002F6C04">
          <w:rPr>
            <w:rFonts w:ascii="Calibri" w:hAnsi="Calibri"/>
          </w:rPr>
          <w:t xml:space="preserve">truck </w:t>
        </w:r>
      </w:ins>
      <w:r>
        <w:rPr>
          <w:rFonts w:ascii="Calibri" w:hAnsi="Calibri"/>
        </w:rPr>
        <w:t>drivers showing up without the correct paperwork</w:t>
      </w:r>
      <w:ins w:id="5088" w:author="Doug Gross" w:date="2018-05-11T11:52:00Z">
        <w:r w:rsidR="002F6C04">
          <w:rPr>
            <w:rFonts w:ascii="Calibri" w:hAnsi="Calibri"/>
          </w:rPr>
          <w:t>,</w:t>
        </w:r>
      </w:ins>
      <w:r>
        <w:rPr>
          <w:rFonts w:ascii="Calibri" w:hAnsi="Calibri"/>
        </w:rPr>
        <w:t xml:space="preserve"> and missed delivery deadlines. These </w:t>
      </w:r>
      <w:del w:id="5089" w:author="Doug Gross" w:date="2018-05-11T11:53:00Z">
        <w:r w:rsidDel="002F6C04">
          <w:rPr>
            <w:rFonts w:ascii="Calibri" w:hAnsi="Calibri"/>
          </w:rPr>
          <w:delText xml:space="preserve">companies </w:delText>
        </w:r>
      </w:del>
      <w:ins w:id="5090" w:author="Doug Gross" w:date="2018-05-11T11:53:00Z">
        <w:r w:rsidR="002F6C04">
          <w:rPr>
            <w:rFonts w:ascii="Calibri" w:hAnsi="Calibri"/>
          </w:rPr>
          <w:t xml:space="preserve">shipping customers </w:t>
        </w:r>
      </w:ins>
      <w:ins w:id="5091" w:author="Doug Gross" w:date="2018-05-11T11:54:00Z">
        <w:r w:rsidR="002F6C04">
          <w:rPr>
            <w:rFonts w:ascii="Calibri" w:hAnsi="Calibri"/>
          </w:rPr>
          <w:t xml:space="preserve">are used to </w:t>
        </w:r>
      </w:ins>
      <w:r>
        <w:rPr>
          <w:rFonts w:ascii="Calibri" w:hAnsi="Calibri"/>
        </w:rPr>
        <w:t>hav</w:t>
      </w:r>
      <w:ins w:id="5092" w:author="Doug Gross" w:date="2018-05-11T11:54:00Z">
        <w:r w:rsidR="002F6C04">
          <w:rPr>
            <w:rFonts w:ascii="Calibri" w:hAnsi="Calibri"/>
          </w:rPr>
          <w:t>ing</w:t>
        </w:r>
      </w:ins>
      <w:del w:id="5093" w:author="Doug Gross" w:date="2018-05-11T11:54:00Z">
        <w:r w:rsidDel="002F6C04">
          <w:rPr>
            <w:rFonts w:ascii="Calibri" w:hAnsi="Calibri"/>
          </w:rPr>
          <w:delText>e</w:delText>
        </w:r>
      </w:del>
      <w:ins w:id="5094" w:author="Doug Gross" w:date="2018-05-11T11:54:00Z">
        <w:r w:rsidR="002F6C04">
          <w:rPr>
            <w:rFonts w:ascii="Calibri" w:hAnsi="Calibri"/>
          </w:rPr>
          <w:t xml:space="preserve"> </w:t>
        </w:r>
      </w:ins>
      <w:ins w:id="5095" w:author="Doug Gross" w:date="2018-05-11T11:53:00Z">
        <w:r w:rsidR="002F6C04">
          <w:rPr>
            <w:rFonts w:ascii="Calibri" w:hAnsi="Calibri"/>
          </w:rPr>
          <w:t>to</w:t>
        </w:r>
      </w:ins>
      <w:r>
        <w:rPr>
          <w:rFonts w:ascii="Calibri" w:hAnsi="Calibri"/>
        </w:rPr>
        <w:t xml:space="preserve"> chang</w:t>
      </w:r>
      <w:ins w:id="5096" w:author="Doug Gross" w:date="2018-05-11T11:53:00Z">
        <w:r w:rsidR="002F6C04">
          <w:rPr>
            <w:rFonts w:ascii="Calibri" w:hAnsi="Calibri"/>
          </w:rPr>
          <w:t>e</w:t>
        </w:r>
      </w:ins>
      <w:del w:id="5097" w:author="Doug Gross" w:date="2018-05-11T11:53:00Z">
        <w:r w:rsidDel="002F6C04">
          <w:rPr>
            <w:rFonts w:ascii="Calibri" w:hAnsi="Calibri"/>
          </w:rPr>
          <w:delText>ed</w:delText>
        </w:r>
      </w:del>
      <w:r>
        <w:rPr>
          <w:rFonts w:ascii="Calibri" w:hAnsi="Calibri"/>
        </w:rPr>
        <w:t xml:space="preserve"> </w:t>
      </w:r>
      <w:ins w:id="5098" w:author="Doug Gross" w:date="2018-05-11T11:54:00Z">
        <w:r w:rsidR="002F6C04">
          <w:rPr>
            <w:rFonts w:ascii="Calibri" w:hAnsi="Calibri"/>
          </w:rPr>
          <w:t xml:space="preserve">their </w:t>
        </w:r>
      </w:ins>
      <w:r>
        <w:rPr>
          <w:rFonts w:ascii="Calibri" w:hAnsi="Calibri"/>
        </w:rPr>
        <w:t>production schedule</w:t>
      </w:r>
      <w:ins w:id="5099" w:author="Doug Gross" w:date="2018-05-11T11:53:00Z">
        <w:r w:rsidR="002F6C04">
          <w:rPr>
            <w:rFonts w:ascii="Calibri" w:hAnsi="Calibri"/>
          </w:rPr>
          <w:t>s in order</w:t>
        </w:r>
      </w:ins>
      <w:r>
        <w:rPr>
          <w:rFonts w:ascii="Calibri" w:hAnsi="Calibri"/>
        </w:rPr>
        <w:t xml:space="preserve"> to accommodate </w:t>
      </w:r>
      <w:del w:id="5100" w:author="Doug Gross" w:date="2018-05-11T11:53:00Z">
        <w:r w:rsidDel="002F6C04">
          <w:rPr>
            <w:rFonts w:ascii="Calibri" w:hAnsi="Calibri"/>
          </w:rPr>
          <w:delText xml:space="preserve">the </w:delText>
        </w:r>
      </w:del>
      <w:r>
        <w:rPr>
          <w:rFonts w:ascii="Calibri" w:hAnsi="Calibri"/>
        </w:rPr>
        <w:t>delivery timelines</w:t>
      </w:r>
      <w:ins w:id="5101" w:author="Doug Gross" w:date="2018-05-11T11:53:00Z">
        <w:r w:rsidR="002F6C04">
          <w:rPr>
            <w:rFonts w:ascii="Calibri" w:hAnsi="Calibri"/>
          </w:rPr>
          <w:t xml:space="preserve"> </w:t>
        </w:r>
      </w:ins>
      <w:ins w:id="5102" w:author="Doug Gross" w:date="2018-05-11T11:54:00Z">
        <w:r w:rsidR="002F6C04">
          <w:rPr>
            <w:rFonts w:ascii="Calibri" w:hAnsi="Calibri"/>
          </w:rPr>
          <w:t>as dictated</w:t>
        </w:r>
      </w:ins>
      <w:ins w:id="5103" w:author="Doug Gross" w:date="2018-05-11T11:53:00Z">
        <w:r w:rsidR="002F6C04">
          <w:rPr>
            <w:rFonts w:ascii="Calibri" w:hAnsi="Calibri"/>
          </w:rPr>
          <w:t xml:space="preserve"> by freight brokers</w:t>
        </w:r>
      </w:ins>
      <w:ins w:id="5104" w:author="Doug Gross" w:date="2018-05-11T11:54:00Z">
        <w:r w:rsidR="002F6C04">
          <w:rPr>
            <w:rFonts w:ascii="Calibri" w:hAnsi="Calibri"/>
          </w:rPr>
          <w:t xml:space="preserve"> – and yet, spectacular </w:t>
        </w:r>
      </w:ins>
      <w:ins w:id="5105" w:author="Doug Gross" w:date="2018-05-11T11:55:00Z">
        <w:r w:rsidR="002F6C04">
          <w:rPr>
            <w:rFonts w:ascii="Calibri" w:hAnsi="Calibri"/>
          </w:rPr>
          <w:t xml:space="preserve">shipping </w:t>
        </w:r>
      </w:ins>
      <w:del w:id="5106" w:author="Doug Gross" w:date="2018-05-11T11:54:00Z">
        <w:r w:rsidDel="002F6C04">
          <w:rPr>
            <w:rFonts w:ascii="Calibri" w:hAnsi="Calibri"/>
          </w:rPr>
          <w:delText xml:space="preserve"> and </w:delText>
        </w:r>
      </w:del>
      <w:r>
        <w:rPr>
          <w:rFonts w:ascii="Calibri" w:hAnsi="Calibri"/>
        </w:rPr>
        <w:t>failures still occur</w:t>
      </w:r>
      <w:ins w:id="5107" w:author="Doug Gross" w:date="2018-05-11T11:55:00Z">
        <w:r w:rsidR="002F6C04">
          <w:rPr>
            <w:rFonts w:ascii="Calibri" w:hAnsi="Calibri"/>
          </w:rPr>
          <w:t xml:space="preserve"> for them regularly</w:t>
        </w:r>
      </w:ins>
      <w:r>
        <w:rPr>
          <w:rFonts w:ascii="Calibri" w:hAnsi="Calibri"/>
        </w:rPr>
        <w:t xml:space="preserve">. </w:t>
      </w:r>
    </w:p>
    <w:p w14:paraId="3E1BBA9D" w14:textId="77777777" w:rsidR="002F6C04" w:rsidRDefault="002F6C04">
      <w:pPr>
        <w:pStyle w:val="Body"/>
        <w:rPr>
          <w:ins w:id="5108" w:author="Doug Gross" w:date="2018-05-11T11:55:00Z"/>
          <w:rFonts w:ascii="Calibri" w:hAnsi="Calibri"/>
        </w:rPr>
      </w:pPr>
    </w:p>
    <w:p w14:paraId="2668586A" w14:textId="77777777" w:rsidR="00FE45AC" w:rsidRDefault="002F6C04">
      <w:pPr>
        <w:pStyle w:val="Body"/>
        <w:rPr>
          <w:ins w:id="5109" w:author="Doug Gross" w:date="2018-05-11T12:01:00Z"/>
          <w:rFonts w:ascii="Calibri" w:hAnsi="Calibri"/>
        </w:rPr>
      </w:pPr>
      <w:ins w:id="5110" w:author="Doug Gross" w:date="2018-05-11T11:58:00Z">
        <w:r>
          <w:rPr>
            <w:rFonts w:ascii="Calibri" w:hAnsi="Calibri"/>
          </w:rPr>
          <w:t>S</w:t>
        </w:r>
      </w:ins>
      <w:del w:id="5111" w:author="Doug Gross" w:date="2018-05-11T11:58:00Z">
        <w:r w:rsidR="0081616C" w:rsidDel="002F6C04">
          <w:rPr>
            <w:rFonts w:ascii="Calibri" w:hAnsi="Calibri"/>
          </w:rPr>
          <w:delText>The s</w:delText>
        </w:r>
      </w:del>
      <w:r w:rsidR="0081616C">
        <w:rPr>
          <w:rFonts w:ascii="Calibri" w:hAnsi="Calibri"/>
        </w:rPr>
        <w:t xml:space="preserve">hipping </w:t>
      </w:r>
      <w:del w:id="5112" w:author="Doug Gross" w:date="2018-05-11T11:58:00Z">
        <w:r w:rsidR="0081616C" w:rsidDel="002F6C04">
          <w:rPr>
            <w:rFonts w:ascii="Calibri" w:hAnsi="Calibri"/>
          </w:rPr>
          <w:delText xml:space="preserve">audience </w:delText>
        </w:r>
      </w:del>
      <w:ins w:id="5113" w:author="Doug Gross" w:date="2018-05-11T11:58:00Z">
        <w:r>
          <w:rPr>
            <w:rFonts w:ascii="Calibri" w:hAnsi="Calibri"/>
          </w:rPr>
          <w:t xml:space="preserve">customers have </w:t>
        </w:r>
      </w:ins>
      <w:ins w:id="5114" w:author="Doug Gross" w:date="2018-05-11T11:55:00Z">
        <w:r>
          <w:rPr>
            <w:rFonts w:ascii="Calibri" w:hAnsi="Calibri"/>
          </w:rPr>
          <w:t>long been</w:t>
        </w:r>
      </w:ins>
      <w:del w:id="5115" w:author="Doug Gross" w:date="2018-05-11T11:55:00Z">
        <w:r w:rsidR="0081616C" w:rsidDel="002F6C04">
          <w:rPr>
            <w:rFonts w:ascii="Calibri" w:hAnsi="Calibri"/>
          </w:rPr>
          <w:delText>is</w:delText>
        </w:r>
      </w:del>
      <w:r w:rsidR="0081616C">
        <w:rPr>
          <w:rFonts w:ascii="Calibri" w:hAnsi="Calibri"/>
        </w:rPr>
        <w:t xml:space="preserve"> </w:t>
      </w:r>
      <w:del w:id="5116" w:author="Doug Gross" w:date="2018-05-11T11:55:00Z">
        <w:r w:rsidR="0081616C" w:rsidDel="002F6C04">
          <w:rPr>
            <w:rFonts w:ascii="Calibri" w:hAnsi="Calibri"/>
          </w:rPr>
          <w:delText xml:space="preserve">already </w:delText>
        </w:r>
      </w:del>
      <w:r w:rsidR="0081616C">
        <w:rPr>
          <w:rFonts w:ascii="Calibri" w:hAnsi="Calibri"/>
        </w:rPr>
        <w:t xml:space="preserve">frustrated </w:t>
      </w:r>
      <w:ins w:id="5117" w:author="Doug Gross" w:date="2018-05-11T11:55:00Z">
        <w:r>
          <w:rPr>
            <w:rFonts w:ascii="Calibri" w:hAnsi="Calibri"/>
          </w:rPr>
          <w:t>by the status quo</w:t>
        </w:r>
      </w:ins>
      <w:ins w:id="5118" w:author="Doug Gross" w:date="2018-05-11T11:57:00Z">
        <w:r>
          <w:rPr>
            <w:rFonts w:ascii="Calibri" w:hAnsi="Calibri"/>
          </w:rPr>
          <w:t>. A</w:t>
        </w:r>
      </w:ins>
      <w:ins w:id="5119" w:author="Doug Gross" w:date="2018-05-11T11:55:00Z">
        <w:r>
          <w:rPr>
            <w:rFonts w:ascii="Calibri" w:hAnsi="Calibri"/>
          </w:rPr>
          <w:t xml:space="preserve">nd while </w:t>
        </w:r>
      </w:ins>
      <w:ins w:id="5120" w:author="Doug Gross" w:date="2018-05-11T11:56:00Z">
        <w:r>
          <w:rPr>
            <w:rFonts w:ascii="Calibri" w:hAnsi="Calibri"/>
          </w:rPr>
          <w:t xml:space="preserve">most </w:t>
        </w:r>
      </w:ins>
      <w:ins w:id="5121" w:author="Doug Gross" w:date="2018-05-11T11:58:00Z">
        <w:r>
          <w:rPr>
            <w:rFonts w:ascii="Calibri" w:hAnsi="Calibri"/>
          </w:rPr>
          <w:t xml:space="preserve">shippers </w:t>
        </w:r>
      </w:ins>
      <w:ins w:id="5122" w:author="Doug Gross" w:date="2018-05-11T11:55:00Z">
        <w:r>
          <w:rPr>
            <w:rFonts w:ascii="Calibri" w:hAnsi="Calibri"/>
          </w:rPr>
          <w:t xml:space="preserve">have </w:t>
        </w:r>
      </w:ins>
      <w:ins w:id="5123" w:author="Doug Gross" w:date="2018-05-11T11:56:00Z">
        <w:r>
          <w:rPr>
            <w:rFonts w:ascii="Calibri" w:hAnsi="Calibri"/>
          </w:rPr>
          <w:t xml:space="preserve">endeavored to </w:t>
        </w:r>
      </w:ins>
      <w:del w:id="5124" w:author="Doug Gross" w:date="2018-05-11T11:55:00Z">
        <w:r w:rsidR="0081616C" w:rsidDel="002F6C04">
          <w:rPr>
            <w:rFonts w:ascii="Calibri" w:hAnsi="Calibri"/>
          </w:rPr>
          <w:delText xml:space="preserve">and are </w:delText>
        </w:r>
      </w:del>
      <w:r w:rsidR="0081616C">
        <w:rPr>
          <w:rFonts w:ascii="Calibri" w:hAnsi="Calibri"/>
        </w:rPr>
        <w:t>search</w:t>
      </w:r>
      <w:del w:id="5125" w:author="Doug Gross" w:date="2018-05-11T11:56:00Z">
        <w:r w:rsidR="0081616C" w:rsidDel="002F6C04">
          <w:rPr>
            <w:rFonts w:ascii="Calibri" w:hAnsi="Calibri"/>
          </w:rPr>
          <w:delText>ing</w:delText>
        </w:r>
      </w:del>
      <w:r w:rsidR="0081616C">
        <w:rPr>
          <w:rFonts w:ascii="Calibri" w:hAnsi="Calibri"/>
        </w:rPr>
        <w:t xml:space="preserve"> for other </w:t>
      </w:r>
      <w:ins w:id="5126" w:author="Doug Gross" w:date="2018-05-11T11:58:00Z">
        <w:r>
          <w:rPr>
            <w:rFonts w:ascii="Calibri" w:hAnsi="Calibri"/>
          </w:rPr>
          <w:t>freight</w:t>
        </w:r>
      </w:ins>
      <w:ins w:id="5127" w:author="Doug Gross" w:date="2018-05-11T11:56:00Z">
        <w:r>
          <w:rPr>
            <w:rFonts w:ascii="Calibri" w:hAnsi="Calibri"/>
          </w:rPr>
          <w:t xml:space="preserve"> </w:t>
        </w:r>
      </w:ins>
      <w:r w:rsidR="0081616C">
        <w:rPr>
          <w:rFonts w:ascii="Calibri" w:hAnsi="Calibri"/>
        </w:rPr>
        <w:t>options</w:t>
      </w:r>
      <w:ins w:id="5128" w:author="Doug Gross" w:date="2018-05-11T11:56:00Z">
        <w:r>
          <w:rPr>
            <w:rFonts w:ascii="Calibri" w:hAnsi="Calibri"/>
          </w:rPr>
          <w:t>, there just aren’t any good alternatives available</w:t>
        </w:r>
      </w:ins>
      <w:del w:id="5129" w:author="Doug Gross" w:date="2018-05-11T11:56:00Z">
        <w:r w:rsidR="0081616C" w:rsidDel="002F6C04">
          <w:rPr>
            <w:rFonts w:ascii="Calibri" w:hAnsi="Calibri"/>
          </w:rPr>
          <w:delText xml:space="preserve"> to arrange their freight</w:delText>
        </w:r>
      </w:del>
      <w:r w:rsidR="0081616C">
        <w:rPr>
          <w:rFonts w:ascii="Calibri" w:hAnsi="Calibri"/>
        </w:rPr>
        <w:t xml:space="preserve">. For most shippers, </w:t>
      </w:r>
      <w:del w:id="5130" w:author="Doug Gross" w:date="2018-05-11T11:58:00Z">
        <w:r w:rsidR="0081616C" w:rsidDel="002F6C04">
          <w:rPr>
            <w:rFonts w:ascii="Calibri" w:hAnsi="Calibri"/>
          </w:rPr>
          <w:delText>it is an</w:delText>
        </w:r>
      </w:del>
      <w:ins w:id="5131" w:author="Doug Gross" w:date="2018-05-11T11:58:00Z">
        <w:r>
          <w:rPr>
            <w:rFonts w:ascii="Calibri" w:hAnsi="Calibri"/>
          </w:rPr>
          <w:t>the concept of finding their own independent truck drivers is an overwh</w:t>
        </w:r>
      </w:ins>
      <w:ins w:id="5132" w:author="Doug Gross" w:date="2018-05-11T11:59:00Z">
        <w:r>
          <w:rPr>
            <w:rFonts w:ascii="Calibri" w:hAnsi="Calibri"/>
          </w:rPr>
          <w:t>elming scenario</w:t>
        </w:r>
      </w:ins>
      <w:del w:id="5133" w:author="Doug Gross" w:date="2018-05-11T11:59:00Z">
        <w:r w:rsidR="0081616C" w:rsidDel="002F6C04">
          <w:rPr>
            <w:rFonts w:ascii="Calibri" w:hAnsi="Calibri"/>
          </w:rPr>
          <w:delText xml:space="preserve"> overwhelming scenario to find their own independent truck drivers</w:delText>
        </w:r>
      </w:del>
      <w:r w:rsidR="0081616C">
        <w:rPr>
          <w:rFonts w:ascii="Calibri" w:hAnsi="Calibri"/>
        </w:rPr>
        <w:t>. How do</w:t>
      </w:r>
      <w:ins w:id="5134" w:author="Doug Gross" w:date="2018-05-11T11:59:00Z">
        <w:r>
          <w:rPr>
            <w:rFonts w:ascii="Calibri" w:hAnsi="Calibri"/>
          </w:rPr>
          <w:t>es a shipping customer</w:t>
        </w:r>
      </w:ins>
      <w:r w:rsidR="0081616C">
        <w:rPr>
          <w:rFonts w:ascii="Calibri" w:hAnsi="Calibri"/>
        </w:rPr>
        <w:t xml:space="preserve"> </w:t>
      </w:r>
      <w:ins w:id="5135" w:author="Doug Gross" w:date="2018-05-11T11:59:00Z">
        <w:r>
          <w:rPr>
            <w:rFonts w:ascii="Calibri" w:hAnsi="Calibri"/>
          </w:rPr>
          <w:t xml:space="preserve">hope to </w:t>
        </w:r>
      </w:ins>
      <w:del w:id="5136" w:author="Doug Gross" w:date="2018-05-11T11:59:00Z">
        <w:r w:rsidR="0081616C" w:rsidDel="002F6C04">
          <w:rPr>
            <w:rFonts w:ascii="Calibri" w:hAnsi="Calibri"/>
          </w:rPr>
          <w:delText xml:space="preserve">you </w:delText>
        </w:r>
      </w:del>
      <w:r w:rsidR="0081616C">
        <w:rPr>
          <w:rFonts w:ascii="Calibri" w:hAnsi="Calibri"/>
        </w:rPr>
        <w:t>engage with a driver</w:t>
      </w:r>
      <w:ins w:id="5137" w:author="Doug Gross" w:date="2018-05-11T11:59:00Z">
        <w:r>
          <w:rPr>
            <w:rFonts w:ascii="Calibri" w:hAnsi="Calibri"/>
          </w:rPr>
          <w:t xml:space="preserve">, while not being able to </w:t>
        </w:r>
      </w:ins>
      <w:del w:id="5138" w:author="Doug Gross" w:date="2018-05-11T11:59:00Z">
        <w:r w:rsidR="0081616C" w:rsidDel="002F6C04">
          <w:rPr>
            <w:rFonts w:ascii="Calibri" w:hAnsi="Calibri"/>
          </w:rPr>
          <w:delText xml:space="preserve"> and not </w:delText>
        </w:r>
      </w:del>
      <w:r w:rsidR="0081616C">
        <w:rPr>
          <w:rFonts w:ascii="Calibri" w:hAnsi="Calibri"/>
        </w:rPr>
        <w:t xml:space="preserve">guarantee a certain amount of annual business? When </w:t>
      </w:r>
      <w:ins w:id="5139" w:author="Doug Gross" w:date="2018-05-11T12:00:00Z">
        <w:r>
          <w:rPr>
            <w:rFonts w:ascii="Calibri" w:hAnsi="Calibri"/>
          </w:rPr>
          <w:t xml:space="preserve">a </w:t>
        </w:r>
      </w:ins>
      <w:ins w:id="5140" w:author="Doug Gross" w:date="2018-05-11T11:59:00Z">
        <w:r>
          <w:rPr>
            <w:rFonts w:ascii="Calibri" w:hAnsi="Calibri"/>
          </w:rPr>
          <w:t xml:space="preserve">driver </w:t>
        </w:r>
      </w:ins>
      <w:ins w:id="5141" w:author="Doug Gross" w:date="2018-05-11T12:00:00Z">
        <w:r>
          <w:rPr>
            <w:rFonts w:ascii="Calibri" w:hAnsi="Calibri"/>
          </w:rPr>
          <w:t>is</w:t>
        </w:r>
      </w:ins>
      <w:ins w:id="5142" w:author="Doug Gross" w:date="2018-05-11T11:59:00Z">
        <w:r>
          <w:rPr>
            <w:rFonts w:ascii="Calibri" w:hAnsi="Calibri"/>
          </w:rPr>
          <w:t xml:space="preserve"> </w:t>
        </w:r>
      </w:ins>
      <w:del w:id="5143" w:author="Doug Gross" w:date="2018-05-11T11:59:00Z">
        <w:r w:rsidR="0081616C" w:rsidDel="002F6C04">
          <w:rPr>
            <w:rFonts w:ascii="Calibri" w:hAnsi="Calibri"/>
          </w:rPr>
          <w:delText xml:space="preserve">you </w:delText>
        </w:r>
      </w:del>
      <w:r w:rsidR="0081616C">
        <w:rPr>
          <w:rFonts w:ascii="Calibri" w:hAnsi="Calibri"/>
        </w:rPr>
        <w:t>need</w:t>
      </w:r>
      <w:ins w:id="5144" w:author="Doug Gross" w:date="2018-05-11T12:00:00Z">
        <w:r>
          <w:rPr>
            <w:rFonts w:ascii="Calibri" w:hAnsi="Calibri"/>
          </w:rPr>
          <w:t>ed,</w:t>
        </w:r>
      </w:ins>
      <w:del w:id="5145" w:author="Doug Gross" w:date="2018-05-11T12:00:00Z">
        <w:r w:rsidR="0081616C" w:rsidDel="002F6C04">
          <w:rPr>
            <w:rFonts w:ascii="Calibri" w:hAnsi="Calibri"/>
          </w:rPr>
          <w:delText xml:space="preserve"> them,</w:delText>
        </w:r>
      </w:del>
      <w:r w:rsidR="0081616C">
        <w:rPr>
          <w:rFonts w:ascii="Calibri" w:hAnsi="Calibri"/>
        </w:rPr>
        <w:t xml:space="preserve"> how do</w:t>
      </w:r>
      <w:ins w:id="5146" w:author="Doug Gross" w:date="2018-05-11T12:00:00Z">
        <w:r>
          <w:rPr>
            <w:rFonts w:ascii="Calibri" w:hAnsi="Calibri"/>
          </w:rPr>
          <w:t>es one know where to find one that can be trusted with the shipper’s mission critical cargo?</w:t>
        </w:r>
      </w:ins>
      <w:del w:id="5147" w:author="Doug Gross" w:date="2018-05-11T12:01:00Z">
        <w:r w:rsidR="0081616C" w:rsidDel="002F6C04">
          <w:rPr>
            <w:rFonts w:ascii="Calibri" w:hAnsi="Calibri"/>
          </w:rPr>
          <w:delText xml:space="preserve"> you know where these drivers are located?</w:delText>
        </w:r>
      </w:del>
      <w:r w:rsidR="0081616C">
        <w:rPr>
          <w:rFonts w:ascii="Calibri" w:hAnsi="Calibri"/>
        </w:rPr>
        <w:t xml:space="preserve"> </w:t>
      </w:r>
    </w:p>
    <w:p w14:paraId="0F88C0D4" w14:textId="77777777" w:rsidR="00FE45AC" w:rsidRDefault="00FE45AC">
      <w:pPr>
        <w:pStyle w:val="Body"/>
        <w:rPr>
          <w:ins w:id="5148" w:author="Doug Gross" w:date="2018-05-11T12:01:00Z"/>
          <w:rFonts w:ascii="Calibri" w:hAnsi="Calibri"/>
        </w:rPr>
      </w:pPr>
    </w:p>
    <w:p w14:paraId="601E4493" w14:textId="5004604B" w:rsidR="00CF5879" w:rsidRDefault="0081616C">
      <w:pPr>
        <w:pStyle w:val="Body"/>
        <w:rPr>
          <w:rFonts w:ascii="Calibri" w:eastAsia="Calibri" w:hAnsi="Calibri" w:cs="Calibri"/>
        </w:rPr>
      </w:pPr>
      <w:del w:id="5149" w:author="Doug Gross" w:date="2018-05-11T12:01:00Z">
        <w:r w:rsidDel="002F6C04">
          <w:rPr>
            <w:rFonts w:ascii="Calibri" w:hAnsi="Calibri"/>
          </w:rPr>
          <w:delText xml:space="preserve">Companies </w:delText>
        </w:r>
      </w:del>
      <w:ins w:id="5150" w:author="Doug Gross" w:date="2018-05-11T12:01:00Z">
        <w:r w:rsidR="002F6C04">
          <w:rPr>
            <w:rFonts w:ascii="Calibri" w:hAnsi="Calibri"/>
          </w:rPr>
          <w:t xml:space="preserve">Shipping customers are often </w:t>
        </w:r>
        <w:r w:rsidR="00FE45AC">
          <w:rPr>
            <w:rFonts w:ascii="Calibri" w:hAnsi="Calibri"/>
          </w:rPr>
          <w:t>firms</w:t>
        </w:r>
        <w:r w:rsidR="002F6C04">
          <w:rPr>
            <w:rFonts w:ascii="Calibri" w:hAnsi="Calibri"/>
          </w:rPr>
          <w:t xml:space="preserve"> </w:t>
        </w:r>
      </w:ins>
      <w:r>
        <w:rPr>
          <w:rFonts w:ascii="Calibri" w:hAnsi="Calibri"/>
        </w:rPr>
        <w:t>working on aggressive production deadlines</w:t>
      </w:r>
      <w:ins w:id="5151" w:author="Doug Gross" w:date="2018-05-11T12:01:00Z">
        <w:r w:rsidR="00FE45AC">
          <w:rPr>
            <w:rFonts w:ascii="Calibri" w:hAnsi="Calibri"/>
          </w:rPr>
          <w:t xml:space="preserve">. They neither have the </w:t>
        </w:r>
      </w:ins>
      <w:del w:id="5152" w:author="Doug Gross" w:date="2018-05-11T12:01:00Z">
        <w:r w:rsidDel="00FE45AC">
          <w:rPr>
            <w:rFonts w:ascii="Calibri" w:hAnsi="Calibri"/>
          </w:rPr>
          <w:delText xml:space="preserve"> </w:delText>
        </w:r>
      </w:del>
      <w:del w:id="5153" w:author="Doug Gross" w:date="2018-05-11T12:02:00Z">
        <w:r w:rsidDel="00FE45AC">
          <w:rPr>
            <w:rFonts w:ascii="Calibri" w:hAnsi="Calibri"/>
          </w:rPr>
          <w:delText xml:space="preserve">do not have </w:delText>
        </w:r>
      </w:del>
      <w:r>
        <w:rPr>
          <w:rFonts w:ascii="Calibri" w:hAnsi="Calibri"/>
        </w:rPr>
        <w:t xml:space="preserve">time to pre-qualify </w:t>
      </w:r>
      <w:ins w:id="5154" w:author="Doug Gross" w:date="2018-05-11T12:02:00Z">
        <w:r w:rsidR="00FE45AC">
          <w:rPr>
            <w:rFonts w:ascii="Calibri" w:hAnsi="Calibri"/>
          </w:rPr>
          <w:t xml:space="preserve">truck </w:t>
        </w:r>
      </w:ins>
      <w:del w:id="5155" w:author="Doug Gross" w:date="2018-05-11T12:02:00Z">
        <w:r w:rsidDel="00FE45AC">
          <w:rPr>
            <w:rFonts w:ascii="Calibri" w:hAnsi="Calibri"/>
          </w:rPr>
          <w:delText xml:space="preserve">these </w:delText>
        </w:r>
      </w:del>
      <w:r>
        <w:rPr>
          <w:rFonts w:ascii="Calibri" w:hAnsi="Calibri"/>
        </w:rPr>
        <w:t>drivers, nor</w:t>
      </w:r>
      <w:ins w:id="5156" w:author="Doug Gross" w:date="2018-05-11T12:02:00Z">
        <w:r w:rsidR="00FE45AC">
          <w:rPr>
            <w:rFonts w:ascii="Calibri" w:hAnsi="Calibri"/>
          </w:rPr>
          <w:t xml:space="preserve"> the wherewithal to</w:t>
        </w:r>
      </w:ins>
      <w:r>
        <w:rPr>
          <w:rFonts w:ascii="Calibri" w:hAnsi="Calibri"/>
        </w:rPr>
        <w:t xml:space="preserve"> keep up with the </w:t>
      </w:r>
      <w:del w:id="5157" w:author="Doug Gross" w:date="2018-05-11T12:02:00Z">
        <w:r w:rsidDel="00FE45AC">
          <w:rPr>
            <w:rFonts w:ascii="Calibri" w:hAnsi="Calibri"/>
          </w:rPr>
          <w:delText>daily maintenance of</w:delText>
        </w:r>
      </w:del>
      <w:ins w:id="5158" w:author="Doug Gross" w:date="2018-05-11T12:02:00Z">
        <w:r w:rsidR="00FE45AC">
          <w:rPr>
            <w:rFonts w:ascii="Calibri" w:hAnsi="Calibri"/>
          </w:rPr>
          <w:t>administrative burden of</w:t>
        </w:r>
      </w:ins>
      <w:r>
        <w:rPr>
          <w:rFonts w:ascii="Calibri" w:hAnsi="Calibri"/>
        </w:rPr>
        <w:t xml:space="preserve"> confirming </w:t>
      </w:r>
      <w:ins w:id="5159" w:author="Doug Gross" w:date="2018-05-11T12:02:00Z">
        <w:r w:rsidR="00FE45AC">
          <w:rPr>
            <w:rFonts w:ascii="Calibri" w:hAnsi="Calibri"/>
          </w:rPr>
          <w:t>a d</w:t>
        </w:r>
      </w:ins>
      <w:del w:id="5160" w:author="Doug Gross" w:date="2018-05-11T12:02:00Z">
        <w:r w:rsidDel="00FE45AC">
          <w:rPr>
            <w:rFonts w:ascii="Calibri" w:hAnsi="Calibri"/>
          </w:rPr>
          <w:delText>the D</w:delText>
        </w:r>
      </w:del>
      <w:r>
        <w:rPr>
          <w:rFonts w:ascii="Calibri" w:hAnsi="Calibri"/>
        </w:rPr>
        <w:t xml:space="preserve">river’s good standing with </w:t>
      </w:r>
      <w:ins w:id="5161" w:author="Doug Gross" w:date="2018-05-11T12:03:00Z">
        <w:r w:rsidR="00FE45AC">
          <w:rPr>
            <w:rFonts w:ascii="Calibri" w:hAnsi="Calibri"/>
          </w:rPr>
          <w:t xml:space="preserve">respect to safety and insurance. </w:t>
        </w:r>
      </w:ins>
      <w:del w:id="5162" w:author="Doug Gross" w:date="2018-05-11T12:03:00Z">
        <w:r w:rsidDel="00FE45AC">
          <w:rPr>
            <w:rFonts w:ascii="Calibri" w:hAnsi="Calibri"/>
          </w:rPr>
          <w:delText xml:space="preserve">the Federal Motor Carrier Safety Administration (FMCSA) and insurance companies. </w:delText>
        </w:r>
      </w:del>
      <w:ins w:id="5163" w:author="Doug Gross" w:date="2018-05-11T12:03:00Z">
        <w:r w:rsidR="00FE45AC">
          <w:rPr>
            <w:rFonts w:ascii="Calibri" w:hAnsi="Calibri"/>
          </w:rPr>
          <w:t xml:space="preserve">In short, hiring an independent truck driver is an audacious task. </w:t>
        </w:r>
      </w:ins>
      <w:del w:id="5164" w:author="Doug Gross" w:date="2018-05-11T12:04:00Z">
        <w:r w:rsidDel="00FE45AC">
          <w:rPr>
            <w:rFonts w:ascii="Calibri" w:hAnsi="Calibri"/>
          </w:rPr>
          <w:delText xml:space="preserve">The problems are too big to fix on an individual level. </w:delText>
        </w:r>
      </w:del>
      <w:ins w:id="5165" w:author="Doug Gross" w:date="2018-05-11T12:04:00Z">
        <w:r w:rsidR="00FE45AC">
          <w:rPr>
            <w:rFonts w:ascii="Calibri" w:hAnsi="Calibri"/>
          </w:rPr>
          <w:t xml:space="preserve">This dynamic plays directly into the hands of </w:t>
        </w:r>
      </w:ins>
      <w:del w:id="5166" w:author="Doug Gross" w:date="2018-05-11T12:04:00Z">
        <w:r w:rsidDel="00FE45AC">
          <w:rPr>
            <w:rFonts w:ascii="Calibri" w:hAnsi="Calibri"/>
          </w:rPr>
          <w:delText xml:space="preserve">Certainly, there isn’t any motivation for the </w:delText>
        </w:r>
      </w:del>
      <w:r>
        <w:rPr>
          <w:rFonts w:ascii="Calibri" w:hAnsi="Calibri"/>
        </w:rPr>
        <w:t xml:space="preserve">freight brokers </w:t>
      </w:r>
      <w:ins w:id="5167" w:author="Doug Gross" w:date="2018-05-11T12:04:00Z">
        <w:r w:rsidR="00FE45AC">
          <w:rPr>
            <w:rFonts w:ascii="Calibri" w:hAnsi="Calibri"/>
          </w:rPr>
          <w:t>and</w:t>
        </w:r>
      </w:ins>
      <w:del w:id="5168" w:author="Doug Gross" w:date="2018-05-11T12:04:00Z">
        <w:r w:rsidDel="00FE45AC">
          <w:rPr>
            <w:rFonts w:ascii="Calibri" w:hAnsi="Calibri"/>
          </w:rPr>
          <w:delText>or</w:delText>
        </w:r>
      </w:del>
      <w:r>
        <w:rPr>
          <w:rFonts w:ascii="Calibri" w:hAnsi="Calibri"/>
        </w:rPr>
        <w:t xml:space="preserve"> large</w:t>
      </w:r>
      <w:del w:id="5169" w:author="Doug Gross" w:date="2018-05-11T12:04:00Z">
        <w:r w:rsidDel="00FE45AC">
          <w:rPr>
            <w:rFonts w:ascii="Calibri" w:hAnsi="Calibri"/>
          </w:rPr>
          <w:delText>r</w:delText>
        </w:r>
      </w:del>
      <w:r>
        <w:rPr>
          <w:rFonts w:ascii="Calibri" w:hAnsi="Calibri"/>
        </w:rPr>
        <w:t xml:space="preserve"> carriers</w:t>
      </w:r>
      <w:ins w:id="5170" w:author="Doug Gross" w:date="2018-05-11T12:05:00Z">
        <w:r w:rsidR="00FE45AC">
          <w:rPr>
            <w:rFonts w:ascii="Calibri" w:hAnsi="Calibri"/>
          </w:rPr>
          <w:t xml:space="preserve"> – the </w:t>
        </w:r>
        <w:proofErr w:type="spellStart"/>
        <w:r w:rsidR="00FE45AC">
          <w:rPr>
            <w:rFonts w:ascii="Calibri" w:hAnsi="Calibri"/>
          </w:rPr>
          <w:t>entrenced</w:t>
        </w:r>
        <w:proofErr w:type="spellEnd"/>
        <w:r w:rsidR="00FE45AC">
          <w:rPr>
            <w:rFonts w:ascii="Calibri" w:hAnsi="Calibri"/>
          </w:rPr>
          <w:t xml:space="preserve"> power players who command an industry vertical that has</w:t>
        </w:r>
      </w:ins>
      <w:ins w:id="5171" w:author="Doug Gross" w:date="2018-05-11T12:06:00Z">
        <w:r w:rsidR="00FE45AC">
          <w:rPr>
            <w:rFonts w:ascii="Calibri" w:hAnsi="Calibri"/>
          </w:rPr>
          <w:t>n’t seen meaningful disruption in nearly 75 years…</w:t>
        </w:r>
      </w:ins>
      <w:del w:id="5172" w:author="Doug Gross" w:date="2018-05-11T12:05:00Z">
        <w:r w:rsidDel="00FE45AC">
          <w:rPr>
            <w:rFonts w:ascii="Calibri" w:hAnsi="Calibri"/>
          </w:rPr>
          <w:delText xml:space="preserve"> to intervene. They are </w:delText>
        </w:r>
      </w:del>
      <w:del w:id="5173" w:author="Doug Gross" w:date="2018-05-11T12:06:00Z">
        <w:r w:rsidDel="00FE45AC">
          <w:rPr>
            <w:rFonts w:ascii="Calibri" w:hAnsi="Calibri"/>
          </w:rPr>
          <w:delText>both entrenched in a system that has not seen much disruption</w:delText>
        </w:r>
      </w:del>
      <w:r>
        <w:rPr>
          <w:rFonts w:ascii="Calibri" w:hAnsi="Calibri"/>
        </w:rPr>
        <w:t xml:space="preserve"> </w:t>
      </w:r>
      <w:ins w:id="5174" w:author="Doug Gross" w:date="2018-05-11T12:06:00Z">
        <w:r w:rsidR="00FE45AC">
          <w:rPr>
            <w:rFonts w:ascii="Calibri" w:hAnsi="Calibri"/>
          </w:rPr>
          <w:t>U</w:t>
        </w:r>
      </w:ins>
      <w:del w:id="5175" w:author="Doug Gross" w:date="2018-05-11T12:06:00Z">
        <w:r w:rsidDel="00FE45AC">
          <w:rPr>
            <w:rFonts w:ascii="Calibri" w:hAnsi="Calibri"/>
          </w:rPr>
          <w:delText>u</w:delText>
        </w:r>
      </w:del>
      <w:r>
        <w:rPr>
          <w:rFonts w:ascii="Calibri" w:hAnsi="Calibri"/>
        </w:rPr>
        <w:t xml:space="preserve">ntil now. </w:t>
      </w:r>
    </w:p>
    <w:p w14:paraId="35C2264C" w14:textId="77777777" w:rsidR="00FE45AC" w:rsidRDefault="00FE45AC">
      <w:pPr>
        <w:pStyle w:val="Body"/>
        <w:rPr>
          <w:rFonts w:ascii="Calibri" w:eastAsia="Calibri" w:hAnsi="Calibri" w:cs="Calibri"/>
        </w:rPr>
      </w:pPr>
    </w:p>
    <w:p w14:paraId="3224A5EB" w14:textId="59249680" w:rsidR="00CF5879" w:rsidRDefault="00E54BCD">
      <w:pPr>
        <w:pStyle w:val="Body"/>
        <w:rPr>
          <w:rFonts w:ascii="Calibri" w:eastAsia="Calibri" w:hAnsi="Calibri" w:cs="Calibri"/>
        </w:rPr>
      </w:pPr>
      <w:r>
        <w:rPr>
          <w:rFonts w:ascii="Calibri" w:hAnsi="Calibri"/>
          <w:spacing w:val="-6"/>
        </w:rPr>
        <w:t>Project</w:t>
      </w:r>
      <w:r w:rsidR="00834165">
        <w:rPr>
          <w:rFonts w:ascii="Calibri" w:hAnsi="Calibri"/>
          <w:spacing w:val="-6"/>
        </w:rPr>
        <w:t xml:space="preserve"> Freight</w:t>
      </w:r>
      <w:ins w:id="5176" w:author="Doug Gross" w:date="2018-05-11T12:07:00Z">
        <w:r w:rsidR="00FE45AC">
          <w:rPr>
            <w:rFonts w:ascii="Calibri" w:hAnsi="Calibri"/>
          </w:rPr>
          <w:t>’s platform will</w:t>
        </w:r>
      </w:ins>
      <w:del w:id="5177" w:author="Doug Gross" w:date="2018-05-11T12:07:00Z">
        <w:r w:rsidR="0081616C" w:rsidDel="00FE45AC">
          <w:rPr>
            <w:rFonts w:ascii="Calibri" w:hAnsi="Calibri"/>
          </w:rPr>
          <w:delText>The</w:delText>
        </w:r>
      </w:del>
      <w:r w:rsidR="0081616C">
        <w:rPr>
          <w:rFonts w:ascii="Calibri" w:hAnsi="Calibri"/>
        </w:rPr>
        <w:t xml:space="preserve"> </w:t>
      </w:r>
      <w:ins w:id="5178" w:author="Doug Gross" w:date="2018-05-11T12:07:00Z">
        <w:r w:rsidR="00FE45AC">
          <w:rPr>
            <w:rFonts w:ascii="Calibri" w:hAnsi="Calibri"/>
          </w:rPr>
          <w:t>a</w:t>
        </w:r>
      </w:ins>
      <w:del w:id="5179" w:author="Doug Gross" w:date="2018-05-11T12:07:00Z">
        <w:r w:rsidR="0081616C" w:rsidDel="00FE45AC">
          <w:rPr>
            <w:rFonts w:ascii="Calibri" w:hAnsi="Calibri"/>
          </w:rPr>
          <w:delText>Platform’s Shipping Side will a</w:delText>
        </w:r>
      </w:del>
      <w:r w:rsidR="0081616C">
        <w:rPr>
          <w:rFonts w:ascii="Calibri" w:hAnsi="Calibri"/>
        </w:rPr>
        <w:t xml:space="preserve">llow </w:t>
      </w:r>
      <w:del w:id="5180" w:author="Doug Gross" w:date="2018-05-11T12:07:00Z">
        <w:r w:rsidR="0081616C" w:rsidDel="00FE45AC">
          <w:rPr>
            <w:rFonts w:ascii="Calibri" w:hAnsi="Calibri"/>
          </w:rPr>
          <w:delText xml:space="preserve">the </w:delText>
        </w:r>
      </w:del>
      <w:r w:rsidR="0081616C">
        <w:rPr>
          <w:rFonts w:ascii="Calibri" w:hAnsi="Calibri"/>
        </w:rPr>
        <w:t>shipper</w:t>
      </w:r>
      <w:ins w:id="5181" w:author="Doug Gross" w:date="2018-05-11T12:07:00Z">
        <w:r w:rsidR="00FE45AC">
          <w:rPr>
            <w:rFonts w:ascii="Calibri" w:hAnsi="Calibri"/>
          </w:rPr>
          <w:t>s</w:t>
        </w:r>
      </w:ins>
      <w:r w:rsidR="0081616C">
        <w:rPr>
          <w:rFonts w:ascii="Calibri" w:hAnsi="Calibri"/>
        </w:rPr>
        <w:t xml:space="preserve"> to create a work profile, upload their logo, preload their commonly used pick-up and receiving locations, add a credit card, include multiple staff members</w:t>
      </w:r>
      <w:ins w:id="5182" w:author="Doug Gross" w:date="2018-05-11T12:07:00Z">
        <w:r w:rsidR="00FE45AC">
          <w:rPr>
            <w:rFonts w:ascii="Calibri" w:hAnsi="Calibri"/>
          </w:rPr>
          <w:t xml:space="preserve"> on the account</w:t>
        </w:r>
      </w:ins>
      <w:r w:rsidR="0081616C">
        <w:rPr>
          <w:rFonts w:ascii="Calibri" w:hAnsi="Calibri"/>
        </w:rPr>
        <w:t xml:space="preserve">, and complete site surveys regarding their locations. Once these steps </w:t>
      </w:r>
      <w:del w:id="5183" w:author="Doug Gross" w:date="2018-05-11T12:07:00Z">
        <w:r w:rsidR="0081616C" w:rsidDel="00FE45AC">
          <w:rPr>
            <w:rFonts w:ascii="Calibri" w:hAnsi="Calibri"/>
          </w:rPr>
          <w:delText xml:space="preserve">are </w:delText>
        </w:r>
      </w:del>
      <w:ins w:id="5184" w:author="Doug Gross" w:date="2018-05-11T12:07:00Z">
        <w:r w:rsidR="00FE45AC">
          <w:rPr>
            <w:rFonts w:ascii="Calibri" w:hAnsi="Calibri"/>
          </w:rPr>
          <w:t xml:space="preserve">have been </w:t>
        </w:r>
      </w:ins>
      <w:r w:rsidR="0081616C">
        <w:rPr>
          <w:rFonts w:ascii="Calibri" w:hAnsi="Calibri"/>
        </w:rPr>
        <w:t xml:space="preserve">completed, </w:t>
      </w:r>
      <w:ins w:id="5185" w:author="Doug Gross" w:date="2018-05-11T12:08:00Z">
        <w:r w:rsidR="00FE45AC">
          <w:rPr>
            <w:rFonts w:ascii="Calibri" w:hAnsi="Calibri"/>
          </w:rPr>
          <w:t>s</w:t>
        </w:r>
      </w:ins>
      <w:del w:id="5186" w:author="Doug Gross" w:date="2018-05-11T12:08:00Z">
        <w:r w:rsidR="0081616C" w:rsidDel="00FE45AC">
          <w:rPr>
            <w:rFonts w:ascii="Calibri" w:hAnsi="Calibri"/>
          </w:rPr>
          <w:delText>the S</w:delText>
        </w:r>
      </w:del>
      <w:r w:rsidR="0081616C">
        <w:rPr>
          <w:rFonts w:ascii="Calibri" w:hAnsi="Calibri"/>
        </w:rPr>
        <w:t>hipper</w:t>
      </w:r>
      <w:ins w:id="5187" w:author="Doug Gross" w:date="2018-05-11T12:08:00Z">
        <w:r w:rsidR="00FE45AC">
          <w:rPr>
            <w:rFonts w:ascii="Calibri" w:hAnsi="Calibri"/>
          </w:rPr>
          <w:t>s</w:t>
        </w:r>
      </w:ins>
      <w:r w:rsidR="0081616C">
        <w:rPr>
          <w:rFonts w:ascii="Calibri" w:hAnsi="Calibri"/>
        </w:rPr>
        <w:t xml:space="preserve"> will have the ability to </w:t>
      </w:r>
      <w:ins w:id="5188" w:author="Doug Gross" w:date="2018-05-11T12:08:00Z">
        <w:r w:rsidR="00FE45AC">
          <w:rPr>
            <w:rFonts w:ascii="Calibri" w:hAnsi="Calibri"/>
          </w:rPr>
          <w:t xml:space="preserve">advertise </w:t>
        </w:r>
      </w:ins>
      <w:del w:id="5189" w:author="Doug Gross" w:date="2018-05-11T12:08:00Z">
        <w:r w:rsidR="0081616C" w:rsidDel="00FE45AC">
          <w:rPr>
            <w:rFonts w:ascii="Calibri" w:hAnsi="Calibri"/>
          </w:rPr>
          <w:delText xml:space="preserve">post </w:delText>
        </w:r>
      </w:del>
      <w:r w:rsidR="0081616C">
        <w:rPr>
          <w:rFonts w:ascii="Calibri" w:hAnsi="Calibri"/>
        </w:rPr>
        <w:t>their ship</w:t>
      </w:r>
      <w:ins w:id="5190" w:author="Doug Gross" w:date="2018-05-11T12:08:00Z">
        <w:r w:rsidR="00FE45AC">
          <w:rPr>
            <w:rFonts w:ascii="Calibri" w:hAnsi="Calibri"/>
          </w:rPr>
          <w:t>ping jobs</w:t>
        </w:r>
      </w:ins>
      <w:ins w:id="5191" w:author="Doug Gross" w:date="2018-05-11T12:09:00Z">
        <w:r w:rsidR="00FE45AC">
          <w:rPr>
            <w:rFonts w:ascii="Calibri" w:hAnsi="Calibri"/>
          </w:rPr>
          <w:t xml:space="preserve"> </w:t>
        </w:r>
      </w:ins>
      <w:del w:id="5192" w:author="Doug Gross" w:date="2018-05-11T12:08:00Z">
        <w:r w:rsidR="0081616C" w:rsidDel="00FE45AC">
          <w:rPr>
            <w:rFonts w:ascii="Calibri" w:hAnsi="Calibri"/>
          </w:rPr>
          <w:delText>ments</w:delText>
        </w:r>
      </w:del>
      <w:ins w:id="5193" w:author="Doug Gross" w:date="2018-05-11T12:09:00Z">
        <w:r w:rsidR="00FE45AC">
          <w:rPr>
            <w:rFonts w:ascii="Calibri" w:hAnsi="Calibri"/>
          </w:rPr>
          <w:t>(</w:t>
        </w:r>
      </w:ins>
      <w:ins w:id="5194" w:author="Doug Gross" w:date="2018-05-11T12:08:00Z">
        <w:r w:rsidR="00FE45AC">
          <w:rPr>
            <w:rFonts w:ascii="Calibri" w:hAnsi="Calibri"/>
          </w:rPr>
          <w:t>inclusive of</w:t>
        </w:r>
      </w:ins>
      <w:del w:id="5195" w:author="Doug Gross" w:date="2018-05-11T12:08:00Z">
        <w:r w:rsidR="0081616C" w:rsidDel="00FE45AC">
          <w:rPr>
            <w:rFonts w:ascii="Calibri" w:hAnsi="Calibri"/>
          </w:rPr>
          <w:delText xml:space="preserve"> wit</w:delText>
        </w:r>
      </w:del>
      <w:ins w:id="5196" w:author="Doug Gross" w:date="2018-05-11T12:09:00Z">
        <w:r w:rsidR="00FE45AC">
          <w:rPr>
            <w:rFonts w:ascii="Calibri" w:hAnsi="Calibri"/>
          </w:rPr>
          <w:t xml:space="preserve"> </w:t>
        </w:r>
      </w:ins>
      <w:del w:id="5197" w:author="Doug Gross" w:date="2018-05-11T12:08:00Z">
        <w:r w:rsidR="0081616C" w:rsidDel="00FE45AC">
          <w:rPr>
            <w:rFonts w:ascii="Calibri" w:hAnsi="Calibri"/>
          </w:rPr>
          <w:delText>h</w:delText>
        </w:r>
      </w:del>
      <w:del w:id="5198" w:author="Doug Gross" w:date="2018-05-11T12:09:00Z">
        <w:r w:rsidR="0081616C" w:rsidDel="00FE45AC">
          <w:rPr>
            <w:rFonts w:ascii="Calibri" w:hAnsi="Calibri"/>
          </w:rPr>
          <w:delText xml:space="preserve"> extended per</w:delText>
        </w:r>
      </w:del>
      <w:del w:id="5199" w:author="Doug Gross" w:date="2018-05-11T12:08:00Z">
        <w:r w:rsidR="0081616C" w:rsidDel="00FE45AC">
          <w:rPr>
            <w:rFonts w:ascii="Calibri" w:hAnsi="Calibri"/>
          </w:rPr>
          <w:delText>i</w:delText>
        </w:r>
      </w:del>
      <w:del w:id="5200" w:author="Doug Gross" w:date="2018-05-11T12:09:00Z">
        <w:r w:rsidR="0081616C" w:rsidDel="00FE45AC">
          <w:rPr>
            <w:rFonts w:ascii="Calibri" w:hAnsi="Calibri"/>
          </w:rPr>
          <w:delText xml:space="preserve">meters and </w:delText>
        </w:r>
      </w:del>
      <w:r w:rsidR="0081616C">
        <w:rPr>
          <w:rFonts w:ascii="Calibri" w:hAnsi="Calibri"/>
        </w:rPr>
        <w:t>detail</w:t>
      </w:r>
      <w:ins w:id="5201" w:author="Doug Gross" w:date="2018-05-11T12:08:00Z">
        <w:r w:rsidR="00FE45AC">
          <w:rPr>
            <w:rFonts w:ascii="Calibri" w:hAnsi="Calibri"/>
          </w:rPr>
          <w:t xml:space="preserve">ed </w:t>
        </w:r>
      </w:ins>
      <w:ins w:id="5202" w:author="Doug Gross" w:date="2018-05-11T12:09:00Z">
        <w:r w:rsidR="00FE45AC">
          <w:rPr>
            <w:rFonts w:ascii="Calibri" w:hAnsi="Calibri"/>
          </w:rPr>
          <w:t xml:space="preserve">shipping </w:t>
        </w:r>
      </w:ins>
      <w:ins w:id="5203" w:author="Doug Gross" w:date="2018-05-11T12:08:00Z">
        <w:r w:rsidR="00FE45AC">
          <w:rPr>
            <w:rFonts w:ascii="Calibri" w:hAnsi="Calibri"/>
          </w:rPr>
          <w:t>instructions</w:t>
        </w:r>
      </w:ins>
      <w:ins w:id="5204" w:author="Doug Gross" w:date="2018-05-11T12:09:00Z">
        <w:r w:rsidR="00FE45AC">
          <w:rPr>
            <w:rFonts w:ascii="Calibri" w:hAnsi="Calibri"/>
          </w:rPr>
          <w:t xml:space="preserve"> and cargo parameters)</w:t>
        </w:r>
      </w:ins>
      <w:del w:id="5205" w:author="Doug Gross" w:date="2018-05-11T12:08:00Z">
        <w:r w:rsidR="0081616C" w:rsidDel="00FE45AC">
          <w:rPr>
            <w:rFonts w:ascii="Calibri" w:hAnsi="Calibri"/>
          </w:rPr>
          <w:delText>s</w:delText>
        </w:r>
      </w:del>
      <w:r w:rsidR="0081616C">
        <w:rPr>
          <w:rFonts w:ascii="Calibri" w:hAnsi="Calibri"/>
        </w:rPr>
        <w:t xml:space="preserve">, accept the </w:t>
      </w:r>
      <w:del w:id="5206" w:author="Doug Gross" w:date="2018-05-11T12:10:00Z">
        <w:r w:rsidR="0081616C" w:rsidDel="00FE45AC">
          <w:rPr>
            <w:rFonts w:ascii="Calibri" w:hAnsi="Calibri"/>
          </w:rPr>
          <w:delText>cost</w:delText>
        </w:r>
      </w:del>
      <w:ins w:id="5207" w:author="Doug Gross" w:date="2018-05-11T12:10:00Z">
        <w:r w:rsidR="00FE45AC">
          <w:rPr>
            <w:rFonts w:ascii="Calibri" w:hAnsi="Calibri"/>
          </w:rPr>
          <w:t>fee schedule offered,</w:t>
        </w:r>
      </w:ins>
      <w:r w:rsidR="0081616C">
        <w:rPr>
          <w:rFonts w:ascii="Calibri" w:hAnsi="Calibri"/>
        </w:rPr>
        <w:t xml:space="preserve"> and be matched to an independent truck driver in real time. </w:t>
      </w:r>
      <w:ins w:id="5208" w:author="Doug Gross" w:date="2018-05-11T12:10:00Z">
        <w:r w:rsidR="00FE45AC">
          <w:rPr>
            <w:rFonts w:ascii="Calibri" w:hAnsi="Calibri"/>
          </w:rPr>
          <w:t xml:space="preserve">Fees displayed </w:t>
        </w:r>
      </w:ins>
      <w:del w:id="5209" w:author="Doug Gross" w:date="2018-05-11T12:10:00Z">
        <w:r w:rsidR="0081616C" w:rsidDel="00FE45AC">
          <w:rPr>
            <w:rFonts w:ascii="Calibri" w:hAnsi="Calibri"/>
          </w:rPr>
          <w:delText xml:space="preserve">The pricing </w:delText>
        </w:r>
      </w:del>
      <w:r w:rsidR="0081616C">
        <w:rPr>
          <w:rFonts w:ascii="Calibri" w:hAnsi="Calibri"/>
        </w:rPr>
        <w:t xml:space="preserve">will automatically adjust depending on </w:t>
      </w:r>
      <w:del w:id="5210" w:author="Doug Gross" w:date="2018-05-11T12:11:00Z">
        <w:r w:rsidR="0081616C" w:rsidDel="00FE45AC">
          <w:rPr>
            <w:rFonts w:ascii="Calibri" w:hAnsi="Calibri"/>
          </w:rPr>
          <w:delText xml:space="preserve">the </w:delText>
        </w:r>
      </w:del>
      <w:ins w:id="5211" w:author="Doug Gross" w:date="2018-05-11T12:10:00Z">
        <w:r w:rsidR="00FE45AC">
          <w:rPr>
            <w:rFonts w:ascii="Calibri" w:hAnsi="Calibri"/>
          </w:rPr>
          <w:t>s</w:t>
        </w:r>
      </w:ins>
      <w:del w:id="5212" w:author="Doug Gross" w:date="2018-05-11T12:10:00Z">
        <w:r w:rsidR="0081616C" w:rsidDel="00FE45AC">
          <w:rPr>
            <w:rFonts w:ascii="Calibri" w:hAnsi="Calibri"/>
          </w:rPr>
          <w:delText>S</w:delText>
        </w:r>
      </w:del>
      <w:r w:rsidR="0081616C">
        <w:rPr>
          <w:rFonts w:ascii="Calibri" w:hAnsi="Calibri"/>
        </w:rPr>
        <w:t>hippers</w:t>
      </w:r>
      <w:ins w:id="5213" w:author="Doug Gross" w:date="2018-05-11T12:11:00Z">
        <w:r w:rsidR="00FE45AC">
          <w:rPr>
            <w:rFonts w:ascii="Calibri" w:hAnsi="Calibri"/>
          </w:rPr>
          <w:t>’</w:t>
        </w:r>
      </w:ins>
      <w:r w:rsidR="0081616C">
        <w:rPr>
          <w:rFonts w:ascii="Calibri" w:hAnsi="Calibri"/>
        </w:rPr>
        <w:t xml:space="preserve"> needs and priorities</w:t>
      </w:r>
      <w:ins w:id="5214" w:author="Doug Gross" w:date="2018-05-11T12:11:00Z">
        <w:r w:rsidR="00FE45AC">
          <w:rPr>
            <w:rFonts w:ascii="Calibri" w:hAnsi="Calibri"/>
          </w:rPr>
          <w:t xml:space="preserve"> (e.g., the </w:t>
        </w:r>
      </w:ins>
      <w:del w:id="5215" w:author="Doug Gross" w:date="2018-05-11T12:11:00Z">
        <w:r w:rsidR="0081616C" w:rsidDel="00FE45AC">
          <w:rPr>
            <w:rFonts w:ascii="Calibri" w:hAnsi="Calibri"/>
          </w:rPr>
          <w:delText xml:space="preserve"> like the </w:delText>
        </w:r>
      </w:del>
      <w:r w:rsidR="0081616C">
        <w:rPr>
          <w:rFonts w:ascii="Calibri" w:hAnsi="Calibri"/>
        </w:rPr>
        <w:t xml:space="preserve">use of a particular </w:t>
      </w:r>
      <w:ins w:id="5216" w:author="Doug Gross" w:date="2018-05-11T12:11:00Z">
        <w:r w:rsidR="00FE45AC">
          <w:rPr>
            <w:rFonts w:ascii="Calibri" w:hAnsi="Calibri"/>
          </w:rPr>
          <w:t xml:space="preserve">kind of </w:t>
        </w:r>
      </w:ins>
      <w:r w:rsidR="0081616C">
        <w:rPr>
          <w:rFonts w:ascii="Calibri" w:hAnsi="Calibri"/>
        </w:rPr>
        <w:t xml:space="preserve">truck, </w:t>
      </w:r>
      <w:ins w:id="5217" w:author="Doug Gross" w:date="2018-05-11T12:11:00Z">
        <w:r w:rsidR="00FE45AC">
          <w:rPr>
            <w:rFonts w:ascii="Calibri" w:hAnsi="Calibri"/>
          </w:rPr>
          <w:t>t</w:t>
        </w:r>
      </w:ins>
      <w:del w:id="5218" w:author="Doug Gross" w:date="2018-05-11T12:11:00Z">
        <w:r w:rsidR="0081616C" w:rsidDel="00FE45AC">
          <w:rPr>
            <w:rFonts w:ascii="Calibri" w:hAnsi="Calibri"/>
          </w:rPr>
          <w:delText>T</w:delText>
        </w:r>
      </w:del>
      <w:r w:rsidR="0081616C">
        <w:rPr>
          <w:rFonts w:ascii="Calibri" w:hAnsi="Calibri"/>
        </w:rPr>
        <w:t xml:space="preserve">eam </w:t>
      </w:r>
      <w:ins w:id="5219" w:author="Doug Gross" w:date="2018-05-11T12:11:00Z">
        <w:r w:rsidR="00FE45AC">
          <w:rPr>
            <w:rFonts w:ascii="Calibri" w:hAnsi="Calibri"/>
          </w:rPr>
          <w:t>d</w:t>
        </w:r>
      </w:ins>
      <w:del w:id="5220" w:author="Doug Gross" w:date="2018-05-11T12:11:00Z">
        <w:r w:rsidR="0081616C" w:rsidDel="00FE45AC">
          <w:rPr>
            <w:rFonts w:ascii="Calibri" w:hAnsi="Calibri"/>
          </w:rPr>
          <w:delText>D</w:delText>
        </w:r>
      </w:del>
      <w:r w:rsidR="0081616C">
        <w:rPr>
          <w:rFonts w:ascii="Calibri" w:hAnsi="Calibri"/>
        </w:rPr>
        <w:t>riv</w:t>
      </w:r>
      <w:ins w:id="5221" w:author="Doug Gross" w:date="2018-05-11T12:11:00Z">
        <w:r w:rsidR="006833F7">
          <w:rPr>
            <w:rFonts w:ascii="Calibri" w:hAnsi="Calibri"/>
          </w:rPr>
          <w:t>ing crews</w:t>
        </w:r>
      </w:ins>
      <w:del w:id="5222" w:author="Doug Gross" w:date="2018-05-11T12:11:00Z">
        <w:r w:rsidR="0081616C" w:rsidDel="006833F7">
          <w:rPr>
            <w:rFonts w:ascii="Calibri" w:hAnsi="Calibri"/>
          </w:rPr>
          <w:delText>ers</w:delText>
        </w:r>
      </w:del>
      <w:r w:rsidR="0081616C">
        <w:rPr>
          <w:rFonts w:ascii="Calibri" w:hAnsi="Calibri"/>
        </w:rPr>
        <w:t>, lift gates, dedicated truck option, pallet jacks, cross bars, load bars and/or blankets</w:t>
      </w:r>
      <w:ins w:id="5223" w:author="Doug Gross" w:date="2018-05-11T12:11:00Z">
        <w:r w:rsidR="006833F7">
          <w:rPr>
            <w:rFonts w:ascii="Calibri" w:hAnsi="Calibri"/>
          </w:rPr>
          <w:t>, etc.)</w:t>
        </w:r>
      </w:ins>
      <w:r w:rsidR="0081616C">
        <w:rPr>
          <w:rFonts w:ascii="Calibri" w:hAnsi="Calibri"/>
        </w:rPr>
        <w:t xml:space="preserve">. As </w:t>
      </w:r>
      <w:del w:id="5224" w:author="Doug Gross" w:date="2018-05-11T12:12:00Z">
        <w:r w:rsidR="0081616C" w:rsidDel="006833F7">
          <w:rPr>
            <w:rFonts w:ascii="Calibri" w:hAnsi="Calibri"/>
          </w:rPr>
          <w:delText xml:space="preserve">the </w:delText>
        </w:r>
      </w:del>
      <w:r w:rsidR="0081616C">
        <w:rPr>
          <w:rFonts w:ascii="Calibri" w:hAnsi="Calibri"/>
        </w:rPr>
        <w:t>shippers work through their shipment</w:t>
      </w:r>
      <w:ins w:id="5225" w:author="Doug Gross" w:date="2018-05-11T12:12:00Z">
        <w:r w:rsidR="006833F7">
          <w:rPr>
            <w:rFonts w:ascii="Calibri" w:hAnsi="Calibri"/>
          </w:rPr>
          <w:t>’s</w:t>
        </w:r>
      </w:ins>
      <w:r w:rsidR="0081616C">
        <w:rPr>
          <w:rFonts w:ascii="Calibri" w:hAnsi="Calibri"/>
        </w:rPr>
        <w:t xml:space="preserve"> specifications</w:t>
      </w:r>
      <w:ins w:id="5226" w:author="Doug Gross" w:date="2018-05-11T12:12:00Z">
        <w:r w:rsidR="006833F7">
          <w:rPr>
            <w:rFonts w:ascii="Calibri" w:hAnsi="Calibri"/>
          </w:rPr>
          <w:t>,</w:t>
        </w:r>
      </w:ins>
      <w:r w:rsidR="0081616C">
        <w:rPr>
          <w:rFonts w:ascii="Calibri" w:hAnsi="Calibri"/>
        </w:rPr>
        <w:t xml:space="preserve"> the system will simultaneously create a pool of independent truck drivers</w:t>
      </w:r>
      <w:ins w:id="5227" w:author="Doug Gross" w:date="2018-05-11T12:12:00Z">
        <w:r w:rsidR="006833F7">
          <w:rPr>
            <w:rFonts w:ascii="Calibri" w:hAnsi="Calibri"/>
          </w:rPr>
          <w:t xml:space="preserve">, </w:t>
        </w:r>
        <w:proofErr w:type="spellStart"/>
        <w:r w:rsidR="006833F7">
          <w:rPr>
            <w:rFonts w:ascii="Calibri" w:hAnsi="Calibri"/>
          </w:rPr>
          <w:t>visibile</w:t>
        </w:r>
        <w:proofErr w:type="spellEnd"/>
        <w:r w:rsidR="006833F7">
          <w:rPr>
            <w:rFonts w:ascii="Calibri" w:hAnsi="Calibri"/>
          </w:rPr>
          <w:t xml:space="preserve"> to the driver,</w:t>
        </w:r>
      </w:ins>
      <w:r w:rsidR="0081616C">
        <w:rPr>
          <w:rFonts w:ascii="Calibri" w:hAnsi="Calibri"/>
        </w:rPr>
        <w:t xml:space="preserve"> that match the </w:t>
      </w:r>
      <w:ins w:id="5228" w:author="Doug Gross" w:date="2018-05-11T12:12:00Z">
        <w:r w:rsidR="006833F7">
          <w:rPr>
            <w:rFonts w:ascii="Calibri" w:hAnsi="Calibri"/>
          </w:rPr>
          <w:t>shipper’s</w:t>
        </w:r>
      </w:ins>
      <w:del w:id="5229" w:author="Doug Gross" w:date="2018-05-11T12:12:00Z">
        <w:r w:rsidR="0081616C" w:rsidDel="006833F7">
          <w:rPr>
            <w:rFonts w:ascii="Calibri" w:hAnsi="Calibri"/>
          </w:rPr>
          <w:delText>assigned</w:delText>
        </w:r>
      </w:del>
      <w:r w:rsidR="0081616C">
        <w:rPr>
          <w:rFonts w:ascii="Calibri" w:hAnsi="Calibri"/>
        </w:rPr>
        <w:t xml:space="preserve"> </w:t>
      </w:r>
      <w:ins w:id="5230" w:author="Doug Gross" w:date="2018-05-11T12:12:00Z">
        <w:r w:rsidR="006833F7">
          <w:rPr>
            <w:rFonts w:ascii="Calibri" w:hAnsi="Calibri"/>
          </w:rPr>
          <w:t xml:space="preserve">job </w:t>
        </w:r>
      </w:ins>
      <w:r w:rsidR="0081616C">
        <w:rPr>
          <w:rFonts w:ascii="Calibri" w:hAnsi="Calibri"/>
        </w:rPr>
        <w:t>stipulations</w:t>
      </w:r>
      <w:del w:id="5231" w:author="Doug Gross" w:date="2018-05-11T12:12:00Z">
        <w:r w:rsidR="0081616C" w:rsidDel="006833F7">
          <w:rPr>
            <w:rFonts w:ascii="Calibri" w:hAnsi="Calibri"/>
          </w:rPr>
          <w:delText xml:space="preserve"> and will be visible to the shipper</w:delText>
        </w:r>
      </w:del>
      <w:r w:rsidR="0081616C">
        <w:rPr>
          <w:rFonts w:ascii="Calibri" w:hAnsi="Calibri"/>
        </w:rPr>
        <w:t>. This pool of drivers will adjust as the shipper</w:t>
      </w:r>
      <w:del w:id="5232" w:author="Doug Gross" w:date="2018-05-11T12:12:00Z">
        <w:r w:rsidR="0081616C" w:rsidDel="006833F7">
          <w:rPr>
            <w:rFonts w:ascii="Calibri" w:hAnsi="Calibri"/>
          </w:rPr>
          <w:delText>s</w:delText>
        </w:r>
      </w:del>
      <w:r w:rsidR="0081616C">
        <w:rPr>
          <w:rFonts w:ascii="Calibri" w:hAnsi="Calibri"/>
        </w:rPr>
        <w:t xml:space="preserve"> makes updates to</w:t>
      </w:r>
      <w:ins w:id="5233" w:author="Doug Gross" w:date="2018-05-11T12:13:00Z">
        <w:r w:rsidR="006833F7">
          <w:rPr>
            <w:rFonts w:ascii="Calibri" w:hAnsi="Calibri"/>
          </w:rPr>
          <w:t xml:space="preserve"> his or her</w:t>
        </w:r>
      </w:ins>
      <w:del w:id="5234" w:author="Doug Gross" w:date="2018-05-11T12:13:00Z">
        <w:r w:rsidR="0081616C" w:rsidDel="006833F7">
          <w:rPr>
            <w:rFonts w:ascii="Calibri" w:hAnsi="Calibri"/>
          </w:rPr>
          <w:delText xml:space="preserve"> their</w:delText>
        </w:r>
      </w:del>
      <w:r w:rsidR="0081616C">
        <w:rPr>
          <w:rFonts w:ascii="Calibri" w:hAnsi="Calibri"/>
        </w:rPr>
        <w:t xml:space="preserve"> shipment</w:t>
      </w:r>
      <w:ins w:id="5235" w:author="Doug Gross" w:date="2018-05-11T12:13:00Z">
        <w:r w:rsidR="006833F7">
          <w:rPr>
            <w:rFonts w:ascii="Calibri" w:hAnsi="Calibri"/>
          </w:rPr>
          <w:t>,</w:t>
        </w:r>
      </w:ins>
      <w:r w:rsidR="0081616C">
        <w:rPr>
          <w:rFonts w:ascii="Calibri" w:hAnsi="Calibri"/>
        </w:rPr>
        <w:t xml:space="preserve"> and finalize</w:t>
      </w:r>
      <w:ins w:id="5236" w:author="Doug Gross" w:date="2018-05-11T12:13:00Z">
        <w:r w:rsidR="006833F7">
          <w:rPr>
            <w:rFonts w:ascii="Calibri" w:hAnsi="Calibri"/>
          </w:rPr>
          <w:t>s</w:t>
        </w:r>
      </w:ins>
      <w:r w:rsidR="0081616C">
        <w:rPr>
          <w:rFonts w:ascii="Calibri" w:hAnsi="Calibri"/>
        </w:rPr>
        <w:t xml:space="preserve"> the details of the shipment. Once the shipper has accepted the cost for the shipment, </w:t>
      </w:r>
      <w:ins w:id="5237" w:author="Doug Gross" w:date="2018-05-11T12:13:00Z">
        <w:r w:rsidR="006833F7">
          <w:rPr>
            <w:rFonts w:ascii="Calibri" w:hAnsi="Calibri"/>
          </w:rPr>
          <w:t>he or she</w:t>
        </w:r>
      </w:ins>
      <w:del w:id="5238" w:author="Doug Gross" w:date="2018-05-11T12:13:00Z">
        <w:r w:rsidR="0081616C" w:rsidDel="006833F7">
          <w:rPr>
            <w:rFonts w:ascii="Calibri" w:hAnsi="Calibri"/>
          </w:rPr>
          <w:delText>they</w:delText>
        </w:r>
      </w:del>
      <w:r w:rsidR="0081616C">
        <w:rPr>
          <w:rFonts w:ascii="Calibri" w:hAnsi="Calibri"/>
        </w:rPr>
        <w:t xml:space="preserve"> will have the ability to invite multiple drivers to </w:t>
      </w:r>
      <w:ins w:id="5239" w:author="Doug Gross" w:date="2018-05-11T12:13:00Z">
        <w:r w:rsidR="006833F7">
          <w:rPr>
            <w:rFonts w:ascii="Calibri" w:hAnsi="Calibri"/>
          </w:rPr>
          <w:t xml:space="preserve">accept </w:t>
        </w:r>
      </w:ins>
      <w:r w:rsidR="0081616C">
        <w:rPr>
          <w:rFonts w:ascii="Calibri" w:hAnsi="Calibri"/>
        </w:rPr>
        <w:t xml:space="preserve">the available </w:t>
      </w:r>
      <w:r w:rsidR="0081616C">
        <w:rPr>
          <w:rFonts w:ascii="Calibri" w:hAnsi="Calibri"/>
        </w:rPr>
        <w:lastRenderedPageBreak/>
        <w:t xml:space="preserve">shipment. Ultimately it will be the shipper’s decision </w:t>
      </w:r>
      <w:ins w:id="5240" w:author="Doug Gross" w:date="2018-05-11T12:13:00Z">
        <w:r w:rsidR="006833F7">
          <w:rPr>
            <w:rFonts w:ascii="Calibri" w:hAnsi="Calibri"/>
          </w:rPr>
          <w:t>as to</w:t>
        </w:r>
      </w:ins>
      <w:del w:id="5241" w:author="Doug Gross" w:date="2018-05-11T12:13:00Z">
        <w:r w:rsidR="0081616C" w:rsidDel="006833F7">
          <w:rPr>
            <w:rFonts w:ascii="Calibri" w:hAnsi="Calibri"/>
          </w:rPr>
          <w:delText>on</w:delText>
        </w:r>
      </w:del>
      <w:r w:rsidR="0081616C">
        <w:rPr>
          <w:rFonts w:ascii="Calibri" w:hAnsi="Calibri"/>
        </w:rPr>
        <w:t xml:space="preserve"> which driver</w:t>
      </w:r>
      <w:del w:id="5242" w:author="Doug Gross" w:date="2018-05-11T12:13:00Z">
        <w:r w:rsidR="0081616C" w:rsidDel="006833F7">
          <w:rPr>
            <w:rFonts w:ascii="Calibri" w:hAnsi="Calibri"/>
          </w:rPr>
          <w:delText>s</w:delText>
        </w:r>
      </w:del>
      <w:r w:rsidR="0081616C">
        <w:rPr>
          <w:rFonts w:ascii="Calibri" w:hAnsi="Calibri"/>
        </w:rPr>
        <w:t xml:space="preserve"> </w:t>
      </w:r>
      <w:del w:id="5243" w:author="Doug Gross" w:date="2018-05-11T12:13:00Z">
        <w:r w:rsidR="0081616C" w:rsidDel="006833F7">
          <w:rPr>
            <w:rFonts w:ascii="Calibri" w:hAnsi="Calibri"/>
          </w:rPr>
          <w:delText xml:space="preserve">that will </w:delText>
        </w:r>
      </w:del>
      <w:r w:rsidR="0081616C">
        <w:rPr>
          <w:rFonts w:ascii="Calibri" w:hAnsi="Calibri"/>
        </w:rPr>
        <w:t>get</w:t>
      </w:r>
      <w:ins w:id="5244" w:author="Doug Gross" w:date="2018-05-11T12:13:00Z">
        <w:r w:rsidR="006833F7">
          <w:rPr>
            <w:rFonts w:ascii="Calibri" w:hAnsi="Calibri"/>
          </w:rPr>
          <w:t>s</w:t>
        </w:r>
      </w:ins>
      <w:r w:rsidR="0081616C">
        <w:rPr>
          <w:rFonts w:ascii="Calibri" w:hAnsi="Calibri"/>
        </w:rPr>
        <w:t xml:space="preserve"> </w:t>
      </w:r>
      <w:ins w:id="5245" w:author="Doug Gross" w:date="2018-05-11T12:14:00Z">
        <w:r w:rsidR="006833F7">
          <w:rPr>
            <w:rFonts w:ascii="Calibri" w:hAnsi="Calibri"/>
          </w:rPr>
          <w:t>rewarded</w:t>
        </w:r>
      </w:ins>
      <w:del w:id="5246" w:author="Doug Gross" w:date="2018-05-11T12:14:00Z">
        <w:r w:rsidR="0081616C" w:rsidDel="006833F7">
          <w:rPr>
            <w:rFonts w:ascii="Calibri" w:hAnsi="Calibri"/>
          </w:rPr>
          <w:delText>invite to</w:delText>
        </w:r>
      </w:del>
      <w:r w:rsidR="0081616C">
        <w:rPr>
          <w:rFonts w:ascii="Calibri" w:hAnsi="Calibri"/>
        </w:rPr>
        <w:t xml:space="preserve"> </w:t>
      </w:r>
      <w:ins w:id="5247" w:author="Doug Gross" w:date="2018-05-11T12:14:00Z">
        <w:r w:rsidR="006833F7">
          <w:rPr>
            <w:rFonts w:ascii="Calibri" w:hAnsi="Calibri"/>
          </w:rPr>
          <w:t>with</w:t>
        </w:r>
      </w:ins>
      <w:del w:id="5248" w:author="Doug Gross" w:date="2018-05-11T12:14:00Z">
        <w:r w:rsidR="0081616C" w:rsidDel="006833F7">
          <w:rPr>
            <w:rFonts w:ascii="Calibri" w:hAnsi="Calibri"/>
          </w:rPr>
          <w:delText>accept</w:delText>
        </w:r>
      </w:del>
      <w:r w:rsidR="0081616C">
        <w:rPr>
          <w:rFonts w:ascii="Calibri" w:hAnsi="Calibri"/>
        </w:rPr>
        <w:t xml:space="preserve"> the shi</w:t>
      </w:r>
      <w:ins w:id="5249" w:author="Doug Gross" w:date="2018-05-11T12:14:00Z">
        <w:r w:rsidR="006833F7">
          <w:rPr>
            <w:rFonts w:ascii="Calibri" w:hAnsi="Calibri"/>
          </w:rPr>
          <w:t>pping job</w:t>
        </w:r>
      </w:ins>
      <w:del w:id="5250" w:author="Doug Gross" w:date="2018-05-11T12:14:00Z">
        <w:r w:rsidR="0081616C" w:rsidDel="006833F7">
          <w:rPr>
            <w:rFonts w:ascii="Calibri" w:hAnsi="Calibri"/>
          </w:rPr>
          <w:delText>pment</w:delText>
        </w:r>
      </w:del>
      <w:r w:rsidR="0081616C">
        <w:rPr>
          <w:rFonts w:ascii="Calibri" w:hAnsi="Calibri"/>
        </w:rPr>
        <w:t xml:space="preserve">. </w:t>
      </w:r>
    </w:p>
    <w:p w14:paraId="42FDF4DF" w14:textId="77777777" w:rsidR="00CF5879" w:rsidRDefault="00CF5879">
      <w:pPr>
        <w:pStyle w:val="Body"/>
        <w:rPr>
          <w:rFonts w:ascii="Calibri" w:eastAsia="Calibri" w:hAnsi="Calibri" w:cs="Calibri"/>
        </w:rPr>
      </w:pPr>
    </w:p>
    <w:p w14:paraId="23A7FA50" w14:textId="730A6DD6" w:rsidR="00CF5879" w:rsidRDefault="00E54BCD">
      <w:pPr>
        <w:pStyle w:val="Body"/>
        <w:rPr>
          <w:rFonts w:ascii="Calibri" w:eastAsia="Calibri" w:hAnsi="Calibri" w:cs="Calibri"/>
        </w:rPr>
      </w:pPr>
      <w:r>
        <w:rPr>
          <w:rFonts w:ascii="Calibri" w:hAnsi="Calibri"/>
          <w:spacing w:val="-6"/>
        </w:rPr>
        <w:t>Project</w:t>
      </w:r>
      <w:r w:rsidR="00834165">
        <w:rPr>
          <w:rFonts w:ascii="Calibri" w:hAnsi="Calibri"/>
          <w:spacing w:val="-6"/>
        </w:rPr>
        <w:t xml:space="preserve"> Freight</w:t>
      </w:r>
      <w:ins w:id="5251" w:author="Doug Gross" w:date="2018-05-11T12:14:00Z">
        <w:r w:rsidR="00EB0773">
          <w:rPr>
            <w:rFonts w:ascii="Calibri" w:hAnsi="Calibri"/>
          </w:rPr>
          <w:t xml:space="preserve">’s </w:t>
        </w:r>
      </w:ins>
      <w:del w:id="5252" w:author="Doug Gross" w:date="2018-05-11T12:14:00Z">
        <w:r w:rsidR="0081616C" w:rsidDel="00EB0773">
          <w:rPr>
            <w:rFonts w:ascii="Calibri" w:hAnsi="Calibri"/>
          </w:rPr>
          <w:delText xml:space="preserve">The </w:delText>
        </w:r>
      </w:del>
      <w:r w:rsidR="0081616C">
        <w:rPr>
          <w:rFonts w:ascii="Calibri" w:hAnsi="Calibri"/>
        </w:rPr>
        <w:t xml:space="preserve">system will </w:t>
      </w:r>
      <w:proofErr w:type="spellStart"/>
      <w:ins w:id="5253" w:author="Doug Gross" w:date="2018-05-11T12:15:00Z">
        <w:r w:rsidR="00AA6C58">
          <w:rPr>
            <w:rFonts w:ascii="Calibri" w:hAnsi="Calibri"/>
          </w:rPr>
          <w:t>auotomatically</w:t>
        </w:r>
        <w:proofErr w:type="spellEnd"/>
        <w:r w:rsidR="00AA6C58">
          <w:rPr>
            <w:rFonts w:ascii="Calibri" w:hAnsi="Calibri"/>
          </w:rPr>
          <w:t xml:space="preserve"> </w:t>
        </w:r>
      </w:ins>
      <w:r w:rsidR="0081616C">
        <w:rPr>
          <w:rFonts w:ascii="Calibri" w:hAnsi="Calibri"/>
        </w:rPr>
        <w:t xml:space="preserve">send </w:t>
      </w:r>
      <w:del w:id="5254" w:author="Doug Gross" w:date="2018-05-11T12:14:00Z">
        <w:r w:rsidR="0081616C" w:rsidDel="00EB0773">
          <w:rPr>
            <w:rFonts w:ascii="Calibri" w:hAnsi="Calibri"/>
          </w:rPr>
          <w:delText xml:space="preserve">out a </w:delText>
        </w:r>
      </w:del>
      <w:r w:rsidR="0081616C">
        <w:rPr>
          <w:rFonts w:ascii="Calibri" w:hAnsi="Calibri"/>
        </w:rPr>
        <w:t>notification</w:t>
      </w:r>
      <w:ins w:id="5255" w:author="Doug Gross" w:date="2018-05-11T12:14:00Z">
        <w:r w:rsidR="00EB0773">
          <w:rPr>
            <w:rFonts w:ascii="Calibri" w:hAnsi="Calibri"/>
          </w:rPr>
          <w:t>s</w:t>
        </w:r>
      </w:ins>
      <w:r w:rsidR="0081616C">
        <w:rPr>
          <w:rFonts w:ascii="Calibri" w:hAnsi="Calibri"/>
        </w:rPr>
        <w:t xml:space="preserve"> via the </w:t>
      </w:r>
      <w:ins w:id="5256" w:author="Doug Gross" w:date="2018-05-11T12:15:00Z">
        <w:r w:rsidR="00AA6C58">
          <w:rPr>
            <w:rFonts w:ascii="Calibri" w:hAnsi="Calibri"/>
          </w:rPr>
          <w:t xml:space="preserve">system’s </w:t>
        </w:r>
      </w:ins>
      <w:r w:rsidR="0081616C">
        <w:rPr>
          <w:rFonts w:ascii="Calibri" w:hAnsi="Calibri"/>
        </w:rPr>
        <w:t>driver</w:t>
      </w:r>
      <w:ins w:id="5257" w:author="Doug Gross" w:date="2018-05-11T12:14:00Z">
        <w:r w:rsidR="00EB0773">
          <w:rPr>
            <w:rFonts w:ascii="Calibri" w:hAnsi="Calibri"/>
          </w:rPr>
          <w:t xml:space="preserve"> mobile </w:t>
        </w:r>
      </w:ins>
      <w:del w:id="5258" w:author="Doug Gross" w:date="2018-05-11T12:14:00Z">
        <w:r w:rsidR="0081616C" w:rsidDel="00EB0773">
          <w:rPr>
            <w:rFonts w:ascii="Calibri" w:hAnsi="Calibri"/>
          </w:rPr>
          <w:delText xml:space="preserve"> </w:delText>
        </w:r>
      </w:del>
      <w:r w:rsidR="0081616C">
        <w:rPr>
          <w:rFonts w:ascii="Calibri" w:hAnsi="Calibri"/>
        </w:rPr>
        <w:t>app, text message</w:t>
      </w:r>
      <w:ins w:id="5259" w:author="Doug Gross" w:date="2018-05-11T12:16:00Z">
        <w:r w:rsidR="00AA6C58">
          <w:rPr>
            <w:rFonts w:ascii="Calibri" w:hAnsi="Calibri"/>
          </w:rPr>
          <w:t>,</w:t>
        </w:r>
      </w:ins>
      <w:r w:rsidR="0081616C">
        <w:rPr>
          <w:rFonts w:ascii="Calibri" w:hAnsi="Calibri"/>
        </w:rPr>
        <w:t xml:space="preserve"> and email</w:t>
      </w:r>
      <w:ins w:id="5260" w:author="Doug Gross" w:date="2018-05-11T12:16:00Z">
        <w:r w:rsidR="00AA6C58">
          <w:rPr>
            <w:rFonts w:ascii="Calibri" w:hAnsi="Calibri"/>
          </w:rPr>
          <w:t>,</w:t>
        </w:r>
      </w:ins>
      <w:r w:rsidR="0081616C">
        <w:rPr>
          <w:rFonts w:ascii="Calibri" w:hAnsi="Calibri"/>
        </w:rPr>
        <w:t xml:space="preserve"> to the selected drivers. If all criteria are identical, the </w:t>
      </w:r>
      <w:del w:id="5261" w:author="Doug Gross" w:date="2018-05-11T12:16:00Z">
        <w:r w:rsidR="0081616C" w:rsidDel="00AA6C58">
          <w:rPr>
            <w:rFonts w:ascii="Calibri" w:hAnsi="Calibri"/>
          </w:rPr>
          <w:delText xml:space="preserve">closest </w:delText>
        </w:r>
      </w:del>
      <w:r w:rsidR="0081616C">
        <w:rPr>
          <w:rFonts w:ascii="Calibri" w:hAnsi="Calibri"/>
        </w:rPr>
        <w:t xml:space="preserve">driver </w:t>
      </w:r>
      <w:ins w:id="5262" w:author="Doug Gross" w:date="2018-05-11T12:16:00Z">
        <w:r w:rsidR="00AA6C58">
          <w:rPr>
            <w:rFonts w:ascii="Calibri" w:hAnsi="Calibri"/>
          </w:rPr>
          <w:t xml:space="preserve">who is geographically closest </w:t>
        </w:r>
      </w:ins>
      <w:r w:rsidR="0081616C">
        <w:rPr>
          <w:rFonts w:ascii="Calibri" w:hAnsi="Calibri"/>
        </w:rPr>
        <w:t>to the pick-up location will have the advantage in matching. The system will allow only one driver to commit to the shipment. Once a truck driver has accepted the terms</w:t>
      </w:r>
      <w:ins w:id="5263" w:author="Doug Gross" w:date="2018-05-11T12:16:00Z">
        <w:r w:rsidR="00AA6C58">
          <w:rPr>
            <w:rFonts w:ascii="Calibri" w:hAnsi="Calibri"/>
          </w:rPr>
          <w:t xml:space="preserve"> of the job,</w:t>
        </w:r>
      </w:ins>
      <w:r w:rsidR="0081616C">
        <w:rPr>
          <w:rFonts w:ascii="Calibri" w:hAnsi="Calibri"/>
        </w:rPr>
        <w:t xml:space="preserve"> the shipment is form</w:t>
      </w:r>
      <w:ins w:id="5264" w:author="Doug Gross" w:date="2018-05-11T12:17:00Z">
        <w:r w:rsidR="00AA6C58">
          <w:rPr>
            <w:rFonts w:ascii="Calibri" w:hAnsi="Calibri"/>
          </w:rPr>
          <w:t>ally</w:t>
        </w:r>
      </w:ins>
      <w:del w:id="5265" w:author="Doug Gross" w:date="2018-05-11T12:17:00Z">
        <w:r w:rsidR="0081616C" w:rsidDel="00AA6C58">
          <w:rPr>
            <w:rFonts w:ascii="Calibri" w:hAnsi="Calibri"/>
          </w:rPr>
          <w:delText>e</w:delText>
        </w:r>
      </w:del>
      <w:del w:id="5266" w:author="Doug Gross" w:date="2018-05-11T12:16:00Z">
        <w:r w:rsidR="0081616C" w:rsidDel="00AA6C58">
          <w:rPr>
            <w:rFonts w:ascii="Calibri" w:hAnsi="Calibri"/>
          </w:rPr>
          <w:delText>rly</w:delText>
        </w:r>
      </w:del>
      <w:r w:rsidR="0081616C">
        <w:rPr>
          <w:rFonts w:ascii="Calibri" w:hAnsi="Calibri"/>
        </w:rPr>
        <w:t xml:space="preserve"> assigned, and the shipper’s</w:t>
      </w:r>
      <w:ins w:id="5267" w:author="Doug Gross" w:date="2018-05-11T12:17:00Z">
        <w:r w:rsidR="00AA6C58">
          <w:rPr>
            <w:rFonts w:ascii="Calibri" w:hAnsi="Calibri"/>
          </w:rPr>
          <w:t xml:space="preserve"> credit</w:t>
        </w:r>
      </w:ins>
      <w:r w:rsidR="0081616C">
        <w:rPr>
          <w:rFonts w:ascii="Calibri" w:hAnsi="Calibri"/>
        </w:rPr>
        <w:t xml:space="preserve"> card will be charged </w:t>
      </w:r>
      <w:ins w:id="5268" w:author="Doug Gross" w:date="2018-05-11T12:17:00Z">
        <w:r w:rsidR="00AA6C58">
          <w:rPr>
            <w:rFonts w:ascii="Calibri" w:hAnsi="Calibri"/>
          </w:rPr>
          <w:t>with a</w:t>
        </w:r>
      </w:ins>
      <w:del w:id="5269" w:author="Doug Gross" w:date="2018-05-11T12:17:00Z">
        <w:r w:rsidR="0081616C" w:rsidDel="00AA6C58">
          <w:rPr>
            <w:rFonts w:ascii="Calibri" w:hAnsi="Calibri"/>
          </w:rPr>
          <w:delText>the</w:delText>
        </w:r>
      </w:del>
      <w:r w:rsidR="0081616C">
        <w:rPr>
          <w:rFonts w:ascii="Calibri" w:hAnsi="Calibri"/>
        </w:rPr>
        <w:t xml:space="preserve"> </w:t>
      </w:r>
      <w:ins w:id="5270" w:author="Doug Gross" w:date="2018-05-11T12:17:00Z">
        <w:r w:rsidR="00AA6C58">
          <w:rPr>
            <w:rFonts w:ascii="Calibri" w:hAnsi="Calibri"/>
          </w:rPr>
          <w:t xml:space="preserve">fee </w:t>
        </w:r>
      </w:ins>
      <w:r w:rsidR="0081616C">
        <w:rPr>
          <w:rFonts w:ascii="Calibri" w:hAnsi="Calibri"/>
        </w:rPr>
        <w:t xml:space="preserve">deposit. As an additional service, the system will automatically notify the shipper </w:t>
      </w:r>
      <w:ins w:id="5271" w:author="Doug Gross" w:date="2018-05-11T12:17:00Z">
        <w:r w:rsidR="00AA6C58">
          <w:rPr>
            <w:rFonts w:ascii="Calibri" w:hAnsi="Calibri"/>
          </w:rPr>
          <w:t xml:space="preserve">with respect to the </w:t>
        </w:r>
      </w:ins>
      <w:del w:id="5272" w:author="Doug Gross" w:date="2018-05-11T12:17:00Z">
        <w:r w:rsidR="0081616C" w:rsidDel="00AA6C58">
          <w:rPr>
            <w:rFonts w:ascii="Calibri" w:hAnsi="Calibri"/>
          </w:rPr>
          <w:delText xml:space="preserve">as the </w:delText>
        </w:r>
      </w:del>
      <w:r w:rsidR="0081616C">
        <w:rPr>
          <w:rFonts w:ascii="Calibri" w:hAnsi="Calibri"/>
        </w:rPr>
        <w:t>driver</w:t>
      </w:r>
      <w:ins w:id="5273" w:author="Doug Gross" w:date="2018-05-11T12:17:00Z">
        <w:r w:rsidR="00AA6C58">
          <w:rPr>
            <w:rFonts w:ascii="Calibri" w:hAnsi="Calibri"/>
          </w:rPr>
          <w:t xml:space="preserve">’s progress </w:t>
        </w:r>
        <w:proofErr w:type="spellStart"/>
        <w:r w:rsidR="00AA6C58">
          <w:rPr>
            <w:rFonts w:ascii="Calibri" w:hAnsi="Calibri"/>
          </w:rPr>
          <w:t>en</w:t>
        </w:r>
        <w:proofErr w:type="spellEnd"/>
        <w:r w:rsidR="00AA6C58">
          <w:rPr>
            <w:rFonts w:ascii="Calibri" w:hAnsi="Calibri"/>
          </w:rPr>
          <w:t xml:space="preserve"> route to</w:t>
        </w:r>
      </w:ins>
      <w:del w:id="5274" w:author="Doug Gross" w:date="2018-05-11T12:18:00Z">
        <w:r w:rsidR="0081616C" w:rsidDel="00AA6C58">
          <w:rPr>
            <w:rFonts w:ascii="Calibri" w:hAnsi="Calibri"/>
          </w:rPr>
          <w:delText xml:space="preserve"> approaches</w:delText>
        </w:r>
      </w:del>
      <w:r w:rsidR="0081616C">
        <w:rPr>
          <w:rFonts w:ascii="Calibri" w:hAnsi="Calibri"/>
        </w:rPr>
        <w:t xml:space="preserve"> their pick-up location. The driver’s current location will be viewable to the shipper within </w:t>
      </w:r>
      <w:r>
        <w:rPr>
          <w:rFonts w:ascii="Calibri" w:hAnsi="Calibri"/>
          <w:spacing w:val="-6"/>
        </w:rPr>
        <w:t>Project</w:t>
      </w:r>
      <w:r w:rsidR="00834165">
        <w:rPr>
          <w:rFonts w:ascii="Calibri" w:hAnsi="Calibri"/>
          <w:spacing w:val="-6"/>
        </w:rPr>
        <w:t xml:space="preserve"> Freight</w:t>
      </w:r>
      <w:ins w:id="5275" w:author="Doug Gross" w:date="2018-05-11T12:18:00Z">
        <w:r w:rsidR="00AA6C58">
          <w:rPr>
            <w:rFonts w:ascii="Calibri" w:hAnsi="Calibri"/>
          </w:rPr>
          <w:t xml:space="preserve">’s </w:t>
        </w:r>
      </w:ins>
      <w:del w:id="5276" w:author="Doug Gross" w:date="2018-05-11T12:18:00Z">
        <w:r w:rsidR="0081616C" w:rsidDel="00AA6C58">
          <w:rPr>
            <w:rFonts w:ascii="Calibri" w:hAnsi="Calibri"/>
          </w:rPr>
          <w:delText xml:space="preserve">our </w:delText>
        </w:r>
      </w:del>
      <w:r w:rsidR="0081616C">
        <w:rPr>
          <w:rFonts w:ascii="Calibri" w:hAnsi="Calibri"/>
        </w:rPr>
        <w:t>system 24-hour</w:t>
      </w:r>
      <w:ins w:id="5277" w:author="Doug Gross" w:date="2018-05-11T12:18:00Z">
        <w:r w:rsidR="00AA6C58">
          <w:rPr>
            <w:rFonts w:ascii="Calibri" w:hAnsi="Calibri"/>
          </w:rPr>
          <w:t>s</w:t>
        </w:r>
      </w:ins>
      <w:r w:rsidR="0081616C">
        <w:rPr>
          <w:rFonts w:ascii="Calibri" w:hAnsi="Calibri"/>
        </w:rPr>
        <w:t xml:space="preserve"> </w:t>
      </w:r>
      <w:del w:id="5278" w:author="Doug Gross" w:date="2018-05-11T12:18:00Z">
        <w:r w:rsidR="0081616C" w:rsidDel="00AA6C58">
          <w:rPr>
            <w:rFonts w:ascii="Calibri" w:hAnsi="Calibri"/>
          </w:rPr>
          <w:delText xml:space="preserve">before </w:delText>
        </w:r>
      </w:del>
      <w:ins w:id="5279" w:author="Doug Gross" w:date="2018-05-11T12:18:00Z">
        <w:r w:rsidR="00AA6C58">
          <w:rPr>
            <w:rFonts w:ascii="Calibri" w:hAnsi="Calibri"/>
          </w:rPr>
          <w:t xml:space="preserve">prior to </w:t>
        </w:r>
      </w:ins>
      <w:r w:rsidR="0081616C">
        <w:rPr>
          <w:rFonts w:ascii="Calibri" w:hAnsi="Calibri"/>
        </w:rPr>
        <w:t xml:space="preserve">their expected estimated time of arrival. At the same time, the </w:t>
      </w:r>
      <w:r>
        <w:rPr>
          <w:rFonts w:ascii="Calibri" w:hAnsi="Calibri"/>
          <w:spacing w:val="-6"/>
        </w:rPr>
        <w:t>Project</w:t>
      </w:r>
      <w:r w:rsidR="00834165">
        <w:rPr>
          <w:rFonts w:ascii="Calibri" w:hAnsi="Calibri"/>
          <w:spacing w:val="-6"/>
        </w:rPr>
        <w:t xml:space="preserve"> Freight</w:t>
      </w:r>
      <w:ins w:id="5280" w:author="Doug Gross" w:date="2018-05-11T12:18:00Z">
        <w:r w:rsidR="00AA6C58">
          <w:rPr>
            <w:rFonts w:ascii="Calibri" w:hAnsi="Calibri"/>
          </w:rPr>
          <w:t xml:space="preserve"> </w:t>
        </w:r>
      </w:ins>
      <w:r w:rsidR="0081616C">
        <w:rPr>
          <w:rFonts w:ascii="Calibri" w:hAnsi="Calibri"/>
        </w:rPr>
        <w:t xml:space="preserve">platform will activate a functioning message thread between </w:t>
      </w:r>
      <w:del w:id="5281" w:author="Doug Gross" w:date="2018-05-11T12:18:00Z">
        <w:r w:rsidR="0081616C" w:rsidDel="00AA6C58">
          <w:rPr>
            <w:rFonts w:ascii="Calibri" w:hAnsi="Calibri"/>
          </w:rPr>
          <w:delText xml:space="preserve">the </w:delText>
        </w:r>
      </w:del>
      <w:r w:rsidR="0081616C">
        <w:rPr>
          <w:rFonts w:ascii="Calibri" w:hAnsi="Calibri"/>
        </w:rPr>
        <w:t xml:space="preserve">shipper and driver. The shipper will be able to communicate directly to the driver within </w:t>
      </w:r>
      <w:r>
        <w:rPr>
          <w:rFonts w:ascii="Calibri" w:hAnsi="Calibri"/>
          <w:spacing w:val="-6"/>
        </w:rPr>
        <w:t>Project</w:t>
      </w:r>
      <w:r w:rsidR="00834165">
        <w:rPr>
          <w:rFonts w:ascii="Calibri" w:hAnsi="Calibri"/>
          <w:spacing w:val="-6"/>
        </w:rPr>
        <w:t xml:space="preserve"> Freight</w:t>
      </w:r>
      <w:ins w:id="5282" w:author="Doug Gross" w:date="2018-05-11T12:18:00Z">
        <w:r w:rsidR="00AA6C58">
          <w:rPr>
            <w:rFonts w:ascii="Calibri" w:hAnsi="Calibri"/>
          </w:rPr>
          <w:t>’s</w:t>
        </w:r>
      </w:ins>
      <w:del w:id="5283" w:author="Doug Gross" w:date="2018-05-11T12:18:00Z">
        <w:r w:rsidR="0081616C" w:rsidDel="00AA6C58">
          <w:rPr>
            <w:rFonts w:ascii="Calibri" w:hAnsi="Calibri"/>
          </w:rPr>
          <w:delText>our</w:delText>
        </w:r>
      </w:del>
      <w:r w:rsidR="0081616C">
        <w:rPr>
          <w:rFonts w:ascii="Calibri" w:hAnsi="Calibri"/>
        </w:rPr>
        <w:t xml:space="preserve"> platform through th</w:t>
      </w:r>
      <w:ins w:id="5284" w:author="Doug Gross" w:date="2018-05-11T12:18:00Z">
        <w:r w:rsidR="00AA6C58">
          <w:rPr>
            <w:rFonts w:ascii="Calibri" w:hAnsi="Calibri"/>
          </w:rPr>
          <w:t>is</w:t>
        </w:r>
      </w:ins>
      <w:del w:id="5285" w:author="Doug Gross" w:date="2018-05-11T12:18:00Z">
        <w:r w:rsidR="0081616C" w:rsidDel="00AA6C58">
          <w:rPr>
            <w:rFonts w:ascii="Calibri" w:hAnsi="Calibri"/>
          </w:rPr>
          <w:delText>e</w:delText>
        </w:r>
      </w:del>
      <w:r w:rsidR="0081616C">
        <w:rPr>
          <w:rFonts w:ascii="Calibri" w:hAnsi="Calibri"/>
        </w:rPr>
        <w:t xml:space="preserve"> active message thread. </w:t>
      </w:r>
    </w:p>
    <w:p w14:paraId="7E3A86BB" w14:textId="77777777" w:rsidR="00CF5879" w:rsidRDefault="00CF5879">
      <w:pPr>
        <w:pStyle w:val="Body"/>
        <w:rPr>
          <w:rFonts w:ascii="Calibri" w:eastAsia="Calibri" w:hAnsi="Calibri" w:cs="Calibri"/>
        </w:rPr>
      </w:pPr>
    </w:p>
    <w:p w14:paraId="56139270" w14:textId="027166AB" w:rsidR="008E33A5" w:rsidRDefault="0081616C">
      <w:pPr>
        <w:pStyle w:val="Body"/>
        <w:rPr>
          <w:ins w:id="5286" w:author="Doug Gross" w:date="2018-05-11T12:22:00Z"/>
          <w:rFonts w:ascii="Calibri" w:hAnsi="Calibri"/>
        </w:rPr>
      </w:pPr>
      <w:r>
        <w:rPr>
          <w:rFonts w:ascii="Calibri" w:hAnsi="Calibri"/>
        </w:rPr>
        <w:t xml:space="preserve">A critical </w:t>
      </w:r>
      <w:ins w:id="5287" w:author="Doug Gross" w:date="2018-05-11T12:19:00Z">
        <w:r w:rsidR="00BA7A55">
          <w:rPr>
            <w:rFonts w:ascii="Calibri" w:hAnsi="Calibri"/>
          </w:rPr>
          <w:t>aspect to freight delivery is chain of custody</w:t>
        </w:r>
      </w:ins>
      <w:ins w:id="5288" w:author="Doug Gross" w:date="2018-05-11T12:20:00Z">
        <w:r w:rsidR="00BA7A55">
          <w:rPr>
            <w:rFonts w:ascii="Calibri" w:hAnsi="Calibri"/>
          </w:rPr>
          <w:t xml:space="preserve">. </w:t>
        </w:r>
      </w:ins>
      <w:r w:rsidR="00E54BCD">
        <w:rPr>
          <w:rFonts w:ascii="Calibri" w:hAnsi="Calibri"/>
          <w:spacing w:val="-6"/>
        </w:rPr>
        <w:t>Project</w:t>
      </w:r>
      <w:r w:rsidR="00834165">
        <w:rPr>
          <w:rFonts w:ascii="Calibri" w:hAnsi="Calibri"/>
          <w:spacing w:val="-6"/>
        </w:rPr>
        <w:t xml:space="preserve"> Freight</w:t>
      </w:r>
      <w:ins w:id="5289" w:author="Doug Gross" w:date="2018-05-11T12:20:00Z">
        <w:r w:rsidR="00BA7A55">
          <w:rPr>
            <w:rFonts w:ascii="Calibri" w:hAnsi="Calibri"/>
          </w:rPr>
          <w:t xml:space="preserve"> will </w:t>
        </w:r>
      </w:ins>
      <w:del w:id="5290" w:author="Doug Gross" w:date="2018-05-11T12:19:00Z">
        <w:r w:rsidDel="00BA7A55">
          <w:rPr>
            <w:rFonts w:ascii="Calibri" w:hAnsi="Calibri"/>
          </w:rPr>
          <w:delText>time</w:delText>
        </w:r>
      </w:del>
      <w:del w:id="5291" w:author="Doug Gross" w:date="2018-05-11T12:20:00Z">
        <w:r w:rsidDel="00BA7A55">
          <w:rPr>
            <w:rFonts w:ascii="Calibri" w:hAnsi="Calibri"/>
          </w:rPr>
          <w:delText xml:space="preserve"> in a delivery’s time line is each</w:delText>
        </w:r>
      </w:del>
      <w:ins w:id="5292" w:author="Doug Gross" w:date="2018-05-11T12:20:00Z">
        <w:r w:rsidR="00BA7A55">
          <w:rPr>
            <w:rFonts w:ascii="Calibri" w:hAnsi="Calibri"/>
          </w:rPr>
          <w:t>simplify any required freight exchanges by tracing</w:t>
        </w:r>
      </w:ins>
      <w:r>
        <w:rPr>
          <w:rFonts w:ascii="Calibri" w:hAnsi="Calibri"/>
        </w:rPr>
        <w:t xml:space="preserve"> </w:t>
      </w:r>
      <w:del w:id="5293" w:author="Doug Gross" w:date="2018-05-11T12:20:00Z">
        <w:r w:rsidDel="00BA7A55">
          <w:rPr>
            <w:rFonts w:ascii="Calibri" w:hAnsi="Calibri"/>
          </w:rPr>
          <w:delText xml:space="preserve">point </w:delText>
        </w:r>
      </w:del>
      <w:r>
        <w:rPr>
          <w:rFonts w:ascii="Calibri" w:hAnsi="Calibri"/>
        </w:rPr>
        <w:t xml:space="preserve">the </w:t>
      </w:r>
      <w:del w:id="5294" w:author="Doug Gross" w:date="2018-05-11T12:20:00Z">
        <w:r w:rsidDel="00BA7A55">
          <w:rPr>
            <w:rFonts w:ascii="Calibri" w:hAnsi="Calibri"/>
          </w:rPr>
          <w:delText>possession of</w:delText>
        </w:r>
      </w:del>
      <w:ins w:id="5295" w:author="Doug Gross" w:date="2018-05-11T12:21:00Z">
        <w:r w:rsidR="00BA7A55">
          <w:rPr>
            <w:rFonts w:ascii="Calibri" w:hAnsi="Calibri"/>
          </w:rPr>
          <w:t xml:space="preserve">chain of custody in real time as the cargo </w:t>
        </w:r>
      </w:ins>
      <w:del w:id="5296" w:author="Doug Gross" w:date="2018-05-11T12:20:00Z">
        <w:r w:rsidDel="00BA7A55">
          <w:rPr>
            <w:rFonts w:ascii="Calibri" w:hAnsi="Calibri"/>
          </w:rPr>
          <w:delText xml:space="preserve"> the </w:delText>
        </w:r>
      </w:del>
      <w:ins w:id="5297" w:author="Doug Gross" w:date="2018-05-11T12:21:00Z">
        <w:r w:rsidR="00BA7A55">
          <w:rPr>
            <w:rFonts w:ascii="Calibri" w:hAnsi="Calibri"/>
          </w:rPr>
          <w:t xml:space="preserve">gets </w:t>
        </w:r>
      </w:ins>
      <w:del w:id="5298" w:author="Doug Gross" w:date="2018-05-11T12:21:00Z">
        <w:r w:rsidDel="00BA7A55">
          <w:rPr>
            <w:rFonts w:ascii="Calibri" w:hAnsi="Calibri"/>
          </w:rPr>
          <w:delText xml:space="preserve">freight is </w:delText>
        </w:r>
      </w:del>
      <w:r>
        <w:rPr>
          <w:rFonts w:ascii="Calibri" w:hAnsi="Calibri"/>
        </w:rPr>
        <w:t>shifted from one stakeholder to another</w:t>
      </w:r>
      <w:ins w:id="5299" w:author="Doug Gross" w:date="2018-05-11T12:21:00Z">
        <w:r w:rsidR="00BA7A55">
          <w:rPr>
            <w:rFonts w:ascii="Calibri" w:hAnsi="Calibri"/>
          </w:rPr>
          <w:t xml:space="preserve">, whether </w:t>
        </w:r>
      </w:ins>
      <w:del w:id="5300" w:author="Doug Gross" w:date="2018-05-11T12:21:00Z">
        <w:r w:rsidDel="00BA7A55">
          <w:rPr>
            <w:rFonts w:ascii="Calibri" w:hAnsi="Calibri"/>
          </w:rPr>
          <w:delText xml:space="preserve"> may </w:delText>
        </w:r>
      </w:del>
      <w:r>
        <w:rPr>
          <w:rFonts w:ascii="Calibri" w:hAnsi="Calibri"/>
        </w:rPr>
        <w:t>it be shipper to driver, driver to driver</w:t>
      </w:r>
      <w:ins w:id="5301" w:author="Doug Gross" w:date="2018-05-11T12:21:00Z">
        <w:r w:rsidR="00BA7A55">
          <w:rPr>
            <w:rFonts w:ascii="Calibri" w:hAnsi="Calibri"/>
          </w:rPr>
          <w:t>,</w:t>
        </w:r>
      </w:ins>
      <w:r>
        <w:rPr>
          <w:rFonts w:ascii="Calibri" w:hAnsi="Calibri"/>
        </w:rPr>
        <w:t xml:space="preserve"> or driver to receiving agent. Ultimately the possession of the freight indicates the individual </w:t>
      </w:r>
      <w:del w:id="5302" w:author="Doug Gross" w:date="2018-05-11T12:21:00Z">
        <w:r w:rsidDel="008E33A5">
          <w:rPr>
            <w:rFonts w:ascii="Calibri" w:hAnsi="Calibri"/>
          </w:rPr>
          <w:delText xml:space="preserve">that is </w:delText>
        </w:r>
      </w:del>
      <w:r>
        <w:rPr>
          <w:rFonts w:ascii="Calibri" w:hAnsi="Calibri"/>
        </w:rPr>
        <w:t xml:space="preserve">responsible and liable for the freight’s well-being at that time. </w:t>
      </w:r>
    </w:p>
    <w:p w14:paraId="527A2FCF" w14:textId="77777777" w:rsidR="008E33A5" w:rsidRDefault="008E33A5">
      <w:pPr>
        <w:pStyle w:val="Body"/>
        <w:rPr>
          <w:ins w:id="5303" w:author="Doug Gross" w:date="2018-05-11T12:22:00Z"/>
          <w:rFonts w:ascii="Calibri" w:hAnsi="Calibri"/>
        </w:rPr>
      </w:pPr>
    </w:p>
    <w:p w14:paraId="264FB290" w14:textId="7797B77C" w:rsidR="00CF5879" w:rsidRDefault="0081616C">
      <w:pPr>
        <w:pStyle w:val="Body"/>
        <w:rPr>
          <w:rFonts w:ascii="Calibri" w:eastAsia="Calibri" w:hAnsi="Calibri" w:cs="Calibri"/>
        </w:rPr>
      </w:pPr>
      <w:r>
        <w:rPr>
          <w:rFonts w:ascii="Calibri" w:hAnsi="Calibri"/>
        </w:rPr>
        <w:t xml:space="preserve">Another function that will add value to </w:t>
      </w:r>
      <w:ins w:id="5304" w:author="Doug Gross" w:date="2018-05-11T12:22:00Z">
        <w:r w:rsidR="008E33A5">
          <w:rPr>
            <w:rFonts w:ascii="Calibri" w:hAnsi="Calibri"/>
          </w:rPr>
          <w:t xml:space="preserve">the </w:t>
        </w:r>
      </w:ins>
      <w:r w:rsidR="00E54BCD">
        <w:rPr>
          <w:rFonts w:ascii="Calibri" w:hAnsi="Calibri"/>
          <w:spacing w:val="-6"/>
        </w:rPr>
        <w:t>Project</w:t>
      </w:r>
      <w:r w:rsidR="00834165">
        <w:rPr>
          <w:rFonts w:ascii="Calibri" w:hAnsi="Calibri"/>
          <w:spacing w:val="-6"/>
        </w:rPr>
        <w:t xml:space="preserve"> Freight </w:t>
      </w:r>
      <w:del w:id="5305" w:author="Doug Gross" w:date="2018-05-11T12:22:00Z">
        <w:r w:rsidDel="008E33A5">
          <w:rPr>
            <w:rFonts w:ascii="Calibri" w:hAnsi="Calibri"/>
          </w:rPr>
          <w:delText>our</w:delText>
        </w:r>
      </w:del>
      <w:r>
        <w:rPr>
          <w:rFonts w:ascii="Calibri" w:hAnsi="Calibri"/>
        </w:rPr>
        <w:t xml:space="preserve"> system is the auto-generation of mandatory paperwork for the shipment. Based on the information added in the system by the </w:t>
      </w:r>
      <w:r w:rsidR="00280647">
        <w:rPr>
          <w:rFonts w:ascii="Calibri" w:hAnsi="Calibri"/>
        </w:rPr>
        <w:t>shipper the Bill of Lading,</w:t>
      </w:r>
      <w:r>
        <w:rPr>
          <w:rFonts w:ascii="Calibri" w:hAnsi="Calibri"/>
        </w:rPr>
        <w:t xml:space="preserve"> </w:t>
      </w:r>
      <w:r w:rsidR="00E725E3">
        <w:rPr>
          <w:rFonts w:ascii="Calibri" w:hAnsi="Calibri"/>
        </w:rPr>
        <w:t>p</w:t>
      </w:r>
      <w:del w:id="5306" w:author="Doug Gross" w:date="2018-05-11T12:22:00Z">
        <w:r w:rsidDel="008E33A5">
          <w:rPr>
            <w:rFonts w:ascii="Calibri" w:hAnsi="Calibri"/>
          </w:rPr>
          <w:delText>p</w:delText>
        </w:r>
      </w:del>
      <w:r>
        <w:rPr>
          <w:rFonts w:ascii="Calibri" w:hAnsi="Calibri"/>
        </w:rPr>
        <w:t xml:space="preserve">acking </w:t>
      </w:r>
      <w:r w:rsidR="00E725E3">
        <w:rPr>
          <w:rFonts w:ascii="Calibri" w:hAnsi="Calibri"/>
        </w:rPr>
        <w:t>s</w:t>
      </w:r>
      <w:del w:id="5307" w:author="Doug Gross" w:date="2018-05-11T12:22:00Z">
        <w:r w:rsidDel="008E33A5">
          <w:rPr>
            <w:rFonts w:ascii="Calibri" w:hAnsi="Calibri"/>
          </w:rPr>
          <w:delText>s</w:delText>
        </w:r>
      </w:del>
      <w:r>
        <w:rPr>
          <w:rFonts w:ascii="Calibri" w:hAnsi="Calibri"/>
        </w:rPr>
        <w:t xml:space="preserve">lip </w:t>
      </w:r>
      <w:r w:rsidR="00280647">
        <w:rPr>
          <w:rFonts w:ascii="Calibri" w:hAnsi="Calibri"/>
        </w:rPr>
        <w:t xml:space="preserve">and </w:t>
      </w:r>
      <w:r w:rsidR="00E725E3">
        <w:rPr>
          <w:rFonts w:ascii="Calibri" w:hAnsi="Calibri"/>
        </w:rPr>
        <w:t>delivery r</w:t>
      </w:r>
      <w:r w:rsidR="00280647">
        <w:rPr>
          <w:rFonts w:ascii="Calibri" w:hAnsi="Calibri"/>
        </w:rPr>
        <w:t xml:space="preserve">eceipt </w:t>
      </w:r>
      <w:r>
        <w:rPr>
          <w:rFonts w:ascii="Calibri" w:hAnsi="Calibri"/>
        </w:rPr>
        <w:t xml:space="preserve">will be auto-generated. The </w:t>
      </w:r>
      <w:del w:id="5308" w:author="Doug Gross" w:date="2018-05-11T12:22:00Z">
        <w:r w:rsidDel="008E33A5">
          <w:rPr>
            <w:rFonts w:ascii="Calibri" w:hAnsi="Calibri"/>
          </w:rPr>
          <w:delText>Bill of Lading</w:delText>
        </w:r>
      </w:del>
      <w:ins w:id="5309" w:author="Doug Gross" w:date="2018-05-11T12:22:00Z">
        <w:r w:rsidR="008E33A5">
          <w:rPr>
            <w:rFonts w:ascii="Calibri" w:hAnsi="Calibri"/>
          </w:rPr>
          <w:t>BOL</w:t>
        </w:r>
      </w:ins>
      <w:r>
        <w:rPr>
          <w:rFonts w:ascii="Calibri" w:hAnsi="Calibri"/>
        </w:rPr>
        <w:t xml:space="preserve"> is a legal document required to be completed before a freight shipment can be hauled. Frequently this document is not completed by 3</w:t>
      </w:r>
      <w:r>
        <w:rPr>
          <w:rFonts w:ascii="Calibri" w:hAnsi="Calibri"/>
          <w:vertAlign w:val="superscript"/>
        </w:rPr>
        <w:t>rd</w:t>
      </w:r>
      <w:r>
        <w:rPr>
          <w:rFonts w:ascii="Calibri" w:hAnsi="Calibri"/>
        </w:rPr>
        <w:t xml:space="preserve"> party freight brokers or not shared with all parties prior to pick-up. </w:t>
      </w:r>
      <w:ins w:id="5310" w:author="Doug Gross" w:date="2018-05-11T12:22:00Z">
        <w:r w:rsidR="008E33A5">
          <w:rPr>
            <w:rFonts w:ascii="Calibri" w:hAnsi="Calibri"/>
          </w:rPr>
          <w:t xml:space="preserve">The </w:t>
        </w:r>
      </w:ins>
      <w:r w:rsidR="00E54BCD">
        <w:rPr>
          <w:rFonts w:ascii="Calibri" w:hAnsi="Calibri"/>
          <w:spacing w:val="-6"/>
        </w:rPr>
        <w:t>Project</w:t>
      </w:r>
      <w:r w:rsidR="00834165">
        <w:rPr>
          <w:rFonts w:ascii="Calibri" w:hAnsi="Calibri"/>
          <w:spacing w:val="-6"/>
        </w:rPr>
        <w:t xml:space="preserve"> Freight</w:t>
      </w:r>
      <w:ins w:id="5311" w:author="Doug Gross" w:date="2018-05-11T12:22:00Z">
        <w:r w:rsidR="008E33A5">
          <w:rPr>
            <w:rFonts w:ascii="Calibri" w:hAnsi="Calibri"/>
          </w:rPr>
          <w:t xml:space="preserve"> </w:t>
        </w:r>
      </w:ins>
      <w:del w:id="5312" w:author="Doug Gross" w:date="2018-05-11T12:22:00Z">
        <w:r w:rsidDel="008E33A5">
          <w:rPr>
            <w:rFonts w:ascii="Calibri" w:hAnsi="Calibri"/>
          </w:rPr>
          <w:delText xml:space="preserve">Our </w:delText>
        </w:r>
      </w:del>
      <w:r>
        <w:rPr>
          <w:rFonts w:ascii="Calibri" w:hAnsi="Calibri"/>
        </w:rPr>
        <w:t xml:space="preserve">system will create and store this document with the shipment, allowing it to be </w:t>
      </w:r>
      <w:ins w:id="5313" w:author="Doug Gross" w:date="2018-05-11T12:23:00Z">
        <w:r w:rsidR="008E33A5">
          <w:rPr>
            <w:rFonts w:ascii="Calibri" w:hAnsi="Calibri"/>
          </w:rPr>
          <w:t xml:space="preserve">electronically signed by – and </w:t>
        </w:r>
      </w:ins>
      <w:r>
        <w:rPr>
          <w:rFonts w:ascii="Calibri" w:hAnsi="Calibri"/>
        </w:rPr>
        <w:t>visibl</w:t>
      </w:r>
      <w:ins w:id="5314" w:author="Doug Gross" w:date="2018-05-11T12:23:00Z">
        <w:r w:rsidR="008E33A5">
          <w:rPr>
            <w:rFonts w:ascii="Calibri" w:hAnsi="Calibri"/>
          </w:rPr>
          <w:t>e to</w:t>
        </w:r>
      </w:ins>
      <w:del w:id="5315" w:author="Doug Gross" w:date="2018-05-11T12:23:00Z">
        <w:r w:rsidDel="008E33A5">
          <w:rPr>
            <w:rFonts w:ascii="Calibri" w:hAnsi="Calibri"/>
          </w:rPr>
          <w:delText>e</w:delText>
        </w:r>
      </w:del>
      <w:r>
        <w:rPr>
          <w:rFonts w:ascii="Calibri" w:hAnsi="Calibri"/>
        </w:rPr>
        <w:t xml:space="preserve"> </w:t>
      </w:r>
      <w:ins w:id="5316" w:author="Doug Gross" w:date="2018-05-11T12:23:00Z">
        <w:r w:rsidR="008E33A5">
          <w:rPr>
            <w:rFonts w:ascii="Calibri" w:hAnsi="Calibri"/>
          </w:rPr>
          <w:t xml:space="preserve">– </w:t>
        </w:r>
      </w:ins>
      <w:del w:id="5317" w:author="Doug Gross" w:date="2018-05-11T12:23:00Z">
        <w:r w:rsidDel="008E33A5">
          <w:rPr>
            <w:rFonts w:ascii="Calibri" w:hAnsi="Calibri"/>
          </w:rPr>
          <w:delText xml:space="preserve">to </w:delText>
        </w:r>
      </w:del>
      <w:r>
        <w:rPr>
          <w:rFonts w:ascii="Calibri" w:hAnsi="Calibri"/>
        </w:rPr>
        <w:t>all</w:t>
      </w:r>
      <w:ins w:id="5318" w:author="Doug Gross" w:date="2018-05-11T12:23:00Z">
        <w:r w:rsidR="008E33A5">
          <w:rPr>
            <w:rFonts w:ascii="Calibri" w:hAnsi="Calibri"/>
          </w:rPr>
          <w:t xml:space="preserve"> </w:t>
        </w:r>
      </w:ins>
      <w:del w:id="5319" w:author="Doug Gross" w:date="2018-05-11T12:23:00Z">
        <w:r w:rsidDel="008E33A5">
          <w:rPr>
            <w:rFonts w:ascii="Calibri" w:hAnsi="Calibri"/>
          </w:rPr>
          <w:delText xml:space="preserve"> necessary </w:delText>
        </w:r>
      </w:del>
      <w:r>
        <w:rPr>
          <w:rFonts w:ascii="Calibri" w:hAnsi="Calibri"/>
        </w:rPr>
        <w:t>parties</w:t>
      </w:r>
      <w:del w:id="5320" w:author="Doug Gross" w:date="2018-05-11T12:23:00Z">
        <w:r w:rsidDel="008E33A5">
          <w:rPr>
            <w:rFonts w:ascii="Calibri" w:hAnsi="Calibri"/>
          </w:rPr>
          <w:delText xml:space="preserve"> and electronically signed</w:delText>
        </w:r>
      </w:del>
      <w:r>
        <w:rPr>
          <w:rFonts w:ascii="Calibri" w:hAnsi="Calibri"/>
        </w:rPr>
        <w:t xml:space="preserve">. The BOL will be easily </w:t>
      </w:r>
      <w:del w:id="5321" w:author="Doug Gross" w:date="2018-05-11T12:23:00Z">
        <w:r w:rsidDel="008E33A5">
          <w:rPr>
            <w:rFonts w:ascii="Calibri" w:hAnsi="Calibri"/>
          </w:rPr>
          <w:delText xml:space="preserve">displayed </w:delText>
        </w:r>
      </w:del>
      <w:ins w:id="5322" w:author="Doug Gross" w:date="2018-05-11T12:23:00Z">
        <w:r w:rsidR="008E33A5">
          <w:rPr>
            <w:rFonts w:ascii="Calibri" w:hAnsi="Calibri"/>
          </w:rPr>
          <w:t xml:space="preserve">accessible </w:t>
        </w:r>
      </w:ins>
      <w:r>
        <w:rPr>
          <w:rFonts w:ascii="Calibri" w:hAnsi="Calibri"/>
        </w:rPr>
        <w:t xml:space="preserve">on mobile devices and desktops. It will be a </w:t>
      </w:r>
      <w:del w:id="5323" w:author="Doug Gross" w:date="2018-05-11T12:24:00Z">
        <w:r w:rsidDel="008E33A5">
          <w:rPr>
            <w:rFonts w:ascii="Calibri" w:hAnsi="Calibri"/>
          </w:rPr>
          <w:delText xml:space="preserve">major </w:delText>
        </w:r>
      </w:del>
      <w:ins w:id="5324" w:author="Doug Gross" w:date="2018-05-11T12:24:00Z">
        <w:r w:rsidR="008E33A5">
          <w:rPr>
            <w:rFonts w:ascii="Calibri" w:hAnsi="Calibri"/>
          </w:rPr>
          <w:t xml:space="preserve">highly valuable </w:t>
        </w:r>
      </w:ins>
      <w:r>
        <w:rPr>
          <w:rFonts w:ascii="Calibri" w:hAnsi="Calibri"/>
        </w:rPr>
        <w:t xml:space="preserve">tool for </w:t>
      </w:r>
      <w:ins w:id="5325" w:author="Doug Gross" w:date="2018-05-11T12:24:00Z">
        <w:r w:rsidR="008E33A5">
          <w:rPr>
            <w:rFonts w:ascii="Calibri" w:hAnsi="Calibri"/>
          </w:rPr>
          <w:t>both</w:t>
        </w:r>
      </w:ins>
      <w:del w:id="5326" w:author="Doug Gross" w:date="2018-05-11T12:24:00Z">
        <w:r w:rsidDel="008E33A5">
          <w:rPr>
            <w:rFonts w:ascii="Calibri" w:hAnsi="Calibri"/>
          </w:rPr>
          <w:delText>the</w:delText>
        </w:r>
      </w:del>
      <w:r>
        <w:rPr>
          <w:rFonts w:ascii="Calibri" w:hAnsi="Calibri"/>
        </w:rPr>
        <w:t xml:space="preserve"> shipper and driver</w:t>
      </w:r>
      <w:ins w:id="5327" w:author="Doug Gross" w:date="2018-05-11T12:24:00Z">
        <w:r w:rsidR="008E33A5">
          <w:rPr>
            <w:rFonts w:ascii="Calibri" w:hAnsi="Calibri"/>
          </w:rPr>
          <w:t>,</w:t>
        </w:r>
      </w:ins>
      <w:r>
        <w:rPr>
          <w:rFonts w:ascii="Calibri" w:hAnsi="Calibri"/>
        </w:rPr>
        <w:t xml:space="preserve"> and will assist in orchestrat</w:t>
      </w:r>
      <w:ins w:id="5328" w:author="Doug Gross" w:date="2018-05-11T12:25:00Z">
        <w:r w:rsidR="00882658">
          <w:rPr>
            <w:rFonts w:ascii="Calibri" w:hAnsi="Calibri"/>
          </w:rPr>
          <w:t>ing</w:t>
        </w:r>
      </w:ins>
      <w:del w:id="5329" w:author="Doug Gross" w:date="2018-05-11T12:25:00Z">
        <w:r w:rsidDel="00882658">
          <w:rPr>
            <w:rFonts w:ascii="Calibri" w:hAnsi="Calibri"/>
          </w:rPr>
          <w:delText>e</w:delText>
        </w:r>
      </w:del>
      <w:r>
        <w:rPr>
          <w:rFonts w:ascii="Calibri" w:hAnsi="Calibri"/>
        </w:rPr>
        <w:t xml:space="preserve"> the </w:t>
      </w:r>
      <w:del w:id="5330" w:author="Doug Gross" w:date="2018-05-11T12:26:00Z">
        <w:r w:rsidDel="00882658">
          <w:rPr>
            <w:rFonts w:ascii="Calibri" w:hAnsi="Calibri"/>
          </w:rPr>
          <w:delText>shifting of the possession of</w:delText>
        </w:r>
      </w:del>
      <w:ins w:id="5331" w:author="Doug Gross" w:date="2018-05-11T12:26:00Z">
        <w:r w:rsidR="00882658">
          <w:rPr>
            <w:rFonts w:ascii="Calibri" w:hAnsi="Calibri"/>
          </w:rPr>
          <w:t>hand-off of</w:t>
        </w:r>
      </w:ins>
      <w:r>
        <w:rPr>
          <w:rFonts w:ascii="Calibri" w:hAnsi="Calibri"/>
        </w:rPr>
        <w:t xml:space="preserve"> </w:t>
      </w:r>
      <w:del w:id="5332" w:author="Doug Gross" w:date="2018-05-11T12:26:00Z">
        <w:r w:rsidDel="00882658">
          <w:rPr>
            <w:rFonts w:ascii="Calibri" w:hAnsi="Calibri"/>
          </w:rPr>
          <w:delText xml:space="preserve">the </w:delText>
        </w:r>
      </w:del>
      <w:r>
        <w:rPr>
          <w:rFonts w:ascii="Calibri" w:hAnsi="Calibri"/>
        </w:rPr>
        <w:t>freight</w:t>
      </w:r>
      <w:ins w:id="5333" w:author="Doug Gross" w:date="2018-05-11T12:26:00Z">
        <w:r w:rsidR="00882658">
          <w:rPr>
            <w:rFonts w:ascii="Calibri" w:hAnsi="Calibri"/>
          </w:rPr>
          <w:t xml:space="preserve"> (i.e., chain of custody), as and when required</w:t>
        </w:r>
      </w:ins>
      <w:r>
        <w:rPr>
          <w:rFonts w:ascii="Calibri" w:hAnsi="Calibri"/>
        </w:rPr>
        <w:t xml:space="preserve">. Signatures will be added electronically, and </w:t>
      </w:r>
      <w:ins w:id="5334" w:author="Doug Gross" w:date="2018-05-11T12:26:00Z">
        <w:r w:rsidR="00882658">
          <w:rPr>
            <w:rFonts w:ascii="Calibri" w:hAnsi="Calibri"/>
          </w:rPr>
          <w:t>the BOL</w:t>
        </w:r>
      </w:ins>
      <w:r w:rsidR="00E725E3">
        <w:rPr>
          <w:rFonts w:ascii="Calibri" w:hAnsi="Calibri"/>
        </w:rPr>
        <w:t xml:space="preserve"> and delivery receipt</w:t>
      </w:r>
      <w:del w:id="5335" w:author="Doug Gross" w:date="2018-05-11T12:26:00Z">
        <w:r w:rsidDel="00882658">
          <w:rPr>
            <w:rFonts w:ascii="Calibri" w:hAnsi="Calibri"/>
          </w:rPr>
          <w:delText>it</w:delText>
        </w:r>
      </w:del>
      <w:r>
        <w:rPr>
          <w:rFonts w:ascii="Calibri" w:hAnsi="Calibri"/>
        </w:rPr>
        <w:t xml:space="preserve"> will be emailed to all parties as the delivery is completed. The </w:t>
      </w:r>
      <w:ins w:id="5336" w:author="Doug Gross" w:date="2018-05-11T12:27:00Z">
        <w:r w:rsidR="00882658">
          <w:rPr>
            <w:rFonts w:ascii="Calibri" w:hAnsi="Calibri"/>
          </w:rPr>
          <w:t>P</w:t>
        </w:r>
      </w:ins>
      <w:del w:id="5337" w:author="Doug Gross" w:date="2018-05-11T12:26:00Z">
        <w:r w:rsidDel="00882658">
          <w:rPr>
            <w:rFonts w:ascii="Calibri" w:hAnsi="Calibri"/>
          </w:rPr>
          <w:delText>p</w:delText>
        </w:r>
      </w:del>
      <w:r>
        <w:rPr>
          <w:rFonts w:ascii="Calibri" w:hAnsi="Calibri"/>
        </w:rPr>
        <w:t xml:space="preserve">acking </w:t>
      </w:r>
      <w:ins w:id="5338" w:author="Doug Gross" w:date="2018-05-11T12:27:00Z">
        <w:r w:rsidR="00882658">
          <w:rPr>
            <w:rFonts w:ascii="Calibri" w:hAnsi="Calibri"/>
          </w:rPr>
          <w:t>S</w:t>
        </w:r>
      </w:ins>
      <w:del w:id="5339" w:author="Doug Gross" w:date="2018-05-11T12:27:00Z">
        <w:r w:rsidDel="00882658">
          <w:rPr>
            <w:rFonts w:ascii="Calibri" w:hAnsi="Calibri"/>
          </w:rPr>
          <w:delText>s</w:delText>
        </w:r>
      </w:del>
      <w:r>
        <w:rPr>
          <w:rFonts w:ascii="Calibri" w:hAnsi="Calibri"/>
        </w:rPr>
        <w:t xml:space="preserve">lip will also be available within </w:t>
      </w:r>
      <w:r w:rsidR="00E54BCD">
        <w:rPr>
          <w:rFonts w:ascii="Calibri" w:hAnsi="Calibri"/>
          <w:spacing w:val="-6"/>
        </w:rPr>
        <w:t>Project</w:t>
      </w:r>
      <w:r w:rsidR="00834165">
        <w:rPr>
          <w:rFonts w:ascii="Calibri" w:hAnsi="Calibri"/>
          <w:spacing w:val="-6"/>
        </w:rPr>
        <w:t xml:space="preserve"> Freight</w:t>
      </w:r>
      <w:ins w:id="5340" w:author="Doug Gross" w:date="2018-05-11T12:26:00Z">
        <w:r w:rsidR="00882658">
          <w:rPr>
            <w:rFonts w:ascii="Calibri" w:hAnsi="Calibri"/>
          </w:rPr>
          <w:t>’s</w:t>
        </w:r>
      </w:ins>
      <w:del w:id="5341" w:author="Doug Gross" w:date="2018-05-11T12:26:00Z">
        <w:r w:rsidDel="00882658">
          <w:rPr>
            <w:rFonts w:ascii="Calibri" w:hAnsi="Calibri"/>
          </w:rPr>
          <w:delText>our</w:delText>
        </w:r>
      </w:del>
      <w:r>
        <w:rPr>
          <w:rFonts w:ascii="Calibri" w:hAnsi="Calibri"/>
        </w:rPr>
        <w:t xml:space="preserve"> system</w:t>
      </w:r>
      <w:ins w:id="5342" w:author="Doug Gross" w:date="2018-05-11T12:27:00Z">
        <w:r w:rsidR="00882658">
          <w:rPr>
            <w:rFonts w:ascii="Calibri" w:hAnsi="Calibri"/>
          </w:rPr>
          <w:t xml:space="preserve">, as it will always be </w:t>
        </w:r>
      </w:ins>
      <w:del w:id="5343" w:author="Doug Gross" w:date="2018-05-11T12:27:00Z">
        <w:r w:rsidDel="00882658">
          <w:rPr>
            <w:rFonts w:ascii="Calibri" w:hAnsi="Calibri"/>
          </w:rPr>
          <w:delText xml:space="preserve"> </w:delText>
        </w:r>
      </w:del>
      <w:r>
        <w:rPr>
          <w:rFonts w:ascii="Calibri" w:hAnsi="Calibri"/>
        </w:rPr>
        <w:t>attached to the shipment</w:t>
      </w:r>
      <w:ins w:id="5344" w:author="Doug Gross" w:date="2018-05-11T12:27:00Z">
        <w:r w:rsidR="00882658">
          <w:rPr>
            <w:rFonts w:ascii="Calibri" w:hAnsi="Calibri"/>
          </w:rPr>
          <w:t>’s</w:t>
        </w:r>
      </w:ins>
      <w:r>
        <w:rPr>
          <w:rFonts w:ascii="Calibri" w:hAnsi="Calibri"/>
        </w:rPr>
        <w:t xml:space="preserve"> profile. </w:t>
      </w:r>
    </w:p>
    <w:p w14:paraId="5A821740" w14:textId="77777777" w:rsidR="00CF5879" w:rsidRDefault="00CF5879">
      <w:pPr>
        <w:pStyle w:val="Body"/>
        <w:rPr>
          <w:rFonts w:ascii="Calibri" w:eastAsia="Calibri" w:hAnsi="Calibri" w:cs="Calibri"/>
        </w:rPr>
      </w:pPr>
    </w:p>
    <w:p w14:paraId="4BC2E364" w14:textId="6F820A65" w:rsidR="00CF5879" w:rsidRDefault="00E54BCD">
      <w:pPr>
        <w:pStyle w:val="Body"/>
        <w:rPr>
          <w:rFonts w:ascii="Calibri" w:eastAsia="Calibri" w:hAnsi="Calibri" w:cs="Calibri"/>
        </w:rPr>
      </w:pPr>
      <w:r>
        <w:rPr>
          <w:rFonts w:ascii="Calibri" w:hAnsi="Calibri"/>
          <w:spacing w:val="-6"/>
        </w:rPr>
        <w:t>Project</w:t>
      </w:r>
      <w:r w:rsidR="00834165">
        <w:rPr>
          <w:rFonts w:ascii="Calibri" w:hAnsi="Calibri"/>
          <w:spacing w:val="-6"/>
        </w:rPr>
        <w:t xml:space="preserve"> Freight </w:t>
      </w:r>
      <w:del w:id="5345" w:author="Siedenburg" w:date="2018-04-06T11:57:00Z">
        <w:r w:rsidR="0081616C">
          <w:rPr>
            <w:rFonts w:ascii="Calibri" w:hAnsi="Calibri"/>
          </w:rPr>
          <w:delText xml:space="preserve">Another serviceprovided by our system the platform </w:delText>
        </w:r>
      </w:del>
      <w:r w:rsidR="0081616C">
        <w:rPr>
          <w:rFonts w:ascii="Calibri" w:hAnsi="Calibri"/>
        </w:rPr>
        <w:t>will</w:t>
      </w:r>
      <w:ins w:id="5346" w:author="Siedenburg" w:date="2018-04-06T11:57:00Z">
        <w:r w:rsidR="0081616C">
          <w:rPr>
            <w:rFonts w:ascii="Calibri" w:hAnsi="Calibri"/>
          </w:rPr>
          <w:t xml:space="preserve"> also</w:t>
        </w:r>
      </w:ins>
      <w:r w:rsidR="0081616C">
        <w:rPr>
          <w:rFonts w:ascii="Calibri" w:hAnsi="Calibri"/>
        </w:rPr>
        <w:t xml:space="preserve"> automatically prompt the shipper and driver to add photos to the shipment at critical points</w:t>
      </w:r>
      <w:ins w:id="5347" w:author="Doug Gross" w:date="2018-05-11T12:27:00Z">
        <w:r w:rsidR="00826000">
          <w:rPr>
            <w:rFonts w:ascii="Calibri" w:hAnsi="Calibri"/>
          </w:rPr>
          <w:t>, such as</w:t>
        </w:r>
      </w:ins>
      <w:del w:id="5348" w:author="Doug Gross" w:date="2018-05-11T12:27:00Z">
        <w:r w:rsidR="0081616C" w:rsidDel="00826000">
          <w:rPr>
            <w:rFonts w:ascii="Calibri" w:hAnsi="Calibri"/>
          </w:rPr>
          <w:delText xml:space="preserve"> like</w:delText>
        </w:r>
      </w:del>
      <w:r w:rsidR="0081616C">
        <w:rPr>
          <w:rFonts w:ascii="Calibri" w:hAnsi="Calibri"/>
        </w:rPr>
        <w:t xml:space="preserve"> at the time of packing, pick-up, delivery</w:t>
      </w:r>
      <w:ins w:id="5349" w:author="Doug Gross" w:date="2018-05-11T12:27:00Z">
        <w:r w:rsidR="00826000">
          <w:rPr>
            <w:rFonts w:ascii="Calibri" w:hAnsi="Calibri"/>
          </w:rPr>
          <w:t>,</w:t>
        </w:r>
      </w:ins>
      <w:r w:rsidR="0081616C">
        <w:rPr>
          <w:rFonts w:ascii="Calibri" w:hAnsi="Calibri"/>
        </w:rPr>
        <w:t xml:space="preserve"> and opening. These images will be generated and uploaded by the shipper and driver depending on the timing of the transaction and possession of the freight. At the point of transferring </w:t>
      </w:r>
      <w:del w:id="5350" w:author="Doug Gross" w:date="2018-05-11T12:28:00Z">
        <w:r w:rsidR="0081616C" w:rsidDel="00826000">
          <w:rPr>
            <w:rFonts w:ascii="Calibri" w:hAnsi="Calibri"/>
          </w:rPr>
          <w:delText xml:space="preserve">the </w:delText>
        </w:r>
      </w:del>
      <w:r w:rsidR="0081616C">
        <w:rPr>
          <w:rFonts w:ascii="Calibri" w:hAnsi="Calibri"/>
        </w:rPr>
        <w:t xml:space="preserve">possession of the freight, </w:t>
      </w:r>
      <w:r>
        <w:rPr>
          <w:rFonts w:ascii="Calibri" w:hAnsi="Calibri"/>
          <w:spacing w:val="-6"/>
        </w:rPr>
        <w:t>Project</w:t>
      </w:r>
      <w:r w:rsidR="00834165">
        <w:rPr>
          <w:rFonts w:ascii="Calibri" w:hAnsi="Calibri"/>
          <w:spacing w:val="-6"/>
        </w:rPr>
        <w:t xml:space="preserve"> Freight</w:t>
      </w:r>
      <w:r w:rsidR="0081616C">
        <w:rPr>
          <w:rFonts w:ascii="Calibri" w:hAnsi="Calibri"/>
        </w:rPr>
        <w:t xml:space="preserve"> will allow both shipper and driver to view the BOL, packing slip</w:t>
      </w:r>
      <w:ins w:id="5351" w:author="Doug Gross" w:date="2018-05-11T12:28:00Z">
        <w:r w:rsidR="00826000">
          <w:rPr>
            <w:rFonts w:ascii="Calibri" w:hAnsi="Calibri"/>
          </w:rPr>
          <w:t>,</w:t>
        </w:r>
      </w:ins>
      <w:r w:rsidR="0081616C">
        <w:rPr>
          <w:rFonts w:ascii="Calibri" w:hAnsi="Calibri"/>
        </w:rPr>
        <w:t xml:space="preserve"> </w:t>
      </w:r>
      <w:r w:rsidR="00E725E3">
        <w:rPr>
          <w:rFonts w:ascii="Calibri" w:hAnsi="Calibri"/>
        </w:rPr>
        <w:t>delivery receipt and</w:t>
      </w:r>
      <w:ins w:id="5352" w:author="Doug Gross" w:date="2018-05-11T12:28:00Z">
        <w:r w:rsidR="00826000">
          <w:rPr>
            <w:rFonts w:ascii="Calibri" w:hAnsi="Calibri"/>
          </w:rPr>
          <w:t xml:space="preserve"> </w:t>
        </w:r>
      </w:ins>
      <w:r w:rsidR="0081616C">
        <w:rPr>
          <w:rFonts w:ascii="Calibri" w:hAnsi="Calibri"/>
        </w:rPr>
        <w:t>images</w:t>
      </w:r>
      <w:ins w:id="5353" w:author="Doug Gross" w:date="2018-05-11T12:28:00Z">
        <w:r w:rsidR="00826000">
          <w:rPr>
            <w:rFonts w:ascii="Calibri" w:hAnsi="Calibri"/>
          </w:rPr>
          <w:t>,</w:t>
        </w:r>
      </w:ins>
      <w:r w:rsidR="0081616C">
        <w:rPr>
          <w:rFonts w:ascii="Calibri" w:hAnsi="Calibri"/>
        </w:rPr>
        <w:t xml:space="preserve"> and report </w:t>
      </w:r>
      <w:ins w:id="5354" w:author="Doug Gross" w:date="2018-05-11T12:28:00Z">
        <w:r w:rsidR="00826000">
          <w:rPr>
            <w:rFonts w:ascii="Calibri" w:hAnsi="Calibri"/>
          </w:rPr>
          <w:t xml:space="preserve">on </w:t>
        </w:r>
      </w:ins>
      <w:r w:rsidR="0081616C">
        <w:rPr>
          <w:rFonts w:ascii="Calibri" w:hAnsi="Calibri"/>
        </w:rPr>
        <w:t xml:space="preserve">any </w:t>
      </w:r>
      <w:ins w:id="5355" w:author="Doug Gross" w:date="2018-05-11T12:28:00Z">
        <w:r w:rsidR="00826000">
          <w:rPr>
            <w:rFonts w:ascii="Calibri" w:hAnsi="Calibri"/>
          </w:rPr>
          <w:t xml:space="preserve">perceived </w:t>
        </w:r>
      </w:ins>
      <w:r w:rsidR="0081616C">
        <w:rPr>
          <w:rFonts w:ascii="Calibri" w:hAnsi="Calibri"/>
        </w:rPr>
        <w:t>discrepancies</w:t>
      </w:r>
      <w:del w:id="5356" w:author="Doug Gross" w:date="2018-05-11T12:28:00Z">
        <w:r w:rsidR="0081616C" w:rsidDel="00826000">
          <w:rPr>
            <w:rFonts w:ascii="Calibri" w:hAnsi="Calibri"/>
          </w:rPr>
          <w:delText xml:space="preserve"> seen between the two major stakeholders</w:delText>
        </w:r>
      </w:del>
      <w:r w:rsidR="0081616C">
        <w:rPr>
          <w:rFonts w:ascii="Calibri" w:hAnsi="Calibri"/>
        </w:rPr>
        <w:t xml:space="preserve">. </w:t>
      </w:r>
    </w:p>
    <w:p w14:paraId="0E9A57CF" w14:textId="77777777" w:rsidR="00CF5879" w:rsidRDefault="00CF5879">
      <w:pPr>
        <w:pStyle w:val="Body"/>
        <w:rPr>
          <w:rFonts w:ascii="Calibri" w:eastAsia="Calibri" w:hAnsi="Calibri" w:cs="Calibri"/>
        </w:rPr>
      </w:pPr>
    </w:p>
    <w:p w14:paraId="522769EE" w14:textId="25DB37C5" w:rsidR="00CF5879" w:rsidRDefault="0081616C">
      <w:pPr>
        <w:pStyle w:val="Body"/>
        <w:rPr>
          <w:rFonts w:ascii="Calibri" w:eastAsia="Calibri" w:hAnsi="Calibri" w:cs="Calibri"/>
        </w:rPr>
      </w:pPr>
      <w:r>
        <w:rPr>
          <w:rFonts w:ascii="Calibri" w:hAnsi="Calibri"/>
        </w:rPr>
        <w:t>Once the shipment has been picked up by the driver and the BOL and images ha</w:t>
      </w:r>
      <w:ins w:id="5357" w:author="Doug Gross" w:date="2018-05-11T12:28:00Z">
        <w:r w:rsidR="00444059">
          <w:rPr>
            <w:rFonts w:ascii="Calibri" w:hAnsi="Calibri"/>
          </w:rPr>
          <w:t>ve</w:t>
        </w:r>
      </w:ins>
      <w:del w:id="5358" w:author="Doug Gross" w:date="2018-05-11T12:28:00Z">
        <w:r w:rsidDel="00444059">
          <w:rPr>
            <w:rFonts w:ascii="Calibri" w:hAnsi="Calibri"/>
          </w:rPr>
          <w:delText>s</w:delText>
        </w:r>
      </w:del>
      <w:r>
        <w:rPr>
          <w:rFonts w:ascii="Calibri" w:hAnsi="Calibri"/>
        </w:rPr>
        <w:t xml:space="preserve"> been accepted by both parties, the shipper will be able to view</w:t>
      </w:r>
      <w:ins w:id="5359" w:author="Doug Gross" w:date="2018-05-11T12:29:00Z">
        <w:r w:rsidR="00444059">
          <w:rPr>
            <w:rFonts w:ascii="Calibri" w:hAnsi="Calibri"/>
          </w:rPr>
          <w:t xml:space="preserve"> –</w:t>
        </w:r>
      </w:ins>
      <w:r>
        <w:rPr>
          <w:rFonts w:ascii="Calibri" w:hAnsi="Calibri"/>
        </w:rPr>
        <w:t xml:space="preserve"> in real time</w:t>
      </w:r>
      <w:ins w:id="5360" w:author="Doug Gross" w:date="2018-05-11T12:29:00Z">
        <w:r w:rsidR="00444059">
          <w:rPr>
            <w:rFonts w:ascii="Calibri" w:hAnsi="Calibri"/>
          </w:rPr>
          <w:t xml:space="preserve"> –</w:t>
        </w:r>
      </w:ins>
      <w:r>
        <w:rPr>
          <w:rFonts w:ascii="Calibri" w:hAnsi="Calibri"/>
        </w:rPr>
        <w:t xml:space="preserve"> the progress of their </w:t>
      </w:r>
      <w:r>
        <w:rPr>
          <w:rFonts w:ascii="Calibri" w:hAnsi="Calibri"/>
        </w:rPr>
        <w:lastRenderedPageBreak/>
        <w:t>shipment</w:t>
      </w:r>
      <w:ins w:id="5361" w:author="Doug Gross" w:date="2018-05-11T12:29:00Z">
        <w:r w:rsidR="00444059">
          <w:rPr>
            <w:rFonts w:ascii="Calibri" w:hAnsi="Calibri"/>
          </w:rPr>
          <w:t xml:space="preserve"> </w:t>
        </w:r>
        <w:proofErr w:type="spellStart"/>
        <w:r w:rsidR="00444059">
          <w:rPr>
            <w:rFonts w:ascii="Calibri" w:hAnsi="Calibri"/>
          </w:rPr>
          <w:t>en</w:t>
        </w:r>
        <w:proofErr w:type="spellEnd"/>
        <w:r w:rsidR="00444059">
          <w:rPr>
            <w:rFonts w:ascii="Calibri" w:hAnsi="Calibri"/>
          </w:rPr>
          <w:t xml:space="preserve"> route</w:t>
        </w:r>
      </w:ins>
      <w:r>
        <w:rPr>
          <w:rFonts w:ascii="Calibri" w:hAnsi="Calibri"/>
        </w:rPr>
        <w:t xml:space="preserve">. The tracking will be achieved in two </w:t>
      </w:r>
      <w:del w:id="5362" w:author="Doug Gross" w:date="2018-05-11T12:29:00Z">
        <w:r w:rsidDel="00444059">
          <w:rPr>
            <w:rFonts w:ascii="Calibri" w:hAnsi="Calibri"/>
          </w:rPr>
          <w:delText xml:space="preserve">different </w:delText>
        </w:r>
      </w:del>
      <w:r>
        <w:rPr>
          <w:rFonts w:ascii="Calibri" w:hAnsi="Calibri"/>
        </w:rPr>
        <w:t xml:space="preserve">ways, </w:t>
      </w:r>
      <w:ins w:id="5363" w:author="Doug Gross" w:date="2018-05-11T12:29:00Z">
        <w:r w:rsidR="00444059">
          <w:rPr>
            <w:rFonts w:ascii="Calibri" w:hAnsi="Calibri"/>
          </w:rPr>
          <w:t xml:space="preserve">(1) </w:t>
        </w:r>
      </w:ins>
      <w:r>
        <w:rPr>
          <w:rFonts w:ascii="Calibri" w:hAnsi="Calibri"/>
        </w:rPr>
        <w:t xml:space="preserve">with </w:t>
      </w:r>
      <w:r w:rsidR="00E54BCD">
        <w:rPr>
          <w:rFonts w:ascii="Calibri" w:hAnsi="Calibri"/>
          <w:spacing w:val="-6"/>
        </w:rPr>
        <w:t>Project</w:t>
      </w:r>
      <w:r w:rsidR="00834165">
        <w:rPr>
          <w:rFonts w:ascii="Calibri" w:hAnsi="Calibri"/>
          <w:spacing w:val="-6"/>
        </w:rPr>
        <w:t xml:space="preserve"> Freight</w:t>
      </w:r>
      <w:r>
        <w:rPr>
          <w:rFonts w:ascii="Calibri" w:hAnsi="Calibri"/>
        </w:rPr>
        <w:t>’s hardware solution</w:t>
      </w:r>
      <w:ins w:id="5364" w:author="Doug Gross" w:date="2018-05-11T12:29:00Z">
        <w:r w:rsidR="00444059">
          <w:rPr>
            <w:rFonts w:ascii="Calibri" w:hAnsi="Calibri"/>
          </w:rPr>
          <w:t>; and</w:t>
        </w:r>
      </w:ins>
      <w:ins w:id="5365" w:author="Doug Gross" w:date="2018-05-11T12:30:00Z">
        <w:r w:rsidR="00444059">
          <w:rPr>
            <w:rFonts w:ascii="Calibri" w:hAnsi="Calibri"/>
          </w:rPr>
          <w:t>/</w:t>
        </w:r>
      </w:ins>
      <w:del w:id="5366" w:author="Doug Gross" w:date="2018-05-11T12:30:00Z">
        <w:r w:rsidDel="00444059">
          <w:rPr>
            <w:rFonts w:ascii="Calibri" w:hAnsi="Calibri"/>
          </w:rPr>
          <w:delText xml:space="preserve"> </w:delText>
        </w:r>
      </w:del>
      <w:r>
        <w:rPr>
          <w:rFonts w:ascii="Calibri" w:hAnsi="Calibri"/>
        </w:rPr>
        <w:t xml:space="preserve">or </w:t>
      </w:r>
      <w:ins w:id="5367" w:author="Doug Gross" w:date="2018-05-11T12:30:00Z">
        <w:r w:rsidR="00444059">
          <w:rPr>
            <w:rFonts w:ascii="Calibri" w:hAnsi="Calibri"/>
          </w:rPr>
          <w:t xml:space="preserve">(2) </w:t>
        </w:r>
      </w:ins>
      <w:r>
        <w:rPr>
          <w:rFonts w:ascii="Calibri" w:hAnsi="Calibri"/>
        </w:rPr>
        <w:t>by using the driver’</w:t>
      </w:r>
      <w:r>
        <w:rPr>
          <w:rFonts w:ascii="Calibri" w:hAnsi="Calibri"/>
          <w:lang w:val="it-IT"/>
        </w:rPr>
        <w:t xml:space="preserve">s mobile </w:t>
      </w:r>
      <w:proofErr w:type="spellStart"/>
      <w:r>
        <w:rPr>
          <w:rFonts w:ascii="Calibri" w:hAnsi="Calibri"/>
          <w:lang w:val="it-IT"/>
        </w:rPr>
        <w:t>device</w:t>
      </w:r>
      <w:proofErr w:type="spellEnd"/>
      <w:r>
        <w:rPr>
          <w:rFonts w:ascii="Calibri" w:hAnsi="Calibri"/>
          <w:lang w:val="it-IT"/>
        </w:rPr>
        <w:t xml:space="preserve">. </w:t>
      </w:r>
    </w:p>
    <w:p w14:paraId="4D179F1C" w14:textId="77777777" w:rsidR="00CF5879" w:rsidRDefault="00CF5879">
      <w:pPr>
        <w:pStyle w:val="Body"/>
        <w:rPr>
          <w:rFonts w:ascii="Calibri" w:eastAsia="Calibri" w:hAnsi="Calibri" w:cs="Calibri"/>
        </w:rPr>
      </w:pPr>
    </w:p>
    <w:p w14:paraId="57235035" w14:textId="4301E4DE" w:rsidR="003E3FDD" w:rsidRDefault="0081616C">
      <w:pPr>
        <w:pStyle w:val="Body"/>
        <w:rPr>
          <w:ins w:id="5368" w:author="Doug Gross" w:date="2018-05-11T12:32:00Z"/>
          <w:rFonts w:ascii="Calibri" w:hAnsi="Calibri"/>
        </w:rPr>
      </w:pPr>
      <w:r>
        <w:rPr>
          <w:rFonts w:ascii="Calibri" w:hAnsi="Calibri"/>
        </w:rPr>
        <w:t xml:space="preserve">As previously mentioned, </w:t>
      </w:r>
      <w:r w:rsidR="00E54BCD">
        <w:rPr>
          <w:rFonts w:ascii="Calibri" w:hAnsi="Calibri"/>
          <w:spacing w:val="-6"/>
        </w:rPr>
        <w:t>Project</w:t>
      </w:r>
      <w:r w:rsidR="00834165">
        <w:rPr>
          <w:rFonts w:ascii="Calibri" w:hAnsi="Calibri"/>
          <w:spacing w:val="-6"/>
        </w:rPr>
        <w:t xml:space="preserve"> Freight</w:t>
      </w:r>
      <w:r>
        <w:rPr>
          <w:rFonts w:ascii="Calibri" w:hAnsi="Calibri"/>
        </w:rPr>
        <w:t xml:space="preserve"> is developing a hardware </w:t>
      </w:r>
      <w:del w:id="5369" w:author="Doug Gross" w:date="2018-05-11T12:30:00Z">
        <w:r w:rsidDel="00595BA6">
          <w:rPr>
            <w:rFonts w:ascii="Calibri" w:hAnsi="Calibri"/>
          </w:rPr>
          <w:delText xml:space="preserve">piece </w:delText>
        </w:r>
      </w:del>
      <w:ins w:id="5370" w:author="Doug Gross" w:date="2018-05-11T12:30:00Z">
        <w:r w:rsidR="00595BA6">
          <w:rPr>
            <w:rFonts w:ascii="Calibri" w:hAnsi="Calibri"/>
          </w:rPr>
          <w:t xml:space="preserve">solution </w:t>
        </w:r>
      </w:ins>
      <w:r>
        <w:rPr>
          <w:rFonts w:ascii="Calibri" w:hAnsi="Calibri"/>
        </w:rPr>
        <w:t xml:space="preserve">that will be married to the shipment and will be installed inside the crates or pallets by the shipper. It is a tamper proof </w:t>
      </w:r>
      <w:del w:id="5371" w:author="Siedenburg" w:date="2018-04-06T11:58:00Z">
        <w:r>
          <w:rPr>
            <w:rFonts w:ascii="Calibri" w:hAnsi="Calibri"/>
          </w:rPr>
          <w:delText>piece</w:delText>
        </w:r>
      </w:del>
      <w:ins w:id="5372" w:author="Siedenburg" w:date="2018-04-06T11:58:00Z">
        <w:r>
          <w:rPr>
            <w:rFonts w:ascii="Calibri" w:hAnsi="Calibri"/>
          </w:rPr>
          <w:t>device</w:t>
        </w:r>
      </w:ins>
      <w:r>
        <w:rPr>
          <w:rFonts w:ascii="Calibri" w:hAnsi="Calibri"/>
        </w:rPr>
        <w:t xml:space="preserve"> that will be </w:t>
      </w:r>
      <w:del w:id="5373" w:author="Doug Gross" w:date="2018-05-11T12:30:00Z">
        <w:r w:rsidDel="00595BA6">
          <w:rPr>
            <w:rFonts w:ascii="Calibri" w:hAnsi="Calibri"/>
          </w:rPr>
          <w:delText>embedded into our</w:delText>
        </w:r>
      </w:del>
      <w:ins w:id="5374" w:author="Doug Gross" w:date="2018-05-11T12:30:00Z">
        <w:r w:rsidR="00595BA6">
          <w:rPr>
            <w:rFonts w:ascii="Calibri" w:hAnsi="Calibri"/>
          </w:rPr>
          <w:t xml:space="preserve">linked to </w:t>
        </w:r>
      </w:ins>
      <w:r w:rsidR="00E54BCD">
        <w:rPr>
          <w:rFonts w:ascii="Calibri" w:hAnsi="Calibri"/>
          <w:spacing w:val="-6"/>
        </w:rPr>
        <w:t>Project</w:t>
      </w:r>
      <w:r w:rsidR="00834165">
        <w:rPr>
          <w:rFonts w:ascii="Calibri" w:hAnsi="Calibri"/>
          <w:spacing w:val="-6"/>
        </w:rPr>
        <w:t xml:space="preserve"> Freight</w:t>
      </w:r>
      <w:ins w:id="5375" w:author="Doug Gross" w:date="2018-05-11T12:30:00Z">
        <w:r w:rsidR="00595BA6">
          <w:rPr>
            <w:rFonts w:ascii="Calibri" w:hAnsi="Calibri"/>
          </w:rPr>
          <w:t>’s</w:t>
        </w:r>
      </w:ins>
      <w:r>
        <w:rPr>
          <w:rFonts w:ascii="Calibri" w:hAnsi="Calibri"/>
        </w:rPr>
        <w:t xml:space="preserve"> software platform to show </w:t>
      </w:r>
      <w:del w:id="5376" w:author="Doug Gross" w:date="2018-05-11T12:31:00Z">
        <w:r w:rsidDel="00595BA6">
          <w:rPr>
            <w:rFonts w:ascii="Calibri" w:hAnsi="Calibri"/>
          </w:rPr>
          <w:delText>a constant</w:delText>
        </w:r>
      </w:del>
      <w:ins w:id="5377" w:author="Doug Gross" w:date="2018-05-11T12:31:00Z">
        <w:r w:rsidR="00595BA6">
          <w:rPr>
            <w:rFonts w:ascii="Calibri" w:hAnsi="Calibri"/>
          </w:rPr>
          <w:t>real time</w:t>
        </w:r>
      </w:ins>
      <w:r>
        <w:rPr>
          <w:rFonts w:ascii="Calibri" w:hAnsi="Calibri"/>
        </w:rPr>
        <w:t xml:space="preserve"> status of the shipment’s condition and location. The status </w:t>
      </w:r>
      <w:proofErr w:type="spellStart"/>
      <w:ins w:id="5378" w:author="Doug Gross" w:date="2018-05-11T12:31:00Z">
        <w:r w:rsidR="00595BA6">
          <w:rPr>
            <w:rFonts w:ascii="Calibri" w:hAnsi="Calibri"/>
          </w:rPr>
          <w:t>parametres</w:t>
        </w:r>
        <w:proofErr w:type="spellEnd"/>
        <w:r w:rsidR="00595BA6">
          <w:rPr>
            <w:rFonts w:ascii="Calibri" w:hAnsi="Calibri"/>
          </w:rPr>
          <w:t xml:space="preserve"> </w:t>
        </w:r>
        <w:r w:rsidR="003E3FDD">
          <w:rPr>
            <w:rFonts w:ascii="Calibri" w:hAnsi="Calibri"/>
          </w:rPr>
          <w:t>are</w:t>
        </w:r>
      </w:ins>
      <w:del w:id="5379" w:author="Doug Gross" w:date="2018-05-11T12:31:00Z">
        <w:r w:rsidDel="003E3FDD">
          <w:rPr>
            <w:rFonts w:ascii="Calibri" w:hAnsi="Calibri"/>
          </w:rPr>
          <w:delText>is</w:delText>
        </w:r>
      </w:del>
      <w:r>
        <w:rPr>
          <w:rFonts w:ascii="Calibri" w:hAnsi="Calibri"/>
        </w:rPr>
        <w:t xml:space="preserve"> defined by the shipment’s specifications</w:t>
      </w:r>
      <w:ins w:id="5380" w:author="Doug Gross" w:date="2018-05-11T12:31:00Z">
        <w:r w:rsidR="00595BA6">
          <w:rPr>
            <w:rFonts w:ascii="Calibri" w:hAnsi="Calibri"/>
          </w:rPr>
          <w:t>, as</w:t>
        </w:r>
      </w:ins>
      <w:r>
        <w:rPr>
          <w:rFonts w:ascii="Calibri" w:hAnsi="Calibri"/>
        </w:rPr>
        <w:t xml:space="preserve"> initially </w:t>
      </w:r>
      <w:del w:id="5381" w:author="Doug Gross" w:date="2018-05-11T12:31:00Z">
        <w:r w:rsidDel="00595BA6">
          <w:rPr>
            <w:rFonts w:ascii="Calibri" w:hAnsi="Calibri"/>
          </w:rPr>
          <w:delText xml:space="preserve">created </w:delText>
        </w:r>
      </w:del>
      <w:ins w:id="5382" w:author="Doug Gross" w:date="2018-05-11T12:31:00Z">
        <w:r w:rsidR="00595BA6">
          <w:rPr>
            <w:rFonts w:ascii="Calibri" w:hAnsi="Calibri"/>
          </w:rPr>
          <w:t xml:space="preserve">recorded </w:t>
        </w:r>
      </w:ins>
      <w:r>
        <w:rPr>
          <w:rFonts w:ascii="Calibri" w:hAnsi="Calibri"/>
        </w:rPr>
        <w:t xml:space="preserve">by the shipper and accepted by the driver at the point of the system’s matching. </w:t>
      </w:r>
      <w:ins w:id="5383" w:author="Doug Gross" w:date="2018-05-11T12:32:00Z">
        <w:r w:rsidR="003E3FDD">
          <w:rPr>
            <w:rFonts w:ascii="Calibri" w:hAnsi="Calibri"/>
          </w:rPr>
          <w:t>The hardware solution</w:t>
        </w:r>
      </w:ins>
      <w:del w:id="5384" w:author="Doug Gross" w:date="2018-05-11T12:32:00Z">
        <w:r w:rsidDel="003E3FDD">
          <w:rPr>
            <w:rFonts w:ascii="Calibri" w:hAnsi="Calibri"/>
          </w:rPr>
          <w:delText>It</w:delText>
        </w:r>
      </w:del>
      <w:r>
        <w:rPr>
          <w:rFonts w:ascii="Calibri" w:hAnsi="Calibri"/>
        </w:rPr>
        <w:t xml:space="preserve"> will have </w:t>
      </w:r>
      <w:del w:id="5385" w:author="Doug Gross" w:date="2018-05-11T12:32:00Z">
        <w:r w:rsidDel="003E3FDD">
          <w:rPr>
            <w:rFonts w:ascii="Calibri" w:hAnsi="Calibri"/>
          </w:rPr>
          <w:delText xml:space="preserve">the ability of </w:delText>
        </w:r>
      </w:del>
      <w:r>
        <w:rPr>
          <w:rFonts w:ascii="Calibri" w:hAnsi="Calibri"/>
        </w:rPr>
        <w:t>GPS tracking</w:t>
      </w:r>
      <w:ins w:id="5386" w:author="Doug Gross" w:date="2018-05-11T12:32:00Z">
        <w:r w:rsidR="003E3FDD">
          <w:rPr>
            <w:rFonts w:ascii="Calibri" w:hAnsi="Calibri"/>
          </w:rPr>
          <w:t xml:space="preserve"> capabilities</w:t>
        </w:r>
      </w:ins>
      <w:r>
        <w:rPr>
          <w:rFonts w:ascii="Calibri" w:hAnsi="Calibri"/>
        </w:rPr>
        <w:t xml:space="preserve">, tilt measurement, </w:t>
      </w:r>
      <w:ins w:id="5387" w:author="Doug Gross" w:date="2018-05-11T12:32:00Z">
        <w:r w:rsidR="003E3FDD">
          <w:rPr>
            <w:rFonts w:ascii="Calibri" w:hAnsi="Calibri"/>
          </w:rPr>
          <w:t xml:space="preserve">a </w:t>
        </w:r>
      </w:ins>
      <w:r>
        <w:rPr>
          <w:rFonts w:ascii="Calibri" w:hAnsi="Calibri"/>
        </w:rPr>
        <w:t>g-force recorder, thermostat/hygrometer</w:t>
      </w:r>
      <w:ins w:id="5388" w:author="Doug Gross" w:date="2018-05-11T12:32:00Z">
        <w:r w:rsidR="003E3FDD">
          <w:rPr>
            <w:rFonts w:ascii="Calibri" w:hAnsi="Calibri"/>
          </w:rPr>
          <w:t>,</w:t>
        </w:r>
      </w:ins>
      <w:r>
        <w:rPr>
          <w:rFonts w:ascii="Calibri" w:hAnsi="Calibri"/>
        </w:rPr>
        <w:t xml:space="preserve"> and possibly a pressure sensor. </w:t>
      </w:r>
    </w:p>
    <w:p w14:paraId="3727BB42" w14:textId="77777777" w:rsidR="003E3FDD" w:rsidRDefault="003E3FDD">
      <w:pPr>
        <w:pStyle w:val="Body"/>
        <w:rPr>
          <w:ins w:id="5389" w:author="Doug Gross" w:date="2018-05-11T12:32:00Z"/>
          <w:rFonts w:ascii="Calibri" w:hAnsi="Calibri"/>
        </w:rPr>
      </w:pPr>
    </w:p>
    <w:p w14:paraId="1E3FD23C" w14:textId="6FB487A2" w:rsidR="00CF5879" w:rsidRDefault="0081616C">
      <w:pPr>
        <w:pStyle w:val="Body"/>
        <w:rPr>
          <w:rFonts w:ascii="Calibri" w:eastAsia="Calibri" w:hAnsi="Calibri" w:cs="Calibri"/>
        </w:rPr>
      </w:pPr>
      <w:r>
        <w:rPr>
          <w:rFonts w:ascii="Calibri" w:hAnsi="Calibri"/>
        </w:rPr>
        <w:t>The shipper and driver will have the ability to see the real</w:t>
      </w:r>
      <w:ins w:id="5390" w:author="Doug Gross" w:date="2018-05-11T12:32:00Z">
        <w:r w:rsidR="003E3FDD">
          <w:rPr>
            <w:rFonts w:ascii="Calibri" w:hAnsi="Calibri"/>
          </w:rPr>
          <w:t xml:space="preserve"> </w:t>
        </w:r>
      </w:ins>
      <w:del w:id="5391" w:author="Doug Gross" w:date="2018-05-11T12:32:00Z">
        <w:r w:rsidDel="003E3FDD">
          <w:rPr>
            <w:rFonts w:ascii="Calibri" w:hAnsi="Calibri"/>
          </w:rPr>
          <w:delText>-</w:delText>
        </w:r>
      </w:del>
      <w:r>
        <w:rPr>
          <w:rFonts w:ascii="Calibri" w:hAnsi="Calibri"/>
        </w:rPr>
        <w:t xml:space="preserve">time status of the shipment on their chosen device. If the shipment falls outside of the agreed upon specifications, the hardware will alert the driver and shipper via push notifications and text messages. The driver will receive the notification first </w:t>
      </w:r>
      <w:ins w:id="5392" w:author="Doug Gross" w:date="2018-05-11T12:33:00Z">
        <w:r w:rsidR="003E3FDD">
          <w:rPr>
            <w:rFonts w:ascii="Calibri" w:hAnsi="Calibri"/>
          </w:rPr>
          <w:t xml:space="preserve">so as </w:t>
        </w:r>
      </w:ins>
      <w:r>
        <w:rPr>
          <w:rFonts w:ascii="Calibri" w:hAnsi="Calibri"/>
        </w:rPr>
        <w:t>to trouble shoot any issues. The problem could be as straight forward as a dramatic shift in the traile</w:t>
      </w:r>
      <w:r w:rsidR="00280647">
        <w:rPr>
          <w:rFonts w:ascii="Calibri" w:hAnsi="Calibri"/>
        </w:rPr>
        <w:t>r</w:t>
      </w:r>
      <w:ins w:id="5393" w:author="Doug Gross" w:date="2018-05-11T12:33:00Z">
        <w:r w:rsidR="003E3FDD">
          <w:rPr>
            <w:rFonts w:ascii="Calibri" w:hAnsi="Calibri"/>
          </w:rPr>
          <w:t>’s speed</w:t>
        </w:r>
      </w:ins>
      <w:del w:id="5394" w:author="Doug Gross" w:date="2018-05-11T12:33:00Z">
        <w:r w:rsidDel="003E3FDD">
          <w:rPr>
            <w:rFonts w:ascii="Calibri" w:hAnsi="Calibri"/>
          </w:rPr>
          <w:delText>r</w:delText>
        </w:r>
      </w:del>
      <w:r>
        <w:rPr>
          <w:rFonts w:ascii="Calibri" w:hAnsi="Calibri"/>
        </w:rPr>
        <w:t xml:space="preserve">, </w:t>
      </w:r>
      <w:ins w:id="5395" w:author="Doug Gross" w:date="2018-05-11T12:33:00Z">
        <w:r w:rsidR="003E3FDD">
          <w:rPr>
            <w:rFonts w:ascii="Calibri" w:hAnsi="Calibri"/>
          </w:rPr>
          <w:t xml:space="preserve">a </w:t>
        </w:r>
      </w:ins>
      <w:r>
        <w:rPr>
          <w:rFonts w:ascii="Calibri" w:hAnsi="Calibri"/>
        </w:rPr>
        <w:t>sudden change of temperature</w:t>
      </w:r>
      <w:ins w:id="5396" w:author="Doug Gross" w:date="2018-05-11T12:33:00Z">
        <w:r w:rsidR="003E3FDD">
          <w:rPr>
            <w:rFonts w:ascii="Calibri" w:hAnsi="Calibri"/>
          </w:rPr>
          <w:t>,</w:t>
        </w:r>
      </w:ins>
      <w:r>
        <w:rPr>
          <w:rFonts w:ascii="Calibri" w:hAnsi="Calibri"/>
        </w:rPr>
        <w:t xml:space="preserve"> or additional pressure being applied to the top of a crate. The driver will be given a pre-assigned </w:t>
      </w:r>
      <w:del w:id="5397" w:author="Doug Gross" w:date="2018-05-11T12:33:00Z">
        <w:r w:rsidDel="003E3FDD">
          <w:rPr>
            <w:rFonts w:ascii="Calibri" w:hAnsi="Calibri"/>
          </w:rPr>
          <w:delText xml:space="preserve">amount </w:delText>
        </w:r>
      </w:del>
      <w:ins w:id="5398" w:author="Doug Gross" w:date="2018-05-11T12:33:00Z">
        <w:r w:rsidR="003E3FDD">
          <w:rPr>
            <w:rFonts w:ascii="Calibri" w:hAnsi="Calibri"/>
          </w:rPr>
          <w:t xml:space="preserve">window </w:t>
        </w:r>
      </w:ins>
      <w:r>
        <w:rPr>
          <w:rFonts w:ascii="Calibri" w:hAnsi="Calibri"/>
        </w:rPr>
        <w:t>of time</w:t>
      </w:r>
      <w:ins w:id="5399" w:author="Doug Gross" w:date="2018-05-11T12:33:00Z">
        <w:r w:rsidR="003E3FDD">
          <w:rPr>
            <w:rFonts w:ascii="Calibri" w:hAnsi="Calibri"/>
          </w:rPr>
          <w:t xml:space="preserve"> in which</w:t>
        </w:r>
      </w:ins>
      <w:r>
        <w:rPr>
          <w:rFonts w:ascii="Calibri" w:hAnsi="Calibri"/>
        </w:rPr>
        <w:t xml:space="preserve"> to </w:t>
      </w:r>
      <w:del w:id="5400" w:author="Doug Gross" w:date="2018-05-11T12:33:00Z">
        <w:r w:rsidDel="003E3FDD">
          <w:rPr>
            <w:rFonts w:ascii="Calibri" w:hAnsi="Calibri"/>
          </w:rPr>
          <w:delText xml:space="preserve">fix </w:delText>
        </w:r>
      </w:del>
      <w:ins w:id="5401" w:author="Doug Gross" w:date="2018-05-11T12:33:00Z">
        <w:r w:rsidR="003E3FDD">
          <w:rPr>
            <w:rFonts w:ascii="Calibri" w:hAnsi="Calibri"/>
          </w:rPr>
          <w:t xml:space="preserve">address </w:t>
        </w:r>
      </w:ins>
      <w:r>
        <w:rPr>
          <w:rFonts w:ascii="Calibri" w:hAnsi="Calibri"/>
        </w:rPr>
        <w:t xml:space="preserve">the issue. If the issue </w:t>
      </w:r>
      <w:ins w:id="5402" w:author="Doug Gross" w:date="2018-05-11T12:34:00Z">
        <w:r w:rsidR="003E3FDD">
          <w:rPr>
            <w:rFonts w:ascii="Calibri" w:hAnsi="Calibri"/>
          </w:rPr>
          <w:t>has</w:t>
        </w:r>
      </w:ins>
      <w:del w:id="5403" w:author="Doug Gross" w:date="2018-05-11T12:34:00Z">
        <w:r w:rsidDel="003E3FDD">
          <w:rPr>
            <w:rFonts w:ascii="Calibri" w:hAnsi="Calibri"/>
          </w:rPr>
          <w:delText>is</w:delText>
        </w:r>
      </w:del>
      <w:r>
        <w:rPr>
          <w:rFonts w:ascii="Calibri" w:hAnsi="Calibri"/>
        </w:rPr>
        <w:t xml:space="preserve"> not</w:t>
      </w:r>
      <w:del w:id="5404" w:author="Doug Gross" w:date="2018-05-11T12:34:00Z">
        <w:r w:rsidDel="003E3FDD">
          <w:rPr>
            <w:rFonts w:ascii="Calibri" w:hAnsi="Calibri"/>
          </w:rPr>
          <w:delText xml:space="preserve"> fixed</w:delText>
        </w:r>
      </w:del>
      <w:ins w:id="5405" w:author="Doug Gross" w:date="2018-05-11T12:34:00Z">
        <w:r w:rsidR="003E3FDD">
          <w:rPr>
            <w:rFonts w:ascii="Calibri" w:hAnsi="Calibri"/>
          </w:rPr>
          <w:t xml:space="preserve"> been resolved</w:t>
        </w:r>
      </w:ins>
      <w:r>
        <w:rPr>
          <w:rFonts w:ascii="Calibri" w:hAnsi="Calibri"/>
        </w:rPr>
        <w:t xml:space="preserve"> within a set timeframe</w:t>
      </w:r>
      <w:ins w:id="5406" w:author="Doug Gross" w:date="2018-05-11T12:34:00Z">
        <w:r w:rsidR="003E3FDD">
          <w:rPr>
            <w:rFonts w:ascii="Calibri" w:hAnsi="Calibri"/>
          </w:rPr>
          <w:t>,</w:t>
        </w:r>
      </w:ins>
      <w:r>
        <w:rPr>
          <w:rFonts w:ascii="Calibri" w:hAnsi="Calibri"/>
        </w:rPr>
        <w:t xml:space="preserve"> and the driver doesn’t record the fix by answering a series of prompts, </w:t>
      </w:r>
      <w:r w:rsidR="00E54BCD">
        <w:rPr>
          <w:rFonts w:ascii="Calibri" w:hAnsi="Calibri"/>
          <w:spacing w:val="-6"/>
        </w:rPr>
        <w:t>Project</w:t>
      </w:r>
      <w:r w:rsidR="00834165">
        <w:rPr>
          <w:rFonts w:ascii="Calibri" w:hAnsi="Calibri"/>
          <w:spacing w:val="-6"/>
        </w:rPr>
        <w:t xml:space="preserve"> Freight</w:t>
      </w:r>
      <w:r>
        <w:rPr>
          <w:rFonts w:ascii="Calibri" w:hAnsi="Calibri"/>
        </w:rPr>
        <w:t xml:space="preserve">’s Admin </w:t>
      </w:r>
      <w:del w:id="5407" w:author="Doug Gross" w:date="2018-05-11T12:34:00Z">
        <w:r w:rsidDel="003E3FDD">
          <w:rPr>
            <w:rFonts w:ascii="Calibri" w:hAnsi="Calibri"/>
          </w:rPr>
          <w:delText xml:space="preserve">Users </w:delText>
        </w:r>
      </w:del>
      <w:ins w:id="5408" w:author="Doug Gross" w:date="2018-05-11T12:34:00Z">
        <w:r w:rsidR="003E3FDD">
          <w:rPr>
            <w:rFonts w:ascii="Calibri" w:hAnsi="Calibri"/>
          </w:rPr>
          <w:t xml:space="preserve">Staff </w:t>
        </w:r>
      </w:ins>
      <w:r>
        <w:rPr>
          <w:rFonts w:ascii="Calibri" w:hAnsi="Calibri"/>
        </w:rPr>
        <w:t>will be notified</w:t>
      </w:r>
      <w:ins w:id="5409" w:author="Doug Gross" w:date="2018-05-11T12:34:00Z">
        <w:r w:rsidR="003E3FDD">
          <w:rPr>
            <w:rFonts w:ascii="Calibri" w:hAnsi="Calibri"/>
          </w:rPr>
          <w:t>, followed by</w:t>
        </w:r>
      </w:ins>
      <w:r>
        <w:rPr>
          <w:rFonts w:ascii="Calibri" w:hAnsi="Calibri"/>
        </w:rPr>
        <w:t xml:space="preserve"> </w:t>
      </w:r>
      <w:ins w:id="5410" w:author="Doug Gross" w:date="2018-05-11T12:34:00Z">
        <w:r w:rsidR="003E3FDD">
          <w:rPr>
            <w:rFonts w:ascii="Calibri" w:hAnsi="Calibri"/>
          </w:rPr>
          <w:t>t</w:t>
        </w:r>
      </w:ins>
      <w:del w:id="5411" w:author="Doug Gross" w:date="2018-05-11T12:34:00Z">
        <w:r w:rsidDel="003E3FDD">
          <w:rPr>
            <w:rFonts w:ascii="Calibri" w:hAnsi="Calibri"/>
          </w:rPr>
          <w:delText>and then t</w:delText>
        </w:r>
      </w:del>
      <w:r>
        <w:rPr>
          <w:rFonts w:ascii="Calibri" w:hAnsi="Calibri"/>
        </w:rPr>
        <w:t>he shipper.</w:t>
      </w:r>
    </w:p>
    <w:p w14:paraId="11711234" w14:textId="77777777" w:rsidR="00CF5879" w:rsidRDefault="00CF5879">
      <w:pPr>
        <w:pStyle w:val="Body"/>
        <w:rPr>
          <w:rFonts w:ascii="Calibri" w:eastAsia="Calibri" w:hAnsi="Calibri" w:cs="Calibri"/>
        </w:rPr>
      </w:pPr>
    </w:p>
    <w:p w14:paraId="39D41687" w14:textId="16485614" w:rsidR="00CF5879" w:rsidRPr="00CB454E" w:rsidRDefault="0081616C">
      <w:pPr>
        <w:pStyle w:val="Body"/>
        <w:rPr>
          <w:rFonts w:ascii="Calibri" w:hAnsi="Calibri"/>
          <w:rPrChange w:id="5412" w:author="Doug Gross" w:date="2018-05-11T12:36:00Z">
            <w:rPr>
              <w:rFonts w:ascii="Calibri" w:eastAsia="Calibri" w:hAnsi="Calibri" w:cs="Calibri"/>
            </w:rPr>
          </w:rPrChange>
        </w:rPr>
      </w:pPr>
      <w:r>
        <w:rPr>
          <w:rFonts w:ascii="Calibri" w:hAnsi="Calibri"/>
        </w:rPr>
        <w:t xml:space="preserve">The hardware’s </w:t>
      </w:r>
      <w:ins w:id="5413" w:author="Doug Gross" w:date="2018-05-11T12:34:00Z">
        <w:r w:rsidR="00CB454E">
          <w:rPr>
            <w:rFonts w:ascii="Calibri" w:hAnsi="Calibri"/>
          </w:rPr>
          <w:t>feat</w:t>
        </w:r>
      </w:ins>
      <w:ins w:id="5414" w:author="Doug Gross" w:date="2018-05-11T12:35:00Z">
        <w:r w:rsidR="00CB454E">
          <w:rPr>
            <w:rFonts w:ascii="Calibri" w:hAnsi="Calibri"/>
          </w:rPr>
          <w:t xml:space="preserve">ure set and attendant </w:t>
        </w:r>
      </w:ins>
      <w:r>
        <w:rPr>
          <w:rFonts w:ascii="Calibri" w:hAnsi="Calibri"/>
        </w:rPr>
        <w:t xml:space="preserve">benefits will </w:t>
      </w:r>
      <w:ins w:id="5415" w:author="Doug Gross" w:date="2018-05-11T12:35:00Z">
        <w:r w:rsidR="00CB454E">
          <w:rPr>
            <w:rFonts w:ascii="Calibri" w:hAnsi="Calibri"/>
          </w:rPr>
          <w:t xml:space="preserve">expand </w:t>
        </w:r>
      </w:ins>
      <w:del w:id="5416" w:author="Doug Gross" w:date="2018-05-11T12:35:00Z">
        <w:r w:rsidDel="00CB454E">
          <w:rPr>
            <w:rFonts w:ascii="Calibri" w:hAnsi="Calibri"/>
          </w:rPr>
          <w:delText xml:space="preserve">increase </w:delText>
        </w:r>
      </w:del>
      <w:r>
        <w:rPr>
          <w:rFonts w:ascii="Calibri" w:hAnsi="Calibri"/>
        </w:rPr>
        <w:t>as</w:t>
      </w:r>
      <w:ins w:id="5417" w:author="Doug Gross" w:date="2018-05-11T12:35:00Z">
        <w:r w:rsidR="00CB454E">
          <w:rPr>
            <w:rFonts w:ascii="Calibri" w:hAnsi="Calibri"/>
          </w:rPr>
          <w:t xml:space="preserve"> </w:t>
        </w:r>
      </w:ins>
      <w:r w:rsidR="00E54BCD">
        <w:rPr>
          <w:rFonts w:ascii="Calibri" w:hAnsi="Calibri"/>
          <w:spacing w:val="-6"/>
        </w:rPr>
        <w:t>Project</w:t>
      </w:r>
      <w:r w:rsidR="00834165">
        <w:rPr>
          <w:rFonts w:ascii="Calibri" w:hAnsi="Calibri"/>
          <w:spacing w:val="-6"/>
        </w:rPr>
        <w:t xml:space="preserve"> Freight</w:t>
      </w:r>
      <w:r>
        <w:rPr>
          <w:rFonts w:ascii="Calibri" w:hAnsi="Calibri"/>
        </w:rPr>
        <w:t xml:space="preserve"> </w:t>
      </w:r>
      <w:del w:id="5418" w:author="Doug Gross" w:date="2018-05-11T12:35:00Z">
        <w:r w:rsidDel="00CB454E">
          <w:rPr>
            <w:rFonts w:ascii="Calibri" w:hAnsi="Calibri"/>
          </w:rPr>
          <w:delText xml:space="preserve">we </w:delText>
        </w:r>
      </w:del>
      <w:r>
        <w:rPr>
          <w:rFonts w:ascii="Calibri" w:hAnsi="Calibri"/>
        </w:rPr>
        <w:t>build</w:t>
      </w:r>
      <w:ins w:id="5419" w:author="Doug Gross" w:date="2018-05-11T12:35:00Z">
        <w:r w:rsidR="00CB454E">
          <w:rPr>
            <w:rFonts w:ascii="Calibri" w:hAnsi="Calibri"/>
          </w:rPr>
          <w:t xml:space="preserve">s toward </w:t>
        </w:r>
      </w:ins>
      <w:ins w:id="5420" w:author="Doug Gross" w:date="2018-05-11T12:36:00Z">
        <w:r w:rsidR="00CB454E">
          <w:rPr>
            <w:rFonts w:ascii="Calibri" w:hAnsi="Calibri"/>
          </w:rPr>
          <w:t xml:space="preserve">the </w:t>
        </w:r>
      </w:ins>
      <w:ins w:id="5421" w:author="Doug Gross" w:date="2018-05-11T12:35:00Z">
        <w:r w:rsidR="00CB454E">
          <w:rPr>
            <w:rFonts w:ascii="Calibri" w:hAnsi="Calibri"/>
          </w:rPr>
          <w:t xml:space="preserve">national rollout of </w:t>
        </w:r>
      </w:ins>
      <w:ins w:id="5422" w:author="Doug Gross" w:date="2018-05-11T12:36:00Z">
        <w:r w:rsidR="00CB454E">
          <w:rPr>
            <w:rFonts w:ascii="Calibri" w:hAnsi="Calibri"/>
          </w:rPr>
          <w:t>its platform</w:t>
        </w:r>
      </w:ins>
      <w:ins w:id="5423" w:author="Doug Gross" w:date="2018-05-11T12:35:00Z">
        <w:r w:rsidR="00CB454E">
          <w:rPr>
            <w:rFonts w:ascii="Calibri" w:hAnsi="Calibri"/>
          </w:rPr>
          <w:t xml:space="preserve">. </w:t>
        </w:r>
      </w:ins>
      <w:del w:id="5424" w:author="Doug Gross" w:date="2018-05-11T12:35:00Z">
        <w:r w:rsidDel="00CB454E">
          <w:rPr>
            <w:rFonts w:ascii="Calibri" w:hAnsi="Calibri"/>
          </w:rPr>
          <w:delText xml:space="preserve"> out our product nationally and then internationally</w:delText>
        </w:r>
      </w:del>
      <w:del w:id="5425" w:author="Doug Gross" w:date="2018-05-11T12:36:00Z">
        <w:r w:rsidDel="00CB454E">
          <w:rPr>
            <w:rFonts w:ascii="Calibri" w:hAnsi="Calibri"/>
          </w:rPr>
          <w:delText xml:space="preserve">. </w:delText>
        </w:r>
      </w:del>
      <w:ins w:id="5426" w:author="Doug Gross" w:date="2018-05-11T12:36:00Z">
        <w:r w:rsidR="00CB454E">
          <w:rPr>
            <w:rFonts w:ascii="Calibri" w:hAnsi="Calibri"/>
          </w:rPr>
          <w:t>The</w:t>
        </w:r>
      </w:ins>
      <w:del w:id="5427" w:author="Doug Gross" w:date="2018-05-11T12:36:00Z">
        <w:r w:rsidDel="00CB454E">
          <w:rPr>
            <w:rFonts w:ascii="Calibri" w:hAnsi="Calibri"/>
          </w:rPr>
          <w:delText>It</w:delText>
        </w:r>
      </w:del>
      <w:r>
        <w:rPr>
          <w:rFonts w:ascii="Calibri" w:hAnsi="Calibri"/>
        </w:rPr>
        <w:t xml:space="preserve"> </w:t>
      </w:r>
      <w:ins w:id="5428" w:author="Doug Gross" w:date="2018-05-11T12:36:00Z">
        <w:r w:rsidR="00CB454E">
          <w:rPr>
            <w:rFonts w:ascii="Calibri" w:hAnsi="Calibri"/>
          </w:rPr>
          <w:t xml:space="preserve">hardware is a key differentiator for </w:t>
        </w:r>
      </w:ins>
      <w:r w:rsidR="00E54BCD">
        <w:rPr>
          <w:rFonts w:ascii="Calibri" w:hAnsi="Calibri"/>
          <w:spacing w:val="-6"/>
        </w:rPr>
        <w:t>Project</w:t>
      </w:r>
      <w:r w:rsidR="00834165">
        <w:rPr>
          <w:rFonts w:ascii="Calibri" w:hAnsi="Calibri"/>
          <w:spacing w:val="-6"/>
        </w:rPr>
        <w:t xml:space="preserve"> Freight</w:t>
      </w:r>
      <w:ins w:id="5429" w:author="Doug Gross" w:date="2018-05-11T12:36:00Z">
        <w:r w:rsidR="00CB454E">
          <w:rPr>
            <w:rFonts w:ascii="Calibri" w:hAnsi="Calibri"/>
          </w:rPr>
          <w:t xml:space="preserve"> </w:t>
        </w:r>
      </w:ins>
      <w:ins w:id="5430" w:author="Doug Gross" w:date="2018-05-11T12:37:00Z">
        <w:r w:rsidR="00CB454E">
          <w:rPr>
            <w:rFonts w:ascii="Calibri" w:hAnsi="Calibri"/>
          </w:rPr>
          <w:t>–</w:t>
        </w:r>
      </w:ins>
      <w:ins w:id="5431" w:author="Doug Gross" w:date="2018-05-11T12:36:00Z">
        <w:r w:rsidR="00CB454E">
          <w:rPr>
            <w:rFonts w:ascii="Calibri" w:hAnsi="Calibri"/>
          </w:rPr>
          <w:t xml:space="preserve"> </w:t>
        </w:r>
      </w:ins>
      <w:del w:id="5432" w:author="Doug Gross" w:date="2018-05-11T12:36:00Z">
        <w:r w:rsidDel="00CB454E">
          <w:rPr>
            <w:rFonts w:ascii="Calibri" w:hAnsi="Calibri"/>
          </w:rPr>
          <w:delText xml:space="preserve">will keep us </w:delText>
        </w:r>
      </w:del>
      <w:r>
        <w:rPr>
          <w:rFonts w:ascii="Calibri" w:hAnsi="Calibri"/>
        </w:rPr>
        <w:t>unique</w:t>
      </w:r>
      <w:ins w:id="5433" w:author="Doug Gross" w:date="2018-05-11T12:37:00Z">
        <w:r w:rsidR="00CB454E">
          <w:rPr>
            <w:rFonts w:ascii="Calibri" w:hAnsi="Calibri"/>
          </w:rPr>
          <w:t xml:space="preserve"> </w:t>
        </w:r>
      </w:ins>
      <w:del w:id="5434" w:author="Doug Gross" w:date="2018-05-11T12:37:00Z">
        <w:r w:rsidDel="00CB454E">
          <w:rPr>
            <w:rFonts w:ascii="Calibri" w:hAnsi="Calibri"/>
          </w:rPr>
          <w:delText xml:space="preserve"> </w:delText>
        </w:r>
      </w:del>
      <w:r>
        <w:rPr>
          <w:rFonts w:ascii="Calibri" w:hAnsi="Calibri"/>
        </w:rPr>
        <w:t>within the industry</w:t>
      </w:r>
      <w:ins w:id="5435" w:author="Doug Gross" w:date="2018-05-11T12:37:00Z">
        <w:r w:rsidR="00CB454E">
          <w:rPr>
            <w:rFonts w:ascii="Calibri" w:hAnsi="Calibri"/>
          </w:rPr>
          <w:t xml:space="preserve"> –</w:t>
        </w:r>
      </w:ins>
      <w:r>
        <w:rPr>
          <w:rFonts w:ascii="Calibri" w:hAnsi="Calibri"/>
        </w:rPr>
        <w:t xml:space="preserve"> and</w:t>
      </w:r>
      <w:ins w:id="5436" w:author="Doug Gross" w:date="2018-05-11T12:37:00Z">
        <w:r w:rsidR="00CB454E">
          <w:rPr>
            <w:rFonts w:ascii="Calibri" w:hAnsi="Calibri"/>
          </w:rPr>
          <w:t xml:space="preserve"> will</w:t>
        </w:r>
      </w:ins>
      <w:r>
        <w:rPr>
          <w:rFonts w:ascii="Calibri" w:hAnsi="Calibri"/>
        </w:rPr>
        <w:t xml:space="preserve"> help attrac</w:t>
      </w:r>
      <w:ins w:id="5437" w:author="Doug Gross" w:date="2018-05-11T12:37:00Z">
        <w:r w:rsidR="00CB454E">
          <w:rPr>
            <w:rFonts w:ascii="Calibri" w:hAnsi="Calibri"/>
          </w:rPr>
          <w:t>t</w:t>
        </w:r>
      </w:ins>
      <w:del w:id="5438" w:author="Doug Gross" w:date="2018-05-11T12:37:00Z">
        <w:r w:rsidDel="00CB454E">
          <w:rPr>
            <w:rFonts w:ascii="Calibri" w:hAnsi="Calibri"/>
          </w:rPr>
          <w:delText>ted</w:delText>
        </w:r>
      </w:del>
      <w:r>
        <w:rPr>
          <w:rFonts w:ascii="Calibri" w:hAnsi="Calibri"/>
        </w:rPr>
        <w:t xml:space="preserve"> </w:t>
      </w:r>
      <w:del w:id="5439" w:author="Doug Gross" w:date="2018-05-11T12:37:00Z">
        <w:r w:rsidDel="00CB454E">
          <w:rPr>
            <w:rFonts w:ascii="Calibri" w:hAnsi="Calibri"/>
          </w:rPr>
          <w:delText>to our platform</w:delText>
        </w:r>
      </w:del>
      <w:ins w:id="5440" w:author="Doug Gross" w:date="2018-05-11T12:37:00Z">
        <w:r w:rsidR="00CB454E">
          <w:rPr>
            <w:rFonts w:ascii="Calibri" w:hAnsi="Calibri"/>
          </w:rPr>
          <w:t>and maintain a pool of</w:t>
        </w:r>
      </w:ins>
      <w:r>
        <w:rPr>
          <w:rFonts w:ascii="Calibri" w:hAnsi="Calibri"/>
        </w:rPr>
        <w:t xml:space="preserve"> the most </w:t>
      </w:r>
      <w:ins w:id="5441" w:author="Doug Gross" w:date="2018-05-11T12:38:00Z">
        <w:r w:rsidR="00CB454E">
          <w:rPr>
            <w:rFonts w:ascii="Calibri" w:hAnsi="Calibri"/>
          </w:rPr>
          <w:t xml:space="preserve">trustworthy and </w:t>
        </w:r>
      </w:ins>
      <w:del w:id="5442" w:author="Doug Gross" w:date="2018-05-11T12:37:00Z">
        <w:r w:rsidDel="00CB454E">
          <w:rPr>
            <w:rFonts w:ascii="Calibri" w:hAnsi="Calibri"/>
          </w:rPr>
          <w:delText>honest</w:delText>
        </w:r>
      </w:del>
      <w:del w:id="5443" w:author="Doug Gross" w:date="2018-05-11T12:36:00Z">
        <w:r w:rsidDel="00CB454E">
          <w:rPr>
            <w:rFonts w:ascii="Calibri" w:hAnsi="Calibri"/>
          </w:rPr>
          <w:delText xml:space="preserve"> </w:delText>
        </w:r>
      </w:del>
      <w:del w:id="5444" w:author="Doug Gross" w:date="2018-05-11T12:37:00Z">
        <w:r w:rsidDel="00CB454E">
          <w:rPr>
            <w:rFonts w:ascii="Calibri" w:hAnsi="Calibri"/>
          </w:rPr>
          <w:delText xml:space="preserve">and </w:delText>
        </w:r>
      </w:del>
      <w:r>
        <w:rPr>
          <w:rFonts w:ascii="Calibri" w:hAnsi="Calibri"/>
        </w:rPr>
        <w:t xml:space="preserve">hardworking drivers. </w:t>
      </w:r>
      <w:r w:rsidR="00E54BCD">
        <w:rPr>
          <w:rFonts w:ascii="Calibri" w:hAnsi="Calibri"/>
          <w:spacing w:val="-6"/>
        </w:rPr>
        <w:t>Project</w:t>
      </w:r>
      <w:r w:rsidR="00834165">
        <w:rPr>
          <w:rFonts w:ascii="Calibri" w:hAnsi="Calibri"/>
          <w:spacing w:val="-6"/>
        </w:rPr>
        <w:t xml:space="preserve"> Freight</w:t>
      </w:r>
      <w:ins w:id="5445" w:author="Doug Gross" w:date="2018-05-11T12:40:00Z">
        <w:r w:rsidR="00CB454E">
          <w:rPr>
            <w:rFonts w:ascii="Calibri" w:hAnsi="Calibri"/>
          </w:rPr>
          <w:t>’s</w:t>
        </w:r>
      </w:ins>
      <w:del w:id="5446" w:author="Doug Gross" w:date="2018-05-11T12:40:00Z">
        <w:r w:rsidDel="00CB454E">
          <w:rPr>
            <w:rFonts w:ascii="Calibri" w:hAnsi="Calibri"/>
          </w:rPr>
          <w:delText>The</w:delText>
        </w:r>
      </w:del>
      <w:del w:id="5447" w:author="Doug Gross" w:date="2018-05-11T12:38:00Z">
        <w:r w:rsidDel="00CB454E">
          <w:rPr>
            <w:rFonts w:ascii="Calibri" w:hAnsi="Calibri"/>
          </w:rPr>
          <w:delText xml:space="preserve"> power of the</w:delText>
        </w:r>
      </w:del>
      <w:r>
        <w:rPr>
          <w:rFonts w:ascii="Calibri" w:hAnsi="Calibri"/>
        </w:rPr>
        <w:t xml:space="preserve"> hardware </w:t>
      </w:r>
      <w:ins w:id="5448" w:author="Doug Gross" w:date="2018-05-11T12:38:00Z">
        <w:r w:rsidR="00CB454E">
          <w:rPr>
            <w:rFonts w:ascii="Calibri" w:hAnsi="Calibri"/>
          </w:rPr>
          <w:t xml:space="preserve">component </w:t>
        </w:r>
      </w:ins>
      <w:ins w:id="5449" w:author="Doug Gross" w:date="2018-05-11T12:39:00Z">
        <w:r w:rsidR="00CB454E">
          <w:rPr>
            <w:rFonts w:ascii="Calibri" w:hAnsi="Calibri"/>
          </w:rPr>
          <w:t xml:space="preserve">could easily represent a </w:t>
        </w:r>
      </w:ins>
      <w:del w:id="5450" w:author="Doug Gross" w:date="2018-05-11T12:38:00Z">
        <w:r w:rsidDel="00CB454E">
          <w:rPr>
            <w:rFonts w:ascii="Calibri" w:hAnsi="Calibri"/>
          </w:rPr>
          <w:delText xml:space="preserve">piece </w:delText>
        </w:r>
      </w:del>
      <w:del w:id="5451" w:author="Doug Gross" w:date="2018-05-11T12:39:00Z">
        <w:r w:rsidDel="00CB454E">
          <w:rPr>
            <w:rFonts w:ascii="Calibri" w:hAnsi="Calibri"/>
          </w:rPr>
          <w:delText xml:space="preserve">will allow it to </w:delText>
        </w:r>
      </w:del>
      <w:r>
        <w:rPr>
          <w:rFonts w:ascii="Calibri" w:hAnsi="Calibri"/>
        </w:rPr>
        <w:t>stand</w:t>
      </w:r>
      <w:ins w:id="5452" w:author="Doug Gross" w:date="2018-05-11T12:39:00Z">
        <w:r w:rsidR="00CB454E">
          <w:rPr>
            <w:rFonts w:ascii="Calibri" w:hAnsi="Calibri"/>
          </w:rPr>
          <w:t xml:space="preserve">-alone business </w:t>
        </w:r>
      </w:ins>
      <w:ins w:id="5453" w:author="Doug Gross" w:date="2018-05-11T12:41:00Z">
        <w:r w:rsidR="00CB454E">
          <w:rPr>
            <w:rFonts w:ascii="Calibri" w:hAnsi="Calibri"/>
          </w:rPr>
          <w:t>in and of</w:t>
        </w:r>
      </w:ins>
      <w:ins w:id="5454" w:author="Doug Gross" w:date="2018-05-11T12:39:00Z">
        <w:r w:rsidR="00CB454E">
          <w:rPr>
            <w:rFonts w:ascii="Calibri" w:hAnsi="Calibri"/>
          </w:rPr>
          <w:t xml:space="preserve"> itself, and </w:t>
        </w:r>
      </w:ins>
      <w:ins w:id="5455" w:author="Doug Gross" w:date="2018-05-11T12:40:00Z">
        <w:r w:rsidR="00CB454E">
          <w:rPr>
            <w:rFonts w:ascii="Calibri" w:hAnsi="Calibri"/>
          </w:rPr>
          <w:t xml:space="preserve">represents </w:t>
        </w:r>
      </w:ins>
      <w:ins w:id="5456" w:author="Doug Gross" w:date="2018-05-11T12:41:00Z">
        <w:r w:rsidR="00CB454E">
          <w:rPr>
            <w:rFonts w:ascii="Calibri" w:hAnsi="Calibri"/>
          </w:rPr>
          <w:t xml:space="preserve">yet </w:t>
        </w:r>
      </w:ins>
      <w:ins w:id="5457" w:author="Doug Gross" w:date="2018-05-11T12:40:00Z">
        <w:r w:rsidR="00CB454E">
          <w:rPr>
            <w:rFonts w:ascii="Calibri" w:hAnsi="Calibri"/>
          </w:rPr>
          <w:t xml:space="preserve">another entry point into </w:t>
        </w:r>
      </w:ins>
      <w:del w:id="5458" w:author="Doug Gross" w:date="2018-05-11T12:39:00Z">
        <w:r w:rsidDel="00CB454E">
          <w:rPr>
            <w:rFonts w:ascii="Calibri" w:hAnsi="Calibri"/>
          </w:rPr>
          <w:delText xml:space="preserve"> on its own as a sellable product and will shift smoothly into</w:delText>
        </w:r>
      </w:del>
      <w:del w:id="5459" w:author="Doug Gross" w:date="2018-05-11T12:40:00Z">
        <w:r w:rsidDel="00CB454E">
          <w:rPr>
            <w:rFonts w:ascii="Calibri" w:hAnsi="Calibri"/>
          </w:rPr>
          <w:delText xml:space="preserve"> </w:delText>
        </w:r>
      </w:del>
      <w:r>
        <w:rPr>
          <w:rFonts w:ascii="Calibri" w:hAnsi="Calibri"/>
        </w:rPr>
        <w:t>autonomous trucking</w:t>
      </w:r>
      <w:ins w:id="5460" w:author="Doug Gross" w:date="2018-05-11T12:39:00Z">
        <w:r w:rsidR="00CB454E">
          <w:rPr>
            <w:rFonts w:ascii="Calibri" w:hAnsi="Calibri"/>
          </w:rPr>
          <w:t xml:space="preserve"> as and wh</w:t>
        </w:r>
      </w:ins>
      <w:ins w:id="5461" w:author="Doug Gross" w:date="2018-05-11T12:40:00Z">
        <w:r w:rsidR="00CB454E">
          <w:rPr>
            <w:rFonts w:ascii="Calibri" w:hAnsi="Calibri"/>
          </w:rPr>
          <w:t xml:space="preserve">en </w:t>
        </w:r>
      </w:ins>
      <w:ins w:id="5462" w:author="Doug Gross" w:date="2018-05-11T12:41:00Z">
        <w:r w:rsidR="00CB454E">
          <w:rPr>
            <w:rFonts w:ascii="Calibri" w:hAnsi="Calibri"/>
          </w:rPr>
          <w:t xml:space="preserve">autonomous trucking </w:t>
        </w:r>
      </w:ins>
      <w:ins w:id="5463" w:author="Doug Gross" w:date="2018-05-11T12:40:00Z">
        <w:r w:rsidR="00CB454E">
          <w:rPr>
            <w:rFonts w:ascii="Calibri" w:hAnsi="Calibri"/>
          </w:rPr>
          <w:t>goes mainstream</w:t>
        </w:r>
      </w:ins>
      <w:r>
        <w:rPr>
          <w:rFonts w:ascii="Calibri" w:hAnsi="Calibri"/>
        </w:rPr>
        <w:t xml:space="preserve">. </w:t>
      </w:r>
    </w:p>
    <w:p w14:paraId="18711761" w14:textId="4B77F2C6" w:rsidR="00CF5879" w:rsidDel="00110D58" w:rsidRDefault="00CF5879">
      <w:pPr>
        <w:pStyle w:val="Body"/>
        <w:rPr>
          <w:del w:id="5464" w:author="Doug Gross" w:date="2018-05-11T12:41:00Z"/>
          <w:rFonts w:ascii="Calibri" w:hAnsi="Calibri"/>
        </w:rPr>
      </w:pPr>
    </w:p>
    <w:p w14:paraId="53A96A13" w14:textId="77777777" w:rsidR="00110D58" w:rsidRDefault="00110D58">
      <w:pPr>
        <w:pStyle w:val="Body"/>
        <w:rPr>
          <w:ins w:id="5465" w:author="Doug Gross" w:date="2018-05-11T12:41:00Z"/>
          <w:rFonts w:ascii="Calibri" w:eastAsia="Calibri" w:hAnsi="Calibri" w:cs="Calibri"/>
        </w:rPr>
      </w:pPr>
    </w:p>
    <w:p w14:paraId="459AB204" w14:textId="00A1EE6C" w:rsidR="00CF5879" w:rsidRDefault="00110D58">
      <w:pPr>
        <w:pStyle w:val="Body"/>
        <w:rPr>
          <w:rFonts w:ascii="Calibri" w:eastAsia="Calibri" w:hAnsi="Calibri" w:cs="Calibri"/>
        </w:rPr>
      </w:pPr>
      <w:ins w:id="5466" w:author="Doug Gross" w:date="2018-05-11T12:41:00Z">
        <w:r>
          <w:rPr>
            <w:rFonts w:ascii="Calibri" w:hAnsi="Calibri"/>
          </w:rPr>
          <w:t>As of</w:t>
        </w:r>
      </w:ins>
      <w:del w:id="5467" w:author="Doug Gross" w:date="2018-05-11T12:41:00Z">
        <w:r w:rsidR="0081616C" w:rsidDel="00110D58">
          <w:rPr>
            <w:rFonts w:ascii="Calibri" w:hAnsi="Calibri"/>
          </w:rPr>
          <w:delText>In</w:delText>
        </w:r>
      </w:del>
      <w:r w:rsidR="0081616C">
        <w:rPr>
          <w:rFonts w:ascii="Calibri" w:hAnsi="Calibri"/>
        </w:rPr>
        <w:t xml:space="preserve"> 2015, it was found </w:t>
      </w:r>
      <w:ins w:id="5468" w:author="Doug Gross" w:date="2018-05-11T12:42:00Z">
        <w:r w:rsidR="00467D2E">
          <w:rPr>
            <w:rFonts w:ascii="Calibri" w:hAnsi="Calibri"/>
          </w:rPr>
          <w:t xml:space="preserve">that </w:t>
        </w:r>
      </w:ins>
      <w:r w:rsidR="0081616C">
        <w:rPr>
          <w:rFonts w:ascii="Calibri" w:hAnsi="Calibri"/>
        </w:rPr>
        <w:t xml:space="preserve">95% of all truck drivers have a smartphone, </w:t>
      </w:r>
      <w:ins w:id="5469" w:author="Doug Gross" w:date="2018-05-11T12:42:00Z">
        <w:r w:rsidR="00467D2E">
          <w:rPr>
            <w:rFonts w:ascii="Calibri" w:hAnsi="Calibri"/>
          </w:rPr>
          <w:t xml:space="preserve">and of those, </w:t>
        </w:r>
      </w:ins>
      <w:r w:rsidR="0081616C">
        <w:rPr>
          <w:rFonts w:ascii="Calibri" w:hAnsi="Calibri"/>
        </w:rPr>
        <w:t xml:space="preserve">67% </w:t>
      </w:r>
      <w:ins w:id="5470" w:author="Doug Gross" w:date="2018-05-11T12:42:00Z">
        <w:r w:rsidR="00467D2E">
          <w:rPr>
            <w:rFonts w:ascii="Calibri" w:hAnsi="Calibri"/>
          </w:rPr>
          <w:t xml:space="preserve">actively utilize it in order to </w:t>
        </w:r>
      </w:ins>
      <w:del w:id="5471" w:author="Doug Gross" w:date="2018-05-11T12:42:00Z">
        <w:r w:rsidR="0081616C" w:rsidDel="00467D2E">
          <w:rPr>
            <w:rFonts w:ascii="Calibri" w:hAnsi="Calibri"/>
          </w:rPr>
          <w:delText xml:space="preserve">using it to </w:delText>
        </w:r>
      </w:del>
      <w:r w:rsidR="0081616C">
        <w:rPr>
          <w:rFonts w:ascii="Calibri" w:hAnsi="Calibri"/>
        </w:rPr>
        <w:t>find work.</w:t>
      </w:r>
      <w:r w:rsidR="0081616C">
        <w:rPr>
          <w:rFonts w:ascii="Calibri" w:eastAsia="Calibri" w:hAnsi="Calibri" w:cs="Calibri"/>
          <w:vertAlign w:val="superscript"/>
        </w:rPr>
        <w:footnoteReference w:id="24"/>
      </w:r>
      <w:r w:rsidR="0081616C">
        <w:rPr>
          <w:rFonts w:ascii="Calibri" w:hAnsi="Calibri"/>
        </w:rPr>
        <w:t xml:space="preserve">  Through </w:t>
      </w:r>
      <w:del w:id="5472" w:author="Doug Gross" w:date="2018-05-11T12:42:00Z">
        <w:r w:rsidR="0081616C" w:rsidDel="00467D2E">
          <w:rPr>
            <w:rFonts w:ascii="Calibri" w:hAnsi="Calibri"/>
          </w:rPr>
          <w:delText xml:space="preserve">our </w:delText>
        </w:r>
      </w:del>
      <w:r w:rsidR="00E54BCD">
        <w:rPr>
          <w:rFonts w:ascii="Calibri" w:hAnsi="Calibri"/>
          <w:spacing w:val="-6"/>
        </w:rPr>
        <w:t>Project</w:t>
      </w:r>
      <w:r w:rsidR="00834165">
        <w:rPr>
          <w:rFonts w:ascii="Calibri" w:hAnsi="Calibri"/>
          <w:spacing w:val="-6"/>
        </w:rPr>
        <w:t xml:space="preserve"> Freight</w:t>
      </w:r>
      <w:ins w:id="5473" w:author="Doug Gross" w:date="2018-05-11T12:42:00Z">
        <w:r w:rsidR="00467D2E">
          <w:rPr>
            <w:rFonts w:ascii="Calibri" w:hAnsi="Calibri"/>
          </w:rPr>
          <w:t xml:space="preserve">’s </w:t>
        </w:r>
      </w:ins>
      <w:r w:rsidR="0081616C">
        <w:rPr>
          <w:rFonts w:ascii="Calibri" w:hAnsi="Calibri"/>
        </w:rPr>
        <w:t xml:space="preserve">own </w:t>
      </w:r>
      <w:del w:id="5474" w:author="Doug Gross" w:date="2018-05-11T12:42:00Z">
        <w:r w:rsidR="0081616C" w:rsidDel="00467D2E">
          <w:rPr>
            <w:rFonts w:ascii="Calibri" w:hAnsi="Calibri"/>
          </w:rPr>
          <w:delText xml:space="preserve">completed </w:delText>
        </w:r>
      </w:del>
      <w:ins w:id="5475" w:author="Doug Gross" w:date="2018-05-11T12:42:00Z">
        <w:r w:rsidR="00467D2E">
          <w:rPr>
            <w:rFonts w:ascii="Calibri" w:hAnsi="Calibri"/>
          </w:rPr>
          <w:t xml:space="preserve">survey of the market, </w:t>
        </w:r>
      </w:ins>
      <w:ins w:id="5476" w:author="Doug Gross" w:date="2018-05-11T12:43:00Z">
        <w:r w:rsidR="00467D2E">
          <w:rPr>
            <w:rFonts w:ascii="Calibri" w:hAnsi="Calibri"/>
          </w:rPr>
          <w:t xml:space="preserve">of those truck drivers interviewed, </w:t>
        </w:r>
      </w:ins>
      <w:del w:id="5477" w:author="Doug Gross" w:date="2018-05-11T12:43:00Z">
        <w:r w:rsidR="0081616C" w:rsidDel="00467D2E">
          <w:rPr>
            <w:rFonts w:ascii="Calibri" w:hAnsi="Calibri"/>
          </w:rPr>
          <w:delText xml:space="preserve">market surveys, </w:delText>
        </w:r>
      </w:del>
      <w:r w:rsidR="0081616C">
        <w:rPr>
          <w:rFonts w:ascii="Calibri" w:hAnsi="Calibri"/>
        </w:rPr>
        <w:t>we</w:t>
      </w:r>
      <w:ins w:id="5478" w:author="Doug Gross" w:date="2018-05-11T12:43:00Z">
        <w:r w:rsidR="00467D2E">
          <w:rPr>
            <w:rFonts w:ascii="Calibri" w:hAnsi="Calibri"/>
          </w:rPr>
          <w:t xml:space="preserve"> </w:t>
        </w:r>
      </w:ins>
      <w:del w:id="5479" w:author="Doug Gross" w:date="2018-05-11T12:43:00Z">
        <w:r w:rsidR="0081616C" w:rsidDel="00467D2E">
          <w:rPr>
            <w:rFonts w:ascii="Calibri" w:hAnsi="Calibri"/>
          </w:rPr>
          <w:delText xml:space="preserve"> have </w:delText>
        </w:r>
      </w:del>
      <w:r w:rsidR="0081616C">
        <w:rPr>
          <w:rFonts w:ascii="Calibri" w:hAnsi="Calibri"/>
        </w:rPr>
        <w:t xml:space="preserve">found </w:t>
      </w:r>
      <w:ins w:id="5480" w:author="Doug Gross" w:date="2018-05-11T12:43:00Z">
        <w:r w:rsidR="00467D2E">
          <w:rPr>
            <w:rFonts w:ascii="Calibri" w:hAnsi="Calibri"/>
          </w:rPr>
          <w:t xml:space="preserve">that </w:t>
        </w:r>
      </w:ins>
      <w:r w:rsidR="0081616C">
        <w:rPr>
          <w:rFonts w:ascii="Calibri" w:hAnsi="Calibri"/>
        </w:rPr>
        <w:t>100%</w:t>
      </w:r>
      <w:ins w:id="5481" w:author="Doug Gross" w:date="2018-05-11T12:43:00Z">
        <w:r w:rsidR="00467D2E">
          <w:rPr>
            <w:rFonts w:ascii="Calibri" w:hAnsi="Calibri"/>
          </w:rPr>
          <w:t xml:space="preserve"> kept</w:t>
        </w:r>
      </w:ins>
      <w:del w:id="5482" w:author="Doug Gross" w:date="2018-05-11T12:43:00Z">
        <w:r w:rsidR="0081616C" w:rsidDel="00467D2E">
          <w:rPr>
            <w:rFonts w:ascii="Calibri" w:hAnsi="Calibri"/>
          </w:rPr>
          <w:delText xml:space="preserve"> have</w:delText>
        </w:r>
      </w:del>
      <w:r w:rsidR="0081616C">
        <w:rPr>
          <w:rFonts w:ascii="Calibri" w:hAnsi="Calibri"/>
        </w:rPr>
        <w:t xml:space="preserve"> a smartphone </w:t>
      </w:r>
      <w:ins w:id="5483" w:author="Doug Gross" w:date="2018-05-11T12:43:00Z">
        <w:r w:rsidR="00467D2E">
          <w:rPr>
            <w:rFonts w:ascii="Calibri" w:hAnsi="Calibri"/>
          </w:rPr>
          <w:t>on their person</w:t>
        </w:r>
      </w:ins>
      <w:del w:id="5484" w:author="Doug Gross" w:date="2018-05-11T12:43:00Z">
        <w:r w:rsidR="0081616C" w:rsidDel="00467D2E">
          <w:rPr>
            <w:rFonts w:ascii="Calibri" w:hAnsi="Calibri"/>
          </w:rPr>
          <w:delText>with</w:delText>
        </w:r>
      </w:del>
      <w:r w:rsidR="0081616C">
        <w:rPr>
          <w:rFonts w:ascii="Calibri" w:hAnsi="Calibri"/>
        </w:rPr>
        <w:t xml:space="preserve"> </w:t>
      </w:r>
      <w:del w:id="5485" w:author="Doug Gross" w:date="2018-05-11T12:43:00Z">
        <w:r w:rsidR="0081616C" w:rsidDel="00467D2E">
          <w:rPr>
            <w:rFonts w:ascii="Calibri" w:hAnsi="Calibri"/>
          </w:rPr>
          <w:delText xml:space="preserve">them </w:delText>
        </w:r>
      </w:del>
      <w:r w:rsidR="0081616C">
        <w:rPr>
          <w:rFonts w:ascii="Calibri" w:hAnsi="Calibri"/>
        </w:rPr>
        <w:t>at all times</w:t>
      </w:r>
      <w:ins w:id="5486" w:author="Doug Gross" w:date="2018-05-11T12:43:00Z">
        <w:r w:rsidR="00467D2E">
          <w:rPr>
            <w:rFonts w:ascii="Calibri" w:hAnsi="Calibri"/>
          </w:rPr>
          <w:t>, and that</w:t>
        </w:r>
      </w:ins>
      <w:r w:rsidR="0081616C">
        <w:rPr>
          <w:rFonts w:ascii="Calibri" w:hAnsi="Calibri"/>
        </w:rPr>
        <w:t xml:space="preserve"> </w:t>
      </w:r>
      <w:del w:id="5487" w:author="Doug Gross" w:date="2018-05-11T12:43:00Z">
        <w:r w:rsidR="0081616C" w:rsidDel="00467D2E">
          <w:rPr>
            <w:rFonts w:ascii="Calibri" w:hAnsi="Calibri"/>
          </w:rPr>
          <w:delText xml:space="preserve">with </w:delText>
        </w:r>
      </w:del>
      <w:r w:rsidR="0081616C">
        <w:rPr>
          <w:rFonts w:ascii="Calibri" w:hAnsi="Calibri"/>
        </w:rPr>
        <w:t xml:space="preserve">more than 85% </w:t>
      </w:r>
      <w:ins w:id="5488" w:author="Doug Gross" w:date="2018-05-11T12:44:00Z">
        <w:r w:rsidR="00467D2E">
          <w:rPr>
            <w:rFonts w:ascii="Calibri" w:hAnsi="Calibri"/>
          </w:rPr>
          <w:t xml:space="preserve">of these individuals </w:t>
        </w:r>
      </w:ins>
      <w:r w:rsidR="0081616C">
        <w:rPr>
          <w:rFonts w:ascii="Calibri" w:hAnsi="Calibri"/>
        </w:rPr>
        <w:t>us</w:t>
      </w:r>
      <w:ins w:id="5489" w:author="Doug Gross" w:date="2018-05-11T12:44:00Z">
        <w:r w:rsidR="00467D2E">
          <w:rPr>
            <w:rFonts w:ascii="Calibri" w:hAnsi="Calibri"/>
          </w:rPr>
          <w:t xml:space="preserve">ed </w:t>
        </w:r>
      </w:ins>
      <w:del w:id="5490" w:author="Doug Gross" w:date="2018-05-11T12:44:00Z">
        <w:r w:rsidR="0081616C" w:rsidDel="00467D2E">
          <w:rPr>
            <w:rFonts w:ascii="Calibri" w:hAnsi="Calibri"/>
          </w:rPr>
          <w:delText xml:space="preserve">ing </w:delText>
        </w:r>
      </w:del>
      <w:r w:rsidR="0081616C">
        <w:rPr>
          <w:rFonts w:ascii="Calibri" w:hAnsi="Calibri"/>
        </w:rPr>
        <w:t xml:space="preserve">it to find work. </w:t>
      </w:r>
      <w:del w:id="5491" w:author="Doug Gross" w:date="2018-05-11T12:44:00Z">
        <w:r w:rsidR="0081616C" w:rsidDel="00467D2E">
          <w:rPr>
            <w:rFonts w:ascii="Calibri" w:hAnsi="Calibri"/>
          </w:rPr>
          <w:delText xml:space="preserve">Without </w:delText>
        </w:r>
      </w:del>
      <w:ins w:id="5492" w:author="Doug Gross" w:date="2018-05-11T12:44:00Z">
        <w:r w:rsidR="00467D2E">
          <w:rPr>
            <w:rFonts w:ascii="Calibri" w:hAnsi="Calibri"/>
          </w:rPr>
          <w:t xml:space="preserve">Absent </w:t>
        </w:r>
      </w:ins>
      <w:del w:id="5493" w:author="Doug Gross" w:date="2018-05-11T12:44:00Z">
        <w:r w:rsidR="0081616C" w:rsidDel="00467D2E">
          <w:rPr>
            <w:rFonts w:ascii="Calibri" w:hAnsi="Calibri"/>
          </w:rPr>
          <w:delText xml:space="preserve">the use of </w:delText>
        </w:r>
      </w:del>
      <w:r w:rsidR="00E54BCD">
        <w:rPr>
          <w:rFonts w:ascii="Calibri" w:hAnsi="Calibri"/>
          <w:spacing w:val="-6"/>
        </w:rPr>
        <w:t>Project</w:t>
      </w:r>
      <w:r w:rsidR="00834165">
        <w:rPr>
          <w:rFonts w:ascii="Calibri" w:hAnsi="Calibri"/>
          <w:spacing w:val="-6"/>
        </w:rPr>
        <w:t xml:space="preserve"> Freight</w:t>
      </w:r>
      <w:ins w:id="5494" w:author="Doug Gross" w:date="2018-05-11T12:44:00Z">
        <w:r w:rsidR="00467D2E">
          <w:rPr>
            <w:rFonts w:ascii="Calibri" w:hAnsi="Calibri"/>
          </w:rPr>
          <w:t>’s</w:t>
        </w:r>
      </w:ins>
      <w:del w:id="5495" w:author="Doug Gross" w:date="2018-05-11T12:44:00Z">
        <w:r w:rsidR="0081616C" w:rsidDel="00467D2E">
          <w:rPr>
            <w:rFonts w:ascii="Calibri" w:hAnsi="Calibri"/>
          </w:rPr>
          <w:delText>our</w:delText>
        </w:r>
      </w:del>
      <w:r w:rsidR="0081616C">
        <w:rPr>
          <w:rFonts w:ascii="Calibri" w:hAnsi="Calibri"/>
        </w:rPr>
        <w:t xml:space="preserve"> hardware solution, </w:t>
      </w:r>
      <w:ins w:id="5496" w:author="Doug Gross" w:date="2018-05-11T12:45:00Z">
        <w:r w:rsidR="00467D2E">
          <w:rPr>
            <w:rFonts w:ascii="Calibri" w:hAnsi="Calibri"/>
          </w:rPr>
          <w:t xml:space="preserve">the </w:t>
        </w:r>
      </w:ins>
      <w:del w:id="5497" w:author="Doug Gross" w:date="2018-05-11T12:44:00Z">
        <w:r w:rsidR="0081616C" w:rsidDel="00467D2E">
          <w:rPr>
            <w:rFonts w:ascii="Calibri" w:hAnsi="Calibri"/>
          </w:rPr>
          <w:delText xml:space="preserve">the </w:delText>
        </w:r>
      </w:del>
      <w:r w:rsidR="0081616C">
        <w:rPr>
          <w:rFonts w:ascii="Calibri" w:hAnsi="Calibri"/>
        </w:rPr>
        <w:t xml:space="preserve">tracking </w:t>
      </w:r>
      <w:ins w:id="5498" w:author="Doug Gross" w:date="2018-05-11T12:46:00Z">
        <w:r w:rsidR="00467D2E">
          <w:rPr>
            <w:rFonts w:ascii="Calibri" w:hAnsi="Calibri"/>
          </w:rPr>
          <w:t xml:space="preserve">of shipments </w:t>
        </w:r>
      </w:ins>
      <w:del w:id="5499" w:author="Doug Gross" w:date="2018-05-11T12:46:00Z">
        <w:r w:rsidR="0081616C" w:rsidDel="00467D2E">
          <w:rPr>
            <w:rFonts w:ascii="Calibri" w:hAnsi="Calibri"/>
          </w:rPr>
          <w:delText xml:space="preserve">for the shipper </w:delText>
        </w:r>
      </w:del>
      <w:r w:rsidR="0081616C">
        <w:rPr>
          <w:rFonts w:ascii="Calibri" w:hAnsi="Calibri"/>
        </w:rPr>
        <w:t>w</w:t>
      </w:r>
      <w:ins w:id="5500" w:author="Doug Gross" w:date="2018-05-11T12:44:00Z">
        <w:r w:rsidR="00467D2E">
          <w:rPr>
            <w:rFonts w:ascii="Calibri" w:hAnsi="Calibri"/>
          </w:rPr>
          <w:t>ould</w:t>
        </w:r>
      </w:ins>
      <w:del w:id="5501" w:author="Doug Gross" w:date="2018-05-11T12:44:00Z">
        <w:r w:rsidR="0081616C" w:rsidDel="00467D2E">
          <w:rPr>
            <w:rFonts w:ascii="Calibri" w:hAnsi="Calibri"/>
          </w:rPr>
          <w:delText>ill</w:delText>
        </w:r>
      </w:del>
      <w:r w:rsidR="0081616C">
        <w:rPr>
          <w:rFonts w:ascii="Calibri" w:hAnsi="Calibri"/>
        </w:rPr>
        <w:t xml:space="preserve"> be achieved </w:t>
      </w:r>
      <w:del w:id="5502" w:author="Doug Gross" w:date="2018-05-11T12:46:00Z">
        <w:r w:rsidR="0081616C" w:rsidDel="00467D2E">
          <w:rPr>
            <w:rFonts w:ascii="Calibri" w:hAnsi="Calibri"/>
          </w:rPr>
          <w:delText xml:space="preserve">by </w:delText>
        </w:r>
      </w:del>
      <w:r w:rsidR="0081616C">
        <w:rPr>
          <w:rFonts w:ascii="Calibri" w:hAnsi="Calibri"/>
        </w:rPr>
        <w:t xml:space="preserve">using the driver’s mobile device. This lower level tracking could be sufficient enough for </w:t>
      </w:r>
      <w:r w:rsidR="00280647">
        <w:rPr>
          <w:rFonts w:ascii="Calibri" w:hAnsi="Calibri"/>
        </w:rPr>
        <w:t xml:space="preserve">our launch and </w:t>
      </w:r>
      <w:r w:rsidR="0081616C">
        <w:rPr>
          <w:rFonts w:ascii="Calibri" w:hAnsi="Calibri"/>
        </w:rPr>
        <w:t>a</w:t>
      </w:r>
      <w:ins w:id="5503" w:author="Doug Gross" w:date="2018-05-11T12:46:00Z">
        <w:r w:rsidR="00467D2E">
          <w:rPr>
            <w:rFonts w:ascii="Calibri" w:hAnsi="Calibri"/>
          </w:rPr>
          <w:t xml:space="preserve"> sub-</w:t>
        </w:r>
      </w:ins>
      <w:del w:id="5504" w:author="Doug Gross" w:date="2018-05-11T12:46:00Z">
        <w:r w:rsidR="0081616C" w:rsidDel="00467D2E">
          <w:rPr>
            <w:rFonts w:ascii="Calibri" w:hAnsi="Calibri"/>
          </w:rPr>
          <w:delText xml:space="preserve"> </w:delText>
        </w:r>
        <w:r w:rsidR="0081616C" w:rsidDel="004D2113">
          <w:rPr>
            <w:rFonts w:ascii="Calibri" w:hAnsi="Calibri"/>
          </w:rPr>
          <w:delText>portio</w:delText>
        </w:r>
      </w:del>
      <w:ins w:id="5505" w:author="Doug Gross" w:date="2018-05-11T12:46:00Z">
        <w:r w:rsidR="004D2113">
          <w:rPr>
            <w:rFonts w:ascii="Calibri" w:hAnsi="Calibri"/>
          </w:rPr>
          <w:t>segment</w:t>
        </w:r>
      </w:ins>
      <w:del w:id="5506" w:author="Doug Gross" w:date="2018-05-11T12:47:00Z">
        <w:r w:rsidR="0081616C" w:rsidDel="004D2113">
          <w:rPr>
            <w:rFonts w:ascii="Calibri" w:hAnsi="Calibri"/>
          </w:rPr>
          <w:delText>n</w:delText>
        </w:r>
      </w:del>
      <w:r w:rsidR="0081616C">
        <w:rPr>
          <w:rFonts w:ascii="Calibri" w:hAnsi="Calibri"/>
        </w:rPr>
        <w:t xml:space="preserve"> of </w:t>
      </w:r>
      <w:r w:rsidR="00E54BCD">
        <w:rPr>
          <w:rFonts w:ascii="Calibri" w:hAnsi="Calibri"/>
          <w:spacing w:val="-6"/>
        </w:rPr>
        <w:t>Project</w:t>
      </w:r>
      <w:r w:rsidR="00834165">
        <w:rPr>
          <w:rFonts w:ascii="Calibri" w:hAnsi="Calibri"/>
          <w:spacing w:val="-6"/>
        </w:rPr>
        <w:t xml:space="preserve"> Freight</w:t>
      </w:r>
      <w:ins w:id="5507" w:author="Doug Gross" w:date="2018-05-11T12:47:00Z">
        <w:r w:rsidR="004D2113">
          <w:rPr>
            <w:rFonts w:ascii="Calibri" w:hAnsi="Calibri"/>
          </w:rPr>
          <w:t>’s</w:t>
        </w:r>
      </w:ins>
      <w:del w:id="5508" w:author="Doug Gross" w:date="2018-05-11T12:47:00Z">
        <w:r w:rsidR="0081616C" w:rsidDel="004D2113">
          <w:rPr>
            <w:rFonts w:ascii="Calibri" w:hAnsi="Calibri"/>
          </w:rPr>
          <w:delText>our</w:delText>
        </w:r>
      </w:del>
      <w:r w:rsidR="0081616C">
        <w:rPr>
          <w:rFonts w:ascii="Calibri" w:hAnsi="Calibri"/>
        </w:rPr>
        <w:t xml:space="preserve"> shipping customers. </w:t>
      </w:r>
    </w:p>
    <w:p w14:paraId="5AAC0BC2" w14:textId="77777777" w:rsidR="00CF5879" w:rsidRDefault="00CF5879">
      <w:pPr>
        <w:pStyle w:val="Body"/>
        <w:rPr>
          <w:rFonts w:ascii="Calibri" w:eastAsia="Calibri" w:hAnsi="Calibri" w:cs="Calibri"/>
        </w:rPr>
      </w:pPr>
    </w:p>
    <w:p w14:paraId="154BF62F" w14:textId="059632CE" w:rsidR="00CF5879" w:rsidRDefault="0081616C">
      <w:pPr>
        <w:pStyle w:val="Body"/>
        <w:rPr>
          <w:rFonts w:ascii="Calibri" w:eastAsia="Calibri" w:hAnsi="Calibri" w:cs="Calibri"/>
        </w:rPr>
      </w:pPr>
      <w:r>
        <w:rPr>
          <w:rFonts w:ascii="Calibri" w:hAnsi="Calibri"/>
        </w:rPr>
        <w:t>Our stand-alone hardware product will be</w:t>
      </w:r>
      <w:del w:id="5509" w:author="Doug Gross" w:date="2018-05-11T12:47:00Z">
        <w:r w:rsidDel="007345D5">
          <w:rPr>
            <w:rFonts w:ascii="Calibri" w:hAnsi="Calibri"/>
          </w:rPr>
          <w:delText xml:space="preserve"> bundled</w:delText>
        </w:r>
      </w:del>
      <w:ins w:id="5510" w:author="Doug Gross" w:date="2018-05-11T12:47:00Z">
        <w:r w:rsidR="007345D5">
          <w:rPr>
            <w:rFonts w:ascii="Calibri" w:hAnsi="Calibri"/>
          </w:rPr>
          <w:t xml:space="preserve"> paired</w:t>
        </w:r>
      </w:ins>
      <w:r>
        <w:rPr>
          <w:rFonts w:ascii="Calibri" w:hAnsi="Calibri"/>
        </w:rPr>
        <w:t xml:space="preserve"> </w:t>
      </w:r>
      <w:ins w:id="5511" w:author="Doug Gross" w:date="2018-05-11T12:47:00Z">
        <w:r w:rsidR="007345D5">
          <w:rPr>
            <w:rFonts w:ascii="Calibri" w:hAnsi="Calibri"/>
          </w:rPr>
          <w:t xml:space="preserve">and bundled </w:t>
        </w:r>
      </w:ins>
      <w:r>
        <w:rPr>
          <w:rFonts w:ascii="Calibri" w:hAnsi="Calibri"/>
        </w:rPr>
        <w:t xml:space="preserve">with </w:t>
      </w:r>
      <w:del w:id="5512" w:author="Doug Gross" w:date="2018-05-11T12:47:00Z">
        <w:r w:rsidDel="007345D5">
          <w:rPr>
            <w:rFonts w:ascii="Calibri" w:hAnsi="Calibri"/>
          </w:rPr>
          <w:delText xml:space="preserve">the </w:delText>
        </w:r>
      </w:del>
      <w:r w:rsidR="00E54BCD">
        <w:rPr>
          <w:rFonts w:ascii="Calibri" w:hAnsi="Calibri"/>
          <w:spacing w:val="-6"/>
        </w:rPr>
        <w:t>Project</w:t>
      </w:r>
      <w:r w:rsidR="00834165">
        <w:rPr>
          <w:rFonts w:ascii="Calibri" w:hAnsi="Calibri"/>
          <w:spacing w:val="-6"/>
        </w:rPr>
        <w:t xml:space="preserve"> Freight</w:t>
      </w:r>
      <w:ins w:id="5513" w:author="Doug Gross" w:date="2018-05-11T12:47:00Z">
        <w:r w:rsidR="007345D5">
          <w:rPr>
            <w:rFonts w:ascii="Calibri" w:hAnsi="Calibri"/>
          </w:rPr>
          <w:t xml:space="preserve">’s </w:t>
        </w:r>
      </w:ins>
      <w:r w:rsidR="00E725E3">
        <w:rPr>
          <w:rFonts w:ascii="Calibri" w:hAnsi="Calibri"/>
        </w:rPr>
        <w:t>automatic BOL, p</w:t>
      </w:r>
      <w:del w:id="5514" w:author="Doug Gross" w:date="2018-05-11T12:49:00Z">
        <w:r w:rsidDel="007345D5">
          <w:rPr>
            <w:rFonts w:ascii="Calibri" w:hAnsi="Calibri"/>
          </w:rPr>
          <w:delText>p</w:delText>
        </w:r>
      </w:del>
      <w:r>
        <w:rPr>
          <w:rFonts w:ascii="Calibri" w:hAnsi="Calibri"/>
        </w:rPr>
        <w:t xml:space="preserve">acking </w:t>
      </w:r>
      <w:r w:rsidR="00E725E3">
        <w:rPr>
          <w:rFonts w:ascii="Calibri" w:hAnsi="Calibri"/>
        </w:rPr>
        <w:t>s</w:t>
      </w:r>
      <w:del w:id="5515" w:author="Doug Gross" w:date="2018-05-11T12:49:00Z">
        <w:r w:rsidDel="007345D5">
          <w:rPr>
            <w:rFonts w:ascii="Calibri" w:hAnsi="Calibri"/>
          </w:rPr>
          <w:delText>s</w:delText>
        </w:r>
      </w:del>
      <w:r>
        <w:rPr>
          <w:rFonts w:ascii="Calibri" w:hAnsi="Calibri"/>
        </w:rPr>
        <w:t xml:space="preserve">lip </w:t>
      </w:r>
      <w:r w:rsidR="00E725E3">
        <w:rPr>
          <w:rFonts w:ascii="Calibri" w:hAnsi="Calibri"/>
        </w:rPr>
        <w:t xml:space="preserve">and delivery receipt </w:t>
      </w:r>
      <w:r>
        <w:rPr>
          <w:rFonts w:ascii="Calibri" w:hAnsi="Calibri"/>
        </w:rPr>
        <w:t xml:space="preserve">generation </w:t>
      </w:r>
      <w:del w:id="5516" w:author="Doug Gross" w:date="2018-05-11T12:47:00Z">
        <w:r w:rsidDel="007345D5">
          <w:rPr>
            <w:rFonts w:ascii="Calibri" w:hAnsi="Calibri"/>
          </w:rPr>
          <w:delText>engine</w:delText>
        </w:r>
      </w:del>
      <w:ins w:id="5517" w:author="Doug Gross" w:date="2018-05-11T12:47:00Z">
        <w:r w:rsidR="007345D5">
          <w:rPr>
            <w:rFonts w:ascii="Calibri" w:hAnsi="Calibri"/>
          </w:rPr>
          <w:t>feature</w:t>
        </w:r>
      </w:ins>
      <w:r>
        <w:rPr>
          <w:rFonts w:ascii="Calibri" w:hAnsi="Calibri"/>
        </w:rPr>
        <w:t xml:space="preserve">. This product will be </w:t>
      </w:r>
      <w:ins w:id="5518" w:author="Doug Gross" w:date="2018-05-11T12:48:00Z">
        <w:r w:rsidR="007345D5">
          <w:rPr>
            <w:rFonts w:ascii="Calibri" w:hAnsi="Calibri"/>
          </w:rPr>
          <w:t xml:space="preserve">tailored </w:t>
        </w:r>
      </w:ins>
      <w:r>
        <w:rPr>
          <w:rFonts w:ascii="Calibri" w:hAnsi="Calibri"/>
        </w:rPr>
        <w:t>for th</w:t>
      </w:r>
      <w:ins w:id="5519" w:author="Doug Gross" w:date="2018-05-11T12:48:00Z">
        <w:r w:rsidR="007345D5">
          <w:rPr>
            <w:rFonts w:ascii="Calibri" w:hAnsi="Calibri"/>
          </w:rPr>
          <w:t>ose</w:t>
        </w:r>
      </w:ins>
      <w:del w:id="5520" w:author="Doug Gross" w:date="2018-05-11T12:48:00Z">
        <w:r w:rsidDel="007345D5">
          <w:rPr>
            <w:rFonts w:ascii="Calibri" w:hAnsi="Calibri"/>
          </w:rPr>
          <w:delText>e</w:delText>
        </w:r>
      </w:del>
      <w:r>
        <w:rPr>
          <w:rFonts w:ascii="Calibri" w:hAnsi="Calibri"/>
        </w:rPr>
        <w:t xml:space="preserve"> shipper</w:t>
      </w:r>
      <w:ins w:id="5521" w:author="Doug Gross" w:date="2018-05-11T12:48:00Z">
        <w:r w:rsidR="007345D5">
          <w:rPr>
            <w:rFonts w:ascii="Calibri" w:hAnsi="Calibri"/>
          </w:rPr>
          <w:t>s who are</w:t>
        </w:r>
      </w:ins>
      <w:r>
        <w:rPr>
          <w:rFonts w:ascii="Calibri" w:hAnsi="Calibri"/>
        </w:rPr>
        <w:t xml:space="preserve"> not</w:t>
      </w:r>
      <w:ins w:id="5522" w:author="Doug Gross" w:date="2018-05-11T12:48:00Z">
        <w:r w:rsidR="007345D5">
          <w:rPr>
            <w:rFonts w:ascii="Calibri" w:hAnsi="Calibri"/>
          </w:rPr>
          <w:t xml:space="preserve"> necessarily</w:t>
        </w:r>
      </w:ins>
      <w:r>
        <w:rPr>
          <w:rFonts w:ascii="Calibri" w:hAnsi="Calibri"/>
        </w:rPr>
        <w:t xml:space="preserve"> in need of </w:t>
      </w:r>
      <w:ins w:id="5523" w:author="Doug Gross" w:date="2018-05-11T12:48:00Z">
        <w:r w:rsidR="007345D5">
          <w:rPr>
            <w:rFonts w:ascii="Calibri" w:hAnsi="Calibri"/>
          </w:rPr>
          <w:t xml:space="preserve">independent truck </w:t>
        </w:r>
      </w:ins>
      <w:del w:id="5524" w:author="Doug Gross" w:date="2018-05-11T12:48:00Z">
        <w:r w:rsidDel="007345D5">
          <w:rPr>
            <w:rFonts w:ascii="Calibri" w:hAnsi="Calibri"/>
          </w:rPr>
          <w:delText xml:space="preserve">our </w:delText>
        </w:r>
      </w:del>
      <w:r>
        <w:rPr>
          <w:rFonts w:ascii="Calibri" w:hAnsi="Calibri"/>
        </w:rPr>
        <w:t>driver</w:t>
      </w:r>
      <w:ins w:id="5525" w:author="Doug Gross" w:date="2018-05-11T12:48:00Z">
        <w:r w:rsidR="007345D5">
          <w:rPr>
            <w:rFonts w:ascii="Calibri" w:hAnsi="Calibri"/>
          </w:rPr>
          <w:t xml:space="preserve"> services, </w:t>
        </w:r>
      </w:ins>
      <w:del w:id="5526" w:author="Doug Gross" w:date="2018-05-11T12:48:00Z">
        <w:r w:rsidDel="007345D5">
          <w:rPr>
            <w:rFonts w:ascii="Calibri" w:hAnsi="Calibri"/>
          </w:rPr>
          <w:delText xml:space="preserve"> population </w:delText>
        </w:r>
      </w:del>
      <w:r>
        <w:rPr>
          <w:rFonts w:ascii="Calibri" w:hAnsi="Calibri"/>
        </w:rPr>
        <w:t xml:space="preserve">but </w:t>
      </w:r>
      <w:del w:id="5527" w:author="Doug Gross" w:date="2018-05-11T12:48:00Z">
        <w:r w:rsidDel="007345D5">
          <w:rPr>
            <w:rFonts w:ascii="Calibri" w:hAnsi="Calibri"/>
          </w:rPr>
          <w:delText>in true</w:delText>
        </w:r>
      </w:del>
      <w:ins w:id="5528" w:author="Doug Gross" w:date="2018-05-11T12:48:00Z">
        <w:r w:rsidR="007345D5">
          <w:rPr>
            <w:rFonts w:ascii="Calibri" w:hAnsi="Calibri"/>
          </w:rPr>
          <w:t>are in</w:t>
        </w:r>
      </w:ins>
      <w:r>
        <w:rPr>
          <w:rFonts w:ascii="Calibri" w:hAnsi="Calibri"/>
        </w:rPr>
        <w:t xml:space="preserve"> need of knowing the location and condition of their shipment or product</w:t>
      </w:r>
      <w:ins w:id="5529" w:author="Doug Gross" w:date="2018-05-11T12:49:00Z">
        <w:r w:rsidR="007345D5">
          <w:rPr>
            <w:rFonts w:ascii="Calibri" w:hAnsi="Calibri"/>
          </w:rPr>
          <w:t xml:space="preserve"> </w:t>
        </w:r>
        <w:proofErr w:type="spellStart"/>
        <w:r w:rsidR="007345D5">
          <w:rPr>
            <w:rFonts w:ascii="Calibri" w:hAnsi="Calibri"/>
          </w:rPr>
          <w:t>en</w:t>
        </w:r>
        <w:proofErr w:type="spellEnd"/>
        <w:r w:rsidR="007345D5">
          <w:rPr>
            <w:rFonts w:ascii="Calibri" w:hAnsi="Calibri"/>
          </w:rPr>
          <w:t xml:space="preserve"> route</w:t>
        </w:r>
      </w:ins>
      <w:r>
        <w:rPr>
          <w:rFonts w:ascii="Calibri" w:hAnsi="Calibri"/>
        </w:rPr>
        <w:t>. The shipper will have the ability to enter the shipment’s specifications into a modified platform designed to support the use of the hardware solution</w:t>
      </w:r>
      <w:ins w:id="5530" w:author="Doug Gross" w:date="2018-05-11T12:49:00Z">
        <w:r w:rsidR="007345D5">
          <w:rPr>
            <w:rFonts w:ascii="Calibri" w:hAnsi="Calibri"/>
          </w:rPr>
          <w:t xml:space="preserve">, </w:t>
        </w:r>
      </w:ins>
      <w:del w:id="5531" w:author="Doug Gross" w:date="2018-05-11T12:49:00Z">
        <w:r w:rsidDel="007345D5">
          <w:rPr>
            <w:rFonts w:ascii="Calibri" w:hAnsi="Calibri"/>
          </w:rPr>
          <w:delText xml:space="preserve"> and </w:delText>
        </w:r>
      </w:del>
      <w:r>
        <w:rPr>
          <w:rFonts w:ascii="Calibri" w:hAnsi="Calibri"/>
        </w:rPr>
        <w:t>BOL</w:t>
      </w:r>
      <w:ins w:id="5532" w:author="Doug Gross" w:date="2018-05-11T12:49:00Z">
        <w:r w:rsidR="007345D5">
          <w:rPr>
            <w:rFonts w:ascii="Calibri" w:hAnsi="Calibri"/>
          </w:rPr>
          <w:t>,</w:t>
        </w:r>
      </w:ins>
      <w:r w:rsidR="00E725E3">
        <w:rPr>
          <w:rFonts w:ascii="Calibri" w:hAnsi="Calibri"/>
        </w:rPr>
        <w:t xml:space="preserve"> p</w:t>
      </w:r>
      <w:del w:id="5533" w:author="Doug Gross" w:date="2018-05-11T12:49:00Z">
        <w:r w:rsidDel="007345D5">
          <w:rPr>
            <w:rFonts w:ascii="Calibri" w:hAnsi="Calibri"/>
          </w:rPr>
          <w:delText>p</w:delText>
        </w:r>
      </w:del>
      <w:r>
        <w:rPr>
          <w:rFonts w:ascii="Calibri" w:hAnsi="Calibri"/>
        </w:rPr>
        <w:t xml:space="preserve">acking </w:t>
      </w:r>
      <w:r w:rsidR="00E725E3">
        <w:rPr>
          <w:rFonts w:ascii="Calibri" w:hAnsi="Calibri"/>
        </w:rPr>
        <w:t>s</w:t>
      </w:r>
      <w:del w:id="5534" w:author="Doug Gross" w:date="2018-05-11T12:49:00Z">
        <w:r w:rsidDel="007345D5">
          <w:rPr>
            <w:rFonts w:ascii="Calibri" w:hAnsi="Calibri"/>
          </w:rPr>
          <w:delText>s</w:delText>
        </w:r>
      </w:del>
      <w:r>
        <w:rPr>
          <w:rFonts w:ascii="Calibri" w:hAnsi="Calibri"/>
        </w:rPr>
        <w:t xml:space="preserve">lip </w:t>
      </w:r>
      <w:r w:rsidR="00E725E3">
        <w:rPr>
          <w:rFonts w:ascii="Calibri" w:hAnsi="Calibri"/>
        </w:rPr>
        <w:t xml:space="preserve">and delivery receipt </w:t>
      </w:r>
      <w:r>
        <w:rPr>
          <w:rFonts w:ascii="Calibri" w:hAnsi="Calibri"/>
        </w:rPr>
        <w:t xml:space="preserve">generation. </w:t>
      </w:r>
      <w:r>
        <w:rPr>
          <w:rFonts w:ascii="Calibri" w:hAnsi="Calibri"/>
        </w:rPr>
        <w:lastRenderedPageBreak/>
        <w:t xml:space="preserve">Once </w:t>
      </w:r>
      <w:ins w:id="5535" w:author="Doug Gross" w:date="2018-05-11T12:50:00Z">
        <w:r w:rsidR="007345D5">
          <w:rPr>
            <w:rFonts w:ascii="Calibri" w:hAnsi="Calibri"/>
          </w:rPr>
          <w:t xml:space="preserve">the shipment’s information is </w:t>
        </w:r>
      </w:ins>
      <w:r>
        <w:rPr>
          <w:rFonts w:ascii="Calibri" w:hAnsi="Calibri"/>
        </w:rPr>
        <w:t>entered</w:t>
      </w:r>
      <w:ins w:id="5536" w:author="Doug Gross" w:date="2018-05-11T12:49:00Z">
        <w:r w:rsidR="007345D5">
          <w:rPr>
            <w:rFonts w:ascii="Calibri" w:hAnsi="Calibri"/>
          </w:rPr>
          <w:t xml:space="preserve"> into </w:t>
        </w:r>
      </w:ins>
      <w:del w:id="5537" w:author="Doug Gross" w:date="2018-05-11T12:49:00Z">
        <w:r w:rsidDel="007345D5">
          <w:rPr>
            <w:rFonts w:ascii="Calibri" w:hAnsi="Calibri"/>
          </w:rPr>
          <w:delText xml:space="preserve"> </w:delText>
        </w:r>
      </w:del>
      <w:r>
        <w:rPr>
          <w:rFonts w:ascii="Calibri" w:hAnsi="Calibri"/>
        </w:rPr>
        <w:t>our system</w:t>
      </w:r>
      <w:ins w:id="5538" w:author="Doug Gross" w:date="2018-05-11T12:50:00Z">
        <w:r w:rsidR="007345D5">
          <w:rPr>
            <w:rFonts w:ascii="Calibri" w:hAnsi="Calibri"/>
          </w:rPr>
          <w:t xml:space="preserve">, the </w:t>
        </w:r>
      </w:ins>
      <w:r w:rsidR="00E54BCD">
        <w:rPr>
          <w:rFonts w:ascii="Calibri" w:hAnsi="Calibri"/>
          <w:spacing w:val="-6"/>
        </w:rPr>
        <w:t>Project</w:t>
      </w:r>
      <w:r w:rsidR="00834165">
        <w:rPr>
          <w:rFonts w:ascii="Calibri" w:hAnsi="Calibri"/>
          <w:spacing w:val="-6"/>
        </w:rPr>
        <w:t xml:space="preserve"> Freight</w:t>
      </w:r>
      <w:r>
        <w:rPr>
          <w:rFonts w:ascii="Calibri" w:hAnsi="Calibri"/>
        </w:rPr>
        <w:t xml:space="preserve"> </w:t>
      </w:r>
      <w:ins w:id="5539" w:author="Doug Gross" w:date="2018-05-11T12:50:00Z">
        <w:r w:rsidR="007345D5">
          <w:rPr>
            <w:rFonts w:ascii="Calibri" w:hAnsi="Calibri"/>
          </w:rPr>
          <w:t xml:space="preserve">platform </w:t>
        </w:r>
      </w:ins>
      <w:r w:rsidR="003B79C4">
        <w:rPr>
          <w:rFonts w:ascii="Calibri" w:hAnsi="Calibri"/>
        </w:rPr>
        <w:t>will generate a BOL,</w:t>
      </w:r>
      <w:r>
        <w:rPr>
          <w:rFonts w:ascii="Calibri" w:hAnsi="Calibri"/>
        </w:rPr>
        <w:t xml:space="preserve"> </w:t>
      </w:r>
      <w:r w:rsidR="003B79C4">
        <w:rPr>
          <w:rFonts w:ascii="Calibri" w:hAnsi="Calibri"/>
        </w:rPr>
        <w:t>p</w:t>
      </w:r>
      <w:del w:id="5540" w:author="Doug Gross" w:date="2018-05-11T12:50:00Z">
        <w:r w:rsidDel="007345D5">
          <w:rPr>
            <w:rFonts w:ascii="Calibri" w:hAnsi="Calibri"/>
          </w:rPr>
          <w:delText>p</w:delText>
        </w:r>
      </w:del>
      <w:r>
        <w:rPr>
          <w:rFonts w:ascii="Calibri" w:hAnsi="Calibri"/>
        </w:rPr>
        <w:t xml:space="preserve">acking </w:t>
      </w:r>
      <w:r w:rsidR="003B79C4">
        <w:rPr>
          <w:rFonts w:ascii="Calibri" w:hAnsi="Calibri"/>
        </w:rPr>
        <w:t>s</w:t>
      </w:r>
      <w:del w:id="5541" w:author="Doug Gross" w:date="2018-05-11T12:50:00Z">
        <w:r w:rsidDel="007345D5">
          <w:rPr>
            <w:rFonts w:ascii="Calibri" w:hAnsi="Calibri"/>
          </w:rPr>
          <w:delText>s</w:delText>
        </w:r>
      </w:del>
      <w:r>
        <w:rPr>
          <w:rFonts w:ascii="Calibri" w:hAnsi="Calibri"/>
        </w:rPr>
        <w:t>lip</w:t>
      </w:r>
      <w:del w:id="5542" w:author="Doug Gross" w:date="2018-05-11T12:50:00Z">
        <w:r w:rsidDel="007345D5">
          <w:rPr>
            <w:rFonts w:ascii="Calibri" w:hAnsi="Calibri"/>
          </w:rPr>
          <w:delText xml:space="preserve"> for the shipment</w:delText>
        </w:r>
      </w:del>
      <w:ins w:id="5543" w:author="Doug Gross" w:date="2018-05-11T12:50:00Z">
        <w:r w:rsidR="007345D5">
          <w:rPr>
            <w:rFonts w:ascii="Calibri" w:hAnsi="Calibri"/>
          </w:rPr>
          <w:t xml:space="preserve">, </w:t>
        </w:r>
      </w:ins>
      <w:r w:rsidR="003B79C4">
        <w:rPr>
          <w:rFonts w:ascii="Calibri" w:hAnsi="Calibri"/>
        </w:rPr>
        <w:t xml:space="preserve">and delivery receipt </w:t>
      </w:r>
      <w:del w:id="5544" w:author="Doug Gross" w:date="2018-05-11T12:50:00Z">
        <w:r w:rsidDel="007345D5">
          <w:rPr>
            <w:rFonts w:ascii="Calibri" w:hAnsi="Calibri"/>
          </w:rPr>
          <w:delText xml:space="preserve"> </w:delText>
        </w:r>
      </w:del>
      <w:r>
        <w:rPr>
          <w:rFonts w:ascii="Calibri" w:hAnsi="Calibri"/>
        </w:rPr>
        <w:t xml:space="preserve">and allow the shipper to attach a </w:t>
      </w:r>
      <w:r w:rsidR="00E54BCD">
        <w:rPr>
          <w:rFonts w:ascii="Calibri" w:hAnsi="Calibri"/>
          <w:spacing w:val="-6"/>
        </w:rPr>
        <w:t>Project</w:t>
      </w:r>
      <w:r w:rsidR="00834165">
        <w:rPr>
          <w:rFonts w:ascii="Calibri" w:hAnsi="Calibri"/>
          <w:spacing w:val="-6"/>
        </w:rPr>
        <w:t xml:space="preserve"> Freight</w:t>
      </w:r>
      <w:ins w:id="5545" w:author="Doug Gross" w:date="2018-05-11T12:50:00Z">
        <w:r w:rsidR="007345D5">
          <w:rPr>
            <w:rFonts w:ascii="Calibri" w:hAnsi="Calibri"/>
          </w:rPr>
          <w:t xml:space="preserve"> </w:t>
        </w:r>
      </w:ins>
      <w:r>
        <w:rPr>
          <w:rFonts w:ascii="Calibri" w:hAnsi="Calibri"/>
        </w:rPr>
        <w:t>hardware unit to the shipment</w:t>
      </w:r>
      <w:del w:id="5546" w:author="Doug Gross" w:date="2018-05-11T12:50:00Z">
        <w:r w:rsidDel="007345D5">
          <w:rPr>
            <w:rFonts w:ascii="Calibri" w:hAnsi="Calibri"/>
          </w:rPr>
          <w:delText xml:space="preserve"> or product</w:delText>
        </w:r>
      </w:del>
      <w:r>
        <w:rPr>
          <w:rFonts w:ascii="Calibri" w:hAnsi="Calibri"/>
        </w:rPr>
        <w:t>. The use of GPS monitoring will need to be accepted by the shipper and intended driver. This acceptance will be accomplished by</w:t>
      </w:r>
      <w:ins w:id="5547" w:author="Doug Gross" w:date="2018-05-11T12:51:00Z">
        <w:r w:rsidR="007345D5">
          <w:rPr>
            <w:rFonts w:ascii="Calibri" w:hAnsi="Calibri"/>
          </w:rPr>
          <w:t xml:space="preserve"> way of</w:t>
        </w:r>
      </w:ins>
      <w:r>
        <w:rPr>
          <w:rFonts w:ascii="Calibri" w:hAnsi="Calibri"/>
        </w:rPr>
        <w:t xml:space="preserve"> </w:t>
      </w:r>
      <w:del w:id="5548" w:author="Doug Gross" w:date="2018-05-11T12:51:00Z">
        <w:r w:rsidDel="007345D5">
          <w:rPr>
            <w:rFonts w:ascii="Calibri" w:hAnsi="Calibri"/>
          </w:rPr>
          <w:delText xml:space="preserve">the </w:delText>
        </w:r>
      </w:del>
      <w:r>
        <w:rPr>
          <w:rFonts w:ascii="Calibri" w:hAnsi="Calibri"/>
        </w:rPr>
        <w:t>dual</w:t>
      </w:r>
      <w:ins w:id="5549" w:author="Doug Gross" w:date="2018-05-11T12:51:00Z">
        <w:r w:rsidR="007345D5">
          <w:rPr>
            <w:rFonts w:ascii="Calibri" w:hAnsi="Calibri"/>
          </w:rPr>
          <w:t xml:space="preserve"> electronic</w:t>
        </w:r>
      </w:ins>
      <w:r w:rsidR="003B79C4">
        <w:rPr>
          <w:rFonts w:ascii="Calibri" w:hAnsi="Calibri"/>
        </w:rPr>
        <w:t xml:space="preserve"> acceptance</w:t>
      </w:r>
      <w:r>
        <w:rPr>
          <w:rFonts w:ascii="Calibri" w:hAnsi="Calibri"/>
        </w:rPr>
        <w:t xml:space="preserve"> of the BOL at the time of pick-up. </w:t>
      </w:r>
    </w:p>
    <w:p w14:paraId="1E302159" w14:textId="77777777" w:rsidR="00CF5879" w:rsidRDefault="00CF5879">
      <w:pPr>
        <w:pStyle w:val="Body"/>
        <w:rPr>
          <w:rFonts w:ascii="Calibri" w:eastAsia="Calibri" w:hAnsi="Calibri" w:cs="Calibri"/>
        </w:rPr>
      </w:pPr>
    </w:p>
    <w:p w14:paraId="377C169E" w14:textId="6CF113DE" w:rsidR="00CF5879" w:rsidRDefault="00F67687">
      <w:pPr>
        <w:pStyle w:val="Body"/>
      </w:pPr>
      <w:ins w:id="5550" w:author="Doug Gross" w:date="2018-05-11T12:52:00Z">
        <w:r>
          <w:rPr>
            <w:rFonts w:ascii="Calibri" w:hAnsi="Calibri"/>
          </w:rPr>
          <w:t>Armed w</w:t>
        </w:r>
      </w:ins>
      <w:del w:id="5551" w:author="Doug Gross" w:date="2018-05-11T12:52:00Z">
        <w:r w:rsidR="0081616C" w:rsidDel="00F67687">
          <w:rPr>
            <w:rFonts w:ascii="Calibri" w:hAnsi="Calibri"/>
          </w:rPr>
          <w:delText>W</w:delText>
        </w:r>
      </w:del>
      <w:r w:rsidR="0081616C">
        <w:rPr>
          <w:rFonts w:ascii="Calibri" w:hAnsi="Calibri"/>
        </w:rPr>
        <w:t xml:space="preserve">ith the </w:t>
      </w:r>
      <w:ins w:id="5552" w:author="Doug Gross" w:date="2018-05-11T13:00:00Z">
        <w:r w:rsidR="00B83CB2">
          <w:rPr>
            <w:rFonts w:ascii="Calibri" w:hAnsi="Calibri"/>
          </w:rPr>
          <w:t xml:space="preserve">bundle of the </w:t>
        </w:r>
      </w:ins>
      <w:r w:rsidR="0081616C">
        <w:rPr>
          <w:rFonts w:ascii="Calibri" w:hAnsi="Calibri"/>
        </w:rPr>
        <w:t>hardware solution</w:t>
      </w:r>
      <w:ins w:id="5553" w:author="Doug Gross" w:date="2018-05-11T12:52:00Z">
        <w:r>
          <w:rPr>
            <w:rFonts w:ascii="Calibri" w:hAnsi="Calibri"/>
          </w:rPr>
          <w:t xml:space="preserve"> </w:t>
        </w:r>
      </w:ins>
      <w:ins w:id="5554" w:author="Doug Gross" w:date="2018-05-11T13:00:00Z">
        <w:r w:rsidR="00B83CB2">
          <w:rPr>
            <w:rFonts w:ascii="Calibri" w:hAnsi="Calibri"/>
          </w:rPr>
          <w:t>and</w:t>
        </w:r>
      </w:ins>
      <w:ins w:id="5555" w:author="Doug Gross" w:date="2018-05-11T12:52:00Z">
        <w:r w:rsidR="00671A92">
          <w:rPr>
            <w:rFonts w:ascii="Calibri" w:hAnsi="Calibri"/>
          </w:rPr>
          <w:t xml:space="preserve"> the</w:t>
        </w:r>
      </w:ins>
      <w:ins w:id="5556" w:author="Doug Gross" w:date="2018-05-11T12:51:00Z">
        <w:r>
          <w:rPr>
            <w:rFonts w:ascii="Calibri" w:hAnsi="Calibri"/>
          </w:rPr>
          <w:t xml:space="preserve"> </w:t>
        </w:r>
      </w:ins>
      <w:del w:id="5557" w:author="Doug Gross" w:date="2018-05-11T12:51:00Z">
        <w:r w:rsidR="0081616C" w:rsidDel="00F67687">
          <w:rPr>
            <w:rFonts w:ascii="Calibri" w:hAnsi="Calibri"/>
          </w:rPr>
          <w:delText xml:space="preserve"> and </w:delText>
        </w:r>
      </w:del>
      <w:r w:rsidR="0081616C">
        <w:rPr>
          <w:rFonts w:ascii="Calibri" w:hAnsi="Calibri"/>
        </w:rPr>
        <w:t>automatic</w:t>
      </w:r>
      <w:ins w:id="5558" w:author="Doug Gross" w:date="2018-05-11T12:52:00Z">
        <w:r>
          <w:rPr>
            <w:rFonts w:ascii="Calibri" w:hAnsi="Calibri"/>
          </w:rPr>
          <w:t xml:space="preserve"> generation of the</w:t>
        </w:r>
      </w:ins>
      <w:r w:rsidR="00280647">
        <w:rPr>
          <w:rFonts w:ascii="Calibri" w:hAnsi="Calibri"/>
        </w:rPr>
        <w:t xml:space="preserve"> BOL,</w:t>
      </w:r>
      <w:r w:rsidR="0081616C">
        <w:rPr>
          <w:rFonts w:ascii="Calibri" w:hAnsi="Calibri"/>
        </w:rPr>
        <w:t xml:space="preserve"> </w:t>
      </w:r>
      <w:r w:rsidR="003B79C4">
        <w:rPr>
          <w:rFonts w:ascii="Calibri" w:hAnsi="Calibri"/>
        </w:rPr>
        <w:t>p</w:t>
      </w:r>
      <w:del w:id="5559" w:author="Doug Gross" w:date="2018-05-11T12:51:00Z">
        <w:r w:rsidR="0081616C" w:rsidDel="00F67687">
          <w:rPr>
            <w:rFonts w:ascii="Calibri" w:hAnsi="Calibri"/>
          </w:rPr>
          <w:delText>p</w:delText>
        </w:r>
      </w:del>
      <w:r w:rsidR="0081616C">
        <w:rPr>
          <w:rFonts w:ascii="Calibri" w:hAnsi="Calibri"/>
        </w:rPr>
        <w:t xml:space="preserve">acking </w:t>
      </w:r>
      <w:r w:rsidR="003B79C4">
        <w:rPr>
          <w:rFonts w:ascii="Calibri" w:hAnsi="Calibri"/>
        </w:rPr>
        <w:t>s</w:t>
      </w:r>
      <w:del w:id="5560" w:author="Doug Gross" w:date="2018-05-11T12:52:00Z">
        <w:r w:rsidR="0081616C" w:rsidDel="00F67687">
          <w:rPr>
            <w:rFonts w:ascii="Calibri" w:hAnsi="Calibri"/>
          </w:rPr>
          <w:delText>s</w:delText>
        </w:r>
      </w:del>
      <w:r w:rsidR="0081616C">
        <w:rPr>
          <w:rFonts w:ascii="Calibri" w:hAnsi="Calibri"/>
        </w:rPr>
        <w:t xml:space="preserve">lip </w:t>
      </w:r>
      <w:r w:rsidR="003B79C4">
        <w:rPr>
          <w:rFonts w:ascii="Calibri" w:hAnsi="Calibri"/>
        </w:rPr>
        <w:t>and delivery r</w:t>
      </w:r>
      <w:r w:rsidR="00280647">
        <w:rPr>
          <w:rFonts w:ascii="Calibri" w:hAnsi="Calibri"/>
        </w:rPr>
        <w:t xml:space="preserve">eceipt </w:t>
      </w:r>
      <w:del w:id="5561" w:author="Doug Gross" w:date="2018-05-11T12:52:00Z">
        <w:r w:rsidR="0081616C" w:rsidDel="00F67687">
          <w:rPr>
            <w:rFonts w:ascii="Calibri" w:hAnsi="Calibri"/>
          </w:rPr>
          <w:delText xml:space="preserve">generation technologies </w:delText>
        </w:r>
      </w:del>
      <w:r w:rsidR="0081616C">
        <w:rPr>
          <w:rFonts w:ascii="Calibri" w:hAnsi="Calibri"/>
        </w:rPr>
        <w:t xml:space="preserve">as a stand-alone product, </w:t>
      </w:r>
      <w:r w:rsidR="00E54BCD">
        <w:rPr>
          <w:rFonts w:ascii="Calibri" w:hAnsi="Calibri"/>
          <w:spacing w:val="-6"/>
        </w:rPr>
        <w:t>Project</w:t>
      </w:r>
      <w:r w:rsidR="00834165">
        <w:rPr>
          <w:rFonts w:ascii="Calibri" w:hAnsi="Calibri"/>
          <w:spacing w:val="-6"/>
        </w:rPr>
        <w:t xml:space="preserve"> Freight</w:t>
      </w:r>
      <w:ins w:id="5562" w:author="Doug Gross" w:date="2018-05-11T12:52:00Z">
        <w:r w:rsidR="00671A92">
          <w:rPr>
            <w:rFonts w:ascii="Calibri" w:hAnsi="Calibri"/>
          </w:rPr>
          <w:t xml:space="preserve"> will be empowered to </w:t>
        </w:r>
      </w:ins>
      <w:del w:id="5563" w:author="Doug Gross" w:date="2018-05-11T12:52:00Z">
        <w:r w:rsidR="0081616C" w:rsidDel="00671A92">
          <w:rPr>
            <w:rFonts w:ascii="Calibri" w:hAnsi="Calibri"/>
          </w:rPr>
          <w:delText xml:space="preserve">it will allow us to go </w:delText>
        </w:r>
      </w:del>
      <w:ins w:id="5564" w:author="Doug Gross" w:date="2018-05-11T12:52:00Z">
        <w:r w:rsidR="00671A92">
          <w:rPr>
            <w:rFonts w:ascii="Calibri" w:hAnsi="Calibri"/>
          </w:rPr>
          <w:t>pur</w:t>
        </w:r>
      </w:ins>
      <w:ins w:id="5565" w:author="Doug Gross" w:date="2018-05-11T13:00:00Z">
        <w:r w:rsidR="00B83CB2">
          <w:rPr>
            <w:rFonts w:ascii="Calibri" w:hAnsi="Calibri"/>
          </w:rPr>
          <w:t>sue</w:t>
        </w:r>
      </w:ins>
      <w:ins w:id="5566" w:author="Doug Gross" w:date="2018-05-11T12:52:00Z">
        <w:r w:rsidR="00671A92">
          <w:rPr>
            <w:rFonts w:ascii="Calibri" w:hAnsi="Calibri"/>
          </w:rPr>
          <w:t xml:space="preserve"> </w:t>
        </w:r>
      </w:ins>
      <w:del w:id="5567" w:author="Doug Gross" w:date="2018-05-11T12:52:00Z">
        <w:r w:rsidR="0081616C" w:rsidDel="00671A92">
          <w:rPr>
            <w:rFonts w:ascii="Calibri" w:hAnsi="Calibri"/>
          </w:rPr>
          <w:delText xml:space="preserve">after the </w:delText>
        </w:r>
      </w:del>
      <w:r w:rsidR="0081616C">
        <w:rPr>
          <w:rFonts w:ascii="Calibri" w:hAnsi="Calibri"/>
        </w:rPr>
        <w:t xml:space="preserve">larger </w:t>
      </w:r>
      <w:del w:id="5568" w:author="Doug Gross" w:date="2018-05-11T12:53:00Z">
        <w:r w:rsidR="0081616C" w:rsidDel="00671A92">
          <w:rPr>
            <w:rFonts w:ascii="Calibri" w:hAnsi="Calibri"/>
          </w:rPr>
          <w:delText xml:space="preserve">companies </w:delText>
        </w:r>
      </w:del>
      <w:ins w:id="5569" w:author="Doug Gross" w:date="2018-05-11T12:53:00Z">
        <w:r w:rsidR="00671A92">
          <w:rPr>
            <w:rFonts w:ascii="Calibri" w:hAnsi="Calibri"/>
          </w:rPr>
          <w:t xml:space="preserve">shipping clients who </w:t>
        </w:r>
      </w:ins>
      <w:r w:rsidR="0081616C">
        <w:rPr>
          <w:rFonts w:ascii="Calibri" w:hAnsi="Calibri"/>
        </w:rPr>
        <w:t xml:space="preserve">still </w:t>
      </w:r>
      <w:ins w:id="5570" w:author="Doug Gross" w:date="2018-05-11T12:53:00Z">
        <w:r w:rsidR="00671A92">
          <w:rPr>
            <w:rFonts w:ascii="Calibri" w:hAnsi="Calibri"/>
          </w:rPr>
          <w:t>rely on</w:t>
        </w:r>
      </w:ins>
      <w:del w:id="5571" w:author="Doug Gross" w:date="2018-05-11T12:53:00Z">
        <w:r w:rsidR="0081616C" w:rsidDel="00671A92">
          <w:rPr>
            <w:rFonts w:ascii="Calibri" w:hAnsi="Calibri"/>
          </w:rPr>
          <w:delText>using</w:delText>
        </w:r>
      </w:del>
      <w:r w:rsidR="0081616C">
        <w:rPr>
          <w:rFonts w:ascii="Calibri" w:hAnsi="Calibri"/>
        </w:rPr>
        <w:t xml:space="preserve"> freight brokers and </w:t>
      </w:r>
      <w:r w:rsidR="00280647">
        <w:rPr>
          <w:rFonts w:ascii="Calibri" w:hAnsi="Calibri"/>
        </w:rPr>
        <w:t>larger motor carriers</w:t>
      </w:r>
      <w:r w:rsidR="0081616C">
        <w:rPr>
          <w:rFonts w:ascii="Calibri" w:hAnsi="Calibri"/>
        </w:rPr>
        <w:t xml:space="preserve">. </w:t>
      </w:r>
      <w:r w:rsidR="00E54BCD">
        <w:rPr>
          <w:rFonts w:ascii="Calibri" w:hAnsi="Calibri"/>
          <w:spacing w:val="-6"/>
        </w:rPr>
        <w:t>Project</w:t>
      </w:r>
      <w:r w:rsidR="00834165">
        <w:rPr>
          <w:rFonts w:ascii="Calibri" w:hAnsi="Calibri"/>
          <w:spacing w:val="-6"/>
        </w:rPr>
        <w:t xml:space="preserve"> Freight</w:t>
      </w:r>
      <w:del w:id="5572" w:author="Doug Gross" w:date="2018-05-11T13:00:00Z">
        <w:r w:rsidR="0081616C" w:rsidDel="00B83CB2">
          <w:rPr>
            <w:rFonts w:ascii="Calibri" w:hAnsi="Calibri"/>
          </w:rPr>
          <w:delText>We</w:delText>
        </w:r>
      </w:del>
      <w:r w:rsidR="0081616C">
        <w:rPr>
          <w:rFonts w:ascii="Calibri" w:hAnsi="Calibri"/>
        </w:rPr>
        <w:t xml:space="preserve"> will target </w:t>
      </w:r>
      <w:del w:id="5573" w:author="Doug Gross" w:date="2018-05-11T12:53:00Z">
        <w:r w:rsidR="0081616C" w:rsidDel="00671A92">
          <w:rPr>
            <w:rFonts w:ascii="Calibri" w:hAnsi="Calibri"/>
          </w:rPr>
          <w:delText xml:space="preserve">companies </w:delText>
        </w:r>
      </w:del>
      <w:ins w:id="5574" w:author="Doug Gross" w:date="2018-05-11T12:53:00Z">
        <w:r w:rsidR="00671A92">
          <w:rPr>
            <w:rFonts w:ascii="Calibri" w:hAnsi="Calibri"/>
          </w:rPr>
          <w:t xml:space="preserve">shipping clients </w:t>
        </w:r>
      </w:ins>
      <w:del w:id="5575" w:author="Doug Gross" w:date="2018-05-11T13:00:00Z">
        <w:r w:rsidR="0081616C" w:rsidDel="00B83CB2">
          <w:rPr>
            <w:rFonts w:ascii="Calibri" w:hAnsi="Calibri"/>
          </w:rPr>
          <w:delText xml:space="preserve">that are </w:delText>
        </w:r>
      </w:del>
      <w:r w:rsidR="0081616C">
        <w:rPr>
          <w:rFonts w:ascii="Calibri" w:hAnsi="Calibri"/>
        </w:rPr>
        <w:t xml:space="preserve">using </w:t>
      </w:r>
      <w:ins w:id="5576" w:author="Doug Gross" w:date="2018-05-11T12:57:00Z">
        <w:r w:rsidR="00B83CB2">
          <w:rPr>
            <w:rFonts w:ascii="Calibri" w:hAnsi="Calibri"/>
          </w:rPr>
          <w:t xml:space="preserve">the most common </w:t>
        </w:r>
      </w:ins>
      <w:ins w:id="5577" w:author="Doug Gross" w:date="2018-05-11T12:58:00Z">
        <w:r w:rsidR="00B83CB2">
          <w:rPr>
            <w:rFonts w:ascii="Calibri" w:hAnsi="Calibri"/>
          </w:rPr>
          <w:t xml:space="preserve">Enterprise Resource Planning </w:t>
        </w:r>
      </w:ins>
      <w:ins w:id="5578" w:author="Doug Gross" w:date="2018-05-11T12:57:00Z">
        <w:r w:rsidR="00B83CB2">
          <w:rPr>
            <w:rFonts w:ascii="Calibri" w:hAnsi="Calibri"/>
          </w:rPr>
          <w:t xml:space="preserve">(ERP) systems </w:t>
        </w:r>
      </w:ins>
      <w:ins w:id="5579" w:author="Doug Gross" w:date="2018-05-11T12:58:00Z">
        <w:r w:rsidR="00B83CB2">
          <w:rPr>
            <w:rFonts w:ascii="Calibri" w:hAnsi="Calibri"/>
          </w:rPr>
          <w:t xml:space="preserve">(e.g., </w:t>
        </w:r>
      </w:ins>
      <w:r w:rsidR="0081616C">
        <w:rPr>
          <w:rFonts w:ascii="Calibri" w:hAnsi="Calibri"/>
        </w:rPr>
        <w:t>SAP</w:t>
      </w:r>
      <w:ins w:id="5580" w:author="Doug Gross" w:date="2018-05-11T12:58:00Z">
        <w:r w:rsidR="00B83CB2">
          <w:rPr>
            <w:rFonts w:ascii="Calibri" w:hAnsi="Calibri"/>
          </w:rPr>
          <w:t xml:space="preserve">, </w:t>
        </w:r>
      </w:ins>
      <w:del w:id="5581" w:author="Doug Gross" w:date="2018-05-11T12:58:00Z">
        <w:r w:rsidR="0081616C" w:rsidDel="00B83CB2">
          <w:rPr>
            <w:rFonts w:ascii="Calibri" w:hAnsi="Calibri"/>
          </w:rPr>
          <w:delText xml:space="preserve"> and </w:delText>
        </w:r>
      </w:del>
      <w:r w:rsidR="0081616C">
        <w:rPr>
          <w:rFonts w:ascii="Calibri" w:hAnsi="Calibri"/>
        </w:rPr>
        <w:t>NetSuite</w:t>
      </w:r>
      <w:ins w:id="5582" w:author="Doug Gross" w:date="2018-05-11T12:58:00Z">
        <w:r w:rsidR="00B83CB2">
          <w:rPr>
            <w:rFonts w:ascii="Calibri" w:hAnsi="Calibri"/>
          </w:rPr>
          <w:t xml:space="preserve">, Microsoft Dynamics, </w:t>
        </w:r>
      </w:ins>
      <w:ins w:id="5583" w:author="Doug Gross" w:date="2018-05-11T12:59:00Z">
        <w:r w:rsidR="00B83CB2">
          <w:rPr>
            <w:rFonts w:ascii="Calibri" w:hAnsi="Calibri"/>
          </w:rPr>
          <w:t xml:space="preserve">Oracle JD Edwards, </w:t>
        </w:r>
      </w:ins>
      <w:ins w:id="5584" w:author="Doug Gross" w:date="2018-05-11T12:58:00Z">
        <w:r w:rsidR="00B83CB2">
          <w:rPr>
            <w:rFonts w:ascii="Calibri" w:hAnsi="Calibri"/>
          </w:rPr>
          <w:t>etc.)</w:t>
        </w:r>
      </w:ins>
      <w:ins w:id="5585" w:author="Doug Gross" w:date="2018-05-11T12:59:00Z">
        <w:r w:rsidR="00B83CB2">
          <w:rPr>
            <w:rFonts w:ascii="Calibri" w:hAnsi="Calibri"/>
          </w:rPr>
          <w:t>,</w:t>
        </w:r>
      </w:ins>
      <w:r w:rsidR="0081616C">
        <w:rPr>
          <w:rFonts w:ascii="Calibri" w:hAnsi="Calibri"/>
        </w:rPr>
        <w:t xml:space="preserve"> as their internal </w:t>
      </w:r>
      <w:del w:id="5586" w:author="Doug Gross" w:date="2018-05-11T13:01:00Z">
        <w:r w:rsidR="0081616C" w:rsidDel="00B83CB2">
          <w:rPr>
            <w:rFonts w:ascii="Calibri" w:hAnsi="Calibri"/>
          </w:rPr>
          <w:delText>enterpris</w:delText>
        </w:r>
      </w:del>
      <w:del w:id="5587" w:author="Doug Gross" w:date="2018-05-11T12:53:00Z">
        <w:r w:rsidR="0081616C" w:rsidDel="00671A92">
          <w:rPr>
            <w:rFonts w:ascii="Calibri" w:hAnsi="Calibri"/>
          </w:rPr>
          <w:delText>ing</w:delText>
        </w:r>
      </w:del>
      <w:del w:id="5588" w:author="Doug Gross" w:date="2018-05-11T13:01:00Z">
        <w:r w:rsidR="0081616C" w:rsidDel="00B83CB2">
          <w:rPr>
            <w:rFonts w:ascii="Calibri" w:hAnsi="Calibri"/>
          </w:rPr>
          <w:delText xml:space="preserve"> software</w:delText>
        </w:r>
      </w:del>
      <w:ins w:id="5589" w:author="Doug Gross" w:date="2018-05-11T13:01:00Z">
        <w:r w:rsidR="00B83CB2">
          <w:rPr>
            <w:rFonts w:ascii="Calibri" w:hAnsi="Calibri"/>
          </w:rPr>
          <w:t>ERPs</w:t>
        </w:r>
      </w:ins>
      <w:ins w:id="5590" w:author="Doug Gross" w:date="2018-05-11T12:54:00Z">
        <w:r w:rsidR="00671A92">
          <w:rPr>
            <w:rFonts w:ascii="Calibri" w:hAnsi="Calibri"/>
          </w:rPr>
          <w:t>, which</w:t>
        </w:r>
      </w:ins>
      <w:del w:id="5591" w:author="Doug Gross" w:date="2018-05-11T12:54:00Z">
        <w:r w:rsidR="0081616C" w:rsidDel="00671A92">
          <w:rPr>
            <w:rFonts w:ascii="Calibri" w:hAnsi="Calibri"/>
          </w:rPr>
          <w:delText>. This</w:delText>
        </w:r>
      </w:del>
      <w:r w:rsidR="0081616C">
        <w:rPr>
          <w:rFonts w:ascii="Calibri" w:hAnsi="Calibri"/>
        </w:rPr>
        <w:t xml:space="preserve"> will allow </w:t>
      </w:r>
      <w:r w:rsidR="00E54BCD">
        <w:rPr>
          <w:rFonts w:ascii="Calibri" w:hAnsi="Calibri"/>
          <w:spacing w:val="-6"/>
        </w:rPr>
        <w:t>Project</w:t>
      </w:r>
      <w:r w:rsidR="00834165">
        <w:rPr>
          <w:rFonts w:ascii="Calibri" w:hAnsi="Calibri"/>
          <w:spacing w:val="-6"/>
        </w:rPr>
        <w:t xml:space="preserve"> Freight</w:t>
      </w:r>
      <w:r w:rsidR="0081616C">
        <w:rPr>
          <w:rFonts w:ascii="Calibri" w:hAnsi="Calibri"/>
        </w:rPr>
        <w:t xml:space="preserve"> to test </w:t>
      </w:r>
      <w:del w:id="5592" w:author="Doug Gross" w:date="2018-05-11T13:01:00Z">
        <w:r w:rsidR="0081616C" w:rsidDel="00B83CB2">
          <w:rPr>
            <w:rFonts w:ascii="Calibri" w:hAnsi="Calibri"/>
          </w:rPr>
          <w:delText xml:space="preserve">more </w:delText>
        </w:r>
      </w:del>
      <w:ins w:id="5593" w:author="Doug Gross" w:date="2018-05-11T13:01:00Z">
        <w:r w:rsidR="00B83CB2">
          <w:rPr>
            <w:rFonts w:ascii="Calibri" w:hAnsi="Calibri"/>
          </w:rPr>
          <w:t xml:space="preserve">additional </w:t>
        </w:r>
      </w:ins>
      <w:r w:rsidR="0081616C">
        <w:rPr>
          <w:rFonts w:ascii="Calibri" w:hAnsi="Calibri"/>
        </w:rPr>
        <w:t xml:space="preserve">capabilities </w:t>
      </w:r>
      <w:ins w:id="5594" w:author="Doug Gross" w:date="2018-05-11T12:54:00Z">
        <w:r w:rsidR="00671A92">
          <w:rPr>
            <w:rFonts w:ascii="Calibri" w:hAnsi="Calibri"/>
          </w:rPr>
          <w:t>and features of</w:t>
        </w:r>
      </w:ins>
      <w:del w:id="5595" w:author="Doug Gross" w:date="2018-05-11T12:54:00Z">
        <w:r w:rsidR="0081616C" w:rsidDel="00671A92">
          <w:rPr>
            <w:rFonts w:ascii="Calibri" w:hAnsi="Calibri"/>
          </w:rPr>
          <w:delText>to</w:delText>
        </w:r>
      </w:del>
      <w:r w:rsidR="0081616C">
        <w:rPr>
          <w:rFonts w:ascii="Calibri" w:hAnsi="Calibri"/>
        </w:rPr>
        <w:t xml:space="preserve"> the hardware solution</w:t>
      </w:r>
      <w:ins w:id="5596" w:author="Doug Gross" w:date="2018-05-11T12:54:00Z">
        <w:r w:rsidR="00671A92">
          <w:rPr>
            <w:rFonts w:ascii="Calibri" w:hAnsi="Calibri"/>
          </w:rPr>
          <w:t>,</w:t>
        </w:r>
      </w:ins>
      <w:r w:rsidR="0081616C">
        <w:rPr>
          <w:rFonts w:ascii="Calibri" w:hAnsi="Calibri"/>
        </w:rPr>
        <w:t xml:space="preserve"> including </w:t>
      </w:r>
      <w:ins w:id="5597" w:author="Doug Gross" w:date="2018-05-11T12:54:00Z">
        <w:r w:rsidR="00671A92">
          <w:rPr>
            <w:rFonts w:ascii="Calibri" w:hAnsi="Calibri"/>
          </w:rPr>
          <w:t xml:space="preserve">the ability for </w:t>
        </w:r>
      </w:ins>
      <w:del w:id="5598" w:author="Doug Gross" w:date="2018-05-11T12:54:00Z">
        <w:r w:rsidR="0081616C" w:rsidDel="00671A92">
          <w:rPr>
            <w:rFonts w:ascii="Calibri" w:hAnsi="Calibri"/>
          </w:rPr>
          <w:delText xml:space="preserve">a function that allows </w:delText>
        </w:r>
      </w:del>
      <w:r w:rsidR="0081616C">
        <w:rPr>
          <w:rFonts w:ascii="Calibri" w:hAnsi="Calibri"/>
        </w:rPr>
        <w:t xml:space="preserve">a shipper to pre-load the shipment’s inventory into </w:t>
      </w:r>
      <w:r w:rsidR="00280647">
        <w:rPr>
          <w:rFonts w:ascii="Calibri" w:hAnsi="Calibri"/>
        </w:rPr>
        <w:t xml:space="preserve">our hardware solution </w:t>
      </w:r>
      <w:del w:id="5599" w:author="Doug Gross" w:date="2018-05-11T12:55:00Z">
        <w:r w:rsidR="0081616C" w:rsidDel="00671A92">
          <w:rPr>
            <w:rFonts w:ascii="Calibri" w:hAnsi="Calibri"/>
          </w:rPr>
          <w:delText xml:space="preserve">it </w:delText>
        </w:r>
      </w:del>
      <w:r w:rsidR="0081616C">
        <w:rPr>
          <w:rFonts w:ascii="Calibri" w:hAnsi="Calibri"/>
        </w:rPr>
        <w:t xml:space="preserve">at the time </w:t>
      </w:r>
      <w:del w:id="5600" w:author="Doug Gross" w:date="2018-05-11T12:55:00Z">
        <w:r w:rsidR="0081616C" w:rsidDel="00671A92">
          <w:rPr>
            <w:rFonts w:ascii="Calibri" w:hAnsi="Calibri"/>
          </w:rPr>
          <w:delText xml:space="preserve">of creating </w:delText>
        </w:r>
      </w:del>
      <w:r w:rsidR="0081616C">
        <w:rPr>
          <w:rFonts w:ascii="Calibri" w:hAnsi="Calibri"/>
        </w:rPr>
        <w:t>the shipment</w:t>
      </w:r>
      <w:ins w:id="5601" w:author="Doug Gross" w:date="2018-05-11T12:55:00Z">
        <w:r w:rsidR="00671A92">
          <w:rPr>
            <w:rFonts w:ascii="Calibri" w:hAnsi="Calibri"/>
          </w:rPr>
          <w:t xml:space="preserve"> is created</w:t>
        </w:r>
      </w:ins>
      <w:r w:rsidR="0081616C">
        <w:rPr>
          <w:rFonts w:ascii="Calibri" w:hAnsi="Calibri"/>
        </w:rPr>
        <w:t xml:space="preserve">. Then at the receiving location, this preloaded inventory would </w:t>
      </w:r>
      <w:ins w:id="5602" w:author="Doug Gross" w:date="2018-05-11T12:55:00Z">
        <w:r w:rsidR="00671A92">
          <w:rPr>
            <w:rFonts w:ascii="Calibri" w:hAnsi="Calibri"/>
          </w:rPr>
          <w:t>leverage</w:t>
        </w:r>
      </w:ins>
      <w:del w:id="5603" w:author="Doug Gross" w:date="2018-05-11T12:55:00Z">
        <w:r w:rsidR="0081616C" w:rsidDel="00671A92">
          <w:rPr>
            <w:rFonts w:ascii="Calibri" w:hAnsi="Calibri"/>
          </w:rPr>
          <w:delText>use</w:delText>
        </w:r>
      </w:del>
      <w:r w:rsidR="0081616C">
        <w:rPr>
          <w:rFonts w:ascii="Calibri" w:hAnsi="Calibri"/>
        </w:rPr>
        <w:t xml:space="preserve"> </w:t>
      </w:r>
      <w:proofErr w:type="spellStart"/>
      <w:r w:rsidR="0081616C">
        <w:rPr>
          <w:rFonts w:ascii="Calibri" w:hAnsi="Calibri"/>
        </w:rPr>
        <w:t>geofencing</w:t>
      </w:r>
      <w:proofErr w:type="spellEnd"/>
      <w:r w:rsidR="0081616C">
        <w:rPr>
          <w:rFonts w:ascii="Calibri" w:hAnsi="Calibri"/>
        </w:rPr>
        <w:t xml:space="preserve"> or RFID technology</w:t>
      </w:r>
      <w:r w:rsidR="0081616C">
        <w:t xml:space="preserve"> </w:t>
      </w:r>
      <w:r w:rsidR="0081616C">
        <w:rPr>
          <w:rFonts w:ascii="Calibri" w:hAnsi="Calibri"/>
        </w:rPr>
        <w:t xml:space="preserve">to automatically drop the shipment’s inventory into </w:t>
      </w:r>
      <w:del w:id="5604" w:author="Doug Gross" w:date="2018-05-11T12:55:00Z">
        <w:r w:rsidR="0081616C" w:rsidDel="00671A92">
          <w:rPr>
            <w:rFonts w:ascii="Calibri" w:hAnsi="Calibri"/>
          </w:rPr>
          <w:delText>SAP or NetSuite</w:delText>
        </w:r>
      </w:del>
      <w:ins w:id="5605" w:author="Doug Gross" w:date="2018-05-11T12:55:00Z">
        <w:r w:rsidR="00671A92">
          <w:rPr>
            <w:rFonts w:ascii="Calibri" w:hAnsi="Calibri"/>
          </w:rPr>
          <w:t>the ERP system</w:t>
        </w:r>
      </w:ins>
      <w:r w:rsidR="0081616C">
        <w:rPr>
          <w:rFonts w:ascii="Calibri" w:hAnsi="Calibri"/>
        </w:rPr>
        <w:t xml:space="preserve">. This capability would eliminate the need for workers </w:t>
      </w:r>
      <w:del w:id="5606" w:author="Doug Gross" w:date="2018-05-11T12:55:00Z">
        <w:r w:rsidR="0081616C" w:rsidDel="00671A92">
          <w:rPr>
            <w:rFonts w:ascii="Calibri" w:hAnsi="Calibri"/>
          </w:rPr>
          <w:delText xml:space="preserve">having </w:delText>
        </w:r>
      </w:del>
      <w:r w:rsidR="0081616C">
        <w:rPr>
          <w:rFonts w:ascii="Calibri" w:hAnsi="Calibri"/>
        </w:rPr>
        <w:t xml:space="preserve">to </w:t>
      </w:r>
      <w:ins w:id="5607" w:author="Doug Gross" w:date="2018-05-11T12:55:00Z">
        <w:r w:rsidR="00671A92">
          <w:rPr>
            <w:rFonts w:ascii="Calibri" w:hAnsi="Calibri"/>
          </w:rPr>
          <w:t xml:space="preserve">have to </w:t>
        </w:r>
      </w:ins>
      <w:r w:rsidR="0081616C">
        <w:rPr>
          <w:rFonts w:ascii="Calibri" w:hAnsi="Calibri"/>
        </w:rPr>
        <w:t xml:space="preserve">scan </w:t>
      </w:r>
      <w:del w:id="5608" w:author="Doug Gross" w:date="2018-05-11T13:01:00Z">
        <w:r w:rsidR="0081616C" w:rsidDel="00B83CB2">
          <w:rPr>
            <w:rFonts w:ascii="Calibri" w:hAnsi="Calibri"/>
          </w:rPr>
          <w:delText xml:space="preserve">the </w:delText>
        </w:r>
      </w:del>
      <w:r w:rsidR="0081616C">
        <w:rPr>
          <w:rFonts w:ascii="Calibri" w:hAnsi="Calibri"/>
        </w:rPr>
        <w:t>shipment</w:t>
      </w:r>
      <w:ins w:id="5609" w:author="Doug Gross" w:date="2018-05-11T13:01:00Z">
        <w:r w:rsidR="00B83CB2">
          <w:rPr>
            <w:rFonts w:ascii="Calibri" w:hAnsi="Calibri"/>
          </w:rPr>
          <w:t>s upon receipt</w:t>
        </w:r>
      </w:ins>
      <w:ins w:id="5610" w:author="Doug Gross" w:date="2018-05-11T13:02:00Z">
        <w:r w:rsidR="00B83CB2">
          <w:rPr>
            <w:rFonts w:ascii="Calibri" w:hAnsi="Calibri"/>
          </w:rPr>
          <w:t>, or otherwise enter the shipment receipt information into the ERP manually.</w:t>
        </w:r>
      </w:ins>
      <w:del w:id="5611" w:author="Doug Gross" w:date="2018-05-11T13:02:00Z">
        <w:r w:rsidR="0081616C" w:rsidDel="00B83CB2">
          <w:rPr>
            <w:rFonts w:ascii="Calibri" w:hAnsi="Calibri"/>
          </w:rPr>
          <w:delText xml:space="preserve"> and manually receive th</w:delText>
        </w:r>
      </w:del>
      <w:del w:id="5612" w:author="Doug Gross" w:date="2018-05-11T12:56:00Z">
        <w:r w:rsidR="0081616C" w:rsidDel="00671A92">
          <w:rPr>
            <w:rFonts w:ascii="Calibri" w:hAnsi="Calibri"/>
          </w:rPr>
          <w:delText>is</w:delText>
        </w:r>
      </w:del>
      <w:del w:id="5613" w:author="Doug Gross" w:date="2018-05-11T13:02:00Z">
        <w:r w:rsidR="0081616C" w:rsidDel="00B83CB2">
          <w:rPr>
            <w:rFonts w:ascii="Calibri" w:hAnsi="Calibri"/>
          </w:rPr>
          <w:delText xml:space="preserve"> inventory </w:delText>
        </w:r>
      </w:del>
      <w:del w:id="5614" w:author="Doug Gross" w:date="2018-05-11T12:56:00Z">
        <w:r w:rsidR="0081616C" w:rsidDel="00671A92">
          <w:rPr>
            <w:rFonts w:ascii="Calibri" w:hAnsi="Calibri"/>
          </w:rPr>
          <w:delText>into</w:delText>
        </w:r>
      </w:del>
      <w:del w:id="5615" w:author="Doug Gross" w:date="2018-05-11T13:02:00Z">
        <w:r w:rsidR="0081616C" w:rsidDel="00B83CB2">
          <w:rPr>
            <w:rFonts w:ascii="Calibri" w:hAnsi="Calibri"/>
          </w:rPr>
          <w:delText xml:space="preserve"> </w:delText>
        </w:r>
      </w:del>
      <w:ins w:id="5616" w:author="Doug Gross" w:date="2018-05-11T12:56:00Z">
        <w:r w:rsidR="00671A92">
          <w:rPr>
            <w:rFonts w:ascii="Calibri" w:hAnsi="Calibri"/>
          </w:rPr>
          <w:t xml:space="preserve"> </w:t>
        </w:r>
      </w:ins>
      <w:del w:id="5617" w:author="Doug Gross" w:date="2018-05-11T12:56:00Z">
        <w:r w:rsidR="0081616C" w:rsidDel="00671A92">
          <w:rPr>
            <w:rFonts w:ascii="Calibri" w:hAnsi="Calibri"/>
          </w:rPr>
          <w:delText xml:space="preserve">the receiving enterprising system. </w:delText>
        </w:r>
      </w:del>
    </w:p>
    <w:p w14:paraId="2E7C8996" w14:textId="77777777" w:rsidR="00CF5879" w:rsidRDefault="00CF5879">
      <w:pPr>
        <w:pStyle w:val="Body"/>
        <w:rPr>
          <w:rFonts w:ascii="Calibri" w:eastAsia="Calibri" w:hAnsi="Calibri" w:cs="Calibri"/>
        </w:rPr>
      </w:pPr>
    </w:p>
    <w:p w14:paraId="7AB6FF54" w14:textId="4A0C1401" w:rsidR="00CF5879" w:rsidRDefault="0081616C">
      <w:pPr>
        <w:pStyle w:val="Body"/>
        <w:rPr>
          <w:rFonts w:ascii="Calibri" w:eastAsia="Calibri" w:hAnsi="Calibri" w:cs="Calibri"/>
        </w:rPr>
      </w:pPr>
      <w:r>
        <w:rPr>
          <w:rFonts w:ascii="Calibri" w:hAnsi="Calibri"/>
        </w:rPr>
        <w:t>Another target customer for the stand-alone hardware product will be the Domestic Pharmaceutical Logistic</w:t>
      </w:r>
      <w:ins w:id="5618" w:author="Doug Gross" w:date="2018-05-11T13:02:00Z">
        <w:r w:rsidR="00715761">
          <w:rPr>
            <w:rFonts w:ascii="Calibri" w:hAnsi="Calibri"/>
          </w:rPr>
          <w:t>s</w:t>
        </w:r>
      </w:ins>
      <w:r>
        <w:rPr>
          <w:rFonts w:ascii="Calibri" w:hAnsi="Calibri"/>
        </w:rPr>
        <w:t xml:space="preserve"> Industry. In 2016 the top 15 pharmaceutical freight providers’ </w:t>
      </w:r>
      <w:ins w:id="5619" w:author="Doug Gross" w:date="2018-05-11T13:02:00Z">
        <w:r w:rsidR="001D7BAD">
          <w:rPr>
            <w:rFonts w:ascii="Calibri" w:hAnsi="Calibri"/>
          </w:rPr>
          <w:t xml:space="preserve">combined </w:t>
        </w:r>
      </w:ins>
      <w:r>
        <w:rPr>
          <w:rFonts w:ascii="Calibri" w:hAnsi="Calibri"/>
        </w:rPr>
        <w:t>net revenue was over $28B</w:t>
      </w:r>
      <w:del w:id="5620" w:author="Doug Gross" w:date="2018-05-11T13:02:00Z">
        <w:r w:rsidDel="001D7BAD">
          <w:rPr>
            <w:rFonts w:ascii="Calibri" w:hAnsi="Calibri"/>
          </w:rPr>
          <w:delText xml:space="preserve"> combined</w:delText>
        </w:r>
      </w:del>
      <w:r>
        <w:rPr>
          <w:rFonts w:ascii="Calibri" w:hAnsi="Calibri"/>
        </w:rPr>
        <w:t xml:space="preserve">. </w:t>
      </w:r>
      <w:ins w:id="5621" w:author="Doug Gross" w:date="2018-05-11T13:03:00Z">
        <w:r w:rsidR="001D7BAD">
          <w:rPr>
            <w:rFonts w:ascii="Calibri" w:hAnsi="Calibri"/>
          </w:rPr>
          <w:t>T</w:t>
        </w:r>
      </w:ins>
      <w:del w:id="5622" w:author="Doug Gross" w:date="2018-05-11T13:03:00Z">
        <w:r w:rsidDel="001D7BAD">
          <w:rPr>
            <w:rFonts w:ascii="Calibri" w:hAnsi="Calibri"/>
          </w:rPr>
          <w:delText>Again, t</w:delText>
        </w:r>
      </w:del>
      <w:r>
        <w:rPr>
          <w:rFonts w:ascii="Calibri" w:hAnsi="Calibri"/>
        </w:rPr>
        <w:t>he pharmaceutical companies would not only have the ability to track their shipments in real time</w:t>
      </w:r>
      <w:ins w:id="5623" w:author="Doug Gross" w:date="2018-05-11T13:03:00Z">
        <w:r w:rsidR="001D7BAD">
          <w:rPr>
            <w:rFonts w:ascii="Calibri" w:hAnsi="Calibri"/>
          </w:rPr>
          <w:t>,</w:t>
        </w:r>
      </w:ins>
      <w:r>
        <w:rPr>
          <w:rFonts w:ascii="Calibri" w:hAnsi="Calibri"/>
        </w:rPr>
        <w:t xml:space="preserve"> but </w:t>
      </w:r>
      <w:ins w:id="5624" w:author="Doug Gross" w:date="2018-05-11T13:03:00Z">
        <w:r w:rsidR="001D7BAD">
          <w:rPr>
            <w:rFonts w:ascii="Calibri" w:hAnsi="Calibri"/>
          </w:rPr>
          <w:t xml:space="preserve">would </w:t>
        </w:r>
      </w:ins>
      <w:r>
        <w:rPr>
          <w:rFonts w:ascii="Calibri" w:hAnsi="Calibri"/>
        </w:rPr>
        <w:t xml:space="preserve">also </w:t>
      </w:r>
      <w:ins w:id="5625" w:author="Doug Gross" w:date="2018-05-11T13:03:00Z">
        <w:r w:rsidR="001D7BAD">
          <w:rPr>
            <w:rFonts w:ascii="Calibri" w:hAnsi="Calibri"/>
          </w:rPr>
          <w:t xml:space="preserve">be able to </w:t>
        </w:r>
      </w:ins>
      <w:r>
        <w:rPr>
          <w:rFonts w:ascii="Calibri" w:hAnsi="Calibri"/>
        </w:rPr>
        <w:t>monitor the temperature-controlled environment</w:t>
      </w:r>
      <w:ins w:id="5626" w:author="Doug Gross" w:date="2018-05-11T13:03:00Z">
        <w:r w:rsidR="001D7BAD">
          <w:rPr>
            <w:rFonts w:ascii="Calibri" w:hAnsi="Calibri"/>
          </w:rPr>
          <w:t>s that are increasingly</w:t>
        </w:r>
      </w:ins>
      <w:r>
        <w:rPr>
          <w:rFonts w:ascii="Calibri" w:hAnsi="Calibri"/>
        </w:rPr>
        <w:t xml:space="preserve"> required for </w:t>
      </w:r>
      <w:del w:id="5627" w:author="Doug Gross" w:date="2018-05-11T13:03:00Z">
        <w:r w:rsidDel="001D7BAD">
          <w:rPr>
            <w:rFonts w:ascii="Calibri" w:hAnsi="Calibri"/>
          </w:rPr>
          <w:delText xml:space="preserve">an </w:delText>
        </w:r>
      </w:del>
      <w:ins w:id="5628" w:author="Doug Gross" w:date="2018-05-11T13:03:00Z">
        <w:r w:rsidR="001D7BAD">
          <w:rPr>
            <w:rFonts w:ascii="Calibri" w:hAnsi="Calibri"/>
          </w:rPr>
          <w:t xml:space="preserve">the domestic shipping of </w:t>
        </w:r>
      </w:ins>
      <w:del w:id="5629" w:author="Doug Gross" w:date="2018-05-11T13:03:00Z">
        <w:r w:rsidDel="001D7BAD">
          <w:rPr>
            <w:rFonts w:ascii="Calibri" w:hAnsi="Calibri"/>
          </w:rPr>
          <w:delText xml:space="preserve">increasing number of domestic </w:delText>
        </w:r>
      </w:del>
      <w:r>
        <w:rPr>
          <w:rFonts w:ascii="Calibri" w:hAnsi="Calibri"/>
        </w:rPr>
        <w:t>pharma</w:t>
      </w:r>
      <w:ins w:id="5630" w:author="Doug Gross" w:date="2018-05-11T13:04:00Z">
        <w:r w:rsidR="001D7BAD">
          <w:rPr>
            <w:rFonts w:ascii="Calibri" w:hAnsi="Calibri"/>
          </w:rPr>
          <w:t>ceutical products</w:t>
        </w:r>
      </w:ins>
      <w:del w:id="5631" w:author="Doug Gross" w:date="2018-05-11T13:04:00Z">
        <w:r w:rsidDel="001D7BAD">
          <w:rPr>
            <w:rFonts w:ascii="Calibri" w:hAnsi="Calibri"/>
          </w:rPr>
          <w:delText xml:space="preserve"> shipments</w:delText>
        </w:r>
      </w:del>
      <w:r>
        <w:rPr>
          <w:rFonts w:ascii="Calibri" w:hAnsi="Calibri"/>
        </w:rPr>
        <w:t xml:space="preserve">. </w:t>
      </w:r>
    </w:p>
    <w:p w14:paraId="596E306D" w14:textId="77777777" w:rsidR="00CF5879" w:rsidRDefault="00CF5879">
      <w:pPr>
        <w:pStyle w:val="Body"/>
        <w:rPr>
          <w:rFonts w:ascii="Calibri" w:eastAsia="Calibri" w:hAnsi="Calibri" w:cs="Calibri"/>
        </w:rPr>
      </w:pPr>
    </w:p>
    <w:p w14:paraId="7344A9A0" w14:textId="15A4764D" w:rsidR="00CF5879" w:rsidRDefault="0081616C">
      <w:pPr>
        <w:pStyle w:val="Body"/>
        <w:rPr>
          <w:rFonts w:ascii="Calibri" w:eastAsia="Calibri" w:hAnsi="Calibri" w:cs="Calibri"/>
        </w:rPr>
      </w:pPr>
      <w:r>
        <w:rPr>
          <w:rFonts w:ascii="Calibri" w:hAnsi="Calibri"/>
        </w:rPr>
        <w:t>Another goal of</w:t>
      </w:r>
      <w:ins w:id="5632" w:author="Doug Gross" w:date="2018-05-11T13:04:00Z">
        <w:r w:rsidR="00616B4E">
          <w:rPr>
            <w:rFonts w:ascii="Calibri" w:hAnsi="Calibri"/>
          </w:rPr>
          <w:t xml:space="preserve"> the </w:t>
        </w:r>
      </w:ins>
      <w:r w:rsidR="00E54BCD">
        <w:rPr>
          <w:rFonts w:ascii="Calibri" w:hAnsi="Calibri"/>
          <w:spacing w:val="-6"/>
        </w:rPr>
        <w:t>Project</w:t>
      </w:r>
      <w:r w:rsidR="00834165">
        <w:rPr>
          <w:rFonts w:ascii="Calibri" w:hAnsi="Calibri"/>
          <w:spacing w:val="-6"/>
        </w:rPr>
        <w:t xml:space="preserve"> Freight</w:t>
      </w:r>
      <w:del w:id="5633" w:author="Doug Gross" w:date="2018-05-11T13:04:00Z">
        <w:r w:rsidDel="00616B4E">
          <w:rPr>
            <w:rFonts w:ascii="Calibri" w:hAnsi="Calibri"/>
          </w:rPr>
          <w:delText xml:space="preserve"> our</w:delText>
        </w:r>
      </w:del>
      <w:r>
        <w:rPr>
          <w:rFonts w:ascii="Calibri" w:hAnsi="Calibri"/>
        </w:rPr>
        <w:t xml:space="preserve"> platform is to </w:t>
      </w:r>
      <w:del w:id="5634" w:author="Doug Gross" w:date="2018-05-11T13:04:00Z">
        <w:r w:rsidDel="00616B4E">
          <w:rPr>
            <w:rFonts w:ascii="Calibri" w:hAnsi="Calibri"/>
          </w:rPr>
          <w:delText xml:space="preserve">activate </w:delText>
        </w:r>
      </w:del>
      <w:proofErr w:type="spellStart"/>
      <w:ins w:id="5635" w:author="Doug Gross" w:date="2018-05-11T13:04:00Z">
        <w:r w:rsidR="00616B4E">
          <w:rPr>
            <w:rFonts w:ascii="Calibri" w:hAnsi="Calibri"/>
          </w:rPr>
          <w:t>enslist</w:t>
        </w:r>
        <w:proofErr w:type="spellEnd"/>
        <w:r w:rsidR="00616B4E">
          <w:rPr>
            <w:rFonts w:ascii="Calibri" w:hAnsi="Calibri"/>
          </w:rPr>
          <w:t xml:space="preserve"> </w:t>
        </w:r>
      </w:ins>
      <w:r>
        <w:rPr>
          <w:rFonts w:ascii="Calibri" w:hAnsi="Calibri"/>
        </w:rPr>
        <w:t xml:space="preserve">shippers to help our driving population with basic needs. We will ask our shipping community to offer </w:t>
      </w:r>
      <w:ins w:id="5636" w:author="Doug Gross" w:date="2018-05-11T13:04:00Z">
        <w:r w:rsidR="00616B4E">
          <w:rPr>
            <w:rFonts w:ascii="Calibri" w:hAnsi="Calibri"/>
          </w:rPr>
          <w:t xml:space="preserve">our drivers </w:t>
        </w:r>
      </w:ins>
      <w:r>
        <w:rPr>
          <w:rFonts w:ascii="Calibri" w:hAnsi="Calibri"/>
        </w:rPr>
        <w:t>safe overnight parking when available</w:t>
      </w:r>
      <w:del w:id="5637" w:author="Doug Gross" w:date="2018-05-11T13:04:00Z">
        <w:r w:rsidDel="00616B4E">
          <w:rPr>
            <w:rFonts w:ascii="Calibri" w:hAnsi="Calibri"/>
          </w:rPr>
          <w:delText xml:space="preserve"> to our drivers</w:delText>
        </w:r>
      </w:del>
      <w:r>
        <w:rPr>
          <w:rFonts w:ascii="Calibri" w:hAnsi="Calibri"/>
        </w:rPr>
        <w:t xml:space="preserve">. The drivers would be expected to register for these areas ahead of time and the spots would be first come first serve. If bathrooms or trash services are available </w:t>
      </w:r>
      <w:ins w:id="5638" w:author="Doug Gross" w:date="2018-05-11T13:05:00Z">
        <w:r w:rsidR="00616B4E">
          <w:rPr>
            <w:rFonts w:ascii="Calibri" w:hAnsi="Calibri"/>
          </w:rPr>
          <w:t xml:space="preserve">to drivers </w:t>
        </w:r>
      </w:ins>
      <w:r>
        <w:rPr>
          <w:rFonts w:ascii="Calibri" w:hAnsi="Calibri"/>
        </w:rPr>
        <w:t xml:space="preserve">24/7 </w:t>
      </w:r>
      <w:ins w:id="5639" w:author="Doug Gross" w:date="2018-05-11T13:05:00Z">
        <w:r w:rsidR="00616B4E">
          <w:rPr>
            <w:rFonts w:ascii="Calibri" w:hAnsi="Calibri"/>
          </w:rPr>
          <w:t xml:space="preserve">at </w:t>
        </w:r>
      </w:ins>
      <w:del w:id="5640" w:author="Doug Gross" w:date="2018-05-11T13:05:00Z">
        <w:r w:rsidDel="00616B4E">
          <w:rPr>
            <w:rFonts w:ascii="Calibri" w:hAnsi="Calibri"/>
          </w:rPr>
          <w:delText xml:space="preserve">to the drivers at </w:delText>
        </w:r>
      </w:del>
      <w:r>
        <w:rPr>
          <w:rFonts w:ascii="Calibri" w:hAnsi="Calibri"/>
        </w:rPr>
        <w:t xml:space="preserve">their facility, </w:t>
      </w:r>
      <w:del w:id="5641" w:author="Doug Gross" w:date="2018-05-11T13:05:00Z">
        <w:r w:rsidDel="00616B4E">
          <w:rPr>
            <w:rFonts w:ascii="Calibri" w:hAnsi="Calibri"/>
          </w:rPr>
          <w:delText xml:space="preserve">the </w:delText>
        </w:r>
      </w:del>
      <w:r>
        <w:rPr>
          <w:rFonts w:ascii="Calibri" w:hAnsi="Calibri"/>
        </w:rPr>
        <w:t xml:space="preserve">shippers will be asked to </w:t>
      </w:r>
      <w:del w:id="5642" w:author="Doug Gross" w:date="2018-05-11T13:05:00Z">
        <w:r w:rsidDel="00616B4E">
          <w:rPr>
            <w:rFonts w:ascii="Calibri" w:hAnsi="Calibri"/>
          </w:rPr>
          <w:delText xml:space="preserve">make </w:delText>
        </w:r>
      </w:del>
      <w:ins w:id="5643" w:author="Doug Gross" w:date="2018-05-11T13:05:00Z">
        <w:r w:rsidR="00616B4E">
          <w:rPr>
            <w:rFonts w:ascii="Calibri" w:hAnsi="Calibri"/>
          </w:rPr>
          <w:t xml:space="preserve">indicate as much </w:t>
        </w:r>
      </w:ins>
      <w:del w:id="5644" w:author="Doug Gross" w:date="2018-05-11T13:05:00Z">
        <w:r w:rsidDel="00616B4E">
          <w:rPr>
            <w:rFonts w:ascii="Calibri" w:hAnsi="Calibri"/>
          </w:rPr>
          <w:delText xml:space="preserve">a note </w:delText>
        </w:r>
      </w:del>
      <w:r>
        <w:rPr>
          <w:rFonts w:ascii="Calibri" w:hAnsi="Calibri"/>
        </w:rPr>
        <w:t xml:space="preserve">with the parking spot description. Finding a safe place to sleep at night </w:t>
      </w:r>
      <w:del w:id="5645" w:author="Doug Gross" w:date="2018-05-11T13:06:00Z">
        <w:r w:rsidDel="00616B4E">
          <w:rPr>
            <w:rFonts w:ascii="Calibri" w:hAnsi="Calibri"/>
          </w:rPr>
          <w:delText>has been</w:delText>
        </w:r>
      </w:del>
      <w:ins w:id="5646" w:author="Doug Gross" w:date="2018-05-11T13:06:00Z">
        <w:r w:rsidR="00616B4E">
          <w:rPr>
            <w:rFonts w:ascii="Calibri" w:hAnsi="Calibri"/>
          </w:rPr>
          <w:t>was</w:t>
        </w:r>
      </w:ins>
      <w:r>
        <w:rPr>
          <w:rFonts w:ascii="Calibri" w:hAnsi="Calibri"/>
        </w:rPr>
        <w:t xml:space="preserve"> </w:t>
      </w:r>
      <w:ins w:id="5647" w:author="Doug Gross" w:date="2018-05-11T13:05:00Z">
        <w:r w:rsidR="00616B4E">
          <w:rPr>
            <w:rFonts w:ascii="Calibri" w:hAnsi="Calibri"/>
          </w:rPr>
          <w:t xml:space="preserve">one of the single most significant </w:t>
        </w:r>
      </w:ins>
      <w:del w:id="5648" w:author="Doug Gross" w:date="2018-05-11T13:05:00Z">
        <w:r w:rsidDel="00616B4E">
          <w:rPr>
            <w:rFonts w:ascii="Calibri" w:hAnsi="Calibri"/>
          </w:rPr>
          <w:delText xml:space="preserve">the major </w:delText>
        </w:r>
      </w:del>
      <w:r>
        <w:rPr>
          <w:rFonts w:ascii="Calibri" w:hAnsi="Calibri"/>
        </w:rPr>
        <w:t>complaint</w:t>
      </w:r>
      <w:ins w:id="5649" w:author="Doug Gross" w:date="2018-05-11T13:05:00Z">
        <w:r w:rsidR="00616B4E">
          <w:rPr>
            <w:rFonts w:ascii="Calibri" w:hAnsi="Calibri"/>
          </w:rPr>
          <w:t>s</w:t>
        </w:r>
      </w:ins>
      <w:ins w:id="5650" w:author="Doug Gross" w:date="2018-05-11T13:06:00Z">
        <w:r w:rsidR="00616B4E">
          <w:rPr>
            <w:rFonts w:ascii="Calibri" w:hAnsi="Calibri"/>
          </w:rPr>
          <w:t xml:space="preserve"> </w:t>
        </w:r>
        <w:proofErr w:type="spellStart"/>
        <w:r w:rsidR="00616B4E">
          <w:rPr>
            <w:rFonts w:ascii="Calibri" w:hAnsi="Calibri"/>
          </w:rPr>
          <w:t>registred</w:t>
        </w:r>
        <w:proofErr w:type="spellEnd"/>
        <w:r w:rsidR="00616B4E">
          <w:rPr>
            <w:rFonts w:ascii="Calibri" w:hAnsi="Calibri"/>
          </w:rPr>
          <w:t xml:space="preserve"> by those truck drivers</w:t>
        </w:r>
      </w:ins>
      <w:r>
        <w:rPr>
          <w:rFonts w:ascii="Calibri" w:hAnsi="Calibri"/>
        </w:rPr>
        <w:t xml:space="preserve"> </w:t>
      </w:r>
      <w:ins w:id="5651" w:author="Doug Gross" w:date="2018-05-11T13:06:00Z">
        <w:r w:rsidR="00616B4E">
          <w:rPr>
            <w:rFonts w:ascii="Calibri" w:hAnsi="Calibri"/>
          </w:rPr>
          <w:t xml:space="preserve">who completed </w:t>
        </w:r>
      </w:ins>
      <w:r w:rsidR="00E54BCD">
        <w:rPr>
          <w:rFonts w:ascii="Calibri" w:hAnsi="Calibri"/>
          <w:spacing w:val="-6"/>
        </w:rPr>
        <w:t>Project</w:t>
      </w:r>
      <w:r w:rsidR="00834165">
        <w:rPr>
          <w:rFonts w:ascii="Calibri" w:hAnsi="Calibri"/>
          <w:spacing w:val="-6"/>
        </w:rPr>
        <w:t xml:space="preserve"> Freight</w:t>
      </w:r>
      <w:ins w:id="5652" w:author="Doug Gross" w:date="2018-05-11T13:06:00Z">
        <w:r w:rsidR="00616B4E">
          <w:rPr>
            <w:rFonts w:ascii="Calibri" w:hAnsi="Calibri"/>
          </w:rPr>
          <w:t xml:space="preserve">’s </w:t>
        </w:r>
      </w:ins>
      <w:del w:id="5653" w:author="Doug Gross" w:date="2018-05-11T13:06:00Z">
        <w:r w:rsidDel="00616B4E">
          <w:rPr>
            <w:rFonts w:ascii="Calibri" w:hAnsi="Calibri"/>
          </w:rPr>
          <w:delText xml:space="preserve">as we conduct our </w:delText>
        </w:r>
      </w:del>
      <w:r>
        <w:rPr>
          <w:rFonts w:ascii="Calibri" w:hAnsi="Calibri"/>
        </w:rPr>
        <w:t>market survey</w:t>
      </w:r>
      <w:del w:id="5654" w:author="Doug Gross" w:date="2018-05-11T13:06:00Z">
        <w:r w:rsidDel="00616B4E">
          <w:rPr>
            <w:rFonts w:ascii="Calibri" w:hAnsi="Calibri"/>
          </w:rPr>
          <w:delText>s</w:delText>
        </w:r>
      </w:del>
      <w:r>
        <w:rPr>
          <w:rFonts w:ascii="Calibri" w:hAnsi="Calibri"/>
        </w:rPr>
        <w:t xml:space="preserve">.  </w:t>
      </w:r>
    </w:p>
    <w:p w14:paraId="2C2C4BC6" w14:textId="77777777" w:rsidR="00CF5879" w:rsidRDefault="00CF5879">
      <w:pPr>
        <w:pStyle w:val="Body"/>
        <w:rPr>
          <w:rFonts w:ascii="Calibri" w:eastAsia="Calibri" w:hAnsi="Calibri" w:cs="Calibri"/>
        </w:rPr>
      </w:pPr>
    </w:p>
    <w:p w14:paraId="3A63AD18" w14:textId="184F9C78" w:rsidR="00CF5879" w:rsidRPr="002F6C04" w:rsidRDefault="0081616C" w:rsidP="00EA28D5">
      <w:pPr>
        <w:pStyle w:val="Body"/>
        <w:outlineLvl w:val="0"/>
        <w:rPr>
          <w:rFonts w:ascii="Calibri" w:eastAsia="Calibri" w:hAnsi="Calibri" w:cs="Calibri"/>
          <w:b/>
          <w:rPrChange w:id="5655" w:author="Doug Gross" w:date="2018-05-11T11:52:00Z">
            <w:rPr>
              <w:rFonts w:ascii="Calibri" w:eastAsia="Calibri" w:hAnsi="Calibri" w:cs="Calibri"/>
            </w:rPr>
          </w:rPrChange>
        </w:rPr>
      </w:pPr>
      <w:r w:rsidRPr="002F6C04">
        <w:rPr>
          <w:rFonts w:ascii="Calibri" w:hAnsi="Calibri"/>
          <w:b/>
          <w:rPrChange w:id="5656" w:author="Doug Gross" w:date="2018-05-11T11:52:00Z">
            <w:rPr>
              <w:rFonts w:ascii="Calibri" w:hAnsi="Calibri"/>
            </w:rPr>
          </w:rPrChange>
        </w:rPr>
        <w:t>Driver</w:t>
      </w:r>
      <w:del w:id="5657" w:author="Doug Gross" w:date="2018-05-11T11:51:00Z">
        <w:r w:rsidRPr="002F6C04" w:rsidDel="002F6C04">
          <w:rPr>
            <w:rFonts w:ascii="Calibri" w:hAnsi="Calibri"/>
            <w:b/>
            <w:rPrChange w:id="5658" w:author="Doug Gross" w:date="2018-05-11T11:52:00Z">
              <w:rPr>
                <w:rFonts w:ascii="Calibri" w:hAnsi="Calibri"/>
              </w:rPr>
            </w:rPrChange>
          </w:rPr>
          <w:delText>s</w:delText>
        </w:r>
      </w:del>
      <w:r w:rsidRPr="002F6C04">
        <w:rPr>
          <w:rFonts w:ascii="Calibri" w:hAnsi="Calibri"/>
          <w:b/>
          <w:rPrChange w:id="5659" w:author="Doug Gross" w:date="2018-05-11T11:52:00Z">
            <w:rPr>
              <w:rFonts w:ascii="Calibri" w:hAnsi="Calibri"/>
            </w:rPr>
          </w:rPrChange>
        </w:rPr>
        <w:t xml:space="preserve"> Side</w:t>
      </w:r>
      <w:ins w:id="5660" w:author="Doug Gross" w:date="2018-05-11T11:51:00Z">
        <w:r w:rsidR="002F6C04" w:rsidRPr="002F6C04">
          <w:rPr>
            <w:rFonts w:ascii="Calibri" w:hAnsi="Calibri"/>
            <w:b/>
            <w:rPrChange w:id="5661" w:author="Doug Gross" w:date="2018-05-11T11:52:00Z">
              <w:rPr>
                <w:rFonts w:ascii="Calibri" w:hAnsi="Calibri"/>
              </w:rPr>
            </w:rPrChange>
          </w:rPr>
          <w:t xml:space="preserve"> of</w:t>
        </w:r>
      </w:ins>
      <w:del w:id="5662" w:author="Doug Gross" w:date="2018-05-11T11:51:00Z">
        <w:r w:rsidRPr="002F6C04" w:rsidDel="002F6C04">
          <w:rPr>
            <w:rFonts w:ascii="Calibri" w:hAnsi="Calibri"/>
            <w:b/>
            <w:rPrChange w:id="5663" w:author="Doug Gross" w:date="2018-05-11T11:52:00Z">
              <w:rPr>
                <w:rFonts w:ascii="Calibri" w:hAnsi="Calibri"/>
              </w:rPr>
            </w:rPrChange>
          </w:rPr>
          <w:delText>d</w:delText>
        </w:r>
      </w:del>
      <w:r w:rsidRPr="002F6C04">
        <w:rPr>
          <w:rFonts w:ascii="Calibri" w:hAnsi="Calibri"/>
          <w:b/>
          <w:rPrChange w:id="5664" w:author="Doug Gross" w:date="2018-05-11T11:52:00Z">
            <w:rPr>
              <w:rFonts w:ascii="Calibri" w:hAnsi="Calibri"/>
            </w:rPr>
          </w:rPrChange>
        </w:rPr>
        <w:t xml:space="preserve"> Platform</w:t>
      </w:r>
    </w:p>
    <w:p w14:paraId="1CF4341C" w14:textId="77777777" w:rsidR="00CF5879" w:rsidRDefault="00CF5879">
      <w:pPr>
        <w:pStyle w:val="Body"/>
        <w:rPr>
          <w:rFonts w:ascii="Calibri" w:eastAsia="Calibri" w:hAnsi="Calibri" w:cs="Calibri"/>
        </w:rPr>
      </w:pPr>
    </w:p>
    <w:p w14:paraId="5F7FC719" w14:textId="5F551653" w:rsidR="00CF5879" w:rsidRDefault="00E54BCD">
      <w:pPr>
        <w:pStyle w:val="Body"/>
        <w:rPr>
          <w:rFonts w:ascii="Calibri" w:eastAsia="Calibri" w:hAnsi="Calibri" w:cs="Calibri"/>
        </w:rPr>
      </w:pPr>
      <w:r>
        <w:rPr>
          <w:rFonts w:ascii="Calibri" w:hAnsi="Calibri"/>
          <w:spacing w:val="-6"/>
        </w:rPr>
        <w:t>Project</w:t>
      </w:r>
      <w:r w:rsidR="00834165">
        <w:rPr>
          <w:rFonts w:ascii="Calibri" w:hAnsi="Calibri"/>
          <w:spacing w:val="-6"/>
        </w:rPr>
        <w:t xml:space="preserve"> Freight</w:t>
      </w:r>
      <w:r w:rsidR="0081616C">
        <w:rPr>
          <w:rFonts w:ascii="Calibri" w:hAnsi="Calibri"/>
        </w:rPr>
        <w:t xml:space="preserve">’s </w:t>
      </w:r>
      <w:ins w:id="5665" w:author="Doug Gross" w:date="2018-05-11T13:08:00Z">
        <w:r w:rsidR="00A63675">
          <w:rPr>
            <w:rFonts w:ascii="Calibri" w:hAnsi="Calibri"/>
          </w:rPr>
          <w:t>p</w:t>
        </w:r>
      </w:ins>
      <w:del w:id="5666" w:author="Doug Gross" w:date="2018-05-11T13:08:00Z">
        <w:r w:rsidR="0081616C" w:rsidDel="00A63675">
          <w:rPr>
            <w:rFonts w:ascii="Calibri" w:hAnsi="Calibri"/>
          </w:rPr>
          <w:delText>P</w:delText>
        </w:r>
      </w:del>
      <w:r w:rsidR="0081616C">
        <w:rPr>
          <w:rFonts w:ascii="Calibri" w:hAnsi="Calibri"/>
        </w:rPr>
        <w:t xml:space="preserve">latform will allow </w:t>
      </w:r>
      <w:ins w:id="5667" w:author="Doug Gross" w:date="2018-05-11T13:08:00Z">
        <w:r w:rsidR="00A63675">
          <w:rPr>
            <w:rFonts w:ascii="Calibri" w:hAnsi="Calibri"/>
          </w:rPr>
          <w:t xml:space="preserve">truck </w:t>
        </w:r>
      </w:ins>
      <w:del w:id="5668" w:author="Doug Gross" w:date="2018-05-11T13:08:00Z">
        <w:r w:rsidR="0081616C" w:rsidDel="00A63675">
          <w:rPr>
            <w:rFonts w:ascii="Calibri" w:hAnsi="Calibri"/>
          </w:rPr>
          <w:delText xml:space="preserve">the </w:delText>
        </w:r>
      </w:del>
      <w:r w:rsidR="0081616C">
        <w:rPr>
          <w:rFonts w:ascii="Calibri" w:hAnsi="Calibri"/>
        </w:rPr>
        <w:t>driver</w:t>
      </w:r>
      <w:ins w:id="5669" w:author="Doug Gross" w:date="2018-05-11T13:08:00Z">
        <w:r w:rsidR="00A63675">
          <w:rPr>
            <w:rFonts w:ascii="Calibri" w:hAnsi="Calibri"/>
          </w:rPr>
          <w:t>s to spend</w:t>
        </w:r>
      </w:ins>
      <w:r w:rsidR="0081616C">
        <w:rPr>
          <w:rFonts w:ascii="Calibri" w:hAnsi="Calibri"/>
        </w:rPr>
        <w:t xml:space="preserve"> less time managing their work and more time driving. By eliminating </w:t>
      </w:r>
      <w:del w:id="5670" w:author="Doug Gross" w:date="2018-05-11T13:08:00Z">
        <w:r w:rsidR="0081616C" w:rsidDel="00A63675">
          <w:rPr>
            <w:rFonts w:ascii="Calibri" w:hAnsi="Calibri"/>
          </w:rPr>
          <w:delText xml:space="preserve">the </w:delText>
        </w:r>
      </w:del>
      <w:r w:rsidR="0081616C">
        <w:rPr>
          <w:rFonts w:ascii="Calibri" w:hAnsi="Calibri"/>
        </w:rPr>
        <w:t>3</w:t>
      </w:r>
      <w:r w:rsidR="0081616C">
        <w:rPr>
          <w:rFonts w:ascii="Calibri" w:hAnsi="Calibri"/>
          <w:vertAlign w:val="superscript"/>
        </w:rPr>
        <w:t>rd</w:t>
      </w:r>
      <w:r w:rsidR="0081616C">
        <w:rPr>
          <w:rFonts w:ascii="Calibri" w:hAnsi="Calibri"/>
        </w:rPr>
        <w:t xml:space="preserve"> party freight brokers, the platform will </w:t>
      </w:r>
      <w:del w:id="5671" w:author="Doug Gross" w:date="2018-05-11T13:09:00Z">
        <w:r w:rsidR="0081616C" w:rsidDel="00A63675">
          <w:rPr>
            <w:rFonts w:ascii="Calibri" w:hAnsi="Calibri"/>
          </w:rPr>
          <w:delText xml:space="preserve">allow </w:delText>
        </w:r>
      </w:del>
      <w:ins w:id="5672" w:author="Doug Gross" w:date="2018-05-11T13:09:00Z">
        <w:r w:rsidR="00A63675">
          <w:rPr>
            <w:rFonts w:ascii="Calibri" w:hAnsi="Calibri"/>
          </w:rPr>
          <w:t xml:space="preserve">provide </w:t>
        </w:r>
      </w:ins>
      <w:del w:id="5673" w:author="Doug Gross" w:date="2018-05-11T13:09:00Z">
        <w:r w:rsidR="0081616C" w:rsidDel="00A63675">
          <w:rPr>
            <w:rFonts w:ascii="Calibri" w:hAnsi="Calibri"/>
          </w:rPr>
          <w:delText xml:space="preserve">the </w:delText>
        </w:r>
      </w:del>
      <w:r w:rsidR="0081616C">
        <w:rPr>
          <w:rFonts w:ascii="Calibri" w:hAnsi="Calibri"/>
        </w:rPr>
        <w:t>driver</w:t>
      </w:r>
      <w:ins w:id="5674" w:author="Doug Gross" w:date="2018-05-11T13:09:00Z">
        <w:r w:rsidR="00A63675">
          <w:rPr>
            <w:rFonts w:ascii="Calibri" w:hAnsi="Calibri"/>
          </w:rPr>
          <w:t>s with</w:t>
        </w:r>
      </w:ins>
      <w:r w:rsidR="0081616C">
        <w:rPr>
          <w:rFonts w:ascii="Calibri" w:hAnsi="Calibri"/>
        </w:rPr>
        <w:t xml:space="preserve"> the freedom to pick and choose work that</w:t>
      </w:r>
      <w:ins w:id="5675" w:author="Doug Gross" w:date="2018-05-11T13:09:00Z">
        <w:r w:rsidR="00A63675">
          <w:rPr>
            <w:rFonts w:ascii="Calibri" w:hAnsi="Calibri"/>
          </w:rPr>
          <w:t xml:space="preserve"> best</w:t>
        </w:r>
      </w:ins>
      <w:r w:rsidR="0081616C">
        <w:rPr>
          <w:rFonts w:ascii="Calibri" w:hAnsi="Calibri"/>
        </w:rPr>
        <w:t xml:space="preserve"> fit</w:t>
      </w:r>
      <w:ins w:id="5676" w:author="Doug Gross" w:date="2018-05-11T13:09:00Z">
        <w:r w:rsidR="00A63675">
          <w:rPr>
            <w:rFonts w:ascii="Calibri" w:hAnsi="Calibri"/>
          </w:rPr>
          <w:t>s</w:t>
        </w:r>
      </w:ins>
      <w:r w:rsidR="0081616C">
        <w:rPr>
          <w:rFonts w:ascii="Calibri" w:hAnsi="Calibri"/>
        </w:rPr>
        <w:t xml:space="preserve"> </w:t>
      </w:r>
      <w:del w:id="5677" w:author="Doug Gross" w:date="2018-05-11T13:09:00Z">
        <w:r w:rsidR="0081616C" w:rsidDel="00A63675">
          <w:rPr>
            <w:rFonts w:ascii="Calibri" w:hAnsi="Calibri"/>
          </w:rPr>
          <w:delText xml:space="preserve">for </w:delText>
        </w:r>
      </w:del>
      <w:r w:rsidR="0081616C">
        <w:rPr>
          <w:rFonts w:ascii="Calibri" w:hAnsi="Calibri"/>
        </w:rPr>
        <w:t xml:space="preserve">their availability, vehicle </w:t>
      </w:r>
      <w:ins w:id="5678" w:author="Doug Gross" w:date="2018-05-11T13:09:00Z">
        <w:r w:rsidR="00A63675">
          <w:rPr>
            <w:rFonts w:ascii="Calibri" w:hAnsi="Calibri"/>
          </w:rPr>
          <w:t xml:space="preserve">characteristics, </w:t>
        </w:r>
      </w:ins>
      <w:r w:rsidR="0081616C">
        <w:rPr>
          <w:rFonts w:ascii="Calibri" w:hAnsi="Calibri"/>
        </w:rPr>
        <w:t xml:space="preserve">and location. The </w:t>
      </w:r>
      <w:r>
        <w:rPr>
          <w:rFonts w:ascii="Calibri" w:hAnsi="Calibri"/>
          <w:spacing w:val="-6"/>
        </w:rPr>
        <w:t>Project</w:t>
      </w:r>
      <w:r w:rsidR="00834165">
        <w:rPr>
          <w:rFonts w:ascii="Calibri" w:hAnsi="Calibri"/>
          <w:spacing w:val="-6"/>
        </w:rPr>
        <w:t xml:space="preserve"> Freight</w:t>
      </w:r>
      <w:ins w:id="5679" w:author="Doug Gross" w:date="2018-05-11T13:09:00Z">
        <w:r w:rsidR="00A63675">
          <w:rPr>
            <w:rFonts w:ascii="Calibri" w:hAnsi="Calibri"/>
          </w:rPr>
          <w:t xml:space="preserve"> </w:t>
        </w:r>
      </w:ins>
      <w:r w:rsidR="0081616C">
        <w:rPr>
          <w:rFonts w:ascii="Calibri" w:hAnsi="Calibri"/>
        </w:rPr>
        <w:t xml:space="preserve">platform will allow </w:t>
      </w:r>
      <w:del w:id="5680" w:author="Doug Gross" w:date="2018-05-11T13:09:00Z">
        <w:r w:rsidR="0081616C" w:rsidDel="00A63675">
          <w:rPr>
            <w:rFonts w:ascii="Calibri" w:hAnsi="Calibri"/>
          </w:rPr>
          <w:delText xml:space="preserve">the </w:delText>
        </w:r>
      </w:del>
      <w:ins w:id="5681" w:author="Doug Gross" w:date="2018-05-11T13:09:00Z">
        <w:r w:rsidR="00A63675">
          <w:rPr>
            <w:rFonts w:ascii="Calibri" w:hAnsi="Calibri"/>
          </w:rPr>
          <w:t>the driver</w:t>
        </w:r>
      </w:ins>
      <w:del w:id="5682" w:author="Doug Gross" w:date="2018-05-11T13:09:00Z">
        <w:r w:rsidR="0081616C" w:rsidDel="00A63675">
          <w:rPr>
            <w:rFonts w:ascii="Calibri" w:hAnsi="Calibri"/>
          </w:rPr>
          <w:delText>driver</w:delText>
        </w:r>
      </w:del>
      <w:r w:rsidR="0081616C">
        <w:rPr>
          <w:rFonts w:ascii="Calibri" w:hAnsi="Calibri"/>
        </w:rPr>
        <w:t xml:space="preserve"> to actively select</w:t>
      </w:r>
      <w:del w:id="5683" w:author="Doug Gross" w:date="2018-05-11T13:10:00Z">
        <w:r w:rsidR="0081616C" w:rsidDel="00A63675">
          <w:rPr>
            <w:rFonts w:ascii="Calibri" w:hAnsi="Calibri"/>
          </w:rPr>
          <w:delText xml:space="preserve"> their</w:delText>
        </w:r>
      </w:del>
      <w:ins w:id="5684" w:author="Doug Gross" w:date="2018-05-11T13:10:00Z">
        <w:r w:rsidR="00A63675">
          <w:rPr>
            <w:rFonts w:ascii="Calibri" w:hAnsi="Calibri"/>
          </w:rPr>
          <w:t xml:space="preserve"> his or her</w:t>
        </w:r>
      </w:ins>
      <w:r w:rsidR="0081616C">
        <w:rPr>
          <w:rFonts w:ascii="Calibri" w:hAnsi="Calibri"/>
        </w:rPr>
        <w:t xml:space="preserve"> available days, desired work</w:t>
      </w:r>
      <w:ins w:id="5685" w:author="Doug Gross" w:date="2018-05-11T13:10:00Z">
        <w:r w:rsidR="00A63675">
          <w:rPr>
            <w:rFonts w:ascii="Calibri" w:hAnsi="Calibri"/>
          </w:rPr>
          <w:t>,</w:t>
        </w:r>
      </w:ins>
      <w:r w:rsidR="0081616C">
        <w:rPr>
          <w:rFonts w:ascii="Calibri" w:hAnsi="Calibri"/>
        </w:rPr>
        <w:t xml:space="preserve"> </w:t>
      </w:r>
      <w:del w:id="5686" w:author="Iragui, Charles" w:date="2018-04-03T09:56:00Z">
        <w:r w:rsidR="0081616C">
          <w:rPr>
            <w:rFonts w:ascii="Calibri" w:hAnsi="Calibri"/>
          </w:rPr>
          <w:delText>&amp;</w:delText>
        </w:r>
      </w:del>
      <w:ins w:id="5687" w:author="Iragui, Charles" w:date="2018-04-03T09:56:00Z">
        <w:r w:rsidR="0081616C">
          <w:rPr>
            <w:rFonts w:ascii="Calibri" w:hAnsi="Calibri"/>
          </w:rPr>
          <w:t>and</w:t>
        </w:r>
      </w:ins>
      <w:r w:rsidR="0081616C">
        <w:rPr>
          <w:rFonts w:ascii="Calibri" w:hAnsi="Calibri"/>
        </w:rPr>
        <w:t xml:space="preserve"> </w:t>
      </w:r>
      <w:ins w:id="5688" w:author="Doug Gross" w:date="2018-05-11T13:10:00Z">
        <w:r w:rsidR="00A63675">
          <w:rPr>
            <w:rFonts w:ascii="Calibri" w:hAnsi="Calibri"/>
          </w:rPr>
          <w:t xml:space="preserve">preferred </w:t>
        </w:r>
      </w:ins>
      <w:r w:rsidR="0081616C">
        <w:rPr>
          <w:rFonts w:ascii="Calibri" w:hAnsi="Calibri"/>
        </w:rPr>
        <w:t>routes</w:t>
      </w:r>
      <w:ins w:id="5689" w:author="Doug Gross" w:date="2018-05-11T13:10:00Z">
        <w:r w:rsidR="00A63675">
          <w:rPr>
            <w:rFonts w:ascii="Calibri" w:hAnsi="Calibri"/>
          </w:rPr>
          <w:t xml:space="preserve">. The </w:t>
        </w:r>
      </w:ins>
      <w:r>
        <w:rPr>
          <w:rFonts w:ascii="Calibri" w:hAnsi="Calibri"/>
          <w:spacing w:val="-6"/>
        </w:rPr>
        <w:t>Project</w:t>
      </w:r>
      <w:r w:rsidR="00834165">
        <w:rPr>
          <w:rFonts w:ascii="Calibri" w:hAnsi="Calibri"/>
          <w:spacing w:val="-6"/>
        </w:rPr>
        <w:t xml:space="preserve"> Freight</w:t>
      </w:r>
      <w:ins w:id="5690" w:author="Doug Gross" w:date="2018-05-11T13:10:00Z">
        <w:r w:rsidR="00A63675">
          <w:rPr>
            <w:rFonts w:ascii="Calibri" w:hAnsi="Calibri"/>
          </w:rPr>
          <w:t xml:space="preserve"> system </w:t>
        </w:r>
      </w:ins>
      <w:del w:id="5691" w:author="Doug Gross" w:date="2018-05-11T13:10:00Z">
        <w:r w:rsidR="0081616C" w:rsidDel="00A63675">
          <w:rPr>
            <w:rFonts w:ascii="Calibri" w:hAnsi="Calibri"/>
          </w:rPr>
          <w:delText xml:space="preserve"> ahead of time, then our system </w:delText>
        </w:r>
      </w:del>
      <w:r w:rsidR="0081616C">
        <w:rPr>
          <w:rFonts w:ascii="Calibri" w:hAnsi="Calibri"/>
        </w:rPr>
        <w:t>will automatically match them with corresponding freight</w:t>
      </w:r>
      <w:ins w:id="5692" w:author="Doug Gross" w:date="2018-05-11T13:10:00Z">
        <w:r w:rsidR="00A63675">
          <w:rPr>
            <w:rFonts w:ascii="Calibri" w:hAnsi="Calibri"/>
          </w:rPr>
          <w:t xml:space="preserve"> jobs</w:t>
        </w:r>
      </w:ins>
      <w:r w:rsidR="0081616C">
        <w:rPr>
          <w:rFonts w:ascii="Calibri" w:hAnsi="Calibri"/>
        </w:rPr>
        <w:t>. Earnable income will be clearly displayed to the driver</w:t>
      </w:r>
      <w:ins w:id="5693" w:author="Doug Gross" w:date="2018-05-11T13:11:00Z">
        <w:r w:rsidR="00A63675">
          <w:rPr>
            <w:rFonts w:ascii="Calibri" w:hAnsi="Calibri"/>
          </w:rPr>
          <w:t xml:space="preserve"> on a per job basis,</w:t>
        </w:r>
      </w:ins>
      <w:r w:rsidR="0081616C">
        <w:rPr>
          <w:rFonts w:ascii="Calibri" w:hAnsi="Calibri"/>
        </w:rPr>
        <w:t xml:space="preserve"> eliminating the need </w:t>
      </w:r>
      <w:ins w:id="5694" w:author="Doug Gross" w:date="2018-05-11T13:11:00Z">
        <w:r w:rsidR="00A63675">
          <w:rPr>
            <w:rFonts w:ascii="Calibri" w:hAnsi="Calibri"/>
          </w:rPr>
          <w:t xml:space="preserve">to haggle over fees and terms </w:t>
        </w:r>
      </w:ins>
      <w:del w:id="5695" w:author="Doug Gross" w:date="2018-05-11T13:11:00Z">
        <w:r w:rsidR="0081616C" w:rsidDel="00A63675">
          <w:rPr>
            <w:rFonts w:ascii="Calibri" w:hAnsi="Calibri"/>
          </w:rPr>
          <w:delText>to contact the</w:delText>
        </w:r>
      </w:del>
      <w:ins w:id="5696" w:author="Doug Gross" w:date="2018-05-11T13:11:00Z">
        <w:r w:rsidR="00A63675">
          <w:rPr>
            <w:rFonts w:ascii="Calibri" w:hAnsi="Calibri"/>
          </w:rPr>
          <w:t>with</w:t>
        </w:r>
      </w:ins>
      <w:r w:rsidR="0081616C">
        <w:rPr>
          <w:rFonts w:ascii="Calibri" w:hAnsi="Calibri"/>
        </w:rPr>
        <w:t xml:space="preserve"> 3</w:t>
      </w:r>
      <w:r w:rsidR="0081616C">
        <w:rPr>
          <w:rFonts w:ascii="Calibri" w:hAnsi="Calibri"/>
          <w:vertAlign w:val="superscript"/>
        </w:rPr>
        <w:t>rd</w:t>
      </w:r>
      <w:r w:rsidR="0081616C">
        <w:rPr>
          <w:rFonts w:ascii="Calibri" w:hAnsi="Calibri"/>
        </w:rPr>
        <w:t xml:space="preserve"> party freight broker</w:t>
      </w:r>
      <w:ins w:id="5697" w:author="Doug Gross" w:date="2018-05-11T13:11:00Z">
        <w:r w:rsidR="00A63675">
          <w:rPr>
            <w:rFonts w:ascii="Calibri" w:hAnsi="Calibri"/>
          </w:rPr>
          <w:t>s</w:t>
        </w:r>
      </w:ins>
      <w:del w:id="5698" w:author="Doug Gross" w:date="2018-05-11T13:11:00Z">
        <w:r w:rsidR="0081616C" w:rsidDel="00A63675">
          <w:rPr>
            <w:rFonts w:ascii="Calibri" w:hAnsi="Calibri"/>
          </w:rPr>
          <w:delText xml:space="preserve"> to negotiate or confirm their earnable amount</w:delText>
        </w:r>
      </w:del>
      <w:r w:rsidR="0081616C">
        <w:rPr>
          <w:rFonts w:ascii="Calibri" w:hAnsi="Calibri"/>
        </w:rPr>
        <w:t>. The drivers will have the ability to create a</w:t>
      </w:r>
      <w:ins w:id="5699" w:author="Doug Gross" w:date="2018-05-11T13:12:00Z">
        <w:r w:rsidR="00A63675">
          <w:rPr>
            <w:rFonts w:ascii="Calibri" w:hAnsi="Calibri"/>
          </w:rPr>
          <w:t xml:space="preserve"> detailed online</w:t>
        </w:r>
      </w:ins>
      <w:r w:rsidR="0081616C">
        <w:rPr>
          <w:rFonts w:ascii="Calibri" w:hAnsi="Calibri"/>
        </w:rPr>
        <w:t xml:space="preserve"> profile</w:t>
      </w:r>
      <w:ins w:id="5700" w:author="Doug Gross" w:date="2018-05-11T13:12:00Z">
        <w:r w:rsidR="00A63675">
          <w:rPr>
            <w:rFonts w:ascii="Calibri" w:hAnsi="Calibri"/>
          </w:rPr>
          <w:t xml:space="preserve">, inclusive of </w:t>
        </w:r>
      </w:ins>
      <w:del w:id="5701" w:author="Doug Gross" w:date="2018-05-11T13:12:00Z">
        <w:r w:rsidR="0081616C" w:rsidDel="00A63675">
          <w:rPr>
            <w:rFonts w:ascii="Calibri" w:hAnsi="Calibri"/>
          </w:rPr>
          <w:lastRenderedPageBreak/>
          <w:delText xml:space="preserve"> with </w:delText>
        </w:r>
      </w:del>
      <w:r w:rsidR="0081616C">
        <w:rPr>
          <w:rFonts w:ascii="Calibri" w:hAnsi="Calibri"/>
        </w:rPr>
        <w:t>photo</w:t>
      </w:r>
      <w:ins w:id="5702" w:author="Doug Gross" w:date="2018-05-11T13:12:00Z">
        <w:r w:rsidR="00A63675">
          <w:rPr>
            <w:rFonts w:ascii="Calibri" w:hAnsi="Calibri"/>
            <w:lang w:val="pt-PT"/>
          </w:rPr>
          <w:t xml:space="preserve">, </w:t>
        </w:r>
      </w:ins>
      <w:del w:id="5703" w:author="Doug Gross" w:date="2018-05-11T13:12:00Z">
        <w:r w:rsidR="0081616C" w:rsidDel="00A63675">
          <w:rPr>
            <w:rFonts w:ascii="Calibri" w:hAnsi="Calibri"/>
          </w:rPr>
          <w:delText xml:space="preserve"> </w:delText>
        </w:r>
      </w:del>
      <w:del w:id="5704" w:author="Iragui, Charles" w:date="2018-04-03T09:56:00Z">
        <w:r w:rsidR="0081616C">
          <w:rPr>
            <w:rFonts w:ascii="Calibri" w:hAnsi="Calibri"/>
          </w:rPr>
          <w:delText>&amp;</w:delText>
        </w:r>
      </w:del>
      <w:ins w:id="5705" w:author="Iragui, Charles" w:date="2018-04-03T09:56:00Z">
        <w:del w:id="5706" w:author="Doug Gross" w:date="2018-05-11T13:12:00Z">
          <w:r w:rsidR="0081616C" w:rsidDel="00A63675">
            <w:rPr>
              <w:rFonts w:ascii="Calibri" w:hAnsi="Calibri"/>
            </w:rPr>
            <w:delText>and</w:delText>
          </w:r>
        </w:del>
      </w:ins>
      <w:del w:id="5707" w:author="Doug Gross" w:date="2018-05-11T13:12:00Z">
        <w:r w:rsidR="0081616C" w:rsidDel="00A63675">
          <w:rPr>
            <w:rFonts w:ascii="Calibri" w:hAnsi="Calibri"/>
            <w:lang w:val="pt-PT"/>
          </w:rPr>
          <w:delText xml:space="preserve"> </w:delText>
        </w:r>
      </w:del>
      <w:proofErr w:type="spellStart"/>
      <w:ins w:id="5708" w:author="Doug Gross" w:date="2018-05-11T13:11:00Z">
        <w:r w:rsidR="00A63675">
          <w:rPr>
            <w:rFonts w:ascii="Calibri" w:hAnsi="Calibri"/>
            <w:lang w:val="pt-PT"/>
          </w:rPr>
          <w:t>truck</w:t>
        </w:r>
      </w:ins>
      <w:ins w:id="5709" w:author="Doug Gross" w:date="2018-05-11T13:12:00Z">
        <w:r w:rsidR="00A63675">
          <w:rPr>
            <w:rFonts w:ascii="Calibri" w:hAnsi="Calibri"/>
            <w:lang w:val="pt-PT"/>
          </w:rPr>
          <w:t>ing</w:t>
        </w:r>
        <w:proofErr w:type="spellEnd"/>
        <w:r w:rsidR="00A63675">
          <w:rPr>
            <w:rFonts w:ascii="Calibri" w:hAnsi="Calibri"/>
            <w:lang w:val="pt-PT"/>
          </w:rPr>
          <w:t xml:space="preserve"> </w:t>
        </w:r>
        <w:proofErr w:type="spellStart"/>
        <w:r w:rsidR="00A63675">
          <w:rPr>
            <w:rFonts w:ascii="Calibri" w:hAnsi="Calibri"/>
            <w:lang w:val="pt-PT"/>
          </w:rPr>
          <w:t>company</w:t>
        </w:r>
        <w:proofErr w:type="spellEnd"/>
        <w:r w:rsidR="00A63675">
          <w:rPr>
            <w:rFonts w:ascii="Calibri" w:hAnsi="Calibri"/>
            <w:lang w:val="pt-PT"/>
          </w:rPr>
          <w:t xml:space="preserve"> </w:t>
        </w:r>
      </w:ins>
      <w:r w:rsidR="0081616C">
        <w:rPr>
          <w:rFonts w:ascii="Calibri" w:hAnsi="Calibri"/>
          <w:lang w:val="pt-PT"/>
        </w:rPr>
        <w:t xml:space="preserve">logo, </w:t>
      </w:r>
      <w:r w:rsidR="0081616C">
        <w:rPr>
          <w:rFonts w:ascii="Calibri" w:hAnsi="Calibri"/>
          <w:spacing w:val="-6"/>
        </w:rPr>
        <w:t>highlight</w:t>
      </w:r>
      <w:ins w:id="5710" w:author="Doug Gross" w:date="2018-05-11T13:12:00Z">
        <w:r w:rsidR="00A63675">
          <w:rPr>
            <w:rFonts w:ascii="Calibri" w:hAnsi="Calibri"/>
            <w:spacing w:val="-6"/>
          </w:rPr>
          <w:t>s of</w:t>
        </w:r>
      </w:ins>
      <w:r w:rsidR="0081616C">
        <w:rPr>
          <w:rFonts w:ascii="Calibri" w:hAnsi="Calibri"/>
          <w:spacing w:val="-6"/>
        </w:rPr>
        <w:t xml:space="preserve"> their truck(s) and equipment, </w:t>
      </w:r>
      <w:del w:id="5711" w:author="Doug Gross" w:date="2018-05-11T13:12:00Z">
        <w:r w:rsidR="0081616C" w:rsidDel="00A63675">
          <w:rPr>
            <w:rFonts w:ascii="Calibri" w:hAnsi="Calibri"/>
            <w:spacing w:val="-6"/>
          </w:rPr>
          <w:delText xml:space="preserve">write </w:delText>
        </w:r>
      </w:del>
      <w:r w:rsidR="0081616C">
        <w:rPr>
          <w:rFonts w:ascii="Calibri" w:hAnsi="Calibri"/>
          <w:spacing w:val="-6"/>
        </w:rPr>
        <w:t xml:space="preserve">a summary </w:t>
      </w:r>
      <w:del w:id="5712" w:author="Doug Gross" w:date="2018-05-11T13:12:00Z">
        <w:r w:rsidR="0081616C" w:rsidDel="00A63675">
          <w:rPr>
            <w:rFonts w:ascii="Calibri" w:hAnsi="Calibri"/>
            <w:spacing w:val="-6"/>
          </w:rPr>
          <w:delText>about their</w:delText>
        </w:r>
      </w:del>
      <w:ins w:id="5713" w:author="Doug Gross" w:date="2018-05-11T13:12:00Z">
        <w:r w:rsidR="00A63675">
          <w:rPr>
            <w:rFonts w:ascii="Calibri" w:hAnsi="Calibri"/>
            <w:spacing w:val="-6"/>
          </w:rPr>
          <w:t>of their</w:t>
        </w:r>
      </w:ins>
      <w:r w:rsidR="0081616C">
        <w:rPr>
          <w:rFonts w:ascii="Calibri" w:hAnsi="Calibri"/>
          <w:spacing w:val="-6"/>
        </w:rPr>
        <w:t xml:space="preserve"> business,</w:t>
      </w:r>
      <w:r w:rsidR="0081616C">
        <w:rPr>
          <w:rFonts w:ascii="Calibri" w:hAnsi="Calibri"/>
        </w:rPr>
        <w:t xml:space="preserve"> and </w:t>
      </w:r>
      <w:del w:id="5714" w:author="Doug Gross" w:date="2018-05-11T13:13:00Z">
        <w:r w:rsidR="0081616C" w:rsidDel="009F49DF">
          <w:rPr>
            <w:rFonts w:ascii="Calibri" w:hAnsi="Calibri"/>
          </w:rPr>
          <w:delText xml:space="preserve">display </w:delText>
        </w:r>
      </w:del>
      <w:r w:rsidR="0081616C">
        <w:rPr>
          <w:rFonts w:ascii="Calibri" w:hAnsi="Calibri"/>
        </w:rPr>
        <w:t xml:space="preserve">active insurance paperwork. The driver’s profile will also include their satisfactory score on Federal Motor Carrier Safety Administration’s Safety and Fitness Electronic Records System (SAFER), </w:t>
      </w:r>
      <w:ins w:id="5715" w:author="Doug Gross" w:date="2018-05-11T13:13:00Z">
        <w:r w:rsidR="009F49DF">
          <w:rPr>
            <w:rFonts w:ascii="Calibri" w:hAnsi="Calibri"/>
          </w:rPr>
          <w:t xml:space="preserve">their preferred </w:t>
        </w:r>
      </w:ins>
      <w:del w:id="5716" w:author="Doug Gross" w:date="2018-05-11T13:13:00Z">
        <w:r w:rsidR="0081616C" w:rsidDel="009F49DF">
          <w:rPr>
            <w:rFonts w:ascii="Calibri" w:hAnsi="Calibri"/>
          </w:rPr>
          <w:delText xml:space="preserve">favorite </w:delText>
        </w:r>
      </w:del>
      <w:r w:rsidR="0081616C">
        <w:rPr>
          <w:rFonts w:ascii="Calibri" w:hAnsi="Calibri"/>
        </w:rPr>
        <w:t xml:space="preserve">routes, </w:t>
      </w:r>
      <w:ins w:id="5717" w:author="Doug Gross" w:date="2018-05-11T13:13:00Z">
        <w:r w:rsidR="009F49DF">
          <w:rPr>
            <w:rFonts w:ascii="Calibri" w:hAnsi="Calibri"/>
          </w:rPr>
          <w:t xml:space="preserve">any </w:t>
        </w:r>
      </w:ins>
      <w:r w:rsidR="0081616C">
        <w:rPr>
          <w:rFonts w:ascii="Calibri" w:hAnsi="Calibri"/>
        </w:rPr>
        <w:t xml:space="preserve">supporting marketing </w:t>
      </w:r>
      <w:ins w:id="5718" w:author="Doug Gross" w:date="2018-05-11T13:13:00Z">
        <w:r w:rsidR="009F49DF">
          <w:rPr>
            <w:rFonts w:ascii="Calibri" w:hAnsi="Calibri"/>
          </w:rPr>
          <w:t xml:space="preserve">materials </w:t>
        </w:r>
      </w:ins>
      <w:r w:rsidR="0081616C">
        <w:rPr>
          <w:rFonts w:ascii="Calibri" w:hAnsi="Calibri"/>
        </w:rPr>
        <w:t>(</w:t>
      </w:r>
      <w:ins w:id="5719" w:author="Doug Gross" w:date="2018-05-11T13:13:00Z">
        <w:r w:rsidR="009F49DF">
          <w:rPr>
            <w:rFonts w:ascii="Calibri" w:hAnsi="Calibri"/>
          </w:rPr>
          <w:t xml:space="preserve">e.g., company </w:t>
        </w:r>
      </w:ins>
      <w:r w:rsidR="0081616C">
        <w:rPr>
          <w:rFonts w:ascii="Calibri" w:hAnsi="Calibri"/>
        </w:rPr>
        <w:t>website, YouTube Channel</w:t>
      </w:r>
      <w:ins w:id="5720" w:author="Doug Gross" w:date="2018-05-11T13:13:00Z">
        <w:r w:rsidR="009F49DF">
          <w:rPr>
            <w:rFonts w:ascii="Calibri" w:hAnsi="Calibri"/>
          </w:rPr>
          <w:t>, etc.</w:t>
        </w:r>
      </w:ins>
      <w:r w:rsidR="0081616C">
        <w:rPr>
          <w:rFonts w:ascii="Calibri" w:hAnsi="Calibri"/>
        </w:rPr>
        <w:t xml:space="preserve">), recent </w:t>
      </w:r>
      <w:ins w:id="5721" w:author="Doug Gross" w:date="2018-05-11T13:13:00Z">
        <w:r w:rsidR="009F49DF">
          <w:rPr>
            <w:rFonts w:ascii="Calibri" w:hAnsi="Calibri"/>
          </w:rPr>
          <w:t xml:space="preserve">shipping </w:t>
        </w:r>
      </w:ins>
      <w:r w:rsidR="0081616C">
        <w:rPr>
          <w:rFonts w:ascii="Calibri" w:hAnsi="Calibri"/>
        </w:rPr>
        <w:t xml:space="preserve">activity, </w:t>
      </w:r>
      <w:del w:id="5722" w:author="Doug Gross" w:date="2018-05-11T13:14:00Z">
        <w:r w:rsidR="0081616C" w:rsidDel="009F49DF">
          <w:rPr>
            <w:rFonts w:ascii="Calibri" w:hAnsi="Calibri"/>
          </w:rPr>
          <w:delText xml:space="preserve">their story </w:delText>
        </w:r>
      </w:del>
      <w:r w:rsidR="0081616C">
        <w:rPr>
          <w:rFonts w:ascii="Calibri" w:hAnsi="Calibri"/>
        </w:rPr>
        <w:t xml:space="preserve">and </w:t>
      </w:r>
      <w:r>
        <w:rPr>
          <w:rFonts w:ascii="Calibri" w:hAnsi="Calibri"/>
          <w:spacing w:val="-6"/>
        </w:rPr>
        <w:t>Project</w:t>
      </w:r>
      <w:r w:rsidR="00834165">
        <w:rPr>
          <w:rFonts w:ascii="Calibri" w:hAnsi="Calibri"/>
          <w:spacing w:val="-6"/>
        </w:rPr>
        <w:t xml:space="preserve"> Freight</w:t>
      </w:r>
      <w:r w:rsidR="0081616C">
        <w:rPr>
          <w:rFonts w:ascii="Calibri" w:hAnsi="Calibri"/>
        </w:rPr>
        <w:t xml:space="preserve">’s rating system </w:t>
      </w:r>
      <w:ins w:id="5723" w:author="Doug Gross" w:date="2018-05-11T13:14:00Z">
        <w:r w:rsidR="009F49DF">
          <w:rPr>
            <w:rFonts w:ascii="Calibri" w:hAnsi="Calibri"/>
          </w:rPr>
          <w:t xml:space="preserve">(which will </w:t>
        </w:r>
      </w:ins>
      <w:r w:rsidR="0081616C">
        <w:rPr>
          <w:rFonts w:ascii="Calibri" w:hAnsi="Calibri"/>
        </w:rPr>
        <w:t>measur</w:t>
      </w:r>
      <w:ins w:id="5724" w:author="Doug Gross" w:date="2018-05-11T13:14:00Z">
        <w:r w:rsidR="009F49DF">
          <w:rPr>
            <w:rFonts w:ascii="Calibri" w:hAnsi="Calibri"/>
          </w:rPr>
          <w:t>e the driver’s</w:t>
        </w:r>
      </w:ins>
      <w:del w:id="5725" w:author="Doug Gross" w:date="2018-05-11T13:14:00Z">
        <w:r w:rsidR="0081616C" w:rsidDel="009F49DF">
          <w:rPr>
            <w:rFonts w:ascii="Calibri" w:hAnsi="Calibri"/>
          </w:rPr>
          <w:delText>ing</w:delText>
        </w:r>
      </w:del>
      <w:r w:rsidR="0081616C">
        <w:rPr>
          <w:rFonts w:ascii="Calibri" w:hAnsi="Calibri"/>
        </w:rPr>
        <w:t xml:space="preserve"> past performance</w:t>
      </w:r>
      <w:ins w:id="5726" w:author="Doug Gross" w:date="2018-05-11T13:14:00Z">
        <w:r w:rsidR="009F49DF">
          <w:rPr>
            <w:rFonts w:ascii="Calibri" w:hAnsi="Calibri"/>
          </w:rPr>
          <w:t>)</w:t>
        </w:r>
      </w:ins>
      <w:r w:rsidR="0081616C">
        <w:rPr>
          <w:rFonts w:ascii="Calibri" w:hAnsi="Calibri"/>
        </w:rPr>
        <w:t xml:space="preserve">. </w:t>
      </w:r>
      <w:proofErr w:type="gramStart"/>
      <w:r w:rsidR="0081616C">
        <w:rPr>
          <w:rFonts w:ascii="Calibri" w:hAnsi="Calibri"/>
        </w:rPr>
        <w:t>A</w:t>
      </w:r>
      <w:r w:rsidR="00834165">
        <w:rPr>
          <w:rFonts w:ascii="Calibri" w:hAnsi="Calibri"/>
        </w:rPr>
        <w:t>n</w:t>
      </w:r>
      <w:proofErr w:type="gramEnd"/>
      <w:r w:rsidR="0081616C">
        <w:rPr>
          <w:rFonts w:ascii="Calibri" w:hAnsi="Calibri"/>
        </w:rPr>
        <w:t xml:space="preserve"> </w:t>
      </w:r>
      <w:r>
        <w:rPr>
          <w:rFonts w:ascii="Calibri" w:hAnsi="Calibri"/>
          <w:spacing w:val="-6"/>
        </w:rPr>
        <w:t>Project</w:t>
      </w:r>
      <w:r w:rsidR="00834165">
        <w:rPr>
          <w:rFonts w:ascii="Calibri" w:hAnsi="Calibri"/>
          <w:spacing w:val="-6"/>
        </w:rPr>
        <w:t xml:space="preserve"> Freight</w:t>
      </w:r>
      <w:r w:rsidR="0081616C">
        <w:rPr>
          <w:rFonts w:ascii="Calibri" w:hAnsi="Calibri"/>
        </w:rPr>
        <w:t xml:space="preserve"> matrix will be designed to display these ratings based on the driver’s overall performance</w:t>
      </w:r>
      <w:ins w:id="5727" w:author="Doug Gross" w:date="2018-05-11T13:14:00Z">
        <w:r w:rsidR="009F49DF">
          <w:rPr>
            <w:rFonts w:ascii="Calibri" w:hAnsi="Calibri"/>
          </w:rPr>
          <w:t>, as</w:t>
        </w:r>
      </w:ins>
      <w:r w:rsidR="0081616C">
        <w:rPr>
          <w:rFonts w:ascii="Calibri" w:hAnsi="Calibri"/>
        </w:rPr>
        <w:t xml:space="preserve"> logged within the system. When </w:t>
      </w:r>
      <w:del w:id="5728" w:author="Doug Gross" w:date="2018-05-11T13:14:00Z">
        <w:r w:rsidR="0081616C" w:rsidDel="009F49DF">
          <w:rPr>
            <w:rFonts w:ascii="Calibri" w:hAnsi="Calibri"/>
          </w:rPr>
          <w:delText xml:space="preserve">outputting </w:delText>
        </w:r>
      </w:del>
      <w:ins w:id="5729" w:author="Doug Gross" w:date="2018-05-11T13:14:00Z">
        <w:r w:rsidR="009F49DF">
          <w:rPr>
            <w:rFonts w:ascii="Calibri" w:hAnsi="Calibri"/>
          </w:rPr>
          <w:t xml:space="preserve">assigning </w:t>
        </w:r>
      </w:ins>
      <w:r w:rsidR="0081616C">
        <w:rPr>
          <w:rFonts w:ascii="Calibri" w:hAnsi="Calibri"/>
        </w:rPr>
        <w:t xml:space="preserve">a driver’s rating, </w:t>
      </w:r>
      <w:r>
        <w:rPr>
          <w:rFonts w:ascii="Calibri" w:hAnsi="Calibri"/>
          <w:spacing w:val="-6"/>
        </w:rPr>
        <w:t>Project</w:t>
      </w:r>
      <w:r w:rsidR="00834165">
        <w:rPr>
          <w:rFonts w:ascii="Calibri" w:hAnsi="Calibri"/>
          <w:spacing w:val="-6"/>
        </w:rPr>
        <w:t xml:space="preserve"> Freight</w:t>
      </w:r>
      <w:r w:rsidR="0081616C">
        <w:rPr>
          <w:rFonts w:ascii="Calibri" w:hAnsi="Calibri"/>
        </w:rPr>
        <w:t>’s matrix will consider multiple aspects</w:t>
      </w:r>
      <w:ins w:id="5730" w:author="Doug Gross" w:date="2018-05-11T13:14:00Z">
        <w:r w:rsidR="009F49DF">
          <w:rPr>
            <w:rFonts w:ascii="Calibri" w:hAnsi="Calibri"/>
          </w:rPr>
          <w:t xml:space="preserve"> of the equation</w:t>
        </w:r>
      </w:ins>
      <w:r w:rsidR="0081616C">
        <w:rPr>
          <w:rFonts w:ascii="Calibri" w:hAnsi="Calibri"/>
        </w:rPr>
        <w:t xml:space="preserve">. </w:t>
      </w:r>
      <w:ins w:id="5731" w:author="Doug Gross" w:date="2018-05-11T13:15:00Z">
        <w:r w:rsidR="009F49DF">
          <w:rPr>
            <w:rFonts w:ascii="Calibri" w:hAnsi="Calibri"/>
          </w:rPr>
          <w:t>Ratings</w:t>
        </w:r>
      </w:ins>
      <w:del w:id="5732" w:author="Doug Gross" w:date="2018-05-11T13:15:00Z">
        <w:r w:rsidR="0081616C" w:rsidDel="009F49DF">
          <w:rPr>
            <w:rFonts w:ascii="Calibri" w:hAnsi="Calibri"/>
          </w:rPr>
          <w:delText>It</w:delText>
        </w:r>
      </w:del>
      <w:r w:rsidR="0081616C">
        <w:rPr>
          <w:rFonts w:ascii="Calibri" w:hAnsi="Calibri"/>
        </w:rPr>
        <w:t xml:space="preserve"> will not </w:t>
      </w:r>
      <w:del w:id="5733" w:author="Doug Gross" w:date="2018-05-11T13:15:00Z">
        <w:r w:rsidR="0081616C" w:rsidDel="009F49DF">
          <w:rPr>
            <w:rFonts w:ascii="Calibri" w:hAnsi="Calibri"/>
          </w:rPr>
          <w:delText xml:space="preserve">just </w:delText>
        </w:r>
      </w:del>
      <w:r w:rsidR="0081616C">
        <w:rPr>
          <w:rFonts w:ascii="Calibri" w:hAnsi="Calibri"/>
        </w:rPr>
        <w:t xml:space="preserve">be based strictly on the shipper’s feedback. Drivers with high ratings will be financially rewarded by </w:t>
      </w:r>
      <w:r>
        <w:rPr>
          <w:rFonts w:ascii="Calibri" w:hAnsi="Calibri"/>
          <w:spacing w:val="-6"/>
        </w:rPr>
        <w:t>Project</w:t>
      </w:r>
      <w:r w:rsidR="00834165">
        <w:rPr>
          <w:rFonts w:ascii="Calibri" w:hAnsi="Calibri"/>
          <w:spacing w:val="-6"/>
        </w:rPr>
        <w:t xml:space="preserve"> Freight</w:t>
      </w:r>
      <w:r w:rsidR="0081616C">
        <w:rPr>
          <w:rFonts w:ascii="Calibri" w:hAnsi="Calibri"/>
        </w:rPr>
        <w:t xml:space="preserve">. </w:t>
      </w:r>
    </w:p>
    <w:p w14:paraId="4405FB60" w14:textId="77777777" w:rsidR="00CF5879" w:rsidRDefault="00CF5879">
      <w:pPr>
        <w:pStyle w:val="Body"/>
        <w:rPr>
          <w:rFonts w:ascii="Calibri" w:eastAsia="Calibri" w:hAnsi="Calibri" w:cs="Calibri"/>
        </w:rPr>
      </w:pPr>
    </w:p>
    <w:p w14:paraId="34895DEE" w14:textId="4C864771" w:rsidR="00CF5879" w:rsidRDefault="0081616C">
      <w:pPr>
        <w:pStyle w:val="Body"/>
        <w:rPr>
          <w:rFonts w:ascii="Calibri" w:eastAsia="Calibri" w:hAnsi="Calibri" w:cs="Calibri"/>
        </w:rPr>
      </w:pPr>
      <w:r>
        <w:rPr>
          <w:rFonts w:ascii="Calibri" w:hAnsi="Calibri"/>
        </w:rPr>
        <w:t>Once the driver has accepted the terms and conditions of an active shipment</w:t>
      </w:r>
      <w:ins w:id="5734" w:author="Doug Gross" w:date="2018-05-11T13:15:00Z">
        <w:r w:rsidR="009018E5">
          <w:rPr>
            <w:rFonts w:ascii="Calibri" w:hAnsi="Calibri"/>
          </w:rPr>
          <w:t>,</w:t>
        </w:r>
      </w:ins>
      <w:r>
        <w:rPr>
          <w:rFonts w:ascii="Calibri" w:hAnsi="Calibri"/>
        </w:rPr>
        <w:t xml:space="preserve"> and the platform has assigned them the job, </w:t>
      </w:r>
      <w:ins w:id="5735" w:author="Doug Gross" w:date="2018-05-11T13:18:00Z">
        <w:r w:rsidR="009018E5">
          <w:rPr>
            <w:rFonts w:ascii="Calibri" w:hAnsi="Calibri"/>
          </w:rPr>
          <w:t>he or she</w:t>
        </w:r>
      </w:ins>
      <w:del w:id="5736" w:author="Doug Gross" w:date="2018-05-11T13:18:00Z">
        <w:r w:rsidDel="009018E5">
          <w:rPr>
            <w:rFonts w:ascii="Calibri" w:hAnsi="Calibri"/>
          </w:rPr>
          <w:delText>they</w:delText>
        </w:r>
      </w:del>
      <w:r>
        <w:rPr>
          <w:rFonts w:ascii="Calibri" w:hAnsi="Calibri"/>
        </w:rPr>
        <w:t xml:space="preserve"> will receive the exact pick-up location, exact drop off location, </w:t>
      </w:r>
      <w:ins w:id="5737" w:author="Doug Gross" w:date="2018-05-11T13:15:00Z">
        <w:r w:rsidR="009018E5">
          <w:rPr>
            <w:rFonts w:ascii="Calibri" w:hAnsi="Calibri"/>
          </w:rPr>
          <w:t xml:space="preserve">the </w:t>
        </w:r>
      </w:ins>
      <w:r>
        <w:rPr>
          <w:rFonts w:ascii="Calibri" w:hAnsi="Calibri"/>
        </w:rPr>
        <w:t>shipper’s contact information</w:t>
      </w:r>
      <w:ins w:id="5738" w:author="Doug Gross" w:date="2018-05-11T13:16:00Z">
        <w:r w:rsidR="009018E5">
          <w:rPr>
            <w:rFonts w:ascii="Calibri" w:hAnsi="Calibri"/>
          </w:rPr>
          <w:t>,</w:t>
        </w:r>
      </w:ins>
      <w:r>
        <w:rPr>
          <w:rFonts w:ascii="Calibri" w:hAnsi="Calibri"/>
        </w:rPr>
        <w:t xml:space="preserve"> and</w:t>
      </w:r>
      <w:ins w:id="5739" w:author="Doug Gross" w:date="2018-05-11T13:16:00Z">
        <w:r w:rsidR="009018E5">
          <w:rPr>
            <w:rFonts w:ascii="Calibri" w:hAnsi="Calibri"/>
          </w:rPr>
          <w:t xml:space="preserve"> the </w:t>
        </w:r>
      </w:ins>
      <w:del w:id="5740" w:author="Doug Gross" w:date="2018-05-11T13:16:00Z">
        <w:r w:rsidDel="009018E5">
          <w:rPr>
            <w:rFonts w:ascii="Calibri" w:hAnsi="Calibri"/>
          </w:rPr>
          <w:delText xml:space="preserve"> a </w:delText>
        </w:r>
      </w:del>
      <w:r>
        <w:rPr>
          <w:rFonts w:ascii="Calibri" w:hAnsi="Calibri"/>
        </w:rPr>
        <w:t>Bill of Lading</w:t>
      </w:r>
      <w:ins w:id="5741" w:author="Doug Gross" w:date="2018-05-11T13:16:00Z">
        <w:r w:rsidR="009018E5">
          <w:rPr>
            <w:rFonts w:ascii="Calibri" w:hAnsi="Calibri"/>
          </w:rPr>
          <w:t xml:space="preserve"> – all automatically and electronically</w:t>
        </w:r>
      </w:ins>
      <w:r>
        <w:rPr>
          <w:rFonts w:ascii="Calibri" w:hAnsi="Calibri"/>
        </w:rPr>
        <w:t xml:space="preserve">. </w:t>
      </w:r>
      <w:del w:id="5742" w:author="Doug Gross" w:date="2018-05-11T13:16:00Z">
        <w:r w:rsidDel="009018E5">
          <w:rPr>
            <w:rFonts w:ascii="Calibri" w:hAnsi="Calibri"/>
          </w:rPr>
          <w:delText xml:space="preserve">Their </w:delText>
        </w:r>
      </w:del>
      <w:ins w:id="5743" w:author="Doug Gross" w:date="2018-05-11T13:16:00Z">
        <w:r w:rsidR="009018E5">
          <w:rPr>
            <w:rFonts w:ascii="Calibri" w:hAnsi="Calibri"/>
          </w:rPr>
          <w:t xml:space="preserve">The driver’s </w:t>
        </w:r>
      </w:ins>
      <w:r>
        <w:rPr>
          <w:rFonts w:ascii="Calibri" w:hAnsi="Calibri"/>
        </w:rPr>
        <w:t xml:space="preserve">current location will be viewable to the shipper within </w:t>
      </w:r>
      <w:ins w:id="5744" w:author="Doug Gross" w:date="2018-05-11T13:16:00Z">
        <w:r w:rsidR="009018E5">
          <w:rPr>
            <w:rFonts w:ascii="Calibri" w:hAnsi="Calibri"/>
          </w:rPr>
          <w:t xml:space="preserve">the </w:t>
        </w:r>
      </w:ins>
      <w:r w:rsidR="00E54BCD">
        <w:rPr>
          <w:rFonts w:ascii="Calibri" w:hAnsi="Calibri"/>
          <w:spacing w:val="-6"/>
        </w:rPr>
        <w:t>Project</w:t>
      </w:r>
      <w:r w:rsidR="00834165">
        <w:rPr>
          <w:rFonts w:ascii="Calibri" w:hAnsi="Calibri"/>
          <w:spacing w:val="-6"/>
        </w:rPr>
        <w:t xml:space="preserve"> Freight </w:t>
      </w:r>
      <w:del w:id="5745" w:author="Doug Gross" w:date="2018-05-11T13:16:00Z">
        <w:r w:rsidDel="009018E5">
          <w:rPr>
            <w:rFonts w:ascii="Calibri" w:hAnsi="Calibri"/>
          </w:rPr>
          <w:delText>our</w:delText>
        </w:r>
      </w:del>
      <w:r>
        <w:rPr>
          <w:rFonts w:ascii="Calibri" w:hAnsi="Calibri"/>
        </w:rPr>
        <w:t xml:space="preserve"> system 24</w:t>
      </w:r>
      <w:ins w:id="5746" w:author="Doug Gross" w:date="2018-05-11T13:16:00Z">
        <w:r w:rsidR="009018E5">
          <w:rPr>
            <w:rFonts w:ascii="Calibri" w:hAnsi="Calibri"/>
          </w:rPr>
          <w:t xml:space="preserve"> </w:t>
        </w:r>
      </w:ins>
      <w:del w:id="5747" w:author="Doug Gross" w:date="2018-05-11T13:16:00Z">
        <w:r w:rsidDel="009018E5">
          <w:rPr>
            <w:rFonts w:ascii="Calibri" w:hAnsi="Calibri"/>
          </w:rPr>
          <w:delText>-</w:delText>
        </w:r>
      </w:del>
      <w:r>
        <w:rPr>
          <w:rFonts w:ascii="Calibri" w:hAnsi="Calibri"/>
        </w:rPr>
        <w:t>hour</w:t>
      </w:r>
      <w:ins w:id="5748" w:author="Doug Gross" w:date="2018-05-11T13:16:00Z">
        <w:r w:rsidR="009018E5">
          <w:rPr>
            <w:rFonts w:ascii="Calibri" w:hAnsi="Calibri"/>
          </w:rPr>
          <w:t>s</w:t>
        </w:r>
      </w:ins>
      <w:r>
        <w:rPr>
          <w:rFonts w:ascii="Calibri" w:hAnsi="Calibri"/>
        </w:rPr>
        <w:t xml:space="preserve"> </w:t>
      </w:r>
      <w:del w:id="5749" w:author="Doug Gross" w:date="2018-05-11T13:16:00Z">
        <w:r w:rsidDel="009018E5">
          <w:rPr>
            <w:rFonts w:ascii="Calibri" w:hAnsi="Calibri"/>
          </w:rPr>
          <w:delText xml:space="preserve">before </w:delText>
        </w:r>
      </w:del>
      <w:ins w:id="5750" w:author="Doug Gross" w:date="2018-05-11T13:16:00Z">
        <w:r w:rsidR="009018E5">
          <w:rPr>
            <w:rFonts w:ascii="Calibri" w:hAnsi="Calibri"/>
          </w:rPr>
          <w:t xml:space="preserve">prior to </w:t>
        </w:r>
      </w:ins>
      <w:r>
        <w:rPr>
          <w:rFonts w:ascii="Calibri" w:hAnsi="Calibri"/>
        </w:rPr>
        <w:t xml:space="preserve">their </w:t>
      </w:r>
      <w:del w:id="5751" w:author="Doug Gross" w:date="2018-05-11T13:16:00Z">
        <w:r w:rsidDel="009018E5">
          <w:rPr>
            <w:rFonts w:ascii="Calibri" w:hAnsi="Calibri"/>
          </w:rPr>
          <w:delText xml:space="preserve">expected </w:delText>
        </w:r>
      </w:del>
      <w:r>
        <w:rPr>
          <w:rFonts w:ascii="Calibri" w:hAnsi="Calibri"/>
        </w:rPr>
        <w:t xml:space="preserve">estimated time of arrival. </w:t>
      </w:r>
      <w:del w:id="5752" w:author="Doug Gross" w:date="2018-05-11T13:17:00Z">
        <w:r w:rsidDel="009018E5">
          <w:rPr>
            <w:rFonts w:ascii="Calibri" w:hAnsi="Calibri"/>
          </w:rPr>
          <w:delText>At the same time</w:delText>
        </w:r>
      </w:del>
      <w:ins w:id="5753" w:author="Doug Gross" w:date="2018-05-11T13:17:00Z">
        <w:r w:rsidR="009018E5">
          <w:rPr>
            <w:rFonts w:ascii="Calibri" w:hAnsi="Calibri"/>
          </w:rPr>
          <w:t>Simultaneously</w:t>
        </w:r>
      </w:ins>
      <w:r>
        <w:rPr>
          <w:rFonts w:ascii="Calibri" w:hAnsi="Calibri"/>
        </w:rPr>
        <w:t>, the platform will activate a functioning message thread between the shipper and driver. The active message thread will operate through the durat</w:t>
      </w:r>
      <w:r w:rsidR="0089450C">
        <w:rPr>
          <w:rFonts w:ascii="Calibri" w:hAnsi="Calibri"/>
        </w:rPr>
        <w:t>ion of the delivery. The BOL,</w:t>
      </w:r>
      <w:r>
        <w:rPr>
          <w:rFonts w:ascii="Calibri" w:hAnsi="Calibri"/>
        </w:rPr>
        <w:t xml:space="preserve"> </w:t>
      </w:r>
      <w:r w:rsidR="003B79C4">
        <w:rPr>
          <w:rFonts w:ascii="Calibri" w:hAnsi="Calibri"/>
        </w:rPr>
        <w:t>p</w:t>
      </w:r>
      <w:del w:id="5754" w:author="Doug Gross" w:date="2018-05-11T13:17:00Z">
        <w:r w:rsidDel="009018E5">
          <w:rPr>
            <w:rFonts w:ascii="Calibri" w:hAnsi="Calibri"/>
          </w:rPr>
          <w:delText>p</w:delText>
        </w:r>
      </w:del>
      <w:r>
        <w:rPr>
          <w:rFonts w:ascii="Calibri" w:hAnsi="Calibri"/>
        </w:rPr>
        <w:t xml:space="preserve">acking </w:t>
      </w:r>
      <w:r w:rsidR="003B79C4">
        <w:rPr>
          <w:rFonts w:ascii="Calibri" w:hAnsi="Calibri"/>
        </w:rPr>
        <w:t>s</w:t>
      </w:r>
      <w:del w:id="5755" w:author="Doug Gross" w:date="2018-05-11T13:17:00Z">
        <w:r w:rsidDel="009018E5">
          <w:rPr>
            <w:rFonts w:ascii="Calibri" w:hAnsi="Calibri"/>
          </w:rPr>
          <w:delText>s</w:delText>
        </w:r>
      </w:del>
      <w:r>
        <w:rPr>
          <w:rFonts w:ascii="Calibri" w:hAnsi="Calibri"/>
        </w:rPr>
        <w:t xml:space="preserve">lip </w:t>
      </w:r>
      <w:r w:rsidR="003B79C4">
        <w:rPr>
          <w:rFonts w:ascii="Calibri" w:hAnsi="Calibri"/>
        </w:rPr>
        <w:t>and delivery r</w:t>
      </w:r>
      <w:r w:rsidR="0089450C">
        <w:rPr>
          <w:rFonts w:ascii="Calibri" w:hAnsi="Calibri"/>
        </w:rPr>
        <w:t xml:space="preserve">eceipt </w:t>
      </w:r>
      <w:r>
        <w:rPr>
          <w:rFonts w:ascii="Calibri" w:hAnsi="Calibri"/>
        </w:rPr>
        <w:t>will be available to the driver for viewing</w:t>
      </w:r>
      <w:ins w:id="5756" w:author="Doug Gross" w:date="2018-05-11T13:17:00Z">
        <w:r w:rsidR="009018E5">
          <w:rPr>
            <w:rFonts w:ascii="Calibri" w:hAnsi="Calibri"/>
          </w:rPr>
          <w:t>,</w:t>
        </w:r>
      </w:ins>
      <w:r>
        <w:rPr>
          <w:rFonts w:ascii="Calibri" w:hAnsi="Calibri"/>
        </w:rPr>
        <w:t xml:space="preserve"> although the shipper will be the only party allowed to update these documents. The system will </w:t>
      </w:r>
      <w:ins w:id="5757" w:author="Doug Gross" w:date="2018-05-11T13:17:00Z">
        <w:r w:rsidR="009018E5">
          <w:rPr>
            <w:rFonts w:ascii="Calibri" w:hAnsi="Calibri"/>
          </w:rPr>
          <w:t xml:space="preserve">automatically </w:t>
        </w:r>
      </w:ins>
      <w:r>
        <w:rPr>
          <w:rFonts w:ascii="Calibri" w:hAnsi="Calibri"/>
        </w:rPr>
        <w:t xml:space="preserve">notify </w:t>
      </w:r>
      <w:del w:id="5758" w:author="Doug Gross" w:date="2018-05-11T13:17:00Z">
        <w:r w:rsidDel="009018E5">
          <w:rPr>
            <w:rFonts w:ascii="Calibri" w:hAnsi="Calibri"/>
          </w:rPr>
          <w:delText xml:space="preserve">automatically </w:delText>
        </w:r>
      </w:del>
      <w:r>
        <w:rPr>
          <w:rFonts w:ascii="Calibri" w:hAnsi="Calibri"/>
        </w:rPr>
        <w:t xml:space="preserve">the shipper of the driver’s </w:t>
      </w:r>
      <w:ins w:id="5759" w:author="Doug Gross" w:date="2018-05-11T13:17:00Z">
        <w:r w:rsidR="009018E5">
          <w:rPr>
            <w:rFonts w:ascii="Calibri" w:hAnsi="Calibri"/>
          </w:rPr>
          <w:t>progress in getting to th</w:t>
        </w:r>
      </w:ins>
      <w:ins w:id="5760" w:author="Doug Gross" w:date="2018-05-11T13:18:00Z">
        <w:r w:rsidR="009018E5">
          <w:rPr>
            <w:rFonts w:ascii="Calibri" w:hAnsi="Calibri"/>
          </w:rPr>
          <w:t>e pick-up</w:t>
        </w:r>
      </w:ins>
      <w:ins w:id="5761" w:author="Doug Gross" w:date="2018-05-11T13:21:00Z">
        <w:r w:rsidR="009018E5">
          <w:rPr>
            <w:rFonts w:ascii="Calibri" w:hAnsi="Calibri"/>
          </w:rPr>
          <w:t xml:space="preserve"> location</w:t>
        </w:r>
      </w:ins>
      <w:del w:id="5762" w:author="Doug Gross" w:date="2018-05-11T13:17:00Z">
        <w:r w:rsidDel="009018E5">
          <w:rPr>
            <w:rFonts w:ascii="Calibri" w:hAnsi="Calibri"/>
          </w:rPr>
          <w:delText>approach</w:delText>
        </w:r>
      </w:del>
      <w:r>
        <w:rPr>
          <w:rFonts w:ascii="Calibri" w:hAnsi="Calibri"/>
        </w:rPr>
        <w:t xml:space="preserve">. The shipper </w:t>
      </w:r>
      <w:ins w:id="5763" w:author="Doug Gross" w:date="2018-05-11T13:21:00Z">
        <w:r w:rsidR="009018E5">
          <w:rPr>
            <w:rFonts w:ascii="Calibri" w:hAnsi="Calibri"/>
          </w:rPr>
          <w:t>and</w:t>
        </w:r>
      </w:ins>
      <w:del w:id="5764" w:author="Doug Gross" w:date="2018-05-11T13:21:00Z">
        <w:r w:rsidDel="009018E5">
          <w:rPr>
            <w:rFonts w:ascii="Calibri" w:hAnsi="Calibri"/>
          </w:rPr>
          <w:delText>or</w:delText>
        </w:r>
      </w:del>
      <w:r>
        <w:rPr>
          <w:rFonts w:ascii="Calibri" w:hAnsi="Calibri"/>
        </w:rPr>
        <w:t xml:space="preserve"> driver will be able to communicate with </w:t>
      </w:r>
      <w:del w:id="5765" w:author="Doug Gross" w:date="2018-05-11T13:21:00Z">
        <w:r w:rsidDel="009018E5">
          <w:rPr>
            <w:rFonts w:ascii="Calibri" w:hAnsi="Calibri"/>
          </w:rPr>
          <w:delText xml:space="preserve">each </w:delText>
        </w:r>
      </w:del>
      <w:ins w:id="5766" w:author="Doug Gross" w:date="2018-05-11T13:21:00Z">
        <w:r w:rsidR="009018E5">
          <w:rPr>
            <w:rFonts w:ascii="Calibri" w:hAnsi="Calibri"/>
          </w:rPr>
          <w:t xml:space="preserve">one another </w:t>
        </w:r>
      </w:ins>
      <w:del w:id="5767" w:author="Doug Gross" w:date="2018-05-11T13:21:00Z">
        <w:r w:rsidDel="009018E5">
          <w:rPr>
            <w:rFonts w:ascii="Calibri" w:hAnsi="Calibri"/>
          </w:rPr>
          <w:delText xml:space="preserve">other </w:delText>
        </w:r>
      </w:del>
      <w:r>
        <w:rPr>
          <w:rFonts w:ascii="Calibri" w:hAnsi="Calibri"/>
        </w:rPr>
        <w:t>based on their progress or location. The shipper will have the ability to post messages through the active message thread</w:t>
      </w:r>
      <w:ins w:id="5768" w:author="Doug Gross" w:date="2018-05-11T13:21:00Z">
        <w:r w:rsidR="009018E5">
          <w:rPr>
            <w:rFonts w:ascii="Calibri" w:hAnsi="Calibri"/>
          </w:rPr>
          <w:t xml:space="preserve">, (e.g., </w:t>
        </w:r>
      </w:ins>
      <w:del w:id="5769" w:author="Doug Gross" w:date="2018-05-11T13:21:00Z">
        <w:r w:rsidDel="009018E5">
          <w:rPr>
            <w:rFonts w:ascii="Calibri" w:hAnsi="Calibri"/>
          </w:rPr>
          <w:delText xml:space="preserve"> like </w:delText>
        </w:r>
      </w:del>
      <w:r>
        <w:rPr>
          <w:rFonts w:ascii="Calibri" w:hAnsi="Calibri"/>
        </w:rPr>
        <w:t xml:space="preserve">“Shipment ready for Pick-Up and located at our </w:t>
      </w:r>
      <w:proofErr w:type="spellStart"/>
      <w:r>
        <w:rPr>
          <w:rFonts w:ascii="Calibri" w:hAnsi="Calibri"/>
        </w:rPr>
        <w:t>Dock</w:t>
      </w:r>
      <w:ins w:id="5770" w:author="Doug Gross" w:date="2018-05-11T13:22:00Z">
        <w:r w:rsidR="009018E5">
          <w:rPr>
            <w:rFonts w:ascii="Calibri" w:hAnsi="Calibri"/>
          </w:rPr>
          <w:t>;</w:t>
        </w:r>
      </w:ins>
      <w:r>
        <w:rPr>
          <w:rFonts w:ascii="Calibri" w:hAnsi="Calibri"/>
        </w:rPr>
        <w:t>”</w:t>
      </w:r>
      <w:del w:id="5771" w:author="Doug Gross" w:date="2018-05-11T13:22:00Z">
        <w:r w:rsidDel="009018E5">
          <w:rPr>
            <w:rFonts w:ascii="Calibri" w:hAnsi="Calibri"/>
          </w:rPr>
          <w:delText xml:space="preserve">, </w:delText>
        </w:r>
      </w:del>
      <w:r>
        <w:rPr>
          <w:rFonts w:ascii="Calibri" w:hAnsi="Calibri"/>
        </w:rPr>
        <w:t>“Need</w:t>
      </w:r>
      <w:proofErr w:type="spellEnd"/>
      <w:r>
        <w:rPr>
          <w:rFonts w:ascii="Calibri" w:hAnsi="Calibri"/>
        </w:rPr>
        <w:t xml:space="preserve"> 1 more Hour to get the Shipment ready</w:t>
      </w:r>
      <w:ins w:id="5772" w:author="Doug Gross" w:date="2018-05-11T13:22:00Z">
        <w:r w:rsidR="009018E5">
          <w:rPr>
            <w:rFonts w:ascii="Calibri" w:hAnsi="Calibri"/>
          </w:rPr>
          <w:t>,</w:t>
        </w:r>
      </w:ins>
      <w:r>
        <w:rPr>
          <w:rFonts w:ascii="Calibri" w:hAnsi="Calibri"/>
        </w:rPr>
        <w:t>”</w:t>
      </w:r>
      <w:proofErr w:type="spellStart"/>
      <w:ins w:id="5773" w:author="Doug Gross" w:date="2018-05-11T13:22:00Z">
        <w:r w:rsidR="009018E5">
          <w:rPr>
            <w:rFonts w:ascii="Calibri" w:hAnsi="Calibri"/>
          </w:rPr>
          <w:t>etc</w:t>
        </w:r>
        <w:proofErr w:type="spellEnd"/>
        <w:r w:rsidR="009018E5">
          <w:rPr>
            <w:rFonts w:ascii="Calibri" w:hAnsi="Calibri"/>
          </w:rPr>
          <w:t>.)</w:t>
        </w:r>
      </w:ins>
      <w:r>
        <w:rPr>
          <w:rFonts w:ascii="Calibri" w:hAnsi="Calibri"/>
        </w:rPr>
        <w:t xml:space="preserve">. This open communication between the two major stakeholders will increase the ease of </w:t>
      </w:r>
      <w:del w:id="5774" w:author="Doug Gross" w:date="2018-05-11T13:22:00Z">
        <w:r w:rsidDel="009018E5">
          <w:rPr>
            <w:rFonts w:ascii="Calibri" w:hAnsi="Calibri"/>
          </w:rPr>
          <w:delText xml:space="preserve">going </w:delText>
        </w:r>
      </w:del>
      <w:ins w:id="5775" w:author="Doug Gross" w:date="2018-05-11T13:22:00Z">
        <w:r w:rsidR="009018E5">
          <w:rPr>
            <w:rFonts w:ascii="Calibri" w:hAnsi="Calibri"/>
          </w:rPr>
          <w:t xml:space="preserve">doing </w:t>
        </w:r>
      </w:ins>
      <w:r>
        <w:rPr>
          <w:rFonts w:ascii="Calibri" w:hAnsi="Calibri"/>
        </w:rPr>
        <w:t>business,</w:t>
      </w:r>
      <w:del w:id="5776" w:author="Doug Gross" w:date="2018-05-11T13:22:00Z">
        <w:r w:rsidDel="009018E5">
          <w:rPr>
            <w:rFonts w:ascii="Calibri" w:hAnsi="Calibri"/>
          </w:rPr>
          <w:delText xml:space="preserve"> less</w:delText>
        </w:r>
      </w:del>
      <w:ins w:id="5777" w:author="Doug Gross" w:date="2018-05-11T13:22:00Z">
        <w:r w:rsidR="009018E5">
          <w:rPr>
            <w:rFonts w:ascii="Calibri" w:hAnsi="Calibri"/>
          </w:rPr>
          <w:t xml:space="preserve"> decrease</w:t>
        </w:r>
      </w:ins>
      <w:r>
        <w:rPr>
          <w:rFonts w:ascii="Calibri" w:hAnsi="Calibri"/>
        </w:rPr>
        <w:t xml:space="preserve"> waiting time for the driver</w:t>
      </w:r>
      <w:ins w:id="5778" w:author="Doug Gross" w:date="2018-05-11T13:22:00Z">
        <w:r w:rsidR="009018E5">
          <w:rPr>
            <w:rFonts w:ascii="Calibri" w:hAnsi="Calibri"/>
          </w:rPr>
          <w:t>,</w:t>
        </w:r>
      </w:ins>
      <w:r>
        <w:rPr>
          <w:rFonts w:ascii="Calibri" w:hAnsi="Calibri"/>
        </w:rPr>
        <w:t xml:space="preserve"> and </w:t>
      </w:r>
      <w:ins w:id="5779" w:author="Doug Gross" w:date="2018-05-11T13:22:00Z">
        <w:r w:rsidR="009018E5">
          <w:rPr>
            <w:rFonts w:ascii="Calibri" w:hAnsi="Calibri"/>
          </w:rPr>
          <w:t xml:space="preserve">give the shipper </w:t>
        </w:r>
      </w:ins>
      <w:r>
        <w:rPr>
          <w:rFonts w:ascii="Calibri" w:hAnsi="Calibri"/>
        </w:rPr>
        <w:t>the opportunity to be proactive</w:t>
      </w:r>
      <w:ins w:id="5780" w:author="Doug Gross" w:date="2018-05-11T13:25:00Z">
        <w:r w:rsidR="008110A4">
          <w:rPr>
            <w:rFonts w:ascii="Calibri" w:hAnsi="Calibri"/>
          </w:rPr>
          <w:t xml:space="preserve"> should issues arise with the ship</w:t>
        </w:r>
      </w:ins>
      <w:ins w:id="5781" w:author="Doug Gross" w:date="2018-05-11T13:26:00Z">
        <w:r w:rsidR="008110A4">
          <w:rPr>
            <w:rFonts w:ascii="Calibri" w:hAnsi="Calibri"/>
          </w:rPr>
          <w:t>ping process</w:t>
        </w:r>
      </w:ins>
      <w:r>
        <w:rPr>
          <w:rFonts w:ascii="Calibri" w:hAnsi="Calibri"/>
        </w:rPr>
        <w:t xml:space="preserve">. It will also </w:t>
      </w:r>
      <w:ins w:id="5782" w:author="Doug Gross" w:date="2018-05-11T13:26:00Z">
        <w:r w:rsidR="008110A4">
          <w:rPr>
            <w:rFonts w:ascii="Calibri" w:hAnsi="Calibri"/>
          </w:rPr>
          <w:t>function</w:t>
        </w:r>
      </w:ins>
      <w:del w:id="5783" w:author="Doug Gross" w:date="2018-05-11T13:26:00Z">
        <w:r w:rsidDel="008110A4">
          <w:rPr>
            <w:rFonts w:ascii="Calibri" w:hAnsi="Calibri"/>
          </w:rPr>
          <w:delText>act</w:delText>
        </w:r>
      </w:del>
      <w:r>
        <w:rPr>
          <w:rFonts w:ascii="Calibri" w:hAnsi="Calibri"/>
        </w:rPr>
        <w:t xml:space="preserve"> like an electronic ledger of communication,</w:t>
      </w:r>
      <w:ins w:id="5784" w:author="Doug Gross" w:date="2018-05-11T13:26:00Z">
        <w:r w:rsidR="008110A4">
          <w:rPr>
            <w:rFonts w:ascii="Calibri" w:hAnsi="Calibri"/>
          </w:rPr>
          <w:t xml:space="preserve"> with all interactions recorded and</w:t>
        </w:r>
      </w:ins>
      <w:del w:id="5785" w:author="Doug Gross" w:date="2018-05-11T13:26:00Z">
        <w:r w:rsidDel="008110A4">
          <w:rPr>
            <w:rFonts w:ascii="Calibri" w:hAnsi="Calibri"/>
          </w:rPr>
          <w:delText xml:space="preserve"> all</w:delText>
        </w:r>
      </w:del>
      <w:r>
        <w:rPr>
          <w:rFonts w:ascii="Calibri" w:hAnsi="Calibri"/>
        </w:rPr>
        <w:t xml:space="preserve"> time-stamped. </w:t>
      </w:r>
    </w:p>
    <w:p w14:paraId="14E534F4" w14:textId="77777777" w:rsidR="00CF5879" w:rsidRDefault="00CF5879">
      <w:pPr>
        <w:pStyle w:val="Body"/>
        <w:rPr>
          <w:rFonts w:ascii="Calibri" w:eastAsia="Calibri" w:hAnsi="Calibri" w:cs="Calibri"/>
        </w:rPr>
      </w:pPr>
    </w:p>
    <w:p w14:paraId="382D1EAD" w14:textId="3495EDA5" w:rsidR="00CF5879" w:rsidRDefault="0081616C">
      <w:pPr>
        <w:pStyle w:val="Body"/>
        <w:rPr>
          <w:rFonts w:ascii="Calibri" w:eastAsia="Calibri" w:hAnsi="Calibri" w:cs="Calibri"/>
        </w:rPr>
      </w:pPr>
      <w:r w:rsidRPr="000621B0">
        <w:rPr>
          <w:rFonts w:ascii="Calibri" w:hAnsi="Calibri"/>
        </w:rPr>
        <w:t>Once the driver arrives</w:t>
      </w:r>
      <w:r>
        <w:rPr>
          <w:rFonts w:ascii="Calibri" w:hAnsi="Calibri"/>
        </w:rPr>
        <w:t xml:space="preserve"> at the pick-up location </w:t>
      </w:r>
      <w:del w:id="5786" w:author="Doug Gross" w:date="2018-05-11T13:26:00Z">
        <w:r w:rsidDel="00905645">
          <w:rPr>
            <w:rFonts w:ascii="Calibri" w:hAnsi="Calibri"/>
          </w:rPr>
          <w:delText xml:space="preserve">they </w:delText>
        </w:r>
      </w:del>
      <w:ins w:id="5787" w:author="Doug Gross" w:date="2018-05-11T13:26:00Z">
        <w:r w:rsidR="00905645">
          <w:rPr>
            <w:rFonts w:ascii="Calibri" w:hAnsi="Calibri"/>
          </w:rPr>
          <w:t xml:space="preserve">he or she </w:t>
        </w:r>
      </w:ins>
      <w:r>
        <w:rPr>
          <w:rFonts w:ascii="Calibri" w:hAnsi="Calibri"/>
        </w:rPr>
        <w:t>will have all of th</w:t>
      </w:r>
      <w:r w:rsidR="003B79C4">
        <w:rPr>
          <w:rFonts w:ascii="Calibri" w:hAnsi="Calibri"/>
        </w:rPr>
        <w:t>e shipment’s details, BOL, packing s</w:t>
      </w:r>
      <w:r>
        <w:rPr>
          <w:rFonts w:ascii="Calibri" w:hAnsi="Calibri"/>
        </w:rPr>
        <w:t xml:space="preserve">lip </w:t>
      </w:r>
      <w:r w:rsidR="003B79C4">
        <w:rPr>
          <w:rFonts w:ascii="Calibri" w:hAnsi="Calibri"/>
        </w:rPr>
        <w:t xml:space="preserve">and delivery receipt </w:t>
      </w:r>
      <w:r>
        <w:rPr>
          <w:rFonts w:ascii="Calibri" w:hAnsi="Calibri"/>
        </w:rPr>
        <w:t xml:space="preserve">available within the </w:t>
      </w:r>
      <w:r w:rsidR="00E54BCD">
        <w:rPr>
          <w:rFonts w:ascii="Calibri" w:hAnsi="Calibri"/>
          <w:spacing w:val="-6"/>
        </w:rPr>
        <w:t>Project</w:t>
      </w:r>
      <w:r w:rsidR="00834165">
        <w:rPr>
          <w:rFonts w:ascii="Calibri" w:hAnsi="Calibri"/>
          <w:spacing w:val="-6"/>
        </w:rPr>
        <w:t xml:space="preserve"> Freight</w:t>
      </w:r>
      <w:r>
        <w:rPr>
          <w:rFonts w:ascii="Calibri" w:hAnsi="Calibri"/>
        </w:rPr>
        <w:t xml:space="preserve"> system. Photos will be taken, the BOL will be reviewed and mutually agreed upon, the possession of the freight will be </w:t>
      </w:r>
      <w:proofErr w:type="spellStart"/>
      <w:r>
        <w:rPr>
          <w:rFonts w:ascii="Calibri" w:hAnsi="Calibri"/>
        </w:rPr>
        <w:t>transfer</w:t>
      </w:r>
      <w:ins w:id="5788" w:author="Doug Gross" w:date="2018-05-11T13:30:00Z">
        <w:r w:rsidR="00905645">
          <w:rPr>
            <w:rFonts w:ascii="Calibri" w:hAnsi="Calibri"/>
          </w:rPr>
          <w:t>ed</w:t>
        </w:r>
      </w:ins>
      <w:proofErr w:type="spellEnd"/>
      <w:r>
        <w:rPr>
          <w:rFonts w:ascii="Calibri" w:hAnsi="Calibri"/>
        </w:rPr>
        <w:t xml:space="preserve"> to the driver </w:t>
      </w:r>
      <w:ins w:id="5789" w:author="Doug Gross" w:date="2018-05-11T13:30:00Z">
        <w:r w:rsidR="00905645">
          <w:rPr>
            <w:rFonts w:ascii="Calibri" w:hAnsi="Calibri"/>
          </w:rPr>
          <w:t xml:space="preserve">(chain of custody) </w:t>
        </w:r>
      </w:ins>
      <w:r>
        <w:rPr>
          <w:rFonts w:ascii="Calibri" w:hAnsi="Calibri"/>
        </w:rPr>
        <w:t xml:space="preserve">and loaded onto the truck. </w:t>
      </w:r>
      <w:ins w:id="5790" w:author="Doug Gross" w:date="2018-05-11T13:33:00Z">
        <w:r w:rsidR="002C396A">
          <w:rPr>
            <w:rFonts w:ascii="Calibri" w:hAnsi="Calibri"/>
          </w:rPr>
          <w:t xml:space="preserve">Within the </w:t>
        </w:r>
      </w:ins>
      <w:r w:rsidR="00E54BCD">
        <w:rPr>
          <w:rFonts w:ascii="Calibri" w:hAnsi="Calibri"/>
          <w:spacing w:val="-6"/>
        </w:rPr>
        <w:t>Project</w:t>
      </w:r>
      <w:r w:rsidR="00834165">
        <w:rPr>
          <w:rFonts w:ascii="Calibri" w:hAnsi="Calibri"/>
          <w:spacing w:val="-6"/>
        </w:rPr>
        <w:t xml:space="preserve"> Freight</w:t>
      </w:r>
      <w:ins w:id="5791" w:author="Doug Gross" w:date="2018-05-11T13:33:00Z">
        <w:r w:rsidR="002C396A">
          <w:rPr>
            <w:rFonts w:ascii="Calibri" w:hAnsi="Calibri"/>
          </w:rPr>
          <w:t xml:space="preserve"> application, the</w:t>
        </w:r>
      </w:ins>
      <w:del w:id="5792" w:author="Doug Gross" w:date="2018-05-11T13:33:00Z">
        <w:r w:rsidDel="002C396A">
          <w:rPr>
            <w:rFonts w:ascii="Calibri" w:hAnsi="Calibri"/>
          </w:rPr>
          <w:delText>The</w:delText>
        </w:r>
      </w:del>
      <w:r>
        <w:rPr>
          <w:rFonts w:ascii="Calibri" w:hAnsi="Calibri"/>
        </w:rPr>
        <w:t xml:space="preserve"> driver will </w:t>
      </w:r>
      <w:del w:id="5793" w:author="Doug Gross" w:date="2018-05-11T13:33:00Z">
        <w:r w:rsidDel="002C396A">
          <w:rPr>
            <w:rFonts w:ascii="Calibri" w:hAnsi="Calibri"/>
          </w:rPr>
          <w:delText xml:space="preserve">go </w:delText>
        </w:r>
      </w:del>
      <w:ins w:id="5794" w:author="Doug Gross" w:date="2018-05-11T13:33:00Z">
        <w:r w:rsidR="002C396A">
          <w:rPr>
            <w:rFonts w:ascii="Calibri" w:hAnsi="Calibri"/>
          </w:rPr>
          <w:t xml:space="preserve">proceed </w:t>
        </w:r>
      </w:ins>
      <w:r>
        <w:rPr>
          <w:rFonts w:ascii="Calibri" w:hAnsi="Calibri"/>
        </w:rPr>
        <w:t>through a series of prompts to confirm</w:t>
      </w:r>
      <w:ins w:id="5795" w:author="Doug Gross" w:date="2018-05-11T13:34:00Z">
        <w:r w:rsidR="002C396A">
          <w:rPr>
            <w:rFonts w:ascii="Calibri" w:hAnsi="Calibri"/>
          </w:rPr>
          <w:t xml:space="preserve"> that</w:t>
        </w:r>
      </w:ins>
      <w:r>
        <w:rPr>
          <w:rFonts w:ascii="Calibri" w:hAnsi="Calibri"/>
        </w:rPr>
        <w:t xml:space="preserve"> the freight’s condition</w:t>
      </w:r>
      <w:del w:id="5796" w:author="Doug Gross" w:date="2018-05-11T13:34:00Z">
        <w:r w:rsidDel="002C396A">
          <w:rPr>
            <w:rFonts w:ascii="Calibri" w:hAnsi="Calibri"/>
          </w:rPr>
          <w:delText xml:space="preserve"> is</w:delText>
        </w:r>
      </w:del>
      <w:r>
        <w:rPr>
          <w:rFonts w:ascii="Calibri" w:hAnsi="Calibri"/>
        </w:rPr>
        <w:t xml:space="preserve"> </w:t>
      </w:r>
      <w:ins w:id="5797" w:author="Doug Gross" w:date="2018-05-11T13:34:00Z">
        <w:r w:rsidR="002C396A">
          <w:rPr>
            <w:rFonts w:ascii="Calibri" w:hAnsi="Calibri"/>
          </w:rPr>
          <w:t xml:space="preserve">is </w:t>
        </w:r>
      </w:ins>
      <w:r>
        <w:rPr>
          <w:rFonts w:ascii="Calibri" w:hAnsi="Calibri"/>
        </w:rPr>
        <w:t xml:space="preserve">as </w:t>
      </w:r>
      <w:del w:id="5798" w:author="Doug Gross" w:date="2018-05-11T13:33:00Z">
        <w:r w:rsidDel="002C396A">
          <w:rPr>
            <w:rFonts w:ascii="Calibri" w:hAnsi="Calibri"/>
          </w:rPr>
          <w:delText xml:space="preserve">it was </w:delText>
        </w:r>
      </w:del>
      <w:r>
        <w:rPr>
          <w:rFonts w:ascii="Calibri" w:hAnsi="Calibri"/>
        </w:rPr>
        <w:t>entered by the shipper</w:t>
      </w:r>
      <w:ins w:id="5799" w:author="Doug Gross" w:date="2018-05-11T13:34:00Z">
        <w:r w:rsidR="002C396A">
          <w:rPr>
            <w:rFonts w:ascii="Calibri" w:hAnsi="Calibri"/>
          </w:rPr>
          <w:t>; that</w:t>
        </w:r>
      </w:ins>
      <w:del w:id="5800" w:author="Doug Gross" w:date="2018-05-11T13:34:00Z">
        <w:r w:rsidDel="002C396A">
          <w:rPr>
            <w:rFonts w:ascii="Calibri" w:hAnsi="Calibri"/>
          </w:rPr>
          <w:delText>,</w:delText>
        </w:r>
      </w:del>
      <w:r>
        <w:rPr>
          <w:rFonts w:ascii="Calibri" w:hAnsi="Calibri"/>
        </w:rPr>
        <w:t xml:space="preserve"> it has been loaded onto </w:t>
      </w:r>
      <w:ins w:id="5801" w:author="Doug Gross" w:date="2018-05-11T13:34:00Z">
        <w:r w:rsidR="002C396A">
          <w:rPr>
            <w:rFonts w:ascii="Calibri" w:hAnsi="Calibri"/>
          </w:rPr>
          <w:t>his or her</w:t>
        </w:r>
      </w:ins>
      <w:del w:id="5802" w:author="Doug Gross" w:date="2018-05-11T13:34:00Z">
        <w:r w:rsidDel="002C396A">
          <w:rPr>
            <w:rFonts w:ascii="Calibri" w:hAnsi="Calibri"/>
          </w:rPr>
          <w:delText>their</w:delText>
        </w:r>
      </w:del>
      <w:r>
        <w:rPr>
          <w:rFonts w:ascii="Calibri" w:hAnsi="Calibri"/>
        </w:rPr>
        <w:t xml:space="preserve"> truck</w:t>
      </w:r>
      <w:ins w:id="5803" w:author="Doug Gross" w:date="2018-05-11T13:34:00Z">
        <w:r w:rsidR="002C396A">
          <w:rPr>
            <w:rFonts w:ascii="Calibri" w:hAnsi="Calibri"/>
          </w:rPr>
          <w:t xml:space="preserve">; </w:t>
        </w:r>
      </w:ins>
      <w:del w:id="5804" w:author="Doug Gross" w:date="2018-05-11T13:34:00Z">
        <w:r w:rsidDel="002C396A">
          <w:rPr>
            <w:rFonts w:ascii="Calibri" w:hAnsi="Calibri"/>
          </w:rPr>
          <w:delText xml:space="preserve"> </w:delText>
        </w:r>
      </w:del>
      <w:r>
        <w:rPr>
          <w:rFonts w:ascii="Calibri" w:hAnsi="Calibri"/>
        </w:rPr>
        <w:t xml:space="preserve">and that </w:t>
      </w:r>
      <w:del w:id="5805" w:author="Doug Gross" w:date="2018-05-11T13:34:00Z">
        <w:r w:rsidDel="002C396A">
          <w:rPr>
            <w:rFonts w:ascii="Calibri" w:hAnsi="Calibri"/>
          </w:rPr>
          <w:delText xml:space="preserve">they </w:delText>
        </w:r>
      </w:del>
      <w:ins w:id="5806" w:author="Doug Gross" w:date="2018-05-11T13:34:00Z">
        <w:r w:rsidR="002C396A">
          <w:rPr>
            <w:rFonts w:ascii="Calibri" w:hAnsi="Calibri"/>
          </w:rPr>
          <w:t xml:space="preserve">he or she is </w:t>
        </w:r>
      </w:ins>
      <w:del w:id="5807" w:author="Doug Gross" w:date="2018-05-11T13:34:00Z">
        <w:r w:rsidDel="002C396A">
          <w:rPr>
            <w:rFonts w:ascii="Calibri" w:hAnsi="Calibri"/>
          </w:rPr>
          <w:delText xml:space="preserve">are </w:delText>
        </w:r>
      </w:del>
      <w:r>
        <w:rPr>
          <w:rFonts w:ascii="Calibri" w:hAnsi="Calibri"/>
        </w:rPr>
        <w:t>ready to complete a site survey. Before departing the facility, the driver will answer questions describing the pick-up location: available bathroom, safe overnight parking, operating hours, measurements of the lanes and loading dock, a</w:t>
      </w:r>
      <w:r w:rsidR="0089450C">
        <w:rPr>
          <w:rFonts w:ascii="Calibri" w:hAnsi="Calibri"/>
        </w:rPr>
        <w:t>nd any particular information regarding</w:t>
      </w:r>
      <w:r>
        <w:rPr>
          <w:rFonts w:ascii="Calibri" w:hAnsi="Calibri"/>
        </w:rPr>
        <w:t xml:space="preserve"> the approach or departure. Completing site surveys will increase the driver’s rating within the </w:t>
      </w:r>
      <w:r w:rsidR="00E54BCD">
        <w:rPr>
          <w:rFonts w:ascii="Calibri" w:hAnsi="Calibri"/>
          <w:spacing w:val="-6"/>
        </w:rPr>
        <w:t>Project</w:t>
      </w:r>
      <w:r w:rsidR="00834165">
        <w:rPr>
          <w:rFonts w:ascii="Calibri" w:hAnsi="Calibri"/>
          <w:spacing w:val="-6"/>
        </w:rPr>
        <w:t xml:space="preserve"> Freight</w:t>
      </w:r>
      <w:r>
        <w:rPr>
          <w:rFonts w:ascii="Calibri" w:hAnsi="Calibri"/>
        </w:rPr>
        <w:t xml:space="preserve"> platform by showing their commitment to the overall community. When completed, the driver will be ready to leave and will notify the </w:t>
      </w:r>
      <w:r w:rsidR="00E54BCD">
        <w:rPr>
          <w:rFonts w:ascii="Calibri" w:hAnsi="Calibri"/>
          <w:spacing w:val="-6"/>
        </w:rPr>
        <w:t>Project</w:t>
      </w:r>
      <w:r w:rsidR="00834165">
        <w:rPr>
          <w:rFonts w:ascii="Calibri" w:hAnsi="Calibri"/>
          <w:spacing w:val="-6"/>
        </w:rPr>
        <w:t xml:space="preserve"> Freight</w:t>
      </w:r>
      <w:ins w:id="5808" w:author="Doug Gross" w:date="2018-05-11T13:35:00Z">
        <w:r w:rsidR="002C396A">
          <w:rPr>
            <w:rFonts w:ascii="Calibri" w:hAnsi="Calibri"/>
          </w:rPr>
          <w:t xml:space="preserve"> </w:t>
        </w:r>
      </w:ins>
      <w:r>
        <w:rPr>
          <w:rFonts w:ascii="Calibri" w:hAnsi="Calibri"/>
        </w:rPr>
        <w:t xml:space="preserve">system as </w:t>
      </w:r>
      <w:ins w:id="5809" w:author="Doug Gross" w:date="2018-05-11T13:35:00Z">
        <w:r w:rsidR="002C396A">
          <w:rPr>
            <w:rFonts w:ascii="Calibri" w:hAnsi="Calibri"/>
          </w:rPr>
          <w:t>he or she</w:t>
        </w:r>
      </w:ins>
      <w:del w:id="5810" w:author="Doug Gross" w:date="2018-05-11T13:35:00Z">
        <w:r w:rsidDel="002C396A">
          <w:rPr>
            <w:rFonts w:ascii="Calibri" w:hAnsi="Calibri"/>
          </w:rPr>
          <w:delText>it</w:delText>
        </w:r>
      </w:del>
      <w:r>
        <w:rPr>
          <w:rFonts w:ascii="Calibri" w:hAnsi="Calibri"/>
        </w:rPr>
        <w:t xml:space="preserve"> pulls away from the dock.</w:t>
      </w:r>
    </w:p>
    <w:p w14:paraId="35FEA8DE" w14:textId="77777777" w:rsidR="00CF5879" w:rsidRDefault="00CF5879">
      <w:pPr>
        <w:pStyle w:val="Body"/>
        <w:rPr>
          <w:rFonts w:ascii="Calibri" w:eastAsia="Calibri" w:hAnsi="Calibri" w:cs="Calibri"/>
        </w:rPr>
      </w:pPr>
    </w:p>
    <w:p w14:paraId="05A11435" w14:textId="565C3CF6" w:rsidR="00CF5879" w:rsidRDefault="0081616C">
      <w:pPr>
        <w:pStyle w:val="Body"/>
        <w:rPr>
          <w:rFonts w:ascii="Calibri" w:eastAsia="Calibri" w:hAnsi="Calibri" w:cs="Calibri"/>
        </w:rPr>
      </w:pPr>
      <w:r>
        <w:rPr>
          <w:rFonts w:ascii="Calibri" w:hAnsi="Calibri"/>
        </w:rPr>
        <w:lastRenderedPageBreak/>
        <w:t>During t</w:t>
      </w:r>
      <w:r w:rsidR="00193B0A">
        <w:rPr>
          <w:rFonts w:ascii="Calibri" w:hAnsi="Calibri"/>
        </w:rPr>
        <w:t xml:space="preserve">he driver’s delivery route, </w:t>
      </w:r>
      <w:r w:rsidR="00E54BCD">
        <w:rPr>
          <w:rFonts w:ascii="Calibri" w:hAnsi="Calibri"/>
          <w:spacing w:val="-6"/>
        </w:rPr>
        <w:t>Project</w:t>
      </w:r>
      <w:r w:rsidR="00193B0A">
        <w:rPr>
          <w:rFonts w:ascii="Calibri" w:hAnsi="Calibri"/>
          <w:spacing w:val="-6"/>
        </w:rPr>
        <w:t xml:space="preserve"> Freight</w:t>
      </w:r>
      <w:r>
        <w:rPr>
          <w:rFonts w:ascii="Calibri" w:hAnsi="Calibri"/>
        </w:rPr>
        <w:t xml:space="preserve"> intends to pay the driver </w:t>
      </w:r>
      <w:del w:id="5811" w:author="Doug Gross" w:date="2018-05-11T13:35:00Z">
        <w:r w:rsidDel="002C396A">
          <w:rPr>
            <w:rFonts w:ascii="Calibri" w:hAnsi="Calibri"/>
          </w:rPr>
          <w:delText xml:space="preserve">money </w:delText>
        </w:r>
      </w:del>
      <w:r>
        <w:rPr>
          <w:rFonts w:ascii="Calibri" w:hAnsi="Calibri"/>
        </w:rPr>
        <w:t>for anticipated out of pocket expenses</w:t>
      </w:r>
      <w:del w:id="5812" w:author="Doug Gross" w:date="2018-05-11T13:35:00Z">
        <w:r w:rsidDel="002C396A">
          <w:rPr>
            <w:rFonts w:ascii="Calibri" w:hAnsi="Calibri"/>
          </w:rPr>
          <w:delText xml:space="preserve"> along the driver’s route</w:delText>
        </w:r>
      </w:del>
      <w:r>
        <w:rPr>
          <w:rFonts w:ascii="Calibri" w:hAnsi="Calibri"/>
        </w:rPr>
        <w:t>. Within the first 20 miles of the driver’s departure, the first installment of money will be transferred</w:t>
      </w:r>
      <w:ins w:id="5813" w:author="Doug Gross" w:date="2018-05-11T13:36:00Z">
        <w:r w:rsidR="002C396A">
          <w:rPr>
            <w:rFonts w:ascii="Calibri" w:hAnsi="Calibri"/>
          </w:rPr>
          <w:t xml:space="preserve">; </w:t>
        </w:r>
      </w:ins>
      <w:del w:id="5814" w:author="Doug Gross" w:date="2018-05-11T13:36:00Z">
        <w:r w:rsidDel="002C396A">
          <w:rPr>
            <w:rFonts w:ascii="Calibri" w:hAnsi="Calibri"/>
          </w:rPr>
          <w:delText xml:space="preserve"> and then </w:delText>
        </w:r>
      </w:del>
      <w:r>
        <w:rPr>
          <w:rFonts w:ascii="Calibri" w:hAnsi="Calibri"/>
        </w:rPr>
        <w:t>thereafter</w:t>
      </w:r>
      <w:ins w:id="5815" w:author="Doug Gross" w:date="2018-05-11T13:36:00Z">
        <w:r w:rsidR="002C396A">
          <w:rPr>
            <w:rFonts w:ascii="Calibri" w:hAnsi="Calibri"/>
          </w:rPr>
          <w:t xml:space="preserve"> funds will continue to transfer</w:t>
        </w:r>
      </w:ins>
      <w:r>
        <w:rPr>
          <w:rFonts w:ascii="Calibri" w:hAnsi="Calibri"/>
        </w:rPr>
        <w:t xml:space="preserve"> as the driver </w:t>
      </w:r>
      <w:ins w:id="5816" w:author="Doug Gross" w:date="2018-05-11T13:36:00Z">
        <w:r w:rsidR="002C396A">
          <w:rPr>
            <w:rFonts w:ascii="Calibri" w:hAnsi="Calibri"/>
          </w:rPr>
          <w:t>achieves</w:t>
        </w:r>
      </w:ins>
      <w:del w:id="5817" w:author="Doug Gross" w:date="2018-05-11T13:36:00Z">
        <w:r w:rsidDel="002C396A">
          <w:rPr>
            <w:rFonts w:ascii="Calibri" w:hAnsi="Calibri"/>
          </w:rPr>
          <w:delText>hits</w:delText>
        </w:r>
      </w:del>
      <w:r>
        <w:rPr>
          <w:rFonts w:ascii="Calibri" w:hAnsi="Calibri"/>
        </w:rPr>
        <w:t xml:space="preserve"> certain </w:t>
      </w:r>
      <w:del w:id="5818" w:author="Doug Gross" w:date="2018-05-11T13:36:00Z">
        <w:r w:rsidDel="002C396A">
          <w:rPr>
            <w:rFonts w:ascii="Calibri" w:hAnsi="Calibri"/>
          </w:rPr>
          <w:delText xml:space="preserve">trackable </w:delText>
        </w:r>
      </w:del>
      <w:ins w:id="5819" w:author="Doug Gross" w:date="2018-05-11T13:36:00Z">
        <w:r w:rsidR="002C396A">
          <w:rPr>
            <w:rFonts w:ascii="Calibri" w:hAnsi="Calibri"/>
          </w:rPr>
          <w:t xml:space="preserve">progression </w:t>
        </w:r>
      </w:ins>
      <w:r>
        <w:rPr>
          <w:rFonts w:ascii="Calibri" w:hAnsi="Calibri"/>
        </w:rPr>
        <w:t xml:space="preserve">milestones.  </w:t>
      </w:r>
    </w:p>
    <w:p w14:paraId="0F90FAA4" w14:textId="77777777" w:rsidR="00CF5879" w:rsidRDefault="00CF5879">
      <w:pPr>
        <w:pStyle w:val="Body"/>
        <w:rPr>
          <w:rFonts w:ascii="Calibri" w:eastAsia="Calibri" w:hAnsi="Calibri" w:cs="Calibri"/>
        </w:rPr>
      </w:pPr>
    </w:p>
    <w:p w14:paraId="47EC20B2" w14:textId="102EC1C9" w:rsidR="00CF5879" w:rsidRDefault="0081616C">
      <w:pPr>
        <w:pStyle w:val="Body"/>
        <w:rPr>
          <w:rFonts w:ascii="Calibri" w:eastAsia="Calibri" w:hAnsi="Calibri" w:cs="Calibri"/>
        </w:rPr>
      </w:pPr>
      <w:r>
        <w:rPr>
          <w:rFonts w:ascii="Calibri" w:hAnsi="Calibri"/>
        </w:rPr>
        <w:t xml:space="preserve">The driver will be tracked either by the use of </w:t>
      </w:r>
      <w:r w:rsidR="00E54BCD">
        <w:rPr>
          <w:rFonts w:ascii="Calibri" w:hAnsi="Calibri"/>
          <w:spacing w:val="-6"/>
        </w:rPr>
        <w:t>Project</w:t>
      </w:r>
      <w:r w:rsidR="00193B0A">
        <w:rPr>
          <w:rFonts w:ascii="Calibri" w:hAnsi="Calibri"/>
          <w:spacing w:val="-6"/>
        </w:rPr>
        <w:t xml:space="preserve"> Freight</w:t>
      </w:r>
      <w:r>
        <w:rPr>
          <w:rFonts w:ascii="Calibri" w:hAnsi="Calibri"/>
        </w:rPr>
        <w:t>’s hardware solution or their own personal mobile device. The system will prompt the driver to confirm their location throughout the trip. This manual confirmation by the driver wi</w:t>
      </w:r>
      <w:ins w:id="5820" w:author="Doug Gross" w:date="2018-05-11T13:37:00Z">
        <w:r w:rsidR="002C396A">
          <w:rPr>
            <w:rFonts w:ascii="Calibri" w:hAnsi="Calibri"/>
          </w:rPr>
          <w:t>ll</w:t>
        </w:r>
      </w:ins>
      <w:del w:id="5821" w:author="Doug Gross" w:date="2018-05-11T13:37:00Z">
        <w:r w:rsidDel="002C396A">
          <w:rPr>
            <w:rFonts w:ascii="Calibri" w:hAnsi="Calibri"/>
          </w:rPr>
          <w:delText>th</w:delText>
        </w:r>
      </w:del>
      <w:r>
        <w:rPr>
          <w:rFonts w:ascii="Calibri" w:hAnsi="Calibri"/>
        </w:rPr>
        <w:t xml:space="preserve"> auto-generate a notification to the shipper. If </w:t>
      </w:r>
      <w:r w:rsidR="00E54BCD">
        <w:rPr>
          <w:rFonts w:ascii="Calibri" w:hAnsi="Calibri"/>
          <w:spacing w:val="-6"/>
        </w:rPr>
        <w:t>Project</w:t>
      </w:r>
      <w:r w:rsidR="00193B0A">
        <w:rPr>
          <w:rFonts w:ascii="Calibri" w:hAnsi="Calibri"/>
          <w:spacing w:val="-6"/>
        </w:rPr>
        <w:t xml:space="preserve"> Freight</w:t>
      </w:r>
      <w:r>
        <w:rPr>
          <w:rFonts w:ascii="Calibri" w:hAnsi="Calibri"/>
        </w:rPr>
        <w:t>’s hardware is being used</w:t>
      </w:r>
      <w:ins w:id="5822" w:author="Doug Gross" w:date="2018-05-11T13:37:00Z">
        <w:r w:rsidR="002C396A">
          <w:rPr>
            <w:rFonts w:ascii="Calibri" w:hAnsi="Calibri"/>
          </w:rPr>
          <w:t>,</w:t>
        </w:r>
      </w:ins>
      <w:r>
        <w:rPr>
          <w:rFonts w:ascii="Calibri" w:hAnsi="Calibri"/>
        </w:rPr>
        <w:t xml:space="preserve"> the driver will be able to view the </w:t>
      </w:r>
      <w:ins w:id="5823" w:author="Doug Gross" w:date="2018-05-11T13:37:00Z">
        <w:r w:rsidR="002C396A">
          <w:rPr>
            <w:rFonts w:ascii="Calibri" w:hAnsi="Calibri"/>
          </w:rPr>
          <w:t xml:space="preserve">same </w:t>
        </w:r>
      </w:ins>
      <w:r>
        <w:rPr>
          <w:rFonts w:ascii="Calibri" w:hAnsi="Calibri"/>
        </w:rPr>
        <w:t xml:space="preserve">shipment status </w:t>
      </w:r>
      <w:ins w:id="5824" w:author="Doug Gross" w:date="2018-05-11T13:37:00Z">
        <w:r w:rsidR="002C396A">
          <w:rPr>
            <w:rFonts w:ascii="Calibri" w:hAnsi="Calibri"/>
          </w:rPr>
          <w:t xml:space="preserve">screen as </w:t>
        </w:r>
      </w:ins>
      <w:del w:id="5825" w:author="Doug Gross" w:date="2018-05-11T13:38:00Z">
        <w:r w:rsidDel="002C396A">
          <w:rPr>
            <w:rFonts w:ascii="Calibri" w:hAnsi="Calibri"/>
          </w:rPr>
          <w:delText xml:space="preserve">in similar view as </w:delText>
        </w:r>
      </w:del>
      <w:r>
        <w:rPr>
          <w:rFonts w:ascii="Calibri" w:hAnsi="Calibri"/>
        </w:rPr>
        <w:t>the shipper, although they will be notified first</w:t>
      </w:r>
      <w:del w:id="5826" w:author="Doug Gross" w:date="2018-05-11T13:38:00Z">
        <w:r w:rsidDel="002C396A">
          <w:rPr>
            <w:rFonts w:ascii="Calibri" w:hAnsi="Calibri"/>
          </w:rPr>
          <w:delText xml:space="preserve"> if</w:delText>
        </w:r>
      </w:del>
      <w:ins w:id="5827" w:author="Doug Gross" w:date="2018-05-11T13:38:00Z">
        <w:r w:rsidR="002C396A">
          <w:rPr>
            <w:rFonts w:ascii="Calibri" w:hAnsi="Calibri"/>
          </w:rPr>
          <w:t xml:space="preserve"> should</w:t>
        </w:r>
      </w:ins>
      <w:r>
        <w:rPr>
          <w:rFonts w:ascii="Calibri" w:hAnsi="Calibri"/>
        </w:rPr>
        <w:t xml:space="preserve"> the status fall</w:t>
      </w:r>
      <w:del w:id="5828" w:author="Doug Gross" w:date="2018-05-11T13:38:00Z">
        <w:r w:rsidDel="002C396A">
          <w:rPr>
            <w:rFonts w:ascii="Calibri" w:hAnsi="Calibri"/>
          </w:rPr>
          <w:delText>s</w:delText>
        </w:r>
      </w:del>
      <w:r>
        <w:rPr>
          <w:rFonts w:ascii="Calibri" w:hAnsi="Calibri"/>
        </w:rPr>
        <w:t xml:space="preserve"> outside of acceptable </w:t>
      </w:r>
      <w:del w:id="5829" w:author="Doug Gross" w:date="2018-05-11T13:38:00Z">
        <w:r w:rsidDel="002C396A">
          <w:rPr>
            <w:rFonts w:ascii="Calibri" w:hAnsi="Calibri"/>
          </w:rPr>
          <w:delText>perimeters</w:delText>
        </w:r>
      </w:del>
      <w:ins w:id="5830" w:author="Doug Gross" w:date="2018-05-11T13:38:00Z">
        <w:r w:rsidR="002C396A">
          <w:rPr>
            <w:rFonts w:ascii="Calibri" w:hAnsi="Calibri"/>
          </w:rPr>
          <w:t>parameters</w:t>
        </w:r>
      </w:ins>
      <w:r>
        <w:rPr>
          <w:rFonts w:ascii="Calibri" w:hAnsi="Calibri"/>
        </w:rPr>
        <w:t xml:space="preserve">. </w:t>
      </w:r>
      <w:r w:rsidR="00E54BCD">
        <w:rPr>
          <w:rFonts w:ascii="Calibri" w:hAnsi="Calibri"/>
          <w:spacing w:val="-6"/>
        </w:rPr>
        <w:t>Project</w:t>
      </w:r>
      <w:r w:rsidR="00193B0A">
        <w:rPr>
          <w:rFonts w:ascii="Calibri" w:hAnsi="Calibri"/>
          <w:spacing w:val="-6"/>
        </w:rPr>
        <w:t xml:space="preserve"> Freight</w:t>
      </w:r>
      <w:r>
        <w:rPr>
          <w:rFonts w:ascii="Calibri" w:hAnsi="Calibri"/>
        </w:rPr>
        <w:t xml:space="preserve"> wants </w:t>
      </w:r>
      <w:del w:id="5831" w:author="Doug Gross" w:date="2018-05-11T13:38:00Z">
        <w:r w:rsidDel="002C396A">
          <w:rPr>
            <w:rFonts w:ascii="Calibri" w:hAnsi="Calibri"/>
          </w:rPr>
          <w:delText xml:space="preserve">the </w:delText>
        </w:r>
      </w:del>
      <w:r>
        <w:rPr>
          <w:rFonts w:ascii="Calibri" w:hAnsi="Calibri"/>
        </w:rPr>
        <w:t>drivers to have the opportunity to troubleshoot any issues, and to request help if needed. In</w:t>
      </w:r>
      <w:ins w:id="5832" w:author="Doug Gross" w:date="2018-05-11T13:38:00Z">
        <w:r w:rsidR="002C396A">
          <w:rPr>
            <w:rFonts w:ascii="Calibri" w:hAnsi="Calibri"/>
          </w:rPr>
          <w:t xml:space="preserve"> a</w:t>
        </w:r>
      </w:ins>
      <w:del w:id="5833" w:author="Doug Gross" w:date="2018-05-11T13:38:00Z">
        <w:r w:rsidDel="002C396A">
          <w:rPr>
            <w:rFonts w:ascii="Calibri" w:hAnsi="Calibri"/>
          </w:rPr>
          <w:delText xml:space="preserve"> the</w:delText>
        </w:r>
      </w:del>
      <w:r>
        <w:rPr>
          <w:rFonts w:ascii="Calibri" w:hAnsi="Calibri"/>
        </w:rPr>
        <w:t xml:space="preserve"> time of trouble or crisis, it is </w:t>
      </w:r>
      <w:r w:rsidR="00E54BCD">
        <w:rPr>
          <w:rFonts w:ascii="Calibri" w:hAnsi="Calibri"/>
          <w:spacing w:val="-6"/>
        </w:rPr>
        <w:t>Project</w:t>
      </w:r>
      <w:r w:rsidR="00193B0A">
        <w:rPr>
          <w:rFonts w:ascii="Calibri" w:hAnsi="Calibri"/>
          <w:spacing w:val="-6"/>
        </w:rPr>
        <w:t xml:space="preserve"> Freight</w:t>
      </w:r>
      <w:ins w:id="5834" w:author="Doug Gross" w:date="2018-05-11T13:38:00Z">
        <w:r w:rsidR="002C396A">
          <w:rPr>
            <w:rFonts w:ascii="Calibri" w:hAnsi="Calibri"/>
          </w:rPr>
          <w:t>’s</w:t>
        </w:r>
      </w:ins>
      <w:del w:id="5835" w:author="Doug Gross" w:date="2018-05-11T13:38:00Z">
        <w:r w:rsidDel="002C396A">
          <w:rPr>
            <w:rFonts w:ascii="Calibri" w:hAnsi="Calibri"/>
          </w:rPr>
          <w:delText>our</w:delText>
        </w:r>
      </w:del>
      <w:r>
        <w:rPr>
          <w:rFonts w:ascii="Calibri" w:hAnsi="Calibri"/>
        </w:rPr>
        <w:t xml:space="preserve"> main objective</w:t>
      </w:r>
      <w:del w:id="5836" w:author="Doug Gross" w:date="2018-05-11T13:38:00Z">
        <w:r w:rsidDel="002C396A">
          <w:rPr>
            <w:rFonts w:ascii="Calibri" w:hAnsi="Calibri"/>
          </w:rPr>
          <w:delText xml:space="preserve"> is</w:delText>
        </w:r>
      </w:del>
      <w:r>
        <w:rPr>
          <w:rFonts w:ascii="Calibri" w:hAnsi="Calibri"/>
        </w:rPr>
        <w:t xml:space="preserve"> to support the driver</w:t>
      </w:r>
      <w:ins w:id="5837" w:author="Doug Gross" w:date="2018-05-11T13:38:00Z">
        <w:r w:rsidR="002C396A">
          <w:rPr>
            <w:rFonts w:ascii="Calibri" w:hAnsi="Calibri"/>
          </w:rPr>
          <w:t xml:space="preserve"> in </w:t>
        </w:r>
      </w:ins>
      <w:ins w:id="5838" w:author="Doug Gross" w:date="2018-05-11T13:39:00Z">
        <w:r w:rsidR="002C396A">
          <w:rPr>
            <w:rFonts w:ascii="Calibri" w:hAnsi="Calibri"/>
          </w:rPr>
          <w:t>addressing the issue or ensuring safety</w:t>
        </w:r>
      </w:ins>
      <w:r>
        <w:rPr>
          <w:rFonts w:ascii="Calibri" w:hAnsi="Calibri"/>
        </w:rPr>
        <w:t xml:space="preserve">. When the driver begins troubleshooting any issues, the system will support the driver by offering solutions. </w:t>
      </w:r>
      <w:ins w:id="5839" w:author="Doug Gross" w:date="2018-05-11T13:39:00Z">
        <w:r w:rsidR="002C396A">
          <w:rPr>
            <w:rFonts w:ascii="Calibri" w:hAnsi="Calibri"/>
          </w:rPr>
          <w:t>Some of t</w:t>
        </w:r>
      </w:ins>
      <w:del w:id="5840" w:author="Doug Gross" w:date="2018-05-11T13:39:00Z">
        <w:r w:rsidDel="002C396A">
          <w:rPr>
            <w:rFonts w:ascii="Calibri" w:hAnsi="Calibri"/>
          </w:rPr>
          <w:delText>T</w:delText>
        </w:r>
      </w:del>
      <w:r>
        <w:rPr>
          <w:rFonts w:ascii="Calibri" w:hAnsi="Calibri"/>
        </w:rPr>
        <w:t xml:space="preserve">he solutions offered within the </w:t>
      </w:r>
      <w:r w:rsidR="00E54BCD">
        <w:rPr>
          <w:rFonts w:ascii="Calibri" w:hAnsi="Calibri"/>
        </w:rPr>
        <w:t>Project</w:t>
      </w:r>
      <w:r w:rsidR="00193B0A">
        <w:rPr>
          <w:rFonts w:ascii="Calibri" w:hAnsi="Calibri"/>
        </w:rPr>
        <w:t xml:space="preserve"> Freight</w:t>
      </w:r>
      <w:r>
        <w:rPr>
          <w:rFonts w:ascii="Calibri" w:hAnsi="Calibri"/>
        </w:rPr>
        <w:t xml:space="preserve"> app will </w:t>
      </w:r>
      <w:ins w:id="5841" w:author="Doug Gross" w:date="2018-05-11T13:39:00Z">
        <w:r w:rsidR="002C396A">
          <w:rPr>
            <w:rFonts w:ascii="Calibri" w:hAnsi="Calibri"/>
          </w:rPr>
          <w:t xml:space="preserve">include </w:t>
        </w:r>
      </w:ins>
      <w:ins w:id="5842" w:author="Doug Gross" w:date="2018-05-11T13:40:00Z">
        <w:r w:rsidR="002C396A">
          <w:rPr>
            <w:rFonts w:ascii="Calibri" w:hAnsi="Calibri"/>
          </w:rPr>
          <w:t xml:space="preserve">local </w:t>
        </w:r>
      </w:ins>
      <w:del w:id="5843" w:author="Doug Gross" w:date="2018-05-11T13:39:00Z">
        <w:r w:rsidDel="002C396A">
          <w:rPr>
            <w:rFonts w:ascii="Calibri" w:hAnsi="Calibri"/>
          </w:rPr>
          <w:delText>be partnering</w:delText>
        </w:r>
      </w:del>
      <w:del w:id="5844" w:author="Doug Gross" w:date="2018-05-11T13:40:00Z">
        <w:r w:rsidDel="002C396A">
          <w:rPr>
            <w:rFonts w:ascii="Calibri" w:hAnsi="Calibri"/>
          </w:rPr>
          <w:delText xml:space="preserve"> </w:delText>
        </w:r>
      </w:del>
      <w:ins w:id="5845" w:author="Doug Gross" w:date="2018-05-11T13:39:00Z">
        <w:r w:rsidR="002C396A">
          <w:rPr>
            <w:rFonts w:ascii="Calibri" w:hAnsi="Calibri"/>
          </w:rPr>
          <w:t>s</w:t>
        </w:r>
      </w:ins>
      <w:del w:id="5846" w:author="Doug Gross" w:date="2018-05-11T13:39:00Z">
        <w:r w:rsidDel="002C396A">
          <w:rPr>
            <w:rFonts w:ascii="Calibri" w:hAnsi="Calibri"/>
          </w:rPr>
          <w:delText>S</w:delText>
        </w:r>
      </w:del>
      <w:r>
        <w:rPr>
          <w:rFonts w:ascii="Calibri" w:hAnsi="Calibri"/>
        </w:rPr>
        <w:t>ervice</w:t>
      </w:r>
      <w:ins w:id="5847" w:author="Doug Gross" w:date="2018-05-11T13:39:00Z">
        <w:r w:rsidR="002C396A">
          <w:rPr>
            <w:rFonts w:ascii="Calibri" w:hAnsi="Calibri"/>
          </w:rPr>
          <w:t xml:space="preserve"> and m</w:t>
        </w:r>
      </w:ins>
      <w:del w:id="5848" w:author="Doug Gross" w:date="2018-05-11T13:39:00Z">
        <w:r w:rsidDel="002C396A">
          <w:rPr>
            <w:rFonts w:ascii="Calibri" w:hAnsi="Calibri"/>
          </w:rPr>
          <w:delText xml:space="preserve"> &amp; M</w:delText>
        </w:r>
      </w:del>
      <w:r>
        <w:rPr>
          <w:rFonts w:ascii="Calibri" w:hAnsi="Calibri"/>
        </w:rPr>
        <w:t xml:space="preserve">aintenance </w:t>
      </w:r>
      <w:ins w:id="5849" w:author="Doug Gross" w:date="2018-05-11T13:39:00Z">
        <w:r w:rsidR="002C396A">
          <w:rPr>
            <w:rFonts w:ascii="Calibri" w:hAnsi="Calibri"/>
          </w:rPr>
          <w:t>p</w:t>
        </w:r>
      </w:ins>
      <w:del w:id="5850" w:author="Doug Gross" w:date="2018-05-11T13:39:00Z">
        <w:r w:rsidDel="002C396A">
          <w:rPr>
            <w:rFonts w:ascii="Calibri" w:hAnsi="Calibri"/>
          </w:rPr>
          <w:delText>P</w:delText>
        </w:r>
      </w:del>
      <w:r>
        <w:rPr>
          <w:rFonts w:ascii="Calibri" w:hAnsi="Calibri"/>
        </w:rPr>
        <w:t>roviders available in the driver’s current location</w:t>
      </w:r>
      <w:ins w:id="5851" w:author="Doug Gross" w:date="2018-05-11T13:40:00Z">
        <w:r w:rsidR="002C396A">
          <w:rPr>
            <w:rFonts w:ascii="Calibri" w:hAnsi="Calibri"/>
          </w:rPr>
          <w:t>;</w:t>
        </w:r>
      </w:ins>
      <w:del w:id="5852" w:author="Doug Gross" w:date="2018-05-11T13:40:00Z">
        <w:r w:rsidDel="002C396A">
          <w:rPr>
            <w:rFonts w:ascii="Calibri" w:hAnsi="Calibri"/>
          </w:rPr>
          <w:delText>,</w:delText>
        </w:r>
      </w:del>
      <w:r w:rsidR="00C149A6">
        <w:rPr>
          <w:rFonts w:ascii="Calibri" w:hAnsi="Calibri"/>
        </w:rPr>
        <w:t xml:space="preserve"> other </w:t>
      </w:r>
      <w:del w:id="5853" w:author="Doug Gross" w:date="2018-05-11T13:40:00Z">
        <w:r w:rsidDel="002C396A">
          <w:rPr>
            <w:rFonts w:ascii="Calibri" w:hAnsi="Calibri"/>
          </w:rPr>
          <w:delText xml:space="preserve">vailable </w:delText>
        </w:r>
      </w:del>
      <w:r>
        <w:rPr>
          <w:rFonts w:ascii="Calibri" w:hAnsi="Calibri"/>
        </w:rPr>
        <w:t xml:space="preserve">drivers in the area </w:t>
      </w:r>
      <w:ins w:id="5854" w:author="Doug Gross" w:date="2018-05-11T13:40:00Z">
        <w:r w:rsidR="002C396A">
          <w:rPr>
            <w:rFonts w:ascii="Calibri" w:hAnsi="Calibri"/>
          </w:rPr>
          <w:t>who may be willing to</w:t>
        </w:r>
      </w:ins>
      <w:del w:id="5855" w:author="Doug Gross" w:date="2018-05-11T13:40:00Z">
        <w:r w:rsidDel="002C396A">
          <w:rPr>
            <w:rFonts w:ascii="Calibri" w:hAnsi="Calibri"/>
          </w:rPr>
          <w:delText>to</w:delText>
        </w:r>
      </w:del>
      <w:r>
        <w:rPr>
          <w:rFonts w:ascii="Calibri" w:hAnsi="Calibri"/>
        </w:rPr>
        <w:t xml:space="preserve"> team drive</w:t>
      </w:r>
      <w:ins w:id="5856" w:author="Doug Gross" w:date="2018-05-11T13:40:00Z">
        <w:r w:rsidR="002C396A">
          <w:rPr>
            <w:rFonts w:ascii="Calibri" w:hAnsi="Calibri"/>
          </w:rPr>
          <w:t>;</w:t>
        </w:r>
      </w:ins>
      <w:del w:id="5857" w:author="Doug Gross" w:date="2018-05-11T13:40:00Z">
        <w:r w:rsidDel="002C396A">
          <w:rPr>
            <w:rFonts w:ascii="Calibri" w:hAnsi="Calibri"/>
          </w:rPr>
          <w:delText>,</w:delText>
        </w:r>
      </w:del>
      <w:r>
        <w:rPr>
          <w:rFonts w:ascii="Calibri" w:hAnsi="Calibri"/>
        </w:rPr>
        <w:t xml:space="preserve"> and/or other drivers with similar equipment to </w:t>
      </w:r>
      <w:ins w:id="5858" w:author="Doug Gross" w:date="2018-05-11T13:40:00Z">
        <w:r w:rsidR="002C396A">
          <w:rPr>
            <w:rFonts w:ascii="Calibri" w:hAnsi="Calibri"/>
          </w:rPr>
          <w:t xml:space="preserve">assist in </w:t>
        </w:r>
      </w:ins>
      <w:r>
        <w:rPr>
          <w:rFonts w:ascii="Calibri" w:hAnsi="Calibri"/>
        </w:rPr>
        <w:t>offload</w:t>
      </w:r>
      <w:ins w:id="5859" w:author="Doug Gross" w:date="2018-05-11T13:40:00Z">
        <w:r w:rsidR="002C396A">
          <w:rPr>
            <w:rFonts w:ascii="Calibri" w:hAnsi="Calibri"/>
          </w:rPr>
          <w:t>ing</w:t>
        </w:r>
      </w:ins>
      <w:r>
        <w:rPr>
          <w:rFonts w:ascii="Calibri" w:hAnsi="Calibri"/>
        </w:rPr>
        <w:t xml:space="preserve"> the freight </w:t>
      </w:r>
      <w:ins w:id="5860" w:author="Doug Gross" w:date="2018-05-11T13:40:00Z">
        <w:r w:rsidR="002C396A">
          <w:rPr>
            <w:rFonts w:ascii="Calibri" w:hAnsi="Calibri"/>
          </w:rPr>
          <w:t xml:space="preserve">in order </w:t>
        </w:r>
      </w:ins>
      <w:r>
        <w:rPr>
          <w:rFonts w:ascii="Calibri" w:hAnsi="Calibri"/>
        </w:rPr>
        <w:t xml:space="preserve">to keep it moving towards its end destination. </w:t>
      </w:r>
    </w:p>
    <w:p w14:paraId="48AF3291" w14:textId="77777777" w:rsidR="00CF5879" w:rsidRDefault="00CF5879">
      <w:pPr>
        <w:pStyle w:val="Body"/>
        <w:rPr>
          <w:rFonts w:ascii="Calibri" w:eastAsia="Calibri" w:hAnsi="Calibri" w:cs="Calibri"/>
        </w:rPr>
      </w:pPr>
    </w:p>
    <w:p w14:paraId="0433BFB8" w14:textId="7337E321" w:rsidR="00CF5879" w:rsidRDefault="0081616C">
      <w:pPr>
        <w:pStyle w:val="Body"/>
        <w:rPr>
          <w:rFonts w:ascii="Calibri" w:eastAsia="Calibri" w:hAnsi="Calibri" w:cs="Calibri"/>
        </w:rPr>
      </w:pPr>
      <w:r>
        <w:rPr>
          <w:rFonts w:ascii="Calibri" w:hAnsi="Calibri"/>
        </w:rPr>
        <w:t>Throughout the</w:t>
      </w:r>
      <w:del w:id="5861" w:author="Doug Gross" w:date="2018-05-11T13:41:00Z">
        <w:r w:rsidDel="0083499A">
          <w:rPr>
            <w:rFonts w:ascii="Calibri" w:hAnsi="Calibri"/>
          </w:rPr>
          <w:delText xml:space="preserve"> driver’s</w:delText>
        </w:r>
      </w:del>
      <w:ins w:id="5862" w:author="Doug Gross" w:date="2018-05-11T13:41:00Z">
        <w:r w:rsidR="0083499A">
          <w:rPr>
            <w:rFonts w:ascii="Calibri" w:hAnsi="Calibri"/>
          </w:rPr>
          <w:t>ir</w:t>
        </w:r>
      </w:ins>
      <w:r>
        <w:rPr>
          <w:rFonts w:ascii="Calibri" w:hAnsi="Calibri"/>
        </w:rPr>
        <w:t xml:space="preserve"> trip, </w:t>
      </w:r>
      <w:del w:id="5863" w:author="Doug Gross" w:date="2018-05-11T13:41:00Z">
        <w:r w:rsidDel="0083499A">
          <w:rPr>
            <w:rFonts w:ascii="Calibri" w:hAnsi="Calibri"/>
          </w:rPr>
          <w:delText xml:space="preserve">they </w:delText>
        </w:r>
      </w:del>
      <w:ins w:id="5864" w:author="Doug Gross" w:date="2018-05-11T13:41:00Z">
        <w:r w:rsidR="0083499A">
          <w:rPr>
            <w:rFonts w:ascii="Calibri" w:hAnsi="Calibri"/>
          </w:rPr>
          <w:t xml:space="preserve">drivers </w:t>
        </w:r>
      </w:ins>
      <w:r>
        <w:rPr>
          <w:rFonts w:ascii="Calibri" w:hAnsi="Calibri"/>
        </w:rPr>
        <w:t>will be asked to</w:t>
      </w:r>
      <w:del w:id="5865" w:author="Doug Gross" w:date="2018-05-11T13:41:00Z">
        <w:r w:rsidDel="0083499A">
          <w:rPr>
            <w:rFonts w:ascii="Calibri" w:hAnsi="Calibri"/>
          </w:rPr>
          <w:delText xml:space="preserve"> add</w:delText>
        </w:r>
      </w:del>
      <w:ins w:id="5866" w:author="Doug Gross" w:date="2018-05-11T13:41:00Z">
        <w:r w:rsidR="0083499A">
          <w:rPr>
            <w:rFonts w:ascii="Calibri" w:hAnsi="Calibri"/>
          </w:rPr>
          <w:t xml:space="preserve"> provide</w:t>
        </w:r>
      </w:ins>
      <w:r>
        <w:rPr>
          <w:rFonts w:ascii="Calibri" w:hAnsi="Calibri"/>
        </w:rPr>
        <w:t xml:space="preserve"> updates regarding weather, hazards</w:t>
      </w:r>
      <w:ins w:id="5867" w:author="Doug Gross" w:date="2018-05-11T13:41:00Z">
        <w:r w:rsidR="0083499A">
          <w:rPr>
            <w:rFonts w:ascii="Calibri" w:hAnsi="Calibri"/>
          </w:rPr>
          <w:t>,</w:t>
        </w:r>
      </w:ins>
      <w:r>
        <w:rPr>
          <w:rFonts w:ascii="Calibri" w:hAnsi="Calibri"/>
        </w:rPr>
        <w:t xml:space="preserve"> or traffic. The system will automatically send simple prompts for the driver to answer. These crowdsourcing actions will assist the entire community of drivers and shippers</w:t>
      </w:r>
      <w:ins w:id="5868" w:author="Doug Gross" w:date="2018-05-11T13:42:00Z">
        <w:r w:rsidR="0083499A">
          <w:rPr>
            <w:rFonts w:ascii="Calibri" w:hAnsi="Calibri"/>
          </w:rPr>
          <w:t>,</w:t>
        </w:r>
      </w:ins>
      <w:r>
        <w:rPr>
          <w:rFonts w:ascii="Calibri" w:hAnsi="Calibri"/>
        </w:rPr>
        <w:t xml:space="preserve"> as well as </w:t>
      </w:r>
      <w:ins w:id="5869" w:author="Doug Gross" w:date="2018-05-11T13:42:00Z">
        <w:r w:rsidR="0083499A">
          <w:rPr>
            <w:rFonts w:ascii="Calibri" w:hAnsi="Calibri"/>
          </w:rPr>
          <w:t xml:space="preserve">help improve </w:t>
        </w:r>
      </w:ins>
      <w:del w:id="5870" w:author="Doug Gross" w:date="2018-05-11T13:42:00Z">
        <w:r w:rsidDel="0083499A">
          <w:rPr>
            <w:rFonts w:ascii="Calibri" w:hAnsi="Calibri"/>
          </w:rPr>
          <w:delText xml:space="preserve">fine tune </w:delText>
        </w:r>
      </w:del>
      <w:r w:rsidR="00E54BCD">
        <w:rPr>
          <w:rFonts w:ascii="Calibri" w:hAnsi="Calibri"/>
        </w:rPr>
        <w:t>Project</w:t>
      </w:r>
      <w:r w:rsidR="00193B0A">
        <w:rPr>
          <w:rFonts w:ascii="Calibri" w:hAnsi="Calibri"/>
        </w:rPr>
        <w:t xml:space="preserve"> Freight</w:t>
      </w:r>
      <w:r>
        <w:rPr>
          <w:rFonts w:ascii="Calibri" w:hAnsi="Calibri"/>
        </w:rPr>
        <w:t xml:space="preserve">’s route optimization algorithm. Drivers will not be obligated to engage in these interactions with </w:t>
      </w:r>
      <w:del w:id="5871" w:author="Doug Gross" w:date="2018-05-11T13:42:00Z">
        <w:r w:rsidDel="0083499A">
          <w:rPr>
            <w:rFonts w:ascii="Calibri" w:hAnsi="Calibri"/>
          </w:rPr>
          <w:delText xml:space="preserve">our </w:delText>
        </w:r>
      </w:del>
      <w:r w:rsidR="00E54BCD">
        <w:rPr>
          <w:rFonts w:ascii="Calibri" w:hAnsi="Calibri"/>
        </w:rPr>
        <w:t>Project</w:t>
      </w:r>
      <w:r w:rsidR="00193B0A">
        <w:rPr>
          <w:rFonts w:ascii="Calibri" w:hAnsi="Calibri"/>
        </w:rPr>
        <w:t xml:space="preserve"> Freight</w:t>
      </w:r>
      <w:ins w:id="5872" w:author="Doug Gross" w:date="2018-05-11T13:42:00Z">
        <w:r w:rsidR="0083499A">
          <w:rPr>
            <w:rFonts w:ascii="Calibri" w:hAnsi="Calibri"/>
          </w:rPr>
          <w:t xml:space="preserve">’s </w:t>
        </w:r>
      </w:ins>
      <w:r>
        <w:rPr>
          <w:rFonts w:ascii="Calibri" w:hAnsi="Calibri"/>
        </w:rPr>
        <w:t>system</w:t>
      </w:r>
      <w:ins w:id="5873" w:author="Doug Gross" w:date="2018-05-11T13:42:00Z">
        <w:r w:rsidR="0083499A">
          <w:rPr>
            <w:rFonts w:ascii="Calibri" w:hAnsi="Calibri"/>
          </w:rPr>
          <w:t>,</w:t>
        </w:r>
      </w:ins>
      <w:r>
        <w:rPr>
          <w:rFonts w:ascii="Calibri" w:hAnsi="Calibri"/>
        </w:rPr>
        <w:t xml:space="preserve"> although by taking the time to help the overall </w:t>
      </w:r>
      <w:r w:rsidR="00E54BCD">
        <w:rPr>
          <w:rFonts w:ascii="Calibri" w:hAnsi="Calibri"/>
        </w:rPr>
        <w:t>Project</w:t>
      </w:r>
      <w:r w:rsidR="00193B0A">
        <w:rPr>
          <w:rFonts w:ascii="Calibri" w:hAnsi="Calibri"/>
        </w:rPr>
        <w:t xml:space="preserve"> Freight</w:t>
      </w:r>
      <w:r>
        <w:rPr>
          <w:rFonts w:ascii="Calibri" w:hAnsi="Calibri"/>
        </w:rPr>
        <w:t xml:space="preserve"> communit</w:t>
      </w:r>
      <w:ins w:id="5874" w:author="Doug Gross" w:date="2018-05-11T13:42:00Z">
        <w:r w:rsidR="0083499A">
          <w:rPr>
            <w:rFonts w:ascii="Calibri" w:hAnsi="Calibri"/>
          </w:rPr>
          <w:t>y,</w:t>
        </w:r>
      </w:ins>
      <w:del w:id="5875" w:author="Doug Gross" w:date="2018-05-11T13:42:00Z">
        <w:r w:rsidDel="0083499A">
          <w:rPr>
            <w:rFonts w:ascii="Calibri" w:hAnsi="Calibri"/>
          </w:rPr>
          <w:delText>ies</w:delText>
        </w:r>
      </w:del>
      <w:r>
        <w:rPr>
          <w:rFonts w:ascii="Calibri" w:hAnsi="Calibri"/>
        </w:rPr>
        <w:t xml:space="preserve"> </w:t>
      </w:r>
      <w:del w:id="5876" w:author="Doug Gross" w:date="2018-05-11T13:42:00Z">
        <w:r w:rsidDel="0083499A">
          <w:rPr>
            <w:rFonts w:ascii="Calibri" w:hAnsi="Calibri"/>
          </w:rPr>
          <w:delText xml:space="preserve">will increase the </w:delText>
        </w:r>
      </w:del>
      <w:r>
        <w:rPr>
          <w:rFonts w:ascii="Calibri" w:hAnsi="Calibri"/>
        </w:rPr>
        <w:t>drive</w:t>
      </w:r>
      <w:ins w:id="5877" w:author="Doug Gross" w:date="2018-05-11T13:43:00Z">
        <w:r w:rsidR="0083499A">
          <w:rPr>
            <w:rFonts w:ascii="Calibri" w:hAnsi="Calibri"/>
          </w:rPr>
          <w:t>rs stand to improve their</w:t>
        </w:r>
      </w:ins>
      <w:del w:id="5878" w:author="Doug Gross" w:date="2018-05-11T13:42:00Z">
        <w:r w:rsidDel="0083499A">
          <w:rPr>
            <w:rFonts w:ascii="Calibri" w:hAnsi="Calibri"/>
          </w:rPr>
          <w:delText>r’s</w:delText>
        </w:r>
      </w:del>
      <w:r>
        <w:rPr>
          <w:rFonts w:ascii="Calibri" w:hAnsi="Calibri"/>
        </w:rPr>
        <w:t xml:space="preserve"> overall ratings</w:t>
      </w:r>
      <w:ins w:id="5879" w:author="Doug Gross" w:date="2018-05-11T13:43:00Z">
        <w:r w:rsidR="0083499A">
          <w:rPr>
            <w:rFonts w:ascii="Calibri" w:hAnsi="Calibri"/>
          </w:rPr>
          <w:t xml:space="preserve"> within the system</w:t>
        </w:r>
      </w:ins>
      <w:r>
        <w:rPr>
          <w:rFonts w:ascii="Calibri" w:hAnsi="Calibri"/>
        </w:rPr>
        <w:t>.</w:t>
      </w:r>
    </w:p>
    <w:p w14:paraId="504E9D8E" w14:textId="77777777" w:rsidR="00CF5879" w:rsidRDefault="00CF5879">
      <w:pPr>
        <w:pStyle w:val="Body"/>
        <w:rPr>
          <w:rFonts w:ascii="Calibri" w:eastAsia="Calibri" w:hAnsi="Calibri" w:cs="Calibri"/>
        </w:rPr>
      </w:pPr>
    </w:p>
    <w:p w14:paraId="72FF34C3" w14:textId="3707F39E" w:rsidR="00CF5879" w:rsidRDefault="0081616C">
      <w:pPr>
        <w:pStyle w:val="Body"/>
        <w:rPr>
          <w:rFonts w:ascii="Calibri" w:eastAsia="Calibri" w:hAnsi="Calibri" w:cs="Calibri"/>
        </w:rPr>
      </w:pPr>
      <w:r>
        <w:rPr>
          <w:rFonts w:ascii="Calibri" w:hAnsi="Calibri"/>
        </w:rPr>
        <w:t xml:space="preserve">When the driver reaches the receiving location, they will </w:t>
      </w:r>
      <w:ins w:id="5880" w:author="Doug Gross" w:date="2018-05-11T13:44:00Z">
        <w:r w:rsidR="000228B3">
          <w:rPr>
            <w:rFonts w:ascii="Calibri" w:hAnsi="Calibri"/>
          </w:rPr>
          <w:t xml:space="preserve">be prompted to </w:t>
        </w:r>
      </w:ins>
      <w:del w:id="5881" w:author="Doug Gross" w:date="2018-05-11T13:43:00Z">
        <w:r w:rsidDel="00606DEB">
          <w:rPr>
            <w:rFonts w:ascii="Calibri" w:hAnsi="Calibri"/>
          </w:rPr>
          <w:delText>go through</w:delText>
        </w:r>
      </w:del>
      <w:ins w:id="5882" w:author="Doug Gross" w:date="2018-05-11T13:43:00Z">
        <w:r w:rsidR="000228B3">
          <w:rPr>
            <w:rFonts w:ascii="Calibri" w:hAnsi="Calibri"/>
          </w:rPr>
          <w:t>complete</w:t>
        </w:r>
      </w:ins>
      <w:ins w:id="5883" w:author="Doug Gross" w:date="2018-05-11T13:44:00Z">
        <w:r w:rsidR="000228B3">
          <w:rPr>
            <w:rFonts w:ascii="Calibri" w:hAnsi="Calibri"/>
          </w:rPr>
          <w:t xml:space="preserve"> a</w:t>
        </w:r>
      </w:ins>
      <w:del w:id="5884" w:author="Doug Gross" w:date="2018-05-11T13:43:00Z">
        <w:r w:rsidDel="000228B3">
          <w:rPr>
            <w:rFonts w:ascii="Calibri" w:hAnsi="Calibri"/>
          </w:rPr>
          <w:delText xml:space="preserve"> a</w:delText>
        </w:r>
      </w:del>
      <w:r>
        <w:rPr>
          <w:rFonts w:ascii="Calibri" w:hAnsi="Calibri"/>
        </w:rPr>
        <w:t xml:space="preserve"> series </w:t>
      </w:r>
      <w:del w:id="5885" w:author="Doug Gross" w:date="2018-05-11T13:44:00Z">
        <w:r w:rsidDel="000228B3">
          <w:rPr>
            <w:rFonts w:ascii="Calibri" w:hAnsi="Calibri"/>
          </w:rPr>
          <w:delText xml:space="preserve">of prompts with </w:delText>
        </w:r>
      </w:del>
      <w:ins w:id="5886" w:author="Doug Gross" w:date="2018-05-11T13:44:00Z">
        <w:r w:rsidR="000228B3">
          <w:rPr>
            <w:rFonts w:ascii="Calibri" w:hAnsi="Calibri"/>
          </w:rPr>
          <w:t xml:space="preserve">of </w:t>
        </w:r>
      </w:ins>
      <w:r>
        <w:rPr>
          <w:rFonts w:ascii="Calibri" w:hAnsi="Calibri"/>
        </w:rPr>
        <w:t xml:space="preserve">questions </w:t>
      </w:r>
      <w:del w:id="5887" w:author="Doug Gross" w:date="2018-05-11T13:44:00Z">
        <w:r w:rsidDel="000228B3">
          <w:rPr>
            <w:rFonts w:ascii="Calibri" w:hAnsi="Calibri"/>
          </w:rPr>
          <w:delText xml:space="preserve">for </w:delText>
        </w:r>
      </w:del>
      <w:ins w:id="5888" w:author="Doug Gross" w:date="2018-05-11T13:44:00Z">
        <w:r w:rsidR="000228B3">
          <w:rPr>
            <w:rFonts w:ascii="Calibri" w:hAnsi="Calibri"/>
          </w:rPr>
          <w:t xml:space="preserve">that they answer together with </w:t>
        </w:r>
      </w:ins>
      <w:del w:id="5889" w:author="Doug Gross" w:date="2018-05-11T13:44:00Z">
        <w:r w:rsidDel="000228B3">
          <w:rPr>
            <w:rFonts w:ascii="Calibri" w:hAnsi="Calibri"/>
          </w:rPr>
          <w:delText xml:space="preserve">them and </w:delText>
        </w:r>
      </w:del>
      <w:r>
        <w:rPr>
          <w:rFonts w:ascii="Calibri" w:hAnsi="Calibri"/>
        </w:rPr>
        <w:t>the receiving agent</w:t>
      </w:r>
      <w:del w:id="5890" w:author="Doug Gross" w:date="2018-05-11T13:44:00Z">
        <w:r w:rsidDel="000228B3">
          <w:rPr>
            <w:rFonts w:ascii="Calibri" w:hAnsi="Calibri"/>
          </w:rPr>
          <w:delText xml:space="preserve"> to answer together</w:delText>
        </w:r>
      </w:del>
      <w:r w:rsidR="003B79C4">
        <w:rPr>
          <w:rFonts w:ascii="Calibri" w:hAnsi="Calibri"/>
        </w:rPr>
        <w:t>. The electronic BOL, packing s</w:t>
      </w:r>
      <w:r>
        <w:rPr>
          <w:rFonts w:ascii="Calibri" w:hAnsi="Calibri"/>
        </w:rPr>
        <w:t>lip</w:t>
      </w:r>
      <w:r w:rsidR="003B79C4">
        <w:rPr>
          <w:rFonts w:ascii="Calibri" w:hAnsi="Calibri"/>
        </w:rPr>
        <w:t xml:space="preserve"> and delivery r</w:t>
      </w:r>
      <w:r w:rsidR="00C149A6">
        <w:rPr>
          <w:rFonts w:ascii="Calibri" w:hAnsi="Calibri"/>
        </w:rPr>
        <w:t>eceipt</w:t>
      </w:r>
      <w:r>
        <w:rPr>
          <w:rFonts w:ascii="Calibri" w:hAnsi="Calibri"/>
        </w:rPr>
        <w:t xml:space="preserve"> will be reviewed. The receiving agent will b</w:t>
      </w:r>
      <w:r w:rsidR="00120F7B">
        <w:rPr>
          <w:rFonts w:ascii="Calibri" w:hAnsi="Calibri"/>
        </w:rPr>
        <w:t>e asked to sign and date the delivery receipt</w:t>
      </w:r>
      <w:r>
        <w:rPr>
          <w:rFonts w:ascii="Calibri" w:hAnsi="Calibri"/>
        </w:rPr>
        <w:t>. At minimum the receiving agent will need to provide their name, signature and date. If available</w:t>
      </w:r>
      <w:ins w:id="5891" w:author="Doug Gross" w:date="2018-05-11T13:45:00Z">
        <w:r w:rsidR="000228B3">
          <w:rPr>
            <w:rFonts w:ascii="Calibri" w:hAnsi="Calibri"/>
          </w:rPr>
          <w:t>,</w:t>
        </w:r>
      </w:ins>
      <w:r>
        <w:rPr>
          <w:rFonts w:ascii="Calibri" w:hAnsi="Calibri"/>
        </w:rPr>
        <w:t xml:space="preserve"> email address and phone number can be added. The signature and date will be</w:t>
      </w:r>
      <w:r w:rsidR="00C149A6">
        <w:rPr>
          <w:rFonts w:ascii="Calibri" w:hAnsi="Calibri"/>
        </w:rPr>
        <w:t xml:space="preserve"> electronically added to th</w:t>
      </w:r>
      <w:r w:rsidR="00E32584">
        <w:rPr>
          <w:rFonts w:ascii="Calibri" w:hAnsi="Calibri"/>
        </w:rPr>
        <w:t>e delivery r</w:t>
      </w:r>
      <w:r w:rsidR="00C149A6">
        <w:rPr>
          <w:rFonts w:ascii="Calibri" w:hAnsi="Calibri"/>
        </w:rPr>
        <w:t>eceipt</w:t>
      </w:r>
      <w:r>
        <w:rPr>
          <w:rFonts w:ascii="Calibri" w:hAnsi="Calibri"/>
        </w:rPr>
        <w:t xml:space="preserve"> and saved with the shipment information. Additional pictures will be requested at the time of delivery. Once the possession of the freight has been transferred to the receiving agent, the driver will </w:t>
      </w:r>
      <w:del w:id="5892" w:author="Doug Gross" w:date="2018-05-11T13:45:00Z">
        <w:r w:rsidDel="000228B3">
          <w:rPr>
            <w:rFonts w:ascii="Calibri" w:hAnsi="Calibri"/>
          </w:rPr>
          <w:delText>go through</w:delText>
        </w:r>
      </w:del>
      <w:ins w:id="5893" w:author="Doug Gross" w:date="2018-05-11T13:45:00Z">
        <w:r w:rsidR="000228B3">
          <w:rPr>
            <w:rFonts w:ascii="Calibri" w:hAnsi="Calibri"/>
          </w:rPr>
          <w:t>be prompted to respond to</w:t>
        </w:r>
      </w:ins>
      <w:r>
        <w:rPr>
          <w:rFonts w:ascii="Calibri" w:hAnsi="Calibri"/>
        </w:rPr>
        <w:t xml:space="preserve"> </w:t>
      </w:r>
      <w:del w:id="5894" w:author="Doug Gross" w:date="2018-05-11T13:45:00Z">
        <w:r w:rsidDel="000228B3">
          <w:rPr>
            <w:rFonts w:ascii="Calibri" w:hAnsi="Calibri"/>
          </w:rPr>
          <w:delText xml:space="preserve">a series of prompts to </w:delText>
        </w:r>
      </w:del>
      <w:r>
        <w:rPr>
          <w:rFonts w:ascii="Calibri" w:hAnsi="Calibri"/>
        </w:rPr>
        <w:t>confirm their departure.</w:t>
      </w:r>
      <w:r w:rsidR="00C149A6">
        <w:rPr>
          <w:rFonts w:ascii="Calibri" w:hAnsi="Calibri"/>
        </w:rPr>
        <w:t xml:space="preserve"> Once conf</w:t>
      </w:r>
      <w:r w:rsidR="00E32584">
        <w:rPr>
          <w:rFonts w:ascii="Calibri" w:hAnsi="Calibri"/>
        </w:rPr>
        <w:t xml:space="preserve">irmed, the </w:t>
      </w:r>
      <w:proofErr w:type="gramStart"/>
      <w:r w:rsidR="00E32584">
        <w:rPr>
          <w:rFonts w:ascii="Calibri" w:hAnsi="Calibri"/>
        </w:rPr>
        <w:t>updated  and</w:t>
      </w:r>
      <w:proofErr w:type="gramEnd"/>
      <w:r w:rsidR="00E32584">
        <w:rPr>
          <w:rFonts w:ascii="Calibri" w:hAnsi="Calibri"/>
        </w:rPr>
        <w:t xml:space="preserve"> signed delivery r</w:t>
      </w:r>
      <w:r w:rsidR="00C149A6">
        <w:rPr>
          <w:rFonts w:ascii="Calibri" w:hAnsi="Calibri"/>
        </w:rPr>
        <w:t>eceipt</w:t>
      </w:r>
      <w:r>
        <w:rPr>
          <w:rFonts w:ascii="Calibri" w:hAnsi="Calibri"/>
        </w:rPr>
        <w:t xml:space="preserve"> will be automatically timestamped and emailed to the shipper. </w:t>
      </w:r>
    </w:p>
    <w:p w14:paraId="4398176C" w14:textId="77777777" w:rsidR="00CF5879" w:rsidRDefault="00CF5879">
      <w:pPr>
        <w:pStyle w:val="Body"/>
        <w:rPr>
          <w:rFonts w:ascii="Calibri" w:eastAsia="Calibri" w:hAnsi="Calibri" w:cs="Calibri"/>
        </w:rPr>
      </w:pPr>
    </w:p>
    <w:p w14:paraId="3CC76A5E" w14:textId="2F0EE4CB" w:rsidR="00CF5879" w:rsidRDefault="0081616C">
      <w:pPr>
        <w:pStyle w:val="Body"/>
        <w:rPr>
          <w:rFonts w:ascii="Calibri" w:eastAsia="Calibri" w:hAnsi="Calibri" w:cs="Calibri"/>
        </w:rPr>
      </w:pPr>
      <w:r>
        <w:rPr>
          <w:rFonts w:ascii="Calibri" w:hAnsi="Calibri"/>
        </w:rPr>
        <w:t xml:space="preserve">Before departing the facility, the driver will be asked to complete a site survey. Again, they will answer questions describing the receiving location: available bathroom, safe overnight parking, operating hours, measurements of the lanes and loading dock, and any particular information </w:t>
      </w:r>
      <w:del w:id="5895" w:author="Doug Gross" w:date="2018-05-11T13:46:00Z">
        <w:r w:rsidDel="000228B3">
          <w:rPr>
            <w:rFonts w:ascii="Calibri" w:hAnsi="Calibri"/>
          </w:rPr>
          <w:delText xml:space="preserve">on </w:delText>
        </w:r>
      </w:del>
      <w:ins w:id="5896" w:author="Doug Gross" w:date="2018-05-11T13:46:00Z">
        <w:r w:rsidR="000228B3">
          <w:rPr>
            <w:rFonts w:ascii="Calibri" w:hAnsi="Calibri"/>
          </w:rPr>
          <w:t xml:space="preserve">regarding </w:t>
        </w:r>
      </w:ins>
      <w:r>
        <w:rPr>
          <w:rFonts w:ascii="Calibri" w:hAnsi="Calibri"/>
        </w:rPr>
        <w:t xml:space="preserve">the approach or departure. Completing site surveys will increase the driver’s rating within the </w:t>
      </w:r>
      <w:r w:rsidR="00E54BCD">
        <w:rPr>
          <w:rFonts w:ascii="Calibri" w:hAnsi="Calibri"/>
        </w:rPr>
        <w:t>Project</w:t>
      </w:r>
      <w:r w:rsidR="00193B0A">
        <w:rPr>
          <w:rFonts w:ascii="Calibri" w:hAnsi="Calibri"/>
        </w:rPr>
        <w:t xml:space="preserve"> Freight</w:t>
      </w:r>
      <w:r>
        <w:rPr>
          <w:rFonts w:ascii="Calibri" w:hAnsi="Calibri"/>
        </w:rPr>
        <w:t xml:space="preserve"> platform</w:t>
      </w:r>
      <w:ins w:id="5897" w:author="Doug Gross" w:date="2018-05-11T13:46:00Z">
        <w:r w:rsidR="000228B3">
          <w:rPr>
            <w:rFonts w:ascii="Calibri" w:hAnsi="Calibri"/>
          </w:rPr>
          <w:t>, demonstrating</w:t>
        </w:r>
      </w:ins>
      <w:r>
        <w:rPr>
          <w:rFonts w:ascii="Calibri" w:hAnsi="Calibri"/>
        </w:rPr>
        <w:t xml:space="preserve"> </w:t>
      </w:r>
      <w:del w:id="5898" w:author="Doug Gross" w:date="2018-05-11T13:46:00Z">
        <w:r w:rsidDel="000228B3">
          <w:rPr>
            <w:rFonts w:ascii="Calibri" w:hAnsi="Calibri"/>
          </w:rPr>
          <w:delText xml:space="preserve">showing </w:delText>
        </w:r>
      </w:del>
      <w:r>
        <w:rPr>
          <w:rFonts w:ascii="Calibri" w:hAnsi="Calibri"/>
        </w:rPr>
        <w:t xml:space="preserve">their commitment to the overall </w:t>
      </w:r>
      <w:r>
        <w:rPr>
          <w:rFonts w:ascii="Calibri" w:hAnsi="Calibri"/>
        </w:rPr>
        <w:lastRenderedPageBreak/>
        <w:t xml:space="preserve">community. The driver will receive </w:t>
      </w:r>
      <w:del w:id="5899" w:author="Doug Gross" w:date="2018-05-11T13:46:00Z">
        <w:r w:rsidDel="000228B3">
          <w:rPr>
            <w:rFonts w:ascii="Calibri" w:hAnsi="Calibri"/>
          </w:rPr>
          <w:delText xml:space="preserve">their </w:delText>
        </w:r>
      </w:del>
      <w:ins w:id="5900" w:author="Doug Gross" w:date="2018-05-11T13:46:00Z">
        <w:r w:rsidR="000228B3">
          <w:rPr>
            <w:rFonts w:ascii="Calibri" w:hAnsi="Calibri"/>
          </w:rPr>
          <w:t xml:space="preserve">his or her </w:t>
        </w:r>
      </w:ins>
      <w:r>
        <w:rPr>
          <w:rFonts w:ascii="Calibri" w:hAnsi="Calibri"/>
        </w:rPr>
        <w:t>remaining payment with</w:t>
      </w:r>
      <w:ins w:id="5901" w:author="Doug Gross" w:date="2018-05-11T13:46:00Z">
        <w:r w:rsidR="000228B3">
          <w:rPr>
            <w:rFonts w:ascii="Calibri" w:hAnsi="Calibri"/>
          </w:rPr>
          <w:t>in</w:t>
        </w:r>
      </w:ins>
      <w:r>
        <w:rPr>
          <w:rFonts w:ascii="Calibri" w:hAnsi="Calibri"/>
        </w:rPr>
        <w:t xml:space="preserve"> 24-36 hours following their on-time, </w:t>
      </w:r>
      <w:del w:id="5902" w:author="Doug Gross" w:date="2018-05-11T13:46:00Z">
        <w:r w:rsidDel="000228B3">
          <w:rPr>
            <w:rFonts w:ascii="Calibri" w:hAnsi="Calibri"/>
          </w:rPr>
          <w:delText xml:space="preserve">without </w:delText>
        </w:r>
      </w:del>
      <w:r>
        <w:rPr>
          <w:rFonts w:ascii="Calibri" w:hAnsi="Calibri"/>
        </w:rPr>
        <w:t>damage</w:t>
      </w:r>
      <w:ins w:id="5903" w:author="Doug Gross" w:date="2018-05-11T13:46:00Z">
        <w:r w:rsidR="000228B3">
          <w:rPr>
            <w:rFonts w:ascii="Calibri" w:hAnsi="Calibri"/>
          </w:rPr>
          <w:t>-free,</w:t>
        </w:r>
      </w:ins>
      <w:r>
        <w:rPr>
          <w:rFonts w:ascii="Calibri" w:hAnsi="Calibri"/>
        </w:rPr>
        <w:t xml:space="preserve"> </w:t>
      </w:r>
      <w:del w:id="5904" w:author="Iragui, Charles" w:date="2018-04-03T09:56:00Z">
        <w:r>
          <w:rPr>
            <w:rFonts w:ascii="Calibri" w:hAnsi="Calibri"/>
          </w:rPr>
          <w:delText>&amp;</w:delText>
        </w:r>
      </w:del>
      <w:ins w:id="5905" w:author="Iragui, Charles" w:date="2018-04-03T09:56:00Z">
        <w:r>
          <w:rPr>
            <w:rFonts w:ascii="Calibri" w:hAnsi="Calibri"/>
          </w:rPr>
          <w:t>and</w:t>
        </w:r>
      </w:ins>
      <w:r>
        <w:rPr>
          <w:rFonts w:ascii="Calibri" w:hAnsi="Calibri"/>
        </w:rPr>
        <w:t xml:space="preserve"> signed off delivery.</w:t>
      </w:r>
    </w:p>
    <w:p w14:paraId="494873B6" w14:textId="77777777" w:rsidR="00CF5879" w:rsidRDefault="00CF5879">
      <w:pPr>
        <w:pStyle w:val="Body"/>
        <w:rPr>
          <w:rFonts w:ascii="Calibri" w:eastAsia="Calibri" w:hAnsi="Calibri" w:cs="Calibri"/>
        </w:rPr>
      </w:pPr>
    </w:p>
    <w:p w14:paraId="7B8BE59B" w14:textId="1DEA9DD6" w:rsidR="00CF5879" w:rsidRDefault="0081616C">
      <w:pPr>
        <w:pStyle w:val="Body"/>
        <w:rPr>
          <w:rFonts w:ascii="Calibri" w:eastAsia="Calibri" w:hAnsi="Calibri" w:cs="Calibri"/>
        </w:rPr>
      </w:pPr>
      <w:r>
        <w:rPr>
          <w:rFonts w:ascii="Calibri" w:hAnsi="Calibri"/>
        </w:rPr>
        <w:t xml:space="preserve">Following a completed delivery, the shipper and driver will receive an automatically generated service survey. Both parties will have the ability to rate each other, although only the driver’s ratings will be displayed on their profile. The shipper’s rating will be collected and viewed internally at </w:t>
      </w:r>
      <w:r w:rsidR="00E54BCD">
        <w:rPr>
          <w:rFonts w:ascii="Calibri" w:hAnsi="Calibri"/>
        </w:rPr>
        <w:t>Project</w:t>
      </w:r>
      <w:r w:rsidR="00193B0A">
        <w:rPr>
          <w:rFonts w:ascii="Calibri" w:hAnsi="Calibri"/>
        </w:rPr>
        <w:t xml:space="preserve"> Freight</w:t>
      </w:r>
      <w:r>
        <w:rPr>
          <w:rFonts w:ascii="Calibri" w:hAnsi="Calibri"/>
        </w:rPr>
        <w:t xml:space="preserve">. If any member of the </w:t>
      </w:r>
      <w:r w:rsidR="00E54BCD">
        <w:rPr>
          <w:rFonts w:ascii="Calibri" w:hAnsi="Calibri"/>
        </w:rPr>
        <w:t>Project</w:t>
      </w:r>
      <w:r w:rsidR="00193B0A">
        <w:rPr>
          <w:rFonts w:ascii="Calibri" w:hAnsi="Calibri"/>
        </w:rPr>
        <w:t xml:space="preserve"> Freight</w:t>
      </w:r>
      <w:r>
        <w:rPr>
          <w:rFonts w:ascii="Calibri" w:hAnsi="Calibri"/>
        </w:rPr>
        <w:t xml:space="preserve"> community gives or receives a 1 or 2-star rating, a </w:t>
      </w:r>
      <w:r w:rsidR="00E54BCD">
        <w:rPr>
          <w:rFonts w:ascii="Calibri" w:hAnsi="Calibri"/>
        </w:rPr>
        <w:t>Project</w:t>
      </w:r>
      <w:r w:rsidR="00193B0A">
        <w:rPr>
          <w:rFonts w:ascii="Calibri" w:hAnsi="Calibri"/>
        </w:rPr>
        <w:t xml:space="preserve"> Freight</w:t>
      </w:r>
      <w:r>
        <w:rPr>
          <w:rFonts w:ascii="Calibri" w:hAnsi="Calibri"/>
        </w:rPr>
        <w:t xml:space="preserve"> representative will reach directly </w:t>
      </w:r>
      <w:del w:id="5906" w:author="Doug Gross" w:date="2018-05-11T13:47:00Z">
        <w:r w:rsidDel="00133C32">
          <w:rPr>
            <w:rFonts w:ascii="Calibri" w:hAnsi="Calibri"/>
          </w:rPr>
          <w:delText xml:space="preserve">out </w:delText>
        </w:r>
      </w:del>
      <w:r>
        <w:rPr>
          <w:rFonts w:ascii="Calibri" w:hAnsi="Calibri"/>
        </w:rPr>
        <w:t xml:space="preserve">to all parties involved in the transaction. One and two-star driver ratings will be reviewed by </w:t>
      </w:r>
      <w:r w:rsidR="00E54BCD">
        <w:rPr>
          <w:rFonts w:ascii="Calibri" w:hAnsi="Calibri"/>
        </w:rPr>
        <w:t>Project</w:t>
      </w:r>
      <w:r w:rsidR="00193B0A">
        <w:rPr>
          <w:rFonts w:ascii="Calibri" w:hAnsi="Calibri"/>
        </w:rPr>
        <w:t xml:space="preserve"> Freight</w:t>
      </w:r>
      <w:r>
        <w:rPr>
          <w:rFonts w:ascii="Calibri" w:hAnsi="Calibri"/>
        </w:rPr>
        <w:t xml:space="preserve"> prior to posting under the Driver’s profile.</w:t>
      </w:r>
    </w:p>
    <w:p w14:paraId="40F45901" w14:textId="77777777" w:rsidR="00CF5879" w:rsidRDefault="00CF5879">
      <w:pPr>
        <w:pStyle w:val="Body"/>
        <w:rPr>
          <w:rFonts w:ascii="Calibri" w:eastAsia="Calibri" w:hAnsi="Calibri" w:cs="Calibri"/>
        </w:rPr>
      </w:pPr>
    </w:p>
    <w:p w14:paraId="79075234" w14:textId="750893C6" w:rsidR="00CF5879" w:rsidRDefault="0081616C">
      <w:pPr>
        <w:pStyle w:val="Body"/>
        <w:rPr>
          <w:rFonts w:ascii="Calibri" w:eastAsia="Calibri" w:hAnsi="Calibri" w:cs="Calibri"/>
        </w:rPr>
      </w:pPr>
      <w:r>
        <w:rPr>
          <w:rFonts w:ascii="Calibri" w:hAnsi="Calibri"/>
        </w:rPr>
        <w:t xml:space="preserve">The shipper will have 5 working days to open a dispute on the delivery. Due to the processes </w:t>
      </w:r>
      <w:r w:rsidR="00E54BCD">
        <w:rPr>
          <w:rFonts w:ascii="Calibri" w:hAnsi="Calibri"/>
        </w:rPr>
        <w:t>Project</w:t>
      </w:r>
      <w:r w:rsidR="00193B0A">
        <w:rPr>
          <w:rFonts w:ascii="Calibri" w:hAnsi="Calibri"/>
        </w:rPr>
        <w:t xml:space="preserve"> Freight</w:t>
      </w:r>
      <w:r>
        <w:rPr>
          <w:rFonts w:ascii="Calibri" w:hAnsi="Calibri"/>
        </w:rPr>
        <w:t xml:space="preserve"> will create, direct communication between the shipper and driver, and the ability to anticipate possible issues by using predictive analytics, disputes will be minimized over time. </w:t>
      </w:r>
    </w:p>
    <w:p w14:paraId="28E982BD" w14:textId="77777777" w:rsidR="00CF5879" w:rsidRDefault="00CF5879">
      <w:pPr>
        <w:pStyle w:val="Body"/>
        <w:rPr>
          <w:rFonts w:ascii="Calibri" w:eastAsia="Calibri" w:hAnsi="Calibri" w:cs="Calibri"/>
        </w:rPr>
      </w:pPr>
    </w:p>
    <w:p w14:paraId="21494B3A" w14:textId="77777777" w:rsidR="00CF5879" w:rsidRDefault="0081616C">
      <w:pPr>
        <w:pStyle w:val="Body"/>
      </w:pPr>
      <w:r>
        <w:rPr>
          <w:rFonts w:ascii="Arial Unicode MS" w:hAnsi="Arial Unicode MS"/>
        </w:rPr>
        <w:br w:type="page"/>
      </w:r>
    </w:p>
    <w:p w14:paraId="13D7BD40" w14:textId="77777777" w:rsidR="00CF5879" w:rsidRDefault="0081616C" w:rsidP="00EA28D5">
      <w:pPr>
        <w:pStyle w:val="Body"/>
        <w:outlineLvl w:val="0"/>
        <w:rPr>
          <w:rFonts w:ascii="Calibri" w:eastAsia="Calibri" w:hAnsi="Calibri" w:cs="Calibri"/>
          <w:b/>
          <w:bCs/>
        </w:rPr>
      </w:pPr>
      <w:r>
        <w:rPr>
          <w:rFonts w:ascii="Calibri" w:hAnsi="Calibri"/>
          <w:b/>
          <w:bCs/>
        </w:rPr>
        <w:lastRenderedPageBreak/>
        <w:t>Big Data Collection and Usage</w:t>
      </w:r>
    </w:p>
    <w:p w14:paraId="5683F72C" w14:textId="77777777" w:rsidR="00CF5879" w:rsidRDefault="00CF5879">
      <w:pPr>
        <w:pStyle w:val="Body"/>
        <w:rPr>
          <w:rFonts w:ascii="Calibri" w:eastAsia="Calibri" w:hAnsi="Calibri" w:cs="Calibri"/>
        </w:rPr>
      </w:pPr>
    </w:p>
    <w:p w14:paraId="6BD329B2" w14:textId="3D7BBA5A" w:rsidR="00EE7B6E" w:rsidRDefault="00E54BCD">
      <w:pPr>
        <w:pStyle w:val="Body"/>
        <w:rPr>
          <w:ins w:id="5907" w:author="Doug Gross" w:date="2018-05-11T13:50:00Z"/>
          <w:rFonts w:ascii="Calibri" w:hAnsi="Calibri"/>
        </w:rPr>
      </w:pPr>
      <w:r>
        <w:rPr>
          <w:rFonts w:ascii="Calibri" w:hAnsi="Calibri"/>
        </w:rPr>
        <w:t>Project</w:t>
      </w:r>
      <w:r w:rsidR="00193B0A">
        <w:rPr>
          <w:rFonts w:ascii="Calibri" w:hAnsi="Calibri"/>
        </w:rPr>
        <w:t xml:space="preserve"> Freight</w:t>
      </w:r>
      <w:r w:rsidR="0081616C">
        <w:rPr>
          <w:rFonts w:ascii="Calibri" w:hAnsi="Calibri"/>
        </w:rPr>
        <w:t xml:space="preserve"> intends to build </w:t>
      </w:r>
      <w:del w:id="5908" w:author="Siedenburg" w:date="2018-04-06T11:59:00Z">
        <w:r w:rsidR="0081616C">
          <w:rPr>
            <w:rFonts w:ascii="Calibri" w:hAnsi="Calibri"/>
          </w:rPr>
          <w:delText>their</w:delText>
        </w:r>
      </w:del>
      <w:ins w:id="5909" w:author="Doug Gross" w:date="2018-05-11T13:48:00Z">
        <w:r w:rsidR="00EE7B6E">
          <w:rPr>
            <w:rFonts w:ascii="Calibri" w:hAnsi="Calibri"/>
          </w:rPr>
          <w:t>a big data</w:t>
        </w:r>
      </w:ins>
      <w:ins w:id="5910" w:author="Siedenburg" w:date="2018-04-06T11:59:00Z">
        <w:del w:id="5911" w:author="Doug Gross" w:date="2018-05-11T13:48:00Z">
          <w:r w:rsidR="0081616C" w:rsidDel="00EE7B6E">
            <w:rPr>
              <w:rFonts w:ascii="Calibri" w:hAnsi="Calibri"/>
            </w:rPr>
            <w:delText>our</w:delText>
          </w:r>
        </w:del>
      </w:ins>
      <w:r w:rsidR="0081616C">
        <w:rPr>
          <w:rFonts w:ascii="Calibri" w:hAnsi="Calibri"/>
        </w:rPr>
        <w:t xml:space="preserve"> platform to collect, manage</w:t>
      </w:r>
      <w:ins w:id="5912" w:author="Siedenburg" w:date="2018-04-06T11:59:00Z">
        <w:r w:rsidR="0081616C">
          <w:rPr>
            <w:rFonts w:ascii="Calibri" w:hAnsi="Calibri"/>
          </w:rPr>
          <w:t>,</w:t>
        </w:r>
      </w:ins>
      <w:r w:rsidR="0081616C">
        <w:rPr>
          <w:rFonts w:ascii="Calibri" w:hAnsi="Calibri"/>
        </w:rPr>
        <w:t xml:space="preserve"> and utilize </w:t>
      </w:r>
      <w:ins w:id="5913" w:author="Doug Gross" w:date="2018-05-11T13:48:00Z">
        <w:r w:rsidR="00EE7B6E">
          <w:rPr>
            <w:rFonts w:ascii="Calibri" w:hAnsi="Calibri"/>
          </w:rPr>
          <w:t>the valuable</w:t>
        </w:r>
      </w:ins>
      <w:del w:id="5914" w:author="Doug Gross" w:date="2018-05-11T13:48:00Z">
        <w:r w:rsidR="0081616C" w:rsidDel="00EE7B6E">
          <w:rPr>
            <w:rFonts w:ascii="Calibri" w:hAnsi="Calibri"/>
          </w:rPr>
          <w:delText>our big</w:delText>
        </w:r>
      </w:del>
      <w:r w:rsidR="0081616C">
        <w:rPr>
          <w:rFonts w:ascii="Calibri" w:hAnsi="Calibri"/>
        </w:rPr>
        <w:t xml:space="preserve"> data</w:t>
      </w:r>
      <w:ins w:id="5915" w:author="Doug Gross" w:date="2018-05-11T13:48:00Z">
        <w:r w:rsidR="00EE7B6E">
          <w:rPr>
            <w:rFonts w:ascii="Calibri" w:hAnsi="Calibri"/>
          </w:rPr>
          <w:t xml:space="preserve"> that we collect as a result of our operations</w:t>
        </w:r>
      </w:ins>
      <w:r w:rsidR="0081616C">
        <w:rPr>
          <w:rFonts w:ascii="Calibri" w:hAnsi="Calibri"/>
        </w:rPr>
        <w:t xml:space="preserve">. </w:t>
      </w:r>
      <w:r>
        <w:rPr>
          <w:rFonts w:ascii="Calibri" w:hAnsi="Calibri"/>
        </w:rPr>
        <w:t>Project</w:t>
      </w:r>
      <w:r w:rsidR="00193B0A">
        <w:rPr>
          <w:rFonts w:ascii="Calibri" w:hAnsi="Calibri"/>
        </w:rPr>
        <w:t xml:space="preserve"> Freight</w:t>
      </w:r>
      <w:del w:id="5916" w:author="Doug Gross" w:date="2018-05-11T13:49:00Z">
        <w:r w:rsidR="0081616C" w:rsidDel="00EE7B6E">
          <w:rPr>
            <w:rFonts w:ascii="Calibri" w:hAnsi="Calibri"/>
          </w:rPr>
          <w:delText xml:space="preserve"> wishe</w:delText>
        </w:r>
      </w:del>
      <w:ins w:id="5917" w:author="Doug Gross" w:date="2018-05-11T13:49:00Z">
        <w:r w:rsidR="00EE7B6E">
          <w:rPr>
            <w:rFonts w:ascii="Calibri" w:hAnsi="Calibri"/>
          </w:rPr>
          <w:t>‘s platform will</w:t>
        </w:r>
      </w:ins>
      <w:del w:id="5918" w:author="Doug Gross" w:date="2018-05-11T13:49:00Z">
        <w:r w:rsidR="0081616C" w:rsidDel="00EE7B6E">
          <w:rPr>
            <w:rFonts w:ascii="Calibri" w:hAnsi="Calibri"/>
          </w:rPr>
          <w:delText xml:space="preserve">s </w:delText>
        </w:r>
      </w:del>
      <w:ins w:id="5919" w:author="Doug Gross" w:date="2018-05-11T13:49:00Z">
        <w:r w:rsidR="00EE7B6E">
          <w:rPr>
            <w:rFonts w:ascii="Calibri" w:hAnsi="Calibri"/>
          </w:rPr>
          <w:t xml:space="preserve"> </w:t>
        </w:r>
      </w:ins>
      <w:del w:id="5920" w:author="Doug Gross" w:date="2018-05-11T13:49:00Z">
        <w:r w:rsidR="0081616C" w:rsidDel="00EE7B6E">
          <w:rPr>
            <w:rFonts w:ascii="Calibri" w:hAnsi="Calibri"/>
          </w:rPr>
          <w:delText xml:space="preserve">to </w:delText>
        </w:r>
      </w:del>
      <w:r w:rsidR="0081616C">
        <w:rPr>
          <w:rFonts w:ascii="Calibri" w:hAnsi="Calibri"/>
        </w:rPr>
        <w:t xml:space="preserve">translate </w:t>
      </w:r>
      <w:ins w:id="5921" w:author="Doug Gross" w:date="2018-05-11T13:48:00Z">
        <w:r w:rsidR="00EE7B6E">
          <w:rPr>
            <w:rFonts w:ascii="Calibri" w:hAnsi="Calibri"/>
          </w:rPr>
          <w:t>this</w:t>
        </w:r>
      </w:ins>
      <w:del w:id="5922" w:author="Doug Gross" w:date="2018-05-11T13:48:00Z">
        <w:r w:rsidR="0081616C" w:rsidDel="00EE7B6E">
          <w:rPr>
            <w:rFonts w:ascii="Calibri" w:hAnsi="Calibri"/>
          </w:rPr>
          <w:delText>our</w:delText>
        </w:r>
      </w:del>
      <w:r w:rsidR="0081616C">
        <w:rPr>
          <w:rFonts w:ascii="Calibri" w:hAnsi="Calibri"/>
        </w:rPr>
        <w:t xml:space="preserve"> data into </w:t>
      </w:r>
      <w:del w:id="5923" w:author="Doug Gross" w:date="2018-05-11T13:48:00Z">
        <w:r w:rsidR="0081616C" w:rsidDel="00EE7B6E">
          <w:rPr>
            <w:rFonts w:ascii="Calibri" w:hAnsi="Calibri"/>
          </w:rPr>
          <w:delText>ready-to-take</w:delText>
        </w:r>
      </w:del>
      <w:ins w:id="5924" w:author="Doug Gross" w:date="2018-05-11T13:48:00Z">
        <w:r w:rsidR="00EE7B6E">
          <w:rPr>
            <w:rFonts w:ascii="Calibri" w:hAnsi="Calibri"/>
          </w:rPr>
          <w:t xml:space="preserve">actionable insights using </w:t>
        </w:r>
      </w:ins>
      <w:ins w:id="5925" w:author="Doug Gross" w:date="2018-05-11T13:49:00Z">
        <w:r w:rsidR="00EE7B6E">
          <w:rPr>
            <w:rFonts w:ascii="Calibri" w:hAnsi="Calibri"/>
          </w:rPr>
          <w:t>Advanced Analytic techniques</w:t>
        </w:r>
      </w:ins>
      <w:del w:id="5926" w:author="Doug Gross" w:date="2018-05-11T13:49:00Z">
        <w:r w:rsidR="0081616C" w:rsidDel="00EE7B6E">
          <w:rPr>
            <w:rFonts w:ascii="Calibri" w:hAnsi="Calibri"/>
          </w:rPr>
          <w:delText xml:space="preserve"> action insights</w:delText>
        </w:r>
      </w:del>
      <w:r w:rsidR="0081616C">
        <w:rPr>
          <w:rFonts w:ascii="Calibri" w:hAnsi="Calibri"/>
        </w:rPr>
        <w:t xml:space="preserve">. We envision improving our productivity and </w:t>
      </w:r>
      <w:proofErr w:type="spellStart"/>
      <w:r w:rsidR="0081616C">
        <w:rPr>
          <w:rFonts w:ascii="Calibri" w:hAnsi="Calibri"/>
        </w:rPr>
        <w:t>lower</w:t>
      </w:r>
      <w:ins w:id="5927" w:author="Doug Gross" w:date="2018-05-11T13:50:00Z">
        <w:r w:rsidR="00EE7B6E">
          <w:rPr>
            <w:rFonts w:ascii="Calibri" w:hAnsi="Calibri"/>
          </w:rPr>
          <w:t>ering</w:t>
        </w:r>
        <w:proofErr w:type="spellEnd"/>
        <w:r w:rsidR="00EE7B6E">
          <w:rPr>
            <w:rFonts w:ascii="Calibri" w:hAnsi="Calibri"/>
          </w:rPr>
          <w:t xml:space="preserve"> our</w:t>
        </w:r>
      </w:ins>
      <w:r w:rsidR="0081616C">
        <w:rPr>
          <w:rFonts w:ascii="Calibri" w:hAnsi="Calibri"/>
        </w:rPr>
        <w:t xml:space="preserve"> operati</w:t>
      </w:r>
      <w:ins w:id="5928" w:author="Doug Gross" w:date="2018-05-11T13:50:00Z">
        <w:r w:rsidR="00EE7B6E">
          <w:rPr>
            <w:rFonts w:ascii="Calibri" w:hAnsi="Calibri"/>
          </w:rPr>
          <w:t>ng</w:t>
        </w:r>
      </w:ins>
      <w:del w:id="5929" w:author="Doug Gross" w:date="2018-05-11T13:50:00Z">
        <w:r w:rsidR="0081616C" w:rsidDel="00EE7B6E">
          <w:rPr>
            <w:rFonts w:ascii="Calibri" w:hAnsi="Calibri"/>
          </w:rPr>
          <w:delText>onal</w:delText>
        </w:r>
      </w:del>
      <w:r w:rsidR="0081616C">
        <w:rPr>
          <w:rFonts w:ascii="Calibri" w:hAnsi="Calibri"/>
        </w:rPr>
        <w:t xml:space="preserve"> cost</w:t>
      </w:r>
      <w:ins w:id="5930" w:author="Doug Gross" w:date="2018-05-11T13:50:00Z">
        <w:r w:rsidR="00EE7B6E">
          <w:rPr>
            <w:rFonts w:ascii="Calibri" w:hAnsi="Calibri"/>
          </w:rPr>
          <w:t>s based on</w:t>
        </w:r>
      </w:ins>
      <w:del w:id="5931" w:author="Doug Gross" w:date="2018-05-11T13:50:00Z">
        <w:r w:rsidR="0081616C" w:rsidDel="00EE7B6E">
          <w:rPr>
            <w:rFonts w:ascii="Calibri" w:hAnsi="Calibri"/>
          </w:rPr>
          <w:delText xml:space="preserve"> with</w:delText>
        </w:r>
      </w:del>
      <w:r w:rsidR="0081616C">
        <w:rPr>
          <w:rFonts w:ascii="Calibri" w:hAnsi="Calibri"/>
        </w:rPr>
        <w:t xml:space="preserve"> </w:t>
      </w:r>
      <w:ins w:id="5932" w:author="Doug Gross" w:date="2018-05-11T13:50:00Z">
        <w:r w:rsidR="00EE7B6E">
          <w:rPr>
            <w:rFonts w:ascii="Calibri" w:hAnsi="Calibri"/>
          </w:rPr>
          <w:t xml:space="preserve">a </w:t>
        </w:r>
      </w:ins>
      <w:r w:rsidR="0081616C">
        <w:rPr>
          <w:rFonts w:ascii="Calibri" w:hAnsi="Calibri"/>
        </w:rPr>
        <w:t>data-</w:t>
      </w:r>
      <w:del w:id="5933" w:author="Doug Gross" w:date="2018-05-11T13:50:00Z">
        <w:r w:rsidR="0081616C" w:rsidDel="00EE7B6E">
          <w:rPr>
            <w:rFonts w:ascii="Calibri" w:hAnsi="Calibri"/>
          </w:rPr>
          <w:delText xml:space="preserve">supported </w:delText>
        </w:r>
      </w:del>
      <w:ins w:id="5934" w:author="Doug Gross" w:date="2018-05-11T13:50:00Z">
        <w:r w:rsidR="00EE7B6E">
          <w:rPr>
            <w:rFonts w:ascii="Calibri" w:hAnsi="Calibri"/>
          </w:rPr>
          <w:t xml:space="preserve">driven </w:t>
        </w:r>
      </w:ins>
      <w:r w:rsidR="0081616C">
        <w:rPr>
          <w:rFonts w:ascii="Calibri" w:hAnsi="Calibri"/>
        </w:rPr>
        <w:t>decision</w:t>
      </w:r>
      <w:ins w:id="5935" w:author="Doug Gross" w:date="2018-05-11T13:50:00Z">
        <w:r w:rsidR="00EE7B6E">
          <w:rPr>
            <w:rFonts w:ascii="Calibri" w:hAnsi="Calibri"/>
          </w:rPr>
          <w:t xml:space="preserve"> making approach</w:t>
        </w:r>
      </w:ins>
      <w:del w:id="5936" w:author="Doug Gross" w:date="2018-05-11T13:50:00Z">
        <w:r w:rsidR="0081616C" w:rsidDel="00EE7B6E">
          <w:rPr>
            <w:rFonts w:ascii="Calibri" w:hAnsi="Calibri"/>
          </w:rPr>
          <w:delText>s</w:delText>
        </w:r>
      </w:del>
      <w:r w:rsidR="0081616C">
        <w:rPr>
          <w:rFonts w:ascii="Calibri" w:hAnsi="Calibri"/>
        </w:rPr>
        <w:t xml:space="preserve">. </w:t>
      </w:r>
    </w:p>
    <w:p w14:paraId="7E5B63FB" w14:textId="77777777" w:rsidR="00EE7B6E" w:rsidRDefault="00EE7B6E">
      <w:pPr>
        <w:pStyle w:val="Body"/>
        <w:rPr>
          <w:ins w:id="5937" w:author="Doug Gross" w:date="2018-05-11T13:50:00Z"/>
          <w:rFonts w:ascii="Calibri" w:hAnsi="Calibri"/>
        </w:rPr>
      </w:pPr>
    </w:p>
    <w:p w14:paraId="1FAE324C" w14:textId="2A9A69DB" w:rsidR="00CF5879" w:rsidDel="00905645" w:rsidRDefault="00EE7B6E" w:rsidP="00905645">
      <w:pPr>
        <w:pStyle w:val="Body"/>
        <w:rPr>
          <w:del w:id="5938" w:author="Doug Gross" w:date="2018-05-11T13:29:00Z"/>
          <w:rFonts w:ascii="Calibri" w:hAnsi="Calibri"/>
        </w:rPr>
      </w:pPr>
      <w:ins w:id="5939" w:author="Doug Gross" w:date="2018-05-11T13:50:00Z">
        <w:r>
          <w:rPr>
            <w:rFonts w:ascii="Calibri" w:hAnsi="Calibri"/>
          </w:rPr>
          <w:t>Data c</w:t>
        </w:r>
      </w:ins>
      <w:del w:id="5940" w:author="Doug Gross" w:date="2018-05-11T13:50:00Z">
        <w:r w:rsidR="0081616C" w:rsidDel="00EE7B6E">
          <w:rPr>
            <w:rFonts w:ascii="Calibri" w:hAnsi="Calibri"/>
          </w:rPr>
          <w:delText>C</w:delText>
        </w:r>
      </w:del>
      <w:r w:rsidR="0081616C">
        <w:rPr>
          <w:rFonts w:ascii="Calibri" w:hAnsi="Calibri"/>
        </w:rPr>
        <w:t xml:space="preserve">ollection will include but </w:t>
      </w:r>
      <w:ins w:id="5941" w:author="Doug Gross" w:date="2018-05-11T13:50:00Z">
        <w:r>
          <w:rPr>
            <w:rFonts w:ascii="Calibri" w:hAnsi="Calibri"/>
          </w:rPr>
          <w:t xml:space="preserve">is </w:t>
        </w:r>
      </w:ins>
      <w:r w:rsidR="0081616C">
        <w:rPr>
          <w:rFonts w:ascii="Calibri" w:hAnsi="Calibri"/>
        </w:rPr>
        <w:t>not limited to</w:t>
      </w:r>
      <w:ins w:id="5942" w:author="Doug Gross" w:date="2018-05-11T13:51:00Z">
        <w:r>
          <w:rPr>
            <w:rFonts w:ascii="Calibri" w:hAnsi="Calibri"/>
          </w:rPr>
          <w:t>:</w:t>
        </w:r>
      </w:ins>
      <w:del w:id="5943" w:author="Doug Gross" w:date="2018-05-11T13:51:00Z">
        <w:r w:rsidR="0081616C" w:rsidDel="00EE7B6E">
          <w:rPr>
            <w:rFonts w:ascii="Calibri" w:hAnsi="Calibri"/>
          </w:rPr>
          <w:delText>;</w:delText>
        </w:r>
      </w:del>
      <w:r w:rsidR="0081616C">
        <w:rPr>
          <w:rFonts w:ascii="Calibri" w:hAnsi="Calibri"/>
        </w:rPr>
        <w:t xml:space="preserve"> the routes our drivers use</w:t>
      </w:r>
      <w:ins w:id="5944" w:author="Doug Gross" w:date="2018-05-11T13:51:00Z">
        <w:r>
          <w:rPr>
            <w:rFonts w:ascii="Calibri" w:hAnsi="Calibri"/>
          </w:rPr>
          <w:t>;</w:t>
        </w:r>
      </w:ins>
      <w:del w:id="5945" w:author="Doug Gross" w:date="2018-05-11T13:51:00Z">
        <w:r w:rsidR="0081616C" w:rsidDel="00EE7B6E">
          <w:rPr>
            <w:rFonts w:ascii="Calibri" w:hAnsi="Calibri"/>
          </w:rPr>
          <w:delText>,</w:delText>
        </w:r>
      </w:del>
      <w:r w:rsidR="0081616C">
        <w:rPr>
          <w:rFonts w:ascii="Calibri" w:hAnsi="Calibri"/>
        </w:rPr>
        <w:t xml:space="preserve"> </w:t>
      </w:r>
      <w:del w:id="5946" w:author="Doug Gross" w:date="2018-05-11T13:51:00Z">
        <w:r w:rsidR="0081616C" w:rsidDel="00EE7B6E">
          <w:rPr>
            <w:rFonts w:ascii="Calibri" w:hAnsi="Calibri"/>
          </w:rPr>
          <w:delText xml:space="preserve">data on the </w:delText>
        </w:r>
      </w:del>
      <w:r w:rsidR="0081616C">
        <w:rPr>
          <w:rFonts w:ascii="Calibri" w:hAnsi="Calibri"/>
        </w:rPr>
        <w:t>actual shipmen</w:t>
      </w:r>
      <w:r w:rsidR="00C149A6">
        <w:rPr>
          <w:rFonts w:ascii="Calibri" w:hAnsi="Calibri"/>
        </w:rPr>
        <w:t>t</w:t>
      </w:r>
      <w:ins w:id="5947" w:author="Doug Gross" w:date="2018-05-11T13:51:00Z">
        <w:r>
          <w:rPr>
            <w:rFonts w:ascii="Calibri" w:hAnsi="Calibri"/>
          </w:rPr>
          <w:t xml:space="preserve"> environments over time;</w:t>
        </w:r>
      </w:ins>
      <w:del w:id="5948" w:author="Doug Gross" w:date="2018-05-11T13:51:00Z">
        <w:r w:rsidR="0081616C" w:rsidDel="00EE7B6E">
          <w:rPr>
            <w:rFonts w:ascii="Calibri" w:hAnsi="Calibri"/>
          </w:rPr>
          <w:delText>t’s environment through the entirety of its lifespan,</w:delText>
        </w:r>
      </w:del>
      <w:r w:rsidR="0081616C">
        <w:rPr>
          <w:rFonts w:ascii="Calibri" w:hAnsi="Calibri"/>
        </w:rPr>
        <w:t xml:space="preserve"> mechanical breakdowns</w:t>
      </w:r>
      <w:ins w:id="5949" w:author="Doug Gross" w:date="2018-05-11T13:51:00Z">
        <w:r>
          <w:rPr>
            <w:rFonts w:ascii="Calibri" w:hAnsi="Calibri"/>
          </w:rPr>
          <w:t xml:space="preserve">; </w:t>
        </w:r>
      </w:ins>
      <w:del w:id="5950" w:author="Doug Gross" w:date="2018-05-11T13:51:00Z">
        <w:r w:rsidR="0081616C" w:rsidDel="00EE7B6E">
          <w:rPr>
            <w:rFonts w:ascii="Calibri" w:hAnsi="Calibri"/>
          </w:rPr>
          <w:delText xml:space="preserve"> and </w:delText>
        </w:r>
      </w:del>
      <w:r w:rsidR="0081616C">
        <w:rPr>
          <w:rFonts w:ascii="Calibri" w:hAnsi="Calibri"/>
        </w:rPr>
        <w:t xml:space="preserve">documentation of the </w:t>
      </w:r>
      <w:ins w:id="5951" w:author="Doug Gross" w:date="2018-05-11T13:51:00Z">
        <w:r>
          <w:rPr>
            <w:rFonts w:ascii="Calibri" w:hAnsi="Calibri"/>
          </w:rPr>
          <w:t>final</w:t>
        </w:r>
      </w:ins>
      <w:del w:id="5952" w:author="Doug Gross" w:date="2018-05-11T13:51:00Z">
        <w:r w:rsidR="0081616C" w:rsidDel="00EE7B6E">
          <w:rPr>
            <w:rFonts w:ascii="Calibri" w:hAnsi="Calibri"/>
          </w:rPr>
          <w:delText>last</w:delText>
        </w:r>
      </w:del>
      <w:r w:rsidR="0081616C">
        <w:rPr>
          <w:rFonts w:ascii="Calibri" w:hAnsi="Calibri"/>
        </w:rPr>
        <w:t xml:space="preserve"> 53</w:t>
      </w:r>
      <w:ins w:id="5953" w:author="Doug Gross" w:date="2018-05-11T13:51:00Z">
        <w:r>
          <w:rPr>
            <w:rFonts w:ascii="Calibri" w:hAnsi="Calibri"/>
          </w:rPr>
          <w:t xml:space="preserve"> feet</w:t>
        </w:r>
      </w:ins>
      <w:del w:id="5954" w:author="Doug Gross" w:date="2018-05-11T13:51:00Z">
        <w:r w:rsidR="0081616C" w:rsidDel="00EE7B6E">
          <w:rPr>
            <w:rFonts w:ascii="Calibri" w:hAnsi="Calibri"/>
          </w:rPr>
          <w:delText>’</w:delText>
        </w:r>
      </w:del>
      <w:r w:rsidR="0081616C">
        <w:rPr>
          <w:rFonts w:ascii="Calibri" w:hAnsi="Calibri"/>
        </w:rPr>
        <w:t xml:space="preserve"> of every shipping and receiving location visited by our drivers.</w:t>
      </w:r>
      <w:ins w:id="5955" w:author="Doug Gross" w:date="2018-05-11T13:52:00Z">
        <w:r>
          <w:rPr>
            <w:rFonts w:ascii="Calibri" w:hAnsi="Calibri"/>
          </w:rPr>
          <w:t xml:space="preserve"> </w:t>
        </w:r>
      </w:ins>
      <w:r w:rsidR="00E54BCD">
        <w:rPr>
          <w:rFonts w:ascii="Calibri" w:hAnsi="Calibri"/>
        </w:rPr>
        <w:t>Project</w:t>
      </w:r>
      <w:r w:rsidR="00193B0A">
        <w:rPr>
          <w:rFonts w:ascii="Calibri" w:hAnsi="Calibri"/>
        </w:rPr>
        <w:t xml:space="preserve"> Freight</w:t>
      </w:r>
      <w:del w:id="5956" w:author="Doug Gross" w:date="2018-05-11T13:52:00Z">
        <w:r w:rsidR="0081616C" w:rsidDel="00EE7B6E">
          <w:rPr>
            <w:rFonts w:ascii="Calibri" w:hAnsi="Calibri"/>
          </w:rPr>
          <w:delText xml:space="preserve"> We</w:delText>
        </w:r>
      </w:del>
      <w:r w:rsidR="0081616C">
        <w:rPr>
          <w:rFonts w:ascii="Calibri" w:hAnsi="Calibri"/>
        </w:rPr>
        <w:t xml:space="preserve"> hope</w:t>
      </w:r>
      <w:ins w:id="5957" w:author="Doug Gross" w:date="2018-05-11T13:52:00Z">
        <w:r>
          <w:rPr>
            <w:rFonts w:ascii="Calibri" w:hAnsi="Calibri"/>
          </w:rPr>
          <w:t>s</w:t>
        </w:r>
      </w:ins>
      <w:r w:rsidR="0081616C">
        <w:rPr>
          <w:rFonts w:ascii="Calibri" w:hAnsi="Calibri"/>
        </w:rPr>
        <w:t xml:space="preserve"> to assist </w:t>
      </w:r>
      <w:del w:id="5958" w:author="Doug Gross" w:date="2018-05-11T13:52:00Z">
        <w:r w:rsidR="0081616C" w:rsidDel="00EE7B6E">
          <w:rPr>
            <w:rFonts w:ascii="Calibri" w:hAnsi="Calibri"/>
          </w:rPr>
          <w:delText xml:space="preserve">our </w:delText>
        </w:r>
      </w:del>
      <w:r w:rsidR="0081616C">
        <w:rPr>
          <w:rFonts w:ascii="Calibri" w:hAnsi="Calibri"/>
        </w:rPr>
        <w:t>drivers with fewer delays, less down time</w:t>
      </w:r>
      <w:ins w:id="5959" w:author="Doug Gross" w:date="2018-05-11T13:52:00Z">
        <w:r>
          <w:rPr>
            <w:rFonts w:ascii="Calibri" w:hAnsi="Calibri"/>
          </w:rPr>
          <w:t>,</w:t>
        </w:r>
      </w:ins>
      <w:r w:rsidR="0081616C">
        <w:rPr>
          <w:rFonts w:ascii="Calibri" w:hAnsi="Calibri"/>
        </w:rPr>
        <w:t xml:space="preserve"> and better fuel efficiency. We will </w:t>
      </w:r>
      <w:del w:id="5960" w:author="Doug Gross" w:date="2018-05-11T13:52:00Z">
        <w:r w:rsidR="0081616C" w:rsidDel="00EE7B6E">
          <w:rPr>
            <w:rFonts w:ascii="Calibri" w:hAnsi="Calibri"/>
          </w:rPr>
          <w:delText xml:space="preserve">be </w:delText>
        </w:r>
      </w:del>
      <w:r w:rsidR="0081616C">
        <w:rPr>
          <w:rFonts w:ascii="Calibri" w:hAnsi="Calibri"/>
        </w:rPr>
        <w:t>us</w:t>
      </w:r>
      <w:ins w:id="5961" w:author="Doug Gross" w:date="2018-05-11T13:52:00Z">
        <w:r>
          <w:rPr>
            <w:rFonts w:ascii="Calibri" w:hAnsi="Calibri"/>
          </w:rPr>
          <w:t>e</w:t>
        </w:r>
      </w:ins>
      <w:del w:id="5962" w:author="Doug Gross" w:date="2018-05-11T13:52:00Z">
        <w:r w:rsidR="0081616C" w:rsidDel="00EE7B6E">
          <w:rPr>
            <w:rFonts w:ascii="Calibri" w:hAnsi="Calibri"/>
          </w:rPr>
          <w:delText>ing</w:delText>
        </w:r>
      </w:del>
      <w:r w:rsidR="0081616C">
        <w:rPr>
          <w:rFonts w:ascii="Calibri" w:hAnsi="Calibri"/>
        </w:rPr>
        <w:t xml:space="preserve"> our data to attract ad revenue to </w:t>
      </w:r>
      <w:del w:id="5963" w:author="Doug Gross" w:date="2018-05-11T13:52:00Z">
        <w:r w:rsidR="0081616C" w:rsidDel="00EE7B6E">
          <w:rPr>
            <w:rFonts w:ascii="Calibri" w:hAnsi="Calibri"/>
          </w:rPr>
          <w:delText xml:space="preserve">our </w:delText>
        </w:r>
      </w:del>
      <w:r w:rsidR="00E54BCD">
        <w:rPr>
          <w:rFonts w:ascii="Calibri" w:hAnsi="Calibri"/>
        </w:rPr>
        <w:t>Project</w:t>
      </w:r>
      <w:r w:rsidR="00193B0A">
        <w:rPr>
          <w:rFonts w:ascii="Calibri" w:hAnsi="Calibri"/>
        </w:rPr>
        <w:t xml:space="preserve"> Freight</w:t>
      </w:r>
      <w:ins w:id="5964" w:author="Doug Gross" w:date="2018-05-11T13:52:00Z">
        <w:r>
          <w:rPr>
            <w:rFonts w:ascii="Calibri" w:hAnsi="Calibri"/>
          </w:rPr>
          <w:t>’s p</w:t>
        </w:r>
      </w:ins>
      <w:del w:id="5965" w:author="Doug Gross" w:date="2018-05-11T13:52:00Z">
        <w:r w:rsidR="0081616C" w:rsidDel="00EE7B6E">
          <w:rPr>
            <w:rFonts w:ascii="Calibri" w:hAnsi="Calibri"/>
          </w:rPr>
          <w:delText>p</w:delText>
        </w:r>
      </w:del>
      <w:r w:rsidR="0081616C">
        <w:rPr>
          <w:rFonts w:ascii="Calibri" w:hAnsi="Calibri"/>
        </w:rPr>
        <w:t>latform</w:t>
      </w:r>
      <w:ins w:id="5966" w:author="Doug Gross" w:date="2018-05-11T13:52:00Z">
        <w:r>
          <w:rPr>
            <w:rFonts w:ascii="Calibri" w:hAnsi="Calibri"/>
          </w:rPr>
          <w:t>,</w:t>
        </w:r>
      </w:ins>
      <w:r w:rsidR="0081616C">
        <w:rPr>
          <w:rFonts w:ascii="Calibri" w:hAnsi="Calibri"/>
        </w:rPr>
        <w:t xml:space="preserve"> including </w:t>
      </w:r>
      <w:del w:id="5967" w:author="Doug Gross" w:date="2018-05-11T13:53:00Z">
        <w:r w:rsidR="0081616C" w:rsidDel="00EE7B6E">
          <w:rPr>
            <w:rFonts w:ascii="Calibri" w:hAnsi="Calibri"/>
          </w:rPr>
          <w:delText xml:space="preserve">listing </w:delText>
        </w:r>
      </w:del>
      <w:ins w:id="5968" w:author="Doug Gross" w:date="2018-05-11T13:53:00Z">
        <w:r>
          <w:rPr>
            <w:rFonts w:ascii="Calibri" w:hAnsi="Calibri"/>
          </w:rPr>
          <w:t xml:space="preserve">advertising </w:t>
        </w:r>
      </w:ins>
      <w:r w:rsidR="0081616C">
        <w:rPr>
          <w:rFonts w:ascii="Calibri" w:hAnsi="Calibri"/>
        </w:rPr>
        <w:t>services along</w:t>
      </w:r>
      <w:ins w:id="5969" w:author="Doug Gross" w:date="2018-05-11T13:52:00Z">
        <w:r>
          <w:rPr>
            <w:rFonts w:ascii="Calibri" w:hAnsi="Calibri"/>
          </w:rPr>
          <w:t>side</w:t>
        </w:r>
      </w:ins>
      <w:r w:rsidR="0081616C">
        <w:rPr>
          <w:rFonts w:ascii="Calibri" w:hAnsi="Calibri"/>
        </w:rPr>
        <w:t xml:space="preserve"> drivers’ route</w:t>
      </w:r>
      <w:ins w:id="5970" w:author="Doug Gross" w:date="2018-05-11T13:53:00Z">
        <w:r>
          <w:rPr>
            <w:rFonts w:ascii="Calibri" w:hAnsi="Calibri"/>
          </w:rPr>
          <w:t>s</w:t>
        </w:r>
      </w:ins>
      <w:del w:id="5971" w:author="Doug Gross" w:date="2018-05-11T13:53:00Z">
        <w:r w:rsidR="0081616C" w:rsidDel="00EE7B6E">
          <w:rPr>
            <w:rFonts w:ascii="Calibri" w:hAnsi="Calibri"/>
          </w:rPr>
          <w:delText xml:space="preserve"> within the maps supplied by our platform</w:delText>
        </w:r>
      </w:del>
      <w:r w:rsidR="0081616C">
        <w:rPr>
          <w:rFonts w:ascii="Calibri" w:hAnsi="Calibri"/>
        </w:rPr>
        <w:t xml:space="preserve">. </w:t>
      </w:r>
    </w:p>
    <w:p w14:paraId="4A3F6570" w14:textId="7D235DCA" w:rsidR="00905645" w:rsidRDefault="00905645">
      <w:pPr>
        <w:pStyle w:val="Body"/>
        <w:rPr>
          <w:ins w:id="5972" w:author="Doug Gross" w:date="2018-05-11T13:29:00Z"/>
          <w:rFonts w:ascii="Calibri" w:eastAsia="Calibri" w:hAnsi="Calibri" w:cs="Calibri"/>
        </w:rPr>
      </w:pPr>
    </w:p>
    <w:p w14:paraId="50D201FF" w14:textId="77777777" w:rsidR="00905645" w:rsidRDefault="00905645">
      <w:pPr>
        <w:pStyle w:val="Body"/>
        <w:rPr>
          <w:ins w:id="5973" w:author="Doug Gross" w:date="2018-05-11T13:29:00Z"/>
          <w:rFonts w:ascii="Calibri" w:eastAsia="Calibri" w:hAnsi="Calibri" w:cs="Calibri"/>
        </w:rPr>
      </w:pPr>
    </w:p>
    <w:p w14:paraId="78CC42E1" w14:textId="036170B1" w:rsidR="00CF5879" w:rsidDel="00905645" w:rsidRDefault="0081616C" w:rsidP="00905645">
      <w:pPr>
        <w:pStyle w:val="Body"/>
        <w:rPr>
          <w:del w:id="5974" w:author="Doug Gross" w:date="2018-05-11T13:29:00Z"/>
          <w:rFonts w:ascii="Calibri" w:hAnsi="Calibri"/>
        </w:rPr>
      </w:pPr>
      <w:del w:id="5975" w:author="Doug Gross" w:date="2018-05-11T13:53:00Z">
        <w:r w:rsidRPr="00905645" w:rsidDel="00152BB6">
          <w:rPr>
            <w:rFonts w:ascii="Calibri" w:hAnsi="Calibri"/>
            <w:rPrChange w:id="5976" w:author="Doug Gross" w:date="2018-05-11T13:29:00Z">
              <w:rPr/>
            </w:rPrChange>
          </w:rPr>
          <w:delText>Also, we</w:delText>
        </w:r>
      </w:del>
      <w:r w:rsidR="00193B0A" w:rsidRPr="00193B0A">
        <w:rPr>
          <w:rFonts w:ascii="Calibri" w:hAnsi="Calibri"/>
        </w:rPr>
        <w:t xml:space="preserve"> </w:t>
      </w:r>
      <w:r w:rsidR="00E54BCD">
        <w:rPr>
          <w:rFonts w:ascii="Calibri" w:hAnsi="Calibri"/>
        </w:rPr>
        <w:t>Project</w:t>
      </w:r>
      <w:r w:rsidR="00193B0A">
        <w:rPr>
          <w:rFonts w:ascii="Calibri" w:hAnsi="Calibri"/>
        </w:rPr>
        <w:t xml:space="preserve"> Freight</w:t>
      </w:r>
      <w:ins w:id="5977" w:author="Doug Gross" w:date="2018-05-11T13:53:00Z">
        <w:r w:rsidR="00152BB6">
          <w:rPr>
            <w:rFonts w:ascii="Calibri" w:hAnsi="Calibri"/>
          </w:rPr>
          <w:t xml:space="preserve"> has also</w:t>
        </w:r>
      </w:ins>
      <w:r w:rsidRPr="00905645">
        <w:rPr>
          <w:rFonts w:ascii="Calibri" w:hAnsi="Calibri"/>
          <w:rPrChange w:id="5978" w:author="Doug Gross" w:date="2018-05-11T13:29:00Z">
            <w:rPr/>
          </w:rPrChange>
        </w:rPr>
        <w:t xml:space="preserve"> </w:t>
      </w:r>
      <w:del w:id="5979" w:author="Doug Gross" w:date="2018-05-11T13:53:00Z">
        <w:r w:rsidRPr="00905645" w:rsidDel="00152BB6">
          <w:rPr>
            <w:rFonts w:ascii="Calibri" w:hAnsi="Calibri"/>
            <w:rPrChange w:id="5980" w:author="Doug Gross" w:date="2018-05-11T13:29:00Z">
              <w:rPr/>
            </w:rPrChange>
          </w:rPr>
          <w:delText xml:space="preserve">have </w:delText>
        </w:r>
      </w:del>
      <w:r w:rsidRPr="00905645">
        <w:rPr>
          <w:rFonts w:ascii="Calibri" w:hAnsi="Calibri"/>
          <w:rPrChange w:id="5981" w:author="Doug Gross" w:date="2018-05-11T13:29:00Z">
            <w:rPr/>
          </w:rPrChange>
        </w:rPr>
        <w:t>identified the Department of Transportation as a potential strategic partner</w:t>
      </w:r>
      <w:ins w:id="5982" w:author="Doug Gross" w:date="2018-05-11T13:53:00Z">
        <w:r w:rsidR="00152BB6">
          <w:rPr>
            <w:rFonts w:ascii="Calibri" w:hAnsi="Calibri"/>
          </w:rPr>
          <w:t>, especially with respect to</w:t>
        </w:r>
      </w:ins>
      <w:del w:id="5983" w:author="Doug Gross" w:date="2018-05-11T13:53:00Z">
        <w:r w:rsidRPr="00905645" w:rsidDel="00152BB6">
          <w:rPr>
            <w:rFonts w:ascii="Calibri" w:hAnsi="Calibri"/>
            <w:rPrChange w:id="5984" w:author="Doug Gross" w:date="2018-05-11T13:29:00Z">
              <w:rPr/>
            </w:rPrChange>
          </w:rPr>
          <w:delText xml:space="preserve"> with</w:delText>
        </w:r>
      </w:del>
      <w:r w:rsidRPr="00905645">
        <w:rPr>
          <w:rFonts w:ascii="Calibri" w:hAnsi="Calibri"/>
          <w:rPrChange w:id="5985" w:author="Doug Gross" w:date="2018-05-11T13:29:00Z">
            <w:rPr/>
          </w:rPrChange>
        </w:rPr>
        <w:t xml:space="preserve"> </w:t>
      </w:r>
      <w:del w:id="5986" w:author="Doug Gross" w:date="2018-05-11T13:53:00Z">
        <w:r w:rsidRPr="00905645" w:rsidDel="004C28C1">
          <w:rPr>
            <w:rFonts w:ascii="Calibri" w:hAnsi="Calibri"/>
            <w:rPrChange w:id="5987" w:author="Doug Gross" w:date="2018-05-11T13:29:00Z">
              <w:rPr/>
            </w:rPrChange>
          </w:rPr>
          <w:delText xml:space="preserve">generating </w:delText>
        </w:r>
      </w:del>
      <w:ins w:id="5988" w:author="Doug Gross" w:date="2018-05-11T13:53:00Z">
        <w:r w:rsidR="004C28C1">
          <w:rPr>
            <w:rFonts w:ascii="Calibri" w:hAnsi="Calibri"/>
          </w:rPr>
          <w:t>ana</w:t>
        </w:r>
      </w:ins>
      <w:ins w:id="5989" w:author="Doug Gross" w:date="2018-05-11T13:54:00Z">
        <w:r w:rsidR="004C28C1">
          <w:rPr>
            <w:rFonts w:ascii="Calibri" w:hAnsi="Calibri"/>
          </w:rPr>
          <w:t>lyzing</w:t>
        </w:r>
      </w:ins>
      <w:ins w:id="5990" w:author="Doug Gross" w:date="2018-05-11T13:53:00Z">
        <w:r w:rsidR="004C28C1" w:rsidRPr="00905645">
          <w:rPr>
            <w:rFonts w:ascii="Calibri" w:hAnsi="Calibri"/>
            <w:rPrChange w:id="5991" w:author="Doug Gross" w:date="2018-05-11T13:29:00Z">
              <w:rPr/>
            </w:rPrChange>
          </w:rPr>
          <w:t xml:space="preserve"> </w:t>
        </w:r>
      </w:ins>
      <w:r w:rsidRPr="00905645">
        <w:rPr>
          <w:rFonts w:ascii="Calibri" w:hAnsi="Calibri"/>
          <w:rPrChange w:id="5992" w:author="Doug Gross" w:date="2018-05-11T13:29:00Z">
            <w:rPr/>
          </w:rPrChange>
        </w:rPr>
        <w:t xml:space="preserve">big data in the trucking industry. The </w:t>
      </w:r>
      <w:r w:rsidR="00E54BCD">
        <w:rPr>
          <w:rFonts w:ascii="Calibri" w:hAnsi="Calibri"/>
        </w:rPr>
        <w:t>Project</w:t>
      </w:r>
      <w:r w:rsidR="00193B0A">
        <w:rPr>
          <w:rFonts w:ascii="Calibri" w:hAnsi="Calibri"/>
        </w:rPr>
        <w:t xml:space="preserve"> Freight</w:t>
      </w:r>
      <w:r w:rsidRPr="00905645">
        <w:rPr>
          <w:rFonts w:ascii="Calibri" w:hAnsi="Calibri"/>
          <w:rPrChange w:id="5993" w:author="Doug Gross" w:date="2018-05-11T13:29:00Z">
            <w:rPr/>
          </w:rPrChange>
        </w:rPr>
        <w:t xml:space="preserve"> Team will petition the Department of Transportation to utilize their</w:t>
      </w:r>
      <w:del w:id="5994" w:author="Doug Gross" w:date="2018-05-11T13:54:00Z">
        <w:r w:rsidRPr="00905645" w:rsidDel="004C28C1">
          <w:rPr>
            <w:rFonts w:ascii="Calibri" w:hAnsi="Calibri"/>
            <w:rPrChange w:id="5995" w:author="Doug Gross" w:date="2018-05-11T13:29:00Z">
              <w:rPr/>
            </w:rPrChange>
          </w:rPr>
          <w:delText xml:space="preserve"> already</w:delText>
        </w:r>
      </w:del>
      <w:r w:rsidRPr="00905645">
        <w:rPr>
          <w:rFonts w:ascii="Calibri" w:hAnsi="Calibri"/>
          <w:rPrChange w:id="5996" w:author="Doug Gross" w:date="2018-05-11T13:29:00Z">
            <w:rPr/>
          </w:rPrChange>
        </w:rPr>
        <w:t xml:space="preserve"> existing data and request </w:t>
      </w:r>
      <w:ins w:id="5997" w:author="Doug Gross" w:date="2018-05-11T13:54:00Z">
        <w:r w:rsidR="004C28C1">
          <w:rPr>
            <w:rFonts w:ascii="Calibri" w:hAnsi="Calibri"/>
          </w:rPr>
          <w:t xml:space="preserve">for </w:t>
        </w:r>
      </w:ins>
      <w:r w:rsidRPr="00905645">
        <w:rPr>
          <w:rFonts w:ascii="Calibri" w:hAnsi="Calibri"/>
          <w:rPrChange w:id="5998" w:author="Doug Gross" w:date="2018-05-11T13:29:00Z">
            <w:rPr/>
          </w:rPrChange>
        </w:rPr>
        <w:t xml:space="preserve">the ability to tap into the DOT’s network. </w:t>
      </w:r>
      <w:del w:id="5999" w:author="Doug Gross" w:date="2018-05-11T13:54:00Z">
        <w:r w:rsidRPr="00905645" w:rsidDel="004C28C1">
          <w:rPr>
            <w:rFonts w:ascii="Calibri" w:hAnsi="Calibri"/>
            <w:rPrChange w:id="6000" w:author="Doug Gross" w:date="2018-05-11T13:29:00Z">
              <w:rPr/>
            </w:rPrChange>
          </w:rPr>
          <w:delText>This relationship will take time but in</w:delText>
        </w:r>
      </w:del>
      <w:ins w:id="6001" w:author="Doug Gross" w:date="2018-05-11T13:54:00Z">
        <w:r w:rsidR="004C28C1">
          <w:rPr>
            <w:rFonts w:ascii="Calibri" w:hAnsi="Calibri"/>
          </w:rPr>
          <w:t>In</w:t>
        </w:r>
      </w:ins>
      <w:r w:rsidRPr="00905645">
        <w:rPr>
          <w:rFonts w:ascii="Calibri" w:hAnsi="Calibri"/>
          <w:rPrChange w:id="6002" w:author="Doug Gross" w:date="2018-05-11T13:29:00Z">
            <w:rPr/>
          </w:rPrChange>
        </w:rPr>
        <w:t xml:space="preserve"> the Summer 2016, the Federal Highway Administration (FHWA) launched an Integrated Transportation Data Analysis Platform. It combines project-level data on financial investments with annual data from the Highway Performance Monitoring System reported by States, annual data on the National Bridge Inventory and information reported by State highway agencies, and traffic flow data.</w:t>
      </w:r>
    </w:p>
    <w:p w14:paraId="772F8B5E" w14:textId="76028CF5" w:rsidR="00905645" w:rsidRDefault="00905645" w:rsidP="00905645">
      <w:pPr>
        <w:pStyle w:val="Body"/>
        <w:rPr>
          <w:ins w:id="6003" w:author="Doug Gross" w:date="2018-05-11T13:29:00Z"/>
          <w:rFonts w:ascii="Calibri" w:hAnsi="Calibri"/>
        </w:rPr>
      </w:pPr>
    </w:p>
    <w:p w14:paraId="5AE67DED" w14:textId="77777777" w:rsidR="00905645" w:rsidRPr="00905645" w:rsidRDefault="00905645">
      <w:pPr>
        <w:pStyle w:val="Body"/>
        <w:rPr>
          <w:ins w:id="6004" w:author="Doug Gross" w:date="2018-05-11T13:29:00Z"/>
          <w:rFonts w:ascii="Calibri" w:hAnsi="Calibri"/>
          <w:rPrChange w:id="6005" w:author="Doug Gross" w:date="2018-05-11T13:29:00Z">
            <w:rPr>
              <w:ins w:id="6006" w:author="Doug Gross" w:date="2018-05-11T13:29:00Z"/>
              <w:rFonts w:eastAsia="Calibri" w:cs="Calibri"/>
            </w:rPr>
          </w:rPrChange>
        </w:rPr>
        <w:pPrChange w:id="6007" w:author="Doug Gross" w:date="2018-05-11T13:29:00Z">
          <w:pPr>
            <w:pStyle w:val="NormalWeb"/>
            <w:shd w:val="clear" w:color="auto" w:fill="FFFFFF"/>
          </w:pPr>
        </w:pPrChange>
      </w:pPr>
    </w:p>
    <w:p w14:paraId="4F2EB78F" w14:textId="724AC660" w:rsidR="00CF5879" w:rsidRPr="00905645" w:rsidRDefault="0081616C">
      <w:pPr>
        <w:pStyle w:val="Body"/>
        <w:rPr>
          <w:rFonts w:ascii="Calibri" w:hAnsi="Calibri"/>
          <w:rPrChange w:id="6008" w:author="Doug Gross" w:date="2018-05-11T13:29:00Z">
            <w:rPr>
              <w:rFonts w:ascii="Calibri" w:eastAsia="Calibri" w:hAnsi="Calibri" w:cs="Calibri"/>
            </w:rPr>
          </w:rPrChange>
        </w:rPr>
        <w:pPrChange w:id="6009" w:author="Doug Gross" w:date="2018-05-11T13:29:00Z">
          <w:pPr>
            <w:pStyle w:val="Body"/>
            <w:shd w:val="clear" w:color="auto" w:fill="FFFFFF"/>
            <w:spacing w:before="100" w:after="100"/>
          </w:pPr>
        </w:pPrChange>
      </w:pPr>
      <w:r>
        <w:rPr>
          <w:rFonts w:ascii="Calibri" w:hAnsi="Calibri"/>
        </w:rPr>
        <w:t>This new platform has enabled FHWA to perform integrated analysis with greater flexibility and efficiency. It offers not only timely analysis of the results of program implementations and impacts by translating data into information, but also the evidence needed to decipher how certain conditions (</w:t>
      </w:r>
      <w:del w:id="6010" w:author="Doug Gross" w:date="2018-05-11T13:55:00Z">
        <w:r w:rsidDel="004C28C1">
          <w:rPr>
            <w:rFonts w:ascii="Calibri" w:hAnsi="Calibri"/>
          </w:rPr>
          <w:delText>for example</w:delText>
        </w:r>
      </w:del>
      <w:ins w:id="6011" w:author="Doug Gross" w:date="2018-05-11T13:55:00Z">
        <w:r w:rsidR="004C28C1">
          <w:rPr>
            <w:rFonts w:ascii="Calibri" w:hAnsi="Calibri"/>
          </w:rPr>
          <w:t>e.g.</w:t>
        </w:r>
      </w:ins>
      <w:r>
        <w:rPr>
          <w:rFonts w:ascii="Calibri" w:hAnsi="Calibri"/>
        </w:rPr>
        <w:t>, roadway surface</w:t>
      </w:r>
      <w:ins w:id="6012" w:author="Doug Gross" w:date="2018-05-11T13:55:00Z">
        <w:r w:rsidR="004C28C1">
          <w:rPr>
            <w:rFonts w:ascii="Calibri" w:hAnsi="Calibri"/>
          </w:rPr>
          <w:t xml:space="preserve"> conditions</w:t>
        </w:r>
      </w:ins>
      <w:r>
        <w:rPr>
          <w:rFonts w:ascii="Calibri" w:hAnsi="Calibri"/>
        </w:rPr>
        <w:t>, traffic, weather</w:t>
      </w:r>
      <w:ins w:id="6013" w:author="Doug Gross" w:date="2018-05-11T13:55:00Z">
        <w:r w:rsidR="004C28C1">
          <w:rPr>
            <w:rFonts w:ascii="Calibri" w:hAnsi="Calibri"/>
          </w:rPr>
          <w:t>, etc.</w:t>
        </w:r>
      </w:ins>
      <w:r>
        <w:rPr>
          <w:rFonts w:ascii="Calibri" w:hAnsi="Calibri"/>
        </w:rPr>
        <w:t>) impact one another. The system is currently available for use only by FHWA; as it is further enhanced, the agency plans to make it available to the public.</w:t>
      </w:r>
      <w:ins w:id="6014" w:author="Doug Gross" w:date="2018-05-11T13:55:00Z">
        <w:r w:rsidR="00F8743C">
          <w:rPr>
            <w:rFonts w:ascii="Calibri" w:hAnsi="Calibri"/>
          </w:rPr>
          <w:t xml:space="preserve"> </w:t>
        </w:r>
      </w:ins>
      <w:r w:rsidR="00E54BCD">
        <w:rPr>
          <w:rFonts w:ascii="Calibri" w:hAnsi="Calibri"/>
        </w:rPr>
        <w:t>Project</w:t>
      </w:r>
      <w:r w:rsidR="00193B0A">
        <w:rPr>
          <w:rFonts w:ascii="Calibri" w:hAnsi="Calibri"/>
        </w:rPr>
        <w:t xml:space="preserve"> Freight</w:t>
      </w:r>
      <w:ins w:id="6015" w:author="Doug Gross" w:date="2018-05-11T13:55:00Z">
        <w:r w:rsidR="00F8743C">
          <w:rPr>
            <w:rFonts w:ascii="Calibri" w:hAnsi="Calibri"/>
          </w:rPr>
          <w:t xml:space="preserve"> is targeting this system as another potential contributor to </w:t>
        </w:r>
      </w:ins>
      <w:ins w:id="6016" w:author="Doug Gross" w:date="2018-05-11T13:56:00Z">
        <w:r w:rsidR="00F8743C">
          <w:rPr>
            <w:rFonts w:ascii="Calibri" w:hAnsi="Calibri"/>
          </w:rPr>
          <w:t>its overall database of domestic truck driving information.</w:t>
        </w:r>
      </w:ins>
    </w:p>
    <w:p w14:paraId="4E44D2AC" w14:textId="77777777" w:rsidR="00CF5879" w:rsidRPr="00905645" w:rsidRDefault="0081616C">
      <w:pPr>
        <w:pStyle w:val="Body"/>
        <w:rPr>
          <w:rFonts w:ascii="Calibri" w:hAnsi="Calibri"/>
          <w:rPrChange w:id="6017" w:author="Doug Gross" w:date="2018-05-11T13:29:00Z">
            <w:rPr/>
          </w:rPrChange>
        </w:rPr>
      </w:pPr>
      <w:r w:rsidRPr="00905645">
        <w:rPr>
          <w:rFonts w:ascii="Calibri" w:hAnsi="Calibri"/>
          <w:rPrChange w:id="6018" w:author="Doug Gross" w:date="2018-05-11T13:29:00Z">
            <w:rPr>
              <w:rFonts w:ascii="Arial Unicode MS" w:hAnsi="Arial Unicode MS"/>
            </w:rPr>
          </w:rPrChange>
        </w:rPr>
        <w:br w:type="page"/>
      </w:r>
    </w:p>
    <w:p w14:paraId="4152F5A3" w14:textId="77777777" w:rsidR="00CF5879" w:rsidRDefault="0081616C" w:rsidP="00EA28D5">
      <w:pPr>
        <w:pStyle w:val="Body"/>
        <w:outlineLvl w:val="0"/>
        <w:rPr>
          <w:rFonts w:ascii="Calibri" w:eastAsia="Calibri" w:hAnsi="Calibri" w:cs="Calibri"/>
          <w:b/>
          <w:bCs/>
        </w:rPr>
      </w:pPr>
      <w:r w:rsidRPr="00FF16C9">
        <w:rPr>
          <w:rFonts w:ascii="Calibri" w:hAnsi="Calibri"/>
          <w:b/>
          <w:bCs/>
        </w:rPr>
        <w:lastRenderedPageBreak/>
        <w:t>Customer Training, Involvement and Feedback</w:t>
      </w:r>
    </w:p>
    <w:p w14:paraId="26A6504C" w14:textId="77777777" w:rsidR="00CF5879" w:rsidRDefault="00CF5879">
      <w:pPr>
        <w:pStyle w:val="Body"/>
        <w:rPr>
          <w:rFonts w:ascii="Calibri" w:eastAsia="Calibri" w:hAnsi="Calibri" w:cs="Calibri"/>
        </w:rPr>
      </w:pPr>
    </w:p>
    <w:p w14:paraId="55634488" w14:textId="38C03242" w:rsidR="00CF5879" w:rsidRDefault="00E54BCD">
      <w:pPr>
        <w:pStyle w:val="Body"/>
        <w:rPr>
          <w:rFonts w:ascii="Calibri" w:eastAsia="Calibri" w:hAnsi="Calibri" w:cs="Calibri"/>
          <w:spacing w:val="-6"/>
        </w:rPr>
      </w:pPr>
      <w:r>
        <w:rPr>
          <w:rFonts w:ascii="Calibri" w:hAnsi="Calibri"/>
        </w:rPr>
        <w:t>Project</w:t>
      </w:r>
      <w:r w:rsidR="00193B0A">
        <w:rPr>
          <w:rFonts w:ascii="Calibri" w:hAnsi="Calibri"/>
        </w:rPr>
        <w:t xml:space="preserve"> Freight</w:t>
      </w:r>
      <w:del w:id="6019" w:author="Doug Gross" w:date="2018-05-11T14:37:00Z">
        <w:r w:rsidR="0081616C" w:rsidDel="004A24A9">
          <w:rPr>
            <w:rFonts w:ascii="Calibri" w:hAnsi="Calibri"/>
            <w:spacing w:val="-6"/>
          </w:rPr>
          <w:delText xml:space="preserve"> Staff</w:delText>
        </w:r>
      </w:del>
      <w:r w:rsidR="0081616C">
        <w:rPr>
          <w:rFonts w:ascii="Calibri" w:hAnsi="Calibri"/>
          <w:spacing w:val="-6"/>
        </w:rPr>
        <w:t xml:space="preserve"> will develop </w:t>
      </w:r>
      <w:ins w:id="6020" w:author="Doug Gross" w:date="2018-05-11T16:43:00Z">
        <w:r w:rsidR="00EB47BE">
          <w:rPr>
            <w:rFonts w:ascii="Calibri" w:hAnsi="Calibri"/>
            <w:spacing w:val="-6"/>
          </w:rPr>
          <w:t xml:space="preserve">a portfolio of </w:t>
        </w:r>
      </w:ins>
      <w:del w:id="6021" w:author="Doug Gross" w:date="2018-05-11T14:37:00Z">
        <w:r w:rsidR="0081616C" w:rsidDel="00711317">
          <w:rPr>
            <w:rFonts w:ascii="Calibri" w:hAnsi="Calibri"/>
            <w:spacing w:val="-6"/>
          </w:rPr>
          <w:delText xml:space="preserve">a </w:delText>
        </w:r>
      </w:del>
      <w:r w:rsidR="0081616C">
        <w:rPr>
          <w:rFonts w:ascii="Calibri" w:hAnsi="Calibri"/>
          <w:spacing w:val="-6"/>
        </w:rPr>
        <w:t xml:space="preserve">straight forward </w:t>
      </w:r>
      <w:ins w:id="6022" w:author="Doug Gross" w:date="2018-05-11T14:38:00Z">
        <w:r w:rsidR="00711317">
          <w:rPr>
            <w:rFonts w:ascii="Calibri" w:hAnsi="Calibri"/>
            <w:spacing w:val="-6"/>
          </w:rPr>
          <w:t>customer</w:t>
        </w:r>
      </w:ins>
      <w:ins w:id="6023" w:author="Doug Gross" w:date="2018-05-11T14:37:00Z">
        <w:r w:rsidR="00711317">
          <w:rPr>
            <w:rFonts w:ascii="Calibri" w:hAnsi="Calibri"/>
            <w:spacing w:val="-6"/>
          </w:rPr>
          <w:t xml:space="preserve"> </w:t>
        </w:r>
      </w:ins>
      <w:r w:rsidR="0081616C">
        <w:rPr>
          <w:rFonts w:ascii="Calibri" w:hAnsi="Calibri"/>
          <w:spacing w:val="-6"/>
        </w:rPr>
        <w:t xml:space="preserve">training </w:t>
      </w:r>
      <w:ins w:id="6024" w:author="Doug Gross" w:date="2018-05-11T14:37:00Z">
        <w:r w:rsidR="004A24A9">
          <w:rPr>
            <w:rFonts w:ascii="Calibri" w:hAnsi="Calibri"/>
            <w:spacing w:val="-6"/>
          </w:rPr>
          <w:t>program</w:t>
        </w:r>
        <w:r w:rsidR="00711317">
          <w:rPr>
            <w:rFonts w:ascii="Calibri" w:hAnsi="Calibri"/>
            <w:spacing w:val="-6"/>
          </w:rPr>
          <w:t>s</w:t>
        </w:r>
        <w:r w:rsidR="004A24A9">
          <w:rPr>
            <w:rFonts w:ascii="Calibri" w:hAnsi="Calibri"/>
            <w:spacing w:val="-6"/>
          </w:rPr>
          <w:t xml:space="preserve"> </w:t>
        </w:r>
        <w:r w:rsidR="00711317">
          <w:rPr>
            <w:rFonts w:ascii="Calibri" w:hAnsi="Calibri"/>
            <w:spacing w:val="-6"/>
          </w:rPr>
          <w:t xml:space="preserve">tailored </w:t>
        </w:r>
      </w:ins>
      <w:ins w:id="6025" w:author="Doug Gross" w:date="2018-05-11T14:41:00Z">
        <w:r w:rsidR="00711317">
          <w:rPr>
            <w:rFonts w:ascii="Calibri" w:hAnsi="Calibri"/>
            <w:spacing w:val="-6"/>
          </w:rPr>
          <w:t>to</w:t>
        </w:r>
      </w:ins>
      <w:ins w:id="6026" w:author="Doug Gross" w:date="2018-05-11T14:37:00Z">
        <w:r w:rsidR="00711317">
          <w:rPr>
            <w:rFonts w:ascii="Calibri" w:hAnsi="Calibri"/>
            <w:spacing w:val="-6"/>
          </w:rPr>
          <w:t xml:space="preserve"> both shippers and truck drivers</w:t>
        </w:r>
      </w:ins>
      <w:ins w:id="6027" w:author="Doug Gross" w:date="2018-05-11T14:38:00Z">
        <w:r w:rsidR="00711317">
          <w:rPr>
            <w:rFonts w:ascii="Calibri" w:hAnsi="Calibri"/>
            <w:spacing w:val="-6"/>
          </w:rPr>
          <w:t xml:space="preserve">, </w:t>
        </w:r>
      </w:ins>
      <w:ins w:id="6028" w:author="Doug Gross" w:date="2018-05-11T14:39:00Z">
        <w:r w:rsidR="00711317">
          <w:rPr>
            <w:rFonts w:ascii="Calibri" w:hAnsi="Calibri"/>
            <w:spacing w:val="-6"/>
          </w:rPr>
          <w:t>as well as</w:t>
        </w:r>
      </w:ins>
      <w:ins w:id="6029" w:author="Doug Gross" w:date="2018-05-11T14:38:00Z">
        <w:r w:rsidR="00711317">
          <w:rPr>
            <w:rFonts w:ascii="Calibri" w:hAnsi="Calibri"/>
            <w:spacing w:val="-6"/>
          </w:rPr>
          <w:t xml:space="preserve"> </w:t>
        </w:r>
      </w:ins>
      <w:ins w:id="6030" w:author="Doug Gross" w:date="2018-05-11T14:39:00Z">
        <w:r w:rsidR="00711317">
          <w:rPr>
            <w:rFonts w:ascii="Calibri" w:hAnsi="Calibri"/>
            <w:spacing w:val="-6"/>
          </w:rPr>
          <w:t>a</w:t>
        </w:r>
      </w:ins>
      <w:del w:id="6031" w:author="Doug Gross" w:date="2018-05-11T14:38:00Z">
        <w:r w:rsidR="0081616C" w:rsidDel="00711317">
          <w:rPr>
            <w:rFonts w:ascii="Calibri" w:hAnsi="Calibri"/>
            <w:spacing w:val="-6"/>
          </w:rPr>
          <w:delText>on how best to utilize our software and a</w:delText>
        </w:r>
      </w:del>
      <w:r w:rsidR="0081616C">
        <w:rPr>
          <w:rFonts w:ascii="Calibri" w:hAnsi="Calibri"/>
          <w:spacing w:val="-6"/>
        </w:rPr>
        <w:t xml:space="preserve">dditional </w:t>
      </w:r>
      <w:ins w:id="6032" w:author="Doug Gross" w:date="2018-05-11T14:40:00Z">
        <w:r w:rsidR="00711317">
          <w:rPr>
            <w:rFonts w:ascii="Calibri" w:hAnsi="Calibri"/>
            <w:spacing w:val="-6"/>
          </w:rPr>
          <w:t>training programs t</w:t>
        </w:r>
      </w:ins>
      <w:ins w:id="6033" w:author="Doug Gross" w:date="2018-05-11T14:41:00Z">
        <w:r w:rsidR="00711317">
          <w:rPr>
            <w:rFonts w:ascii="Calibri" w:hAnsi="Calibri"/>
            <w:spacing w:val="-6"/>
          </w:rPr>
          <w:t>ailored to</w:t>
        </w:r>
      </w:ins>
      <w:ins w:id="6034" w:author="Doug Gross" w:date="2018-05-11T14:40:00Z">
        <w:r w:rsidR="00711317">
          <w:rPr>
            <w:rFonts w:ascii="Calibri" w:hAnsi="Calibri"/>
            <w:spacing w:val="-6"/>
          </w:rPr>
          <w:t xml:space="preserve"> </w:t>
        </w:r>
      </w:ins>
      <w:r>
        <w:rPr>
          <w:rFonts w:ascii="Calibri" w:hAnsi="Calibri"/>
        </w:rPr>
        <w:t>Project</w:t>
      </w:r>
      <w:r w:rsidR="00193B0A">
        <w:rPr>
          <w:rFonts w:ascii="Calibri" w:hAnsi="Calibri"/>
        </w:rPr>
        <w:t xml:space="preserve"> Freight</w:t>
      </w:r>
      <w:ins w:id="6035" w:author="Doug Gross" w:date="2018-05-11T16:44:00Z">
        <w:r w:rsidR="00EB47BE">
          <w:rPr>
            <w:rFonts w:ascii="Calibri" w:hAnsi="Calibri"/>
            <w:spacing w:val="-6"/>
          </w:rPr>
          <w:t xml:space="preserve">’s </w:t>
        </w:r>
      </w:ins>
      <w:r w:rsidR="0081616C">
        <w:rPr>
          <w:rFonts w:ascii="Calibri" w:hAnsi="Calibri"/>
          <w:spacing w:val="-6"/>
        </w:rPr>
        <w:t xml:space="preserve">online customer service </w:t>
      </w:r>
      <w:ins w:id="6036" w:author="Doug Gross" w:date="2018-05-11T14:41:00Z">
        <w:r w:rsidR="00711317">
          <w:rPr>
            <w:rFonts w:ascii="Calibri" w:hAnsi="Calibri"/>
            <w:spacing w:val="-6"/>
          </w:rPr>
          <w:t>representatives</w:t>
        </w:r>
      </w:ins>
      <w:del w:id="6037" w:author="Doug Gross" w:date="2018-05-11T14:40:00Z">
        <w:r w:rsidR="0081616C" w:rsidDel="00711317">
          <w:rPr>
            <w:rFonts w:ascii="Calibri" w:hAnsi="Calibri"/>
            <w:spacing w:val="-6"/>
          </w:rPr>
          <w:delText>training</w:delText>
        </w:r>
      </w:del>
      <w:del w:id="6038" w:author="Doug Gross" w:date="2018-05-11T14:39:00Z">
        <w:r w:rsidR="0081616C" w:rsidDel="00711317">
          <w:rPr>
            <w:rFonts w:ascii="Calibri" w:hAnsi="Calibri"/>
            <w:spacing w:val="-6"/>
          </w:rPr>
          <w:delText xml:space="preserve"> for the</w:delText>
        </w:r>
      </w:del>
      <w:del w:id="6039" w:author="Doug Gross" w:date="2018-05-11T14:37:00Z">
        <w:r w:rsidR="0081616C" w:rsidDel="00711317">
          <w:rPr>
            <w:rFonts w:ascii="Calibri" w:hAnsi="Calibri"/>
            <w:spacing w:val="-6"/>
          </w:rPr>
          <w:delText xml:space="preserve"> shippers and truck drivers</w:delText>
        </w:r>
      </w:del>
      <w:r w:rsidR="0081616C">
        <w:rPr>
          <w:rFonts w:ascii="Calibri" w:hAnsi="Calibri"/>
          <w:spacing w:val="-6"/>
        </w:rPr>
        <w:t xml:space="preserve">. </w:t>
      </w:r>
      <w:r>
        <w:rPr>
          <w:rFonts w:ascii="Calibri" w:hAnsi="Calibri"/>
        </w:rPr>
        <w:t>Project</w:t>
      </w:r>
      <w:r w:rsidR="00193B0A">
        <w:rPr>
          <w:rFonts w:ascii="Calibri" w:hAnsi="Calibri"/>
        </w:rPr>
        <w:t xml:space="preserve"> Freight</w:t>
      </w:r>
      <w:ins w:id="6040" w:author="Doug Gross" w:date="2018-05-11T16:44:00Z">
        <w:r w:rsidR="00EB47BE">
          <w:rPr>
            <w:rFonts w:ascii="Calibri" w:hAnsi="Calibri"/>
          </w:rPr>
          <w:t>’s</w:t>
        </w:r>
      </w:ins>
      <w:del w:id="6041" w:author="Doug Gross" w:date="2018-05-11T16:44:00Z">
        <w:r w:rsidR="0081616C" w:rsidDel="00EB47BE">
          <w:rPr>
            <w:rFonts w:ascii="Calibri" w:hAnsi="Calibri"/>
          </w:rPr>
          <w:delText>Our</w:delText>
        </w:r>
      </w:del>
      <w:r w:rsidR="0081616C">
        <w:rPr>
          <w:rFonts w:ascii="Calibri" w:hAnsi="Calibri"/>
        </w:rPr>
        <w:t xml:space="preserve"> program will include a Best Practices in Shipping </w:t>
      </w:r>
      <w:ins w:id="6042" w:author="Doug Gross" w:date="2018-05-11T16:44:00Z">
        <w:r w:rsidR="00EB47BE">
          <w:rPr>
            <w:rFonts w:ascii="Calibri" w:hAnsi="Calibri"/>
          </w:rPr>
          <w:t>t</w:t>
        </w:r>
      </w:ins>
      <w:del w:id="6043" w:author="Doug Gross" w:date="2018-05-11T16:44:00Z">
        <w:r w:rsidR="0081616C" w:rsidDel="00EB47BE">
          <w:rPr>
            <w:rFonts w:ascii="Calibri" w:hAnsi="Calibri"/>
          </w:rPr>
          <w:delText>T</w:delText>
        </w:r>
      </w:del>
      <w:r w:rsidR="0081616C">
        <w:rPr>
          <w:rFonts w:ascii="Calibri" w:hAnsi="Calibri"/>
        </w:rPr>
        <w:t>raining</w:t>
      </w:r>
      <w:ins w:id="6044" w:author="Doug Gross" w:date="2018-05-11T16:44:00Z">
        <w:r w:rsidR="00EB47BE">
          <w:rPr>
            <w:rFonts w:ascii="Calibri" w:hAnsi="Calibri"/>
          </w:rPr>
          <w:t xml:space="preserve"> for the shipper, </w:t>
        </w:r>
      </w:ins>
      <w:ins w:id="6045" w:author="Doug Gross" w:date="2018-05-11T16:45:00Z">
        <w:r w:rsidR="00EB47BE">
          <w:rPr>
            <w:rFonts w:ascii="Calibri" w:hAnsi="Calibri"/>
          </w:rPr>
          <w:t xml:space="preserve">which will be informed by </w:t>
        </w:r>
      </w:ins>
      <w:del w:id="6046" w:author="Doug Gross" w:date="2018-05-11T16:45:00Z">
        <w:r w:rsidR="0081616C" w:rsidDel="00EB47BE">
          <w:rPr>
            <w:rFonts w:ascii="Calibri" w:hAnsi="Calibri"/>
          </w:rPr>
          <w:delText xml:space="preserve">. In the training, the shipper will receive </w:delText>
        </w:r>
      </w:del>
      <w:r w:rsidR="0081616C">
        <w:rPr>
          <w:rFonts w:ascii="Calibri" w:hAnsi="Calibri"/>
        </w:rPr>
        <w:t xml:space="preserve">20 years of shipping experience from </w:t>
      </w:r>
      <w:ins w:id="6047" w:author="Doug Gross" w:date="2018-05-11T16:45:00Z">
        <w:r w:rsidR="00EB47BE">
          <w:rPr>
            <w:rFonts w:ascii="Calibri" w:hAnsi="Calibri"/>
          </w:rPr>
          <w:t xml:space="preserve">Woody </w:t>
        </w:r>
      </w:ins>
      <w:r w:rsidR="0081616C">
        <w:rPr>
          <w:rFonts w:ascii="Calibri" w:hAnsi="Calibri"/>
        </w:rPr>
        <w:t xml:space="preserve">Stratton and his </w:t>
      </w:r>
      <w:del w:id="6048" w:author="Doug Gross" w:date="2018-05-11T16:45:00Z">
        <w:r w:rsidR="0081616C" w:rsidDel="00EB47BE">
          <w:rPr>
            <w:rFonts w:ascii="Calibri" w:hAnsi="Calibri"/>
          </w:rPr>
          <w:delText xml:space="preserve">shipping </w:delText>
        </w:r>
      </w:del>
      <w:r w:rsidR="0081616C">
        <w:rPr>
          <w:rFonts w:ascii="Calibri" w:hAnsi="Calibri"/>
        </w:rPr>
        <w:t>staff</w:t>
      </w:r>
      <w:ins w:id="6049" w:author="Doug Gross" w:date="2018-05-11T16:45:00Z">
        <w:r w:rsidR="00EB47BE">
          <w:rPr>
            <w:rFonts w:ascii="Calibri" w:hAnsi="Calibri"/>
          </w:rPr>
          <w:t>, and guidance and tips for making th</w:t>
        </w:r>
      </w:ins>
      <w:ins w:id="6050" w:author="Doug Gross" w:date="2018-05-11T16:46:00Z">
        <w:r w:rsidR="00EB47BE">
          <w:rPr>
            <w:rFonts w:ascii="Calibri" w:hAnsi="Calibri"/>
          </w:rPr>
          <w:t xml:space="preserve">e most of </w:t>
        </w:r>
      </w:ins>
      <w:del w:id="6051" w:author="Doug Gross" w:date="2018-05-11T16:46:00Z">
        <w:r w:rsidR="0081616C" w:rsidDel="00EB47BE">
          <w:rPr>
            <w:rFonts w:ascii="Calibri" w:hAnsi="Calibri"/>
          </w:rPr>
          <w:delText xml:space="preserve"> and the know how to utilize </w:delText>
        </w:r>
      </w:del>
      <w:r>
        <w:rPr>
          <w:rFonts w:ascii="Calibri" w:hAnsi="Calibri"/>
        </w:rPr>
        <w:t>Project</w:t>
      </w:r>
      <w:r w:rsidR="00193B0A">
        <w:rPr>
          <w:rFonts w:ascii="Calibri" w:hAnsi="Calibri"/>
        </w:rPr>
        <w:t xml:space="preserve"> Freight</w:t>
      </w:r>
      <w:r w:rsidR="0081616C">
        <w:rPr>
          <w:rFonts w:ascii="Calibri" w:hAnsi="Calibri"/>
        </w:rPr>
        <w:t xml:space="preserve">’s shipper software. Once the shippers have completed the Best Practices in Shipping </w:t>
      </w:r>
      <w:ins w:id="6052" w:author="Doug Gross" w:date="2018-05-11T16:46:00Z">
        <w:r w:rsidR="00EB47BE">
          <w:rPr>
            <w:rFonts w:ascii="Calibri" w:hAnsi="Calibri"/>
          </w:rPr>
          <w:t>t</w:t>
        </w:r>
      </w:ins>
      <w:del w:id="6053" w:author="Doug Gross" w:date="2018-05-11T16:46:00Z">
        <w:r w:rsidR="0081616C" w:rsidDel="00EB47BE">
          <w:rPr>
            <w:rFonts w:ascii="Calibri" w:hAnsi="Calibri"/>
          </w:rPr>
          <w:delText>T</w:delText>
        </w:r>
      </w:del>
      <w:r w:rsidR="0081616C">
        <w:rPr>
          <w:rFonts w:ascii="Calibri" w:hAnsi="Calibri"/>
        </w:rPr>
        <w:t>raining</w:t>
      </w:r>
      <w:ins w:id="6054" w:author="Doug Gross" w:date="2018-05-11T16:46:00Z">
        <w:r w:rsidR="00EB47BE">
          <w:rPr>
            <w:rFonts w:ascii="Calibri" w:hAnsi="Calibri"/>
          </w:rPr>
          <w:t>,</w:t>
        </w:r>
      </w:ins>
      <w:r w:rsidR="0081616C">
        <w:rPr>
          <w:rFonts w:ascii="Calibri" w:hAnsi="Calibri"/>
        </w:rPr>
        <w:t xml:space="preserve"> their profile will </w:t>
      </w:r>
      <w:ins w:id="6055" w:author="Doug Gross" w:date="2018-05-11T16:46:00Z">
        <w:r w:rsidR="00EB47BE">
          <w:rPr>
            <w:rFonts w:ascii="Calibri" w:hAnsi="Calibri"/>
          </w:rPr>
          <w:t xml:space="preserve">be updated to </w:t>
        </w:r>
      </w:ins>
      <w:r w:rsidR="0081616C">
        <w:rPr>
          <w:rFonts w:ascii="Calibri" w:hAnsi="Calibri"/>
        </w:rPr>
        <w:t xml:space="preserve">include a badge indicting </w:t>
      </w:r>
      <w:ins w:id="6056" w:author="Doug Gross" w:date="2018-05-11T16:46:00Z">
        <w:r w:rsidR="00EB47BE">
          <w:rPr>
            <w:rFonts w:ascii="Calibri" w:hAnsi="Calibri"/>
          </w:rPr>
          <w:t>course</w:t>
        </w:r>
      </w:ins>
      <w:del w:id="6057" w:author="Doug Gross" w:date="2018-05-11T16:46:00Z">
        <w:r w:rsidR="0081616C" w:rsidDel="00EB47BE">
          <w:rPr>
            <w:rFonts w:ascii="Calibri" w:hAnsi="Calibri"/>
          </w:rPr>
          <w:delText>the</w:delText>
        </w:r>
      </w:del>
      <w:r w:rsidR="0081616C">
        <w:rPr>
          <w:rFonts w:ascii="Calibri" w:hAnsi="Calibri"/>
        </w:rPr>
        <w:t xml:space="preserve"> completion. </w:t>
      </w:r>
      <w:ins w:id="6058" w:author="Doug Gross" w:date="2018-05-11T16:46:00Z">
        <w:r w:rsidR="00EB47BE">
          <w:rPr>
            <w:rFonts w:ascii="Calibri" w:hAnsi="Calibri"/>
          </w:rPr>
          <w:t>D</w:t>
        </w:r>
      </w:ins>
      <w:del w:id="6059" w:author="Doug Gross" w:date="2018-05-11T16:46:00Z">
        <w:r w:rsidR="0081616C" w:rsidDel="00EB47BE">
          <w:rPr>
            <w:rFonts w:ascii="Calibri" w:hAnsi="Calibri"/>
          </w:rPr>
          <w:delText>The d</w:delText>
        </w:r>
      </w:del>
      <w:r w:rsidR="0081616C">
        <w:rPr>
          <w:rFonts w:ascii="Calibri" w:hAnsi="Calibri"/>
        </w:rPr>
        <w:t>rivers will also have</w:t>
      </w:r>
      <w:ins w:id="6060" w:author="Doug Gross" w:date="2018-05-11T16:46:00Z">
        <w:r w:rsidR="00EB47BE">
          <w:rPr>
            <w:rFonts w:ascii="Calibri" w:hAnsi="Calibri"/>
          </w:rPr>
          <w:t xml:space="preserve"> access to a library of</w:t>
        </w:r>
      </w:ins>
      <w:r w:rsidR="0081616C">
        <w:rPr>
          <w:rFonts w:ascii="Calibri" w:hAnsi="Calibri"/>
        </w:rPr>
        <w:t xml:space="preserve"> online tutorials</w:t>
      </w:r>
      <w:ins w:id="6061" w:author="Doug Gross" w:date="2018-05-11T16:46:00Z">
        <w:r w:rsidR="00EB47BE">
          <w:rPr>
            <w:rFonts w:ascii="Calibri" w:hAnsi="Calibri"/>
          </w:rPr>
          <w:t xml:space="preserve"> which</w:t>
        </w:r>
      </w:ins>
      <w:ins w:id="6062" w:author="Doug Gross" w:date="2018-05-11T16:47:00Z">
        <w:r w:rsidR="00EB47BE">
          <w:rPr>
            <w:rFonts w:ascii="Calibri" w:hAnsi="Calibri"/>
          </w:rPr>
          <w:t xml:space="preserve">, when satisfactorily completed, will earn them points that contribute directly to their </w:t>
        </w:r>
      </w:ins>
      <w:r>
        <w:rPr>
          <w:rFonts w:ascii="Calibri" w:hAnsi="Calibri"/>
        </w:rPr>
        <w:t>Project</w:t>
      </w:r>
      <w:r w:rsidR="00193B0A">
        <w:rPr>
          <w:rFonts w:ascii="Calibri" w:hAnsi="Calibri"/>
        </w:rPr>
        <w:t xml:space="preserve"> Freight</w:t>
      </w:r>
      <w:ins w:id="6063" w:author="Doug Gross" w:date="2018-05-11T16:47:00Z">
        <w:r w:rsidR="00EB47BE">
          <w:rPr>
            <w:rFonts w:ascii="Calibri" w:hAnsi="Calibri"/>
          </w:rPr>
          <w:t xml:space="preserve"> ratings</w:t>
        </w:r>
      </w:ins>
      <w:del w:id="6064" w:author="Doug Gross" w:date="2018-05-11T16:47:00Z">
        <w:r w:rsidR="0081616C" w:rsidDel="00EB47BE">
          <w:rPr>
            <w:rFonts w:ascii="Calibri" w:hAnsi="Calibri"/>
          </w:rPr>
          <w:delText xml:space="preserve"> to watch and receive points into their rating system</w:delText>
        </w:r>
      </w:del>
      <w:r w:rsidR="0081616C">
        <w:rPr>
          <w:rFonts w:ascii="Calibri" w:hAnsi="Calibri"/>
        </w:rPr>
        <w:t xml:space="preserve">.  </w:t>
      </w:r>
    </w:p>
    <w:p w14:paraId="5C48F5D6" w14:textId="77777777" w:rsidR="00CF5879" w:rsidRDefault="00CF5879">
      <w:pPr>
        <w:pStyle w:val="Body"/>
        <w:rPr>
          <w:rFonts w:ascii="Calibri" w:eastAsia="Calibri" w:hAnsi="Calibri" w:cs="Calibri"/>
        </w:rPr>
      </w:pPr>
    </w:p>
    <w:p w14:paraId="760C0A2D" w14:textId="329E6E42" w:rsidR="00CF5879" w:rsidRDefault="00E54BCD">
      <w:pPr>
        <w:pStyle w:val="Body"/>
        <w:rPr>
          <w:rFonts w:ascii="Calibri" w:eastAsia="Calibri" w:hAnsi="Calibri" w:cs="Calibri"/>
          <w:spacing w:val="-6"/>
        </w:rPr>
      </w:pPr>
      <w:r>
        <w:rPr>
          <w:rFonts w:ascii="Calibri" w:hAnsi="Calibri"/>
        </w:rPr>
        <w:t>Project</w:t>
      </w:r>
      <w:r w:rsidR="00193B0A">
        <w:rPr>
          <w:rFonts w:ascii="Calibri" w:hAnsi="Calibri"/>
        </w:rPr>
        <w:t xml:space="preserve"> Freight</w:t>
      </w:r>
      <w:del w:id="6065" w:author="Doug Gross" w:date="2018-05-11T16:48:00Z">
        <w:r w:rsidR="0081616C" w:rsidDel="00EB47BE">
          <w:rPr>
            <w:rFonts w:ascii="Calibri" w:hAnsi="Calibri"/>
            <w:spacing w:val="-6"/>
          </w:rPr>
          <w:delText>We</w:delText>
        </w:r>
      </w:del>
      <w:r w:rsidR="0081616C">
        <w:rPr>
          <w:rFonts w:ascii="Calibri" w:hAnsi="Calibri"/>
          <w:spacing w:val="-6"/>
        </w:rPr>
        <w:t xml:space="preserve"> will </w:t>
      </w:r>
      <w:ins w:id="6066" w:author="Doug Gross" w:date="2018-05-11T16:53:00Z">
        <w:r w:rsidR="00EB47BE">
          <w:rPr>
            <w:rFonts w:ascii="Calibri" w:hAnsi="Calibri"/>
            <w:spacing w:val="-6"/>
          </w:rPr>
          <w:t xml:space="preserve">regularly </w:t>
        </w:r>
      </w:ins>
      <w:r w:rsidR="0081616C">
        <w:rPr>
          <w:rFonts w:ascii="Calibri" w:hAnsi="Calibri"/>
          <w:spacing w:val="-6"/>
        </w:rPr>
        <w:t>solicit feedback from th</w:t>
      </w:r>
      <w:ins w:id="6067" w:author="Doug Gross" w:date="2018-05-11T16:53:00Z">
        <w:r w:rsidR="00EB47BE">
          <w:rPr>
            <w:rFonts w:ascii="Calibri" w:hAnsi="Calibri"/>
            <w:spacing w:val="-6"/>
          </w:rPr>
          <w:t xml:space="preserve">ose </w:t>
        </w:r>
      </w:ins>
      <w:del w:id="6068" w:author="Doug Gross" w:date="2018-05-11T16:53:00Z">
        <w:r w:rsidR="0081616C" w:rsidDel="00EB47BE">
          <w:rPr>
            <w:rFonts w:ascii="Calibri" w:hAnsi="Calibri"/>
            <w:spacing w:val="-6"/>
          </w:rPr>
          <w:delText xml:space="preserve">e users </w:delText>
        </w:r>
      </w:del>
      <w:ins w:id="6069" w:author="Doug Gross" w:date="2018-05-11T16:53:00Z">
        <w:r w:rsidR="00EB47BE">
          <w:rPr>
            <w:rFonts w:ascii="Calibri" w:hAnsi="Calibri"/>
            <w:spacing w:val="-6"/>
          </w:rPr>
          <w:t xml:space="preserve">customers </w:t>
        </w:r>
      </w:ins>
      <w:ins w:id="6070" w:author="Doug Gross" w:date="2018-05-11T16:48:00Z">
        <w:r w:rsidR="00EB47BE">
          <w:rPr>
            <w:rFonts w:ascii="Calibri" w:hAnsi="Calibri"/>
            <w:spacing w:val="-6"/>
          </w:rPr>
          <w:t xml:space="preserve">who </w:t>
        </w:r>
      </w:ins>
      <w:r w:rsidR="0081616C">
        <w:rPr>
          <w:rFonts w:ascii="Calibri" w:hAnsi="Calibri"/>
          <w:spacing w:val="-6"/>
        </w:rPr>
        <w:t xml:space="preserve">actively </w:t>
      </w:r>
      <w:ins w:id="6071" w:author="Doug Gross" w:date="2018-05-11T16:53:00Z">
        <w:r w:rsidR="00EB47BE">
          <w:rPr>
            <w:rFonts w:ascii="Calibri" w:hAnsi="Calibri"/>
            <w:spacing w:val="-6"/>
          </w:rPr>
          <w:t>use</w:t>
        </w:r>
      </w:ins>
      <w:del w:id="6072" w:author="Doug Gross" w:date="2018-05-11T16:53:00Z">
        <w:r w:rsidR="0081616C" w:rsidDel="00EB47BE">
          <w:rPr>
            <w:rFonts w:ascii="Calibri" w:hAnsi="Calibri"/>
            <w:spacing w:val="-6"/>
          </w:rPr>
          <w:delText>us</w:delText>
        </w:r>
      </w:del>
      <w:del w:id="6073" w:author="Doug Gross" w:date="2018-05-11T16:48:00Z">
        <w:r w:rsidR="0081616C" w:rsidDel="00EB47BE">
          <w:rPr>
            <w:rFonts w:ascii="Calibri" w:hAnsi="Calibri"/>
            <w:spacing w:val="-6"/>
          </w:rPr>
          <w:delText>ing</w:delText>
        </w:r>
      </w:del>
      <w:r w:rsidR="0081616C">
        <w:rPr>
          <w:rFonts w:ascii="Calibri" w:hAnsi="Calibri"/>
          <w:spacing w:val="-6"/>
        </w:rPr>
        <w:t xml:space="preserve"> the platform</w:t>
      </w:r>
      <w:ins w:id="6074" w:author="Doug Gross" w:date="2018-05-11T16:48:00Z">
        <w:r w:rsidR="00EB47BE">
          <w:rPr>
            <w:rFonts w:ascii="Calibri" w:hAnsi="Calibri"/>
            <w:spacing w:val="-6"/>
          </w:rPr>
          <w:t>,</w:t>
        </w:r>
      </w:ins>
      <w:r w:rsidR="0081616C">
        <w:rPr>
          <w:rFonts w:ascii="Calibri" w:hAnsi="Calibri"/>
          <w:spacing w:val="-6"/>
        </w:rPr>
        <w:t xml:space="preserve"> and</w:t>
      </w:r>
      <w:ins w:id="6075" w:author="Doug Gross" w:date="2018-05-11T16:48:00Z">
        <w:r w:rsidR="00EB47BE">
          <w:rPr>
            <w:rFonts w:ascii="Calibri" w:hAnsi="Calibri"/>
            <w:spacing w:val="-6"/>
          </w:rPr>
          <w:t xml:space="preserve"> we will</w:t>
        </w:r>
      </w:ins>
      <w:ins w:id="6076" w:author="Doug Gross" w:date="2018-05-11T16:53:00Z">
        <w:r w:rsidR="00EB47BE">
          <w:rPr>
            <w:rFonts w:ascii="Calibri" w:hAnsi="Calibri"/>
            <w:spacing w:val="-6"/>
          </w:rPr>
          <w:t xml:space="preserve"> seek to</w:t>
        </w:r>
      </w:ins>
      <w:r w:rsidR="0081616C">
        <w:rPr>
          <w:rFonts w:ascii="Calibri" w:hAnsi="Calibri"/>
          <w:spacing w:val="-6"/>
        </w:rPr>
        <w:t xml:space="preserve"> make</w:t>
      </w:r>
      <w:ins w:id="6077" w:author="Doug Gross" w:date="2018-05-11T16:48:00Z">
        <w:r w:rsidR="00EB47BE">
          <w:rPr>
            <w:rFonts w:ascii="Calibri" w:hAnsi="Calibri"/>
            <w:spacing w:val="-6"/>
          </w:rPr>
          <w:t xml:space="preserve"> product improvements via regular</w:t>
        </w:r>
      </w:ins>
      <w:r w:rsidR="0081616C">
        <w:rPr>
          <w:rFonts w:ascii="Calibri" w:hAnsi="Calibri"/>
          <w:spacing w:val="-6"/>
        </w:rPr>
        <w:t xml:space="preserve"> software updates </w:t>
      </w:r>
      <w:ins w:id="6078" w:author="Doug Gross" w:date="2018-05-11T16:48:00Z">
        <w:r w:rsidR="00EB47BE">
          <w:rPr>
            <w:rFonts w:ascii="Calibri" w:hAnsi="Calibri"/>
            <w:spacing w:val="-6"/>
          </w:rPr>
          <w:t xml:space="preserve">so as </w:t>
        </w:r>
      </w:ins>
      <w:r w:rsidR="0081616C">
        <w:rPr>
          <w:rFonts w:ascii="Calibri" w:hAnsi="Calibri"/>
          <w:spacing w:val="-6"/>
        </w:rPr>
        <w:t>to</w:t>
      </w:r>
      <w:ins w:id="6079" w:author="Doug Gross" w:date="2018-05-11T16:54:00Z">
        <w:r w:rsidR="002A6025">
          <w:rPr>
            <w:rFonts w:ascii="Calibri" w:hAnsi="Calibri"/>
            <w:spacing w:val="-6"/>
          </w:rPr>
          <w:t xml:space="preserve"> accommodate and</w:t>
        </w:r>
      </w:ins>
      <w:r w:rsidR="0081616C">
        <w:rPr>
          <w:rFonts w:ascii="Calibri" w:hAnsi="Calibri"/>
          <w:spacing w:val="-6"/>
        </w:rPr>
        <w:t xml:space="preserve"> </w:t>
      </w:r>
      <w:del w:id="6080" w:author="Doug Gross" w:date="2018-05-11T16:54:00Z">
        <w:r w:rsidR="0081616C" w:rsidDel="002A6025">
          <w:rPr>
            <w:rFonts w:ascii="Calibri" w:hAnsi="Calibri"/>
            <w:spacing w:val="-6"/>
          </w:rPr>
          <w:delText xml:space="preserve">accommodate </w:delText>
        </w:r>
      </w:del>
      <w:ins w:id="6081" w:author="Doug Gross" w:date="2018-05-11T16:54:00Z">
        <w:r w:rsidR="002A6025">
          <w:rPr>
            <w:rFonts w:ascii="Calibri" w:hAnsi="Calibri"/>
            <w:spacing w:val="-6"/>
          </w:rPr>
          <w:t xml:space="preserve">prioritize </w:t>
        </w:r>
      </w:ins>
      <w:r w:rsidR="0081616C">
        <w:rPr>
          <w:rFonts w:ascii="Calibri" w:hAnsi="Calibri"/>
          <w:spacing w:val="-6"/>
        </w:rPr>
        <w:t xml:space="preserve">the most popular </w:t>
      </w:r>
      <w:ins w:id="6082" w:author="Doug Gross" w:date="2018-05-11T16:54:00Z">
        <w:r w:rsidR="002A6025">
          <w:rPr>
            <w:rFonts w:ascii="Calibri" w:hAnsi="Calibri"/>
            <w:spacing w:val="-6"/>
          </w:rPr>
          <w:t xml:space="preserve">product improvement </w:t>
        </w:r>
      </w:ins>
      <w:r w:rsidR="0081616C">
        <w:rPr>
          <w:rFonts w:ascii="Calibri" w:hAnsi="Calibri"/>
          <w:spacing w:val="-6"/>
        </w:rPr>
        <w:t xml:space="preserve">requests. </w:t>
      </w:r>
      <w:del w:id="6083" w:author="Doug Gross" w:date="2018-05-11T16:49:00Z">
        <w:r w:rsidR="0081616C" w:rsidDel="00EB47BE">
          <w:rPr>
            <w:rFonts w:ascii="Calibri" w:hAnsi="Calibri"/>
            <w:spacing w:val="-6"/>
          </w:rPr>
          <w:delText xml:space="preserve">We </w:delText>
        </w:r>
      </w:del>
      <w:r>
        <w:rPr>
          <w:rFonts w:ascii="Calibri" w:hAnsi="Calibri"/>
        </w:rPr>
        <w:t>Project</w:t>
      </w:r>
      <w:r w:rsidR="00193B0A">
        <w:rPr>
          <w:rFonts w:ascii="Calibri" w:hAnsi="Calibri"/>
        </w:rPr>
        <w:t xml:space="preserve"> Freight</w:t>
      </w:r>
      <w:ins w:id="6084" w:author="Doug Gross" w:date="2018-05-11T16:49:00Z">
        <w:r w:rsidR="00EB47BE">
          <w:rPr>
            <w:rFonts w:ascii="Calibri" w:hAnsi="Calibri"/>
            <w:spacing w:val="-6"/>
          </w:rPr>
          <w:t xml:space="preserve"> </w:t>
        </w:r>
      </w:ins>
      <w:r w:rsidR="0081616C">
        <w:rPr>
          <w:rFonts w:ascii="Calibri" w:hAnsi="Calibri"/>
          <w:spacing w:val="-6"/>
        </w:rPr>
        <w:t xml:space="preserve">will </w:t>
      </w:r>
      <w:ins w:id="6085" w:author="Doug Gross" w:date="2018-05-11T16:49:00Z">
        <w:r w:rsidR="00EB47BE">
          <w:rPr>
            <w:rFonts w:ascii="Calibri" w:hAnsi="Calibri"/>
            <w:spacing w:val="-6"/>
          </w:rPr>
          <w:t xml:space="preserve">also actively </w:t>
        </w:r>
      </w:ins>
      <w:r w:rsidR="0081616C">
        <w:rPr>
          <w:rFonts w:ascii="Calibri" w:hAnsi="Calibri"/>
          <w:spacing w:val="-6"/>
        </w:rPr>
        <w:t>monitor product</w:t>
      </w:r>
      <w:ins w:id="6086" w:author="Doug Gross" w:date="2018-05-11T16:49:00Z">
        <w:r w:rsidR="00EB47BE">
          <w:rPr>
            <w:rFonts w:ascii="Calibri" w:hAnsi="Calibri"/>
            <w:spacing w:val="-6"/>
          </w:rPr>
          <w:t>-related</w:t>
        </w:r>
      </w:ins>
      <w:r w:rsidR="0081616C">
        <w:rPr>
          <w:rFonts w:ascii="Calibri" w:hAnsi="Calibri"/>
          <w:spacing w:val="-6"/>
        </w:rPr>
        <w:t xml:space="preserve"> </w:t>
      </w:r>
      <w:del w:id="6087" w:author="Doug Gross" w:date="2018-05-11T16:49:00Z">
        <w:r w:rsidR="0081616C" w:rsidDel="00EB47BE">
          <w:rPr>
            <w:rFonts w:ascii="Calibri" w:hAnsi="Calibri"/>
            <w:spacing w:val="-6"/>
          </w:rPr>
          <w:delText xml:space="preserve">comments </w:delText>
        </w:r>
      </w:del>
      <w:ins w:id="6088" w:author="Doug Gross" w:date="2018-05-11T16:54:00Z">
        <w:r w:rsidR="002A6025">
          <w:rPr>
            <w:rFonts w:ascii="Calibri" w:hAnsi="Calibri"/>
            <w:spacing w:val="-6"/>
          </w:rPr>
          <w:t>customer</w:t>
        </w:r>
      </w:ins>
      <w:ins w:id="6089" w:author="Doug Gross" w:date="2018-05-11T16:49:00Z">
        <w:r w:rsidR="00EB47BE">
          <w:rPr>
            <w:rFonts w:ascii="Calibri" w:hAnsi="Calibri"/>
            <w:spacing w:val="-6"/>
          </w:rPr>
          <w:t xml:space="preserve"> feedback </w:t>
        </w:r>
      </w:ins>
      <w:del w:id="6090" w:author="Doug Gross" w:date="2018-05-11T16:49:00Z">
        <w:r w:rsidR="0081616C" w:rsidDel="00EB47BE">
          <w:rPr>
            <w:rFonts w:ascii="Calibri" w:hAnsi="Calibri"/>
            <w:spacing w:val="-6"/>
          </w:rPr>
          <w:delText xml:space="preserve">and reviews </w:delText>
        </w:r>
      </w:del>
      <w:r w:rsidR="0081616C">
        <w:rPr>
          <w:rFonts w:ascii="Calibri" w:hAnsi="Calibri"/>
          <w:spacing w:val="-6"/>
        </w:rPr>
        <w:t xml:space="preserve">across all digital </w:t>
      </w:r>
      <w:ins w:id="6091" w:author="Doug Gross" w:date="2018-05-11T16:49:00Z">
        <w:r w:rsidR="00EB47BE">
          <w:rPr>
            <w:rFonts w:ascii="Calibri" w:hAnsi="Calibri"/>
            <w:spacing w:val="-6"/>
          </w:rPr>
          <w:t>channels</w:t>
        </w:r>
      </w:ins>
      <w:del w:id="6092" w:author="Doug Gross" w:date="2018-05-11T16:49:00Z">
        <w:r w:rsidR="0081616C" w:rsidDel="00EB47BE">
          <w:rPr>
            <w:rFonts w:ascii="Calibri" w:hAnsi="Calibri"/>
            <w:spacing w:val="-6"/>
          </w:rPr>
          <w:delText>platforms</w:delText>
        </w:r>
      </w:del>
      <w:r w:rsidR="0081616C">
        <w:rPr>
          <w:rFonts w:ascii="Calibri" w:hAnsi="Calibri"/>
          <w:spacing w:val="-6"/>
        </w:rPr>
        <w:t xml:space="preserve">. </w:t>
      </w:r>
      <w:ins w:id="6093" w:author="Doug Gross" w:date="2018-05-11T16:49:00Z">
        <w:r w:rsidR="00EB47BE">
          <w:rPr>
            <w:rFonts w:ascii="Calibri" w:hAnsi="Calibri"/>
            <w:spacing w:val="-6"/>
          </w:rPr>
          <w:t xml:space="preserve">In addition, </w:t>
        </w:r>
      </w:ins>
      <w:r>
        <w:rPr>
          <w:rFonts w:ascii="Calibri" w:hAnsi="Calibri"/>
        </w:rPr>
        <w:t>Project</w:t>
      </w:r>
      <w:r w:rsidR="00193B0A">
        <w:rPr>
          <w:rFonts w:ascii="Calibri" w:hAnsi="Calibri"/>
        </w:rPr>
        <w:t xml:space="preserve"> Freight</w:t>
      </w:r>
      <w:r w:rsidR="0081616C">
        <w:rPr>
          <w:rFonts w:ascii="Calibri" w:hAnsi="Calibri"/>
          <w:spacing w:val="-6"/>
        </w:rPr>
        <w:t xml:space="preserve"> will sponsor </w:t>
      </w:r>
      <w:ins w:id="6094" w:author="Doug Gross" w:date="2018-05-11T16:55:00Z">
        <w:r w:rsidR="002A6025">
          <w:rPr>
            <w:rFonts w:ascii="Calibri" w:hAnsi="Calibri"/>
            <w:spacing w:val="-6"/>
          </w:rPr>
          <w:t xml:space="preserve">in-person </w:t>
        </w:r>
      </w:ins>
      <w:r w:rsidR="0081616C">
        <w:rPr>
          <w:rFonts w:ascii="Calibri" w:hAnsi="Calibri"/>
          <w:spacing w:val="-6"/>
        </w:rPr>
        <w:t>regional Q</w:t>
      </w:r>
      <w:del w:id="6095" w:author="Doug Gross" w:date="2018-05-11T16:49:00Z">
        <w:r w:rsidR="0081616C" w:rsidDel="00EB47BE">
          <w:rPr>
            <w:rFonts w:ascii="Calibri" w:hAnsi="Calibri"/>
            <w:spacing w:val="-6"/>
          </w:rPr>
          <w:delText xml:space="preserve"> </w:delText>
        </w:r>
      </w:del>
      <w:r w:rsidR="0081616C">
        <w:rPr>
          <w:rFonts w:ascii="Calibri" w:hAnsi="Calibri"/>
          <w:spacing w:val="-6"/>
        </w:rPr>
        <w:t>&amp;</w:t>
      </w:r>
      <w:del w:id="6096" w:author="Doug Gross" w:date="2018-05-11T16:49:00Z">
        <w:r w:rsidR="0081616C" w:rsidDel="00EB47BE">
          <w:rPr>
            <w:rFonts w:ascii="Calibri" w:hAnsi="Calibri"/>
            <w:spacing w:val="-6"/>
          </w:rPr>
          <w:delText xml:space="preserve"> </w:delText>
        </w:r>
      </w:del>
      <w:r w:rsidR="0081616C">
        <w:rPr>
          <w:rFonts w:ascii="Calibri" w:hAnsi="Calibri"/>
          <w:spacing w:val="-6"/>
        </w:rPr>
        <w:t>A sessions throughout the year</w:t>
      </w:r>
      <w:ins w:id="6097" w:author="Doug Gross" w:date="2018-05-11T16:50:00Z">
        <w:r w:rsidR="00EB47BE">
          <w:rPr>
            <w:rFonts w:ascii="Calibri" w:hAnsi="Calibri"/>
            <w:spacing w:val="-6"/>
          </w:rPr>
          <w:t xml:space="preserve">, </w:t>
        </w:r>
      </w:ins>
      <w:del w:id="6098" w:author="Doug Gross" w:date="2018-05-11T16:50:00Z">
        <w:r w:rsidR="0081616C" w:rsidDel="00EB47BE">
          <w:rPr>
            <w:rFonts w:ascii="Calibri" w:hAnsi="Calibri"/>
            <w:spacing w:val="-6"/>
          </w:rPr>
          <w:delText xml:space="preserve"> and </w:delText>
        </w:r>
      </w:del>
      <w:r w:rsidR="0081616C">
        <w:rPr>
          <w:rFonts w:ascii="Calibri" w:hAnsi="Calibri"/>
          <w:spacing w:val="-6"/>
        </w:rPr>
        <w:t>invit</w:t>
      </w:r>
      <w:ins w:id="6099" w:author="Doug Gross" w:date="2018-05-11T16:50:00Z">
        <w:r w:rsidR="00EB47BE">
          <w:rPr>
            <w:rFonts w:ascii="Calibri" w:hAnsi="Calibri"/>
            <w:spacing w:val="-6"/>
          </w:rPr>
          <w:t>ing</w:t>
        </w:r>
      </w:ins>
      <w:ins w:id="6100" w:author="Doug Gross" w:date="2018-05-11T16:54:00Z">
        <w:r w:rsidR="002A6025">
          <w:rPr>
            <w:rFonts w:ascii="Calibri" w:hAnsi="Calibri"/>
            <w:spacing w:val="-6"/>
          </w:rPr>
          <w:t xml:space="preserve"> local</w:t>
        </w:r>
      </w:ins>
      <w:del w:id="6101" w:author="Doug Gross" w:date="2018-05-11T16:50:00Z">
        <w:r w:rsidR="0081616C" w:rsidDel="00EB47BE">
          <w:rPr>
            <w:rFonts w:ascii="Calibri" w:hAnsi="Calibri"/>
            <w:spacing w:val="-6"/>
          </w:rPr>
          <w:delText>e</w:delText>
        </w:r>
      </w:del>
      <w:r w:rsidR="0081616C">
        <w:rPr>
          <w:rFonts w:ascii="Calibri" w:hAnsi="Calibri"/>
          <w:spacing w:val="-6"/>
        </w:rPr>
        <w:t xml:space="preserve"> </w:t>
      </w:r>
      <w:del w:id="6102" w:author="Doug Gross" w:date="2018-05-11T16:50:00Z">
        <w:r w:rsidR="0081616C" w:rsidDel="00EB47BE">
          <w:rPr>
            <w:rFonts w:ascii="Calibri" w:hAnsi="Calibri"/>
            <w:spacing w:val="-6"/>
          </w:rPr>
          <w:delText>all registered</w:delText>
        </w:r>
      </w:del>
      <w:r w:rsidR="00193B0A" w:rsidRPr="00193B0A">
        <w:rPr>
          <w:rFonts w:ascii="Calibri" w:hAnsi="Calibri"/>
        </w:rPr>
        <w:t xml:space="preserve"> </w:t>
      </w:r>
      <w:r>
        <w:rPr>
          <w:rFonts w:ascii="Calibri" w:hAnsi="Calibri"/>
        </w:rPr>
        <w:t>Project</w:t>
      </w:r>
      <w:r w:rsidR="00193B0A">
        <w:rPr>
          <w:rFonts w:ascii="Calibri" w:hAnsi="Calibri"/>
        </w:rPr>
        <w:t xml:space="preserve"> Freight</w:t>
      </w:r>
      <w:r w:rsidR="0081616C">
        <w:rPr>
          <w:rFonts w:ascii="Calibri" w:hAnsi="Calibri"/>
          <w:spacing w:val="-6"/>
        </w:rPr>
        <w:t xml:space="preserve"> users </w:t>
      </w:r>
      <w:del w:id="6103" w:author="Doug Gross" w:date="2018-05-11T16:50:00Z">
        <w:r w:rsidR="0081616C" w:rsidDel="00EB47BE">
          <w:rPr>
            <w:rFonts w:ascii="Calibri" w:hAnsi="Calibri"/>
            <w:spacing w:val="-6"/>
          </w:rPr>
          <w:delText xml:space="preserve">in the area </w:delText>
        </w:r>
      </w:del>
      <w:r w:rsidR="0081616C">
        <w:rPr>
          <w:rFonts w:ascii="Calibri" w:hAnsi="Calibri"/>
          <w:spacing w:val="-6"/>
        </w:rPr>
        <w:t xml:space="preserve">to </w:t>
      </w:r>
      <w:del w:id="6104" w:author="Doug Gross" w:date="2018-05-11T16:55:00Z">
        <w:r w:rsidR="0081616C" w:rsidDel="002A6025">
          <w:rPr>
            <w:rFonts w:ascii="Calibri" w:hAnsi="Calibri"/>
            <w:spacing w:val="-6"/>
          </w:rPr>
          <w:delText>attend</w:delText>
        </w:r>
      </w:del>
      <w:ins w:id="6105" w:author="Doug Gross" w:date="2018-05-11T16:55:00Z">
        <w:r w:rsidR="002A6025">
          <w:rPr>
            <w:rFonts w:ascii="Calibri" w:hAnsi="Calibri"/>
            <w:spacing w:val="-6"/>
          </w:rPr>
          <w:t xml:space="preserve">interface directly with </w:t>
        </w:r>
      </w:ins>
      <w:r>
        <w:rPr>
          <w:rFonts w:ascii="Calibri" w:hAnsi="Calibri"/>
        </w:rPr>
        <w:t>Project</w:t>
      </w:r>
      <w:r w:rsidR="00193B0A">
        <w:rPr>
          <w:rFonts w:ascii="Calibri" w:hAnsi="Calibri"/>
        </w:rPr>
        <w:t xml:space="preserve"> Freight</w:t>
      </w:r>
      <w:ins w:id="6106" w:author="Doug Gross" w:date="2018-05-11T16:55:00Z">
        <w:r w:rsidR="002A6025">
          <w:rPr>
            <w:rFonts w:ascii="Calibri" w:hAnsi="Calibri"/>
            <w:spacing w:val="-6"/>
          </w:rPr>
          <w:t xml:space="preserve"> product managers</w:t>
        </w:r>
      </w:ins>
      <w:r w:rsidR="0081616C">
        <w:rPr>
          <w:rFonts w:ascii="Calibri" w:hAnsi="Calibri"/>
          <w:spacing w:val="-6"/>
        </w:rPr>
        <w:t xml:space="preserve">. We will </w:t>
      </w:r>
      <w:ins w:id="6107" w:author="Doug Gross" w:date="2018-05-11T16:55:00Z">
        <w:r w:rsidR="002A6025">
          <w:rPr>
            <w:rFonts w:ascii="Calibri" w:hAnsi="Calibri"/>
            <w:spacing w:val="-6"/>
          </w:rPr>
          <w:t>conduct</w:t>
        </w:r>
      </w:ins>
      <w:del w:id="6108" w:author="Doug Gross" w:date="2018-05-11T16:55:00Z">
        <w:r w:rsidR="0081616C" w:rsidDel="002A6025">
          <w:rPr>
            <w:rFonts w:ascii="Calibri" w:hAnsi="Calibri"/>
            <w:spacing w:val="-6"/>
          </w:rPr>
          <w:delText>do</w:delText>
        </w:r>
      </w:del>
      <w:r w:rsidR="0081616C">
        <w:rPr>
          <w:rFonts w:ascii="Calibri" w:hAnsi="Calibri"/>
          <w:spacing w:val="-6"/>
        </w:rPr>
        <w:t xml:space="preserve"> live broadcasting</w:t>
      </w:r>
      <w:ins w:id="6109" w:author="Doug Gross" w:date="2018-05-11T16:55:00Z">
        <w:r w:rsidR="002A6025">
          <w:rPr>
            <w:rFonts w:ascii="Calibri" w:hAnsi="Calibri"/>
            <w:spacing w:val="-6"/>
          </w:rPr>
          <w:t xml:space="preserve"> of thes</w:t>
        </w:r>
      </w:ins>
      <w:ins w:id="6110" w:author="Doug Gross" w:date="2018-05-11T16:56:00Z">
        <w:r w:rsidR="002A6025">
          <w:rPr>
            <w:rFonts w:ascii="Calibri" w:hAnsi="Calibri"/>
            <w:spacing w:val="-6"/>
          </w:rPr>
          <w:t>e sessions</w:t>
        </w:r>
      </w:ins>
      <w:r w:rsidR="0081616C">
        <w:rPr>
          <w:rFonts w:ascii="Calibri" w:hAnsi="Calibri"/>
          <w:spacing w:val="-6"/>
        </w:rPr>
        <w:t xml:space="preserve"> </w:t>
      </w:r>
      <w:ins w:id="6111" w:author="Doug Gross" w:date="2018-05-11T16:55:00Z">
        <w:r w:rsidR="002A6025">
          <w:rPr>
            <w:rFonts w:ascii="Calibri" w:hAnsi="Calibri"/>
            <w:spacing w:val="-6"/>
          </w:rPr>
          <w:t>via</w:t>
        </w:r>
      </w:ins>
      <w:del w:id="6112" w:author="Doug Gross" w:date="2018-05-11T16:55:00Z">
        <w:r w:rsidR="0081616C" w:rsidDel="002A6025">
          <w:rPr>
            <w:rFonts w:ascii="Calibri" w:hAnsi="Calibri"/>
            <w:spacing w:val="-6"/>
          </w:rPr>
          <w:delText>over</w:delText>
        </w:r>
      </w:del>
      <w:r w:rsidR="0081616C">
        <w:rPr>
          <w:rFonts w:ascii="Calibri" w:hAnsi="Calibri"/>
          <w:spacing w:val="-6"/>
        </w:rPr>
        <w:t xml:space="preserve"> Facebook</w:t>
      </w:r>
      <w:ins w:id="6113" w:author="Doug Gross" w:date="2018-05-11T16:56:00Z">
        <w:r w:rsidR="002A6025">
          <w:rPr>
            <w:rFonts w:ascii="Calibri" w:hAnsi="Calibri"/>
            <w:spacing w:val="-6"/>
          </w:rPr>
          <w:t>;</w:t>
        </w:r>
      </w:ins>
      <w:del w:id="6114" w:author="Doug Gross" w:date="2018-05-11T16:56:00Z">
        <w:r w:rsidR="0081616C" w:rsidDel="002A6025">
          <w:rPr>
            <w:rFonts w:ascii="Calibri" w:hAnsi="Calibri"/>
            <w:spacing w:val="-6"/>
          </w:rPr>
          <w:delText>,</w:delText>
        </w:r>
      </w:del>
      <w:r w:rsidR="0081616C">
        <w:rPr>
          <w:rFonts w:ascii="Calibri" w:hAnsi="Calibri"/>
          <w:spacing w:val="-6"/>
        </w:rPr>
        <w:t xml:space="preserve"> post </w:t>
      </w:r>
      <w:ins w:id="6115" w:author="Doug Gross" w:date="2018-05-11T16:56:00Z">
        <w:r w:rsidR="002A6025">
          <w:rPr>
            <w:rFonts w:ascii="Calibri" w:hAnsi="Calibri"/>
            <w:spacing w:val="-6"/>
          </w:rPr>
          <w:t xml:space="preserve">historical </w:t>
        </w:r>
      </w:ins>
      <w:del w:id="6116" w:author="Doug Gross" w:date="2018-05-11T16:56:00Z">
        <w:r w:rsidR="0081616C" w:rsidDel="002A6025">
          <w:rPr>
            <w:rFonts w:ascii="Calibri" w:hAnsi="Calibri"/>
            <w:spacing w:val="-6"/>
          </w:rPr>
          <w:delText xml:space="preserve">the </w:delText>
        </w:r>
      </w:del>
      <w:r w:rsidR="0081616C">
        <w:rPr>
          <w:rFonts w:ascii="Calibri" w:hAnsi="Calibri"/>
          <w:spacing w:val="-6"/>
        </w:rPr>
        <w:t xml:space="preserve">sessions </w:t>
      </w:r>
      <w:ins w:id="6117" w:author="Doug Gross" w:date="2018-05-11T16:50:00Z">
        <w:r w:rsidR="00EB47BE">
          <w:rPr>
            <w:rFonts w:ascii="Calibri" w:hAnsi="Calibri"/>
            <w:spacing w:val="-6"/>
          </w:rPr>
          <w:t>via</w:t>
        </w:r>
      </w:ins>
      <w:del w:id="6118" w:author="Doug Gross" w:date="2018-05-11T16:50:00Z">
        <w:r w:rsidR="0081616C" w:rsidDel="00EB47BE">
          <w:rPr>
            <w:rFonts w:ascii="Calibri" w:hAnsi="Calibri"/>
            <w:spacing w:val="-6"/>
          </w:rPr>
          <w:delText>on</w:delText>
        </w:r>
      </w:del>
      <w:r w:rsidR="0081616C">
        <w:rPr>
          <w:rFonts w:ascii="Calibri" w:hAnsi="Calibri"/>
          <w:spacing w:val="-6"/>
        </w:rPr>
        <w:t xml:space="preserve"> YouTube</w:t>
      </w:r>
      <w:ins w:id="6119" w:author="Doug Gross" w:date="2018-05-11T16:56:00Z">
        <w:r w:rsidR="002A6025">
          <w:rPr>
            <w:rFonts w:ascii="Calibri" w:hAnsi="Calibri"/>
            <w:spacing w:val="-6"/>
          </w:rPr>
          <w:t>;</w:t>
        </w:r>
      </w:ins>
      <w:r w:rsidR="0081616C">
        <w:rPr>
          <w:rFonts w:ascii="Calibri" w:hAnsi="Calibri"/>
          <w:spacing w:val="-6"/>
        </w:rPr>
        <w:t xml:space="preserve"> and invite </w:t>
      </w:r>
      <w:del w:id="6120" w:author="Doug Gross" w:date="2018-05-11T16:56:00Z">
        <w:r w:rsidR="0081616C" w:rsidDel="002A6025">
          <w:rPr>
            <w:rFonts w:ascii="Calibri" w:hAnsi="Calibri"/>
            <w:spacing w:val="-6"/>
          </w:rPr>
          <w:delText xml:space="preserve">people </w:delText>
        </w:r>
      </w:del>
      <w:ins w:id="6121" w:author="Doug Gross" w:date="2018-05-11T16:56:00Z">
        <w:r w:rsidR="002A6025">
          <w:rPr>
            <w:rFonts w:ascii="Calibri" w:hAnsi="Calibri"/>
            <w:spacing w:val="-6"/>
          </w:rPr>
          <w:t xml:space="preserve">customers </w:t>
        </w:r>
      </w:ins>
      <w:r w:rsidR="0081616C">
        <w:rPr>
          <w:rFonts w:ascii="Calibri" w:hAnsi="Calibri"/>
          <w:spacing w:val="-6"/>
        </w:rPr>
        <w:t xml:space="preserve">to participate remotely </w:t>
      </w:r>
      <w:del w:id="6122" w:author="Doug Gross" w:date="2018-05-11T16:51:00Z">
        <w:r w:rsidR="0081616C" w:rsidDel="00EB47BE">
          <w:rPr>
            <w:rFonts w:ascii="Calibri" w:hAnsi="Calibri"/>
            <w:spacing w:val="-6"/>
          </w:rPr>
          <w:delText xml:space="preserve">with </w:delText>
        </w:r>
      </w:del>
      <w:ins w:id="6123" w:author="Doug Gross" w:date="2018-05-11T16:51:00Z">
        <w:r w:rsidR="00EB47BE">
          <w:rPr>
            <w:rFonts w:ascii="Calibri" w:hAnsi="Calibri"/>
            <w:spacing w:val="-6"/>
          </w:rPr>
          <w:t xml:space="preserve">using </w:t>
        </w:r>
      </w:ins>
      <w:r w:rsidR="0081616C">
        <w:rPr>
          <w:rFonts w:ascii="Calibri" w:hAnsi="Calibri"/>
          <w:spacing w:val="-6"/>
        </w:rPr>
        <w:t xml:space="preserve">their </w:t>
      </w:r>
      <w:r>
        <w:rPr>
          <w:rFonts w:ascii="Calibri" w:hAnsi="Calibri"/>
        </w:rPr>
        <w:t>Project</w:t>
      </w:r>
      <w:r w:rsidR="00193B0A">
        <w:rPr>
          <w:rFonts w:ascii="Calibri" w:hAnsi="Calibri"/>
        </w:rPr>
        <w:t xml:space="preserve"> Freight</w:t>
      </w:r>
      <w:r w:rsidR="0081616C">
        <w:rPr>
          <w:rFonts w:ascii="Calibri" w:hAnsi="Calibri"/>
          <w:spacing w:val="-6"/>
        </w:rPr>
        <w:t xml:space="preserve"> log</w:t>
      </w:r>
      <w:del w:id="6124" w:author="Doug Gross" w:date="2018-05-11T16:51:00Z">
        <w:r w:rsidR="0081616C" w:rsidDel="00EB47BE">
          <w:rPr>
            <w:rFonts w:ascii="Calibri" w:hAnsi="Calibri"/>
            <w:spacing w:val="-6"/>
          </w:rPr>
          <w:delText xml:space="preserve"> </w:delText>
        </w:r>
      </w:del>
      <w:r w:rsidR="0081616C">
        <w:rPr>
          <w:rFonts w:ascii="Calibri" w:hAnsi="Calibri"/>
          <w:spacing w:val="-6"/>
        </w:rPr>
        <w:t>in</w:t>
      </w:r>
      <w:ins w:id="6125" w:author="Doug Gross" w:date="2018-05-11T16:51:00Z">
        <w:r w:rsidR="00EB47BE">
          <w:rPr>
            <w:rFonts w:ascii="Calibri" w:hAnsi="Calibri"/>
            <w:spacing w:val="-6"/>
          </w:rPr>
          <w:t xml:space="preserve"> credentials.</w:t>
        </w:r>
      </w:ins>
      <w:del w:id="6126" w:author="Doug Gross" w:date="2018-05-11T16:51:00Z">
        <w:r w:rsidR="0081616C" w:rsidDel="00EB47BE">
          <w:rPr>
            <w:rFonts w:ascii="Calibri" w:hAnsi="Calibri"/>
            <w:spacing w:val="-6"/>
          </w:rPr>
          <w:delText>.</w:delText>
        </w:r>
      </w:del>
      <w:r w:rsidR="0081616C">
        <w:rPr>
          <w:rFonts w:ascii="Calibri" w:hAnsi="Calibri"/>
          <w:spacing w:val="-6"/>
        </w:rPr>
        <w:t xml:space="preserve"> These Q</w:t>
      </w:r>
      <w:del w:id="6127" w:author="Doug Gross" w:date="2018-05-11T16:51:00Z">
        <w:r w:rsidR="0081616C" w:rsidDel="00EB47BE">
          <w:rPr>
            <w:rFonts w:ascii="Calibri" w:hAnsi="Calibri"/>
            <w:spacing w:val="-6"/>
          </w:rPr>
          <w:delText xml:space="preserve"> </w:delText>
        </w:r>
      </w:del>
      <w:r w:rsidR="0081616C">
        <w:rPr>
          <w:rFonts w:ascii="Calibri" w:hAnsi="Calibri"/>
          <w:spacing w:val="-6"/>
        </w:rPr>
        <w:t>&amp;</w:t>
      </w:r>
      <w:del w:id="6128" w:author="Doug Gross" w:date="2018-05-11T16:51:00Z">
        <w:r w:rsidR="0081616C" w:rsidDel="00EB47BE">
          <w:rPr>
            <w:rFonts w:ascii="Calibri" w:hAnsi="Calibri"/>
            <w:spacing w:val="-6"/>
          </w:rPr>
          <w:delText xml:space="preserve"> </w:delText>
        </w:r>
      </w:del>
      <w:r w:rsidR="0081616C">
        <w:rPr>
          <w:rFonts w:ascii="Calibri" w:hAnsi="Calibri"/>
          <w:spacing w:val="-6"/>
        </w:rPr>
        <w:t xml:space="preserve">A sessions will be designed to establish </w:t>
      </w:r>
      <w:del w:id="6129" w:author="Doug Gross" w:date="2018-05-11T16:51:00Z">
        <w:r w:rsidR="0081616C" w:rsidDel="00EB47BE">
          <w:rPr>
            <w:rFonts w:ascii="Calibri" w:hAnsi="Calibri"/>
            <w:spacing w:val="-6"/>
          </w:rPr>
          <w:delText xml:space="preserve">the </w:delText>
        </w:r>
      </w:del>
      <w:r w:rsidR="0081616C">
        <w:rPr>
          <w:rFonts w:ascii="Calibri" w:hAnsi="Calibri"/>
          <w:spacing w:val="-6"/>
        </w:rPr>
        <w:t xml:space="preserve">shippers and truck drivers as </w:t>
      </w:r>
      <w:ins w:id="6130" w:author="Doug Gross" w:date="2018-05-11T16:51:00Z">
        <w:r w:rsidR="00EB47BE">
          <w:rPr>
            <w:rFonts w:ascii="Calibri" w:hAnsi="Calibri"/>
            <w:spacing w:val="-6"/>
          </w:rPr>
          <w:t xml:space="preserve">valued </w:t>
        </w:r>
      </w:ins>
      <w:r w:rsidR="0081616C">
        <w:rPr>
          <w:rFonts w:ascii="Calibri" w:hAnsi="Calibri"/>
          <w:spacing w:val="-6"/>
        </w:rPr>
        <w:t xml:space="preserve">partners in </w:t>
      </w:r>
      <w:r>
        <w:rPr>
          <w:rFonts w:ascii="Calibri" w:hAnsi="Calibri"/>
        </w:rPr>
        <w:t>Project</w:t>
      </w:r>
      <w:r w:rsidR="00193B0A">
        <w:rPr>
          <w:rFonts w:ascii="Calibri" w:hAnsi="Calibri"/>
        </w:rPr>
        <w:t xml:space="preserve"> Freight</w:t>
      </w:r>
      <w:ins w:id="6131" w:author="Doug Gross" w:date="2018-05-11T16:52:00Z">
        <w:r w:rsidR="00EB47BE">
          <w:rPr>
            <w:rFonts w:ascii="Calibri" w:hAnsi="Calibri"/>
            <w:spacing w:val="-6"/>
          </w:rPr>
          <w:t>’s product development</w:t>
        </w:r>
      </w:ins>
      <w:del w:id="6132" w:author="Doug Gross" w:date="2018-05-11T16:52:00Z">
        <w:r w:rsidR="0081616C" w:rsidDel="00EB47BE">
          <w:rPr>
            <w:rFonts w:ascii="Calibri" w:hAnsi="Calibri"/>
            <w:spacing w:val="-6"/>
          </w:rPr>
          <w:delText>our</w:delText>
        </w:r>
      </w:del>
      <w:r w:rsidR="0081616C">
        <w:rPr>
          <w:rFonts w:ascii="Calibri" w:hAnsi="Calibri"/>
          <w:spacing w:val="-6"/>
        </w:rPr>
        <w:t xml:space="preserve"> process</w:t>
      </w:r>
      <w:ins w:id="6133" w:author="Doug Gross" w:date="2018-05-11T16:56:00Z">
        <w:r w:rsidR="002A6025">
          <w:rPr>
            <w:rFonts w:ascii="Calibri" w:hAnsi="Calibri"/>
            <w:spacing w:val="-6"/>
          </w:rPr>
          <w:t xml:space="preserve"> </w:t>
        </w:r>
      </w:ins>
      <w:ins w:id="6134" w:author="Doug Gross" w:date="2018-05-11T16:57:00Z">
        <w:r w:rsidR="002A6025">
          <w:rPr>
            <w:rFonts w:ascii="Calibri" w:hAnsi="Calibri"/>
            <w:spacing w:val="-6"/>
          </w:rPr>
          <w:t xml:space="preserve">– not merely customers but </w:t>
        </w:r>
      </w:ins>
      <w:ins w:id="6135" w:author="Doug Gross" w:date="2018-05-11T16:58:00Z">
        <w:r w:rsidR="002A6025">
          <w:rPr>
            <w:rFonts w:ascii="Calibri" w:hAnsi="Calibri"/>
            <w:spacing w:val="-6"/>
          </w:rPr>
          <w:t xml:space="preserve">key contributors with a stake in evolving the </w:t>
        </w:r>
      </w:ins>
      <w:r>
        <w:rPr>
          <w:rFonts w:ascii="Calibri" w:hAnsi="Calibri"/>
        </w:rPr>
        <w:t>Project</w:t>
      </w:r>
      <w:r w:rsidR="00193B0A">
        <w:rPr>
          <w:rFonts w:ascii="Calibri" w:hAnsi="Calibri"/>
        </w:rPr>
        <w:t xml:space="preserve"> Freight</w:t>
      </w:r>
      <w:ins w:id="6136" w:author="Doug Gross" w:date="2018-05-11T16:58:00Z">
        <w:r w:rsidR="002A6025">
          <w:rPr>
            <w:rFonts w:ascii="Calibri" w:hAnsi="Calibri"/>
            <w:spacing w:val="-6"/>
          </w:rPr>
          <w:t xml:space="preserve"> platform and enriching the </w:t>
        </w:r>
      </w:ins>
      <w:r>
        <w:rPr>
          <w:rFonts w:ascii="Calibri" w:hAnsi="Calibri"/>
        </w:rPr>
        <w:t>Project</w:t>
      </w:r>
      <w:r w:rsidR="00193B0A">
        <w:rPr>
          <w:rFonts w:ascii="Calibri" w:hAnsi="Calibri"/>
        </w:rPr>
        <w:t xml:space="preserve"> Freight</w:t>
      </w:r>
      <w:ins w:id="6137" w:author="Doug Gross" w:date="2018-05-11T16:58:00Z">
        <w:r w:rsidR="002A6025">
          <w:rPr>
            <w:rFonts w:ascii="Calibri" w:hAnsi="Calibri"/>
            <w:spacing w:val="-6"/>
          </w:rPr>
          <w:t xml:space="preserve"> ecosystem.</w:t>
        </w:r>
      </w:ins>
      <w:del w:id="6138" w:author="Doug Gross" w:date="2018-05-11T16:57:00Z">
        <w:r w:rsidR="0081616C" w:rsidDel="002A6025">
          <w:rPr>
            <w:rFonts w:ascii="Calibri" w:hAnsi="Calibri"/>
            <w:spacing w:val="-6"/>
          </w:rPr>
          <w:delText xml:space="preserve"> </w:delText>
        </w:r>
      </w:del>
      <w:del w:id="6139" w:author="Doug Gross" w:date="2018-05-11T16:52:00Z">
        <w:r w:rsidR="0081616C" w:rsidDel="00EB47BE">
          <w:rPr>
            <w:rFonts w:ascii="Calibri" w:hAnsi="Calibri"/>
            <w:spacing w:val="-6"/>
          </w:rPr>
          <w:delText>and to</w:delText>
        </w:r>
      </w:del>
      <w:del w:id="6140" w:author="Doug Gross" w:date="2018-05-11T16:57:00Z">
        <w:r w:rsidR="0081616C" w:rsidDel="002A6025">
          <w:rPr>
            <w:rFonts w:ascii="Calibri" w:hAnsi="Calibri"/>
            <w:spacing w:val="-6"/>
          </w:rPr>
          <w:delText xml:space="preserve"> have </w:delText>
        </w:r>
      </w:del>
      <w:del w:id="6141" w:author="Doug Gross" w:date="2018-05-11T16:52:00Z">
        <w:r w:rsidR="0081616C" w:rsidDel="00EB47BE">
          <w:rPr>
            <w:rFonts w:ascii="Calibri" w:hAnsi="Calibri"/>
            <w:spacing w:val="-6"/>
          </w:rPr>
          <w:delText>ownership in our development</w:delText>
        </w:r>
      </w:del>
      <w:del w:id="6142" w:author="Doug Gross" w:date="2018-05-11T16:59:00Z">
        <w:r w:rsidR="0081616C" w:rsidDel="002A6025">
          <w:rPr>
            <w:rFonts w:ascii="Calibri" w:hAnsi="Calibri"/>
            <w:spacing w:val="-6"/>
          </w:rPr>
          <w:delText>.</w:delText>
        </w:r>
      </w:del>
      <w:r w:rsidR="0081616C">
        <w:rPr>
          <w:rFonts w:ascii="Calibri" w:hAnsi="Calibri"/>
          <w:spacing w:val="-6"/>
        </w:rPr>
        <w:t xml:space="preserve"> </w:t>
      </w:r>
      <w:ins w:id="6143" w:author="Doug Gross" w:date="2018-05-11T16:59:00Z">
        <w:r w:rsidR="002A6025">
          <w:rPr>
            <w:rFonts w:ascii="Calibri" w:hAnsi="Calibri"/>
            <w:spacing w:val="-6"/>
          </w:rPr>
          <w:t>To encourage word-of-mouth customer leads, d</w:t>
        </w:r>
      </w:ins>
      <w:del w:id="6144" w:author="Doug Gross" w:date="2018-05-11T16:59:00Z">
        <w:r w:rsidR="0081616C" w:rsidDel="002A6025">
          <w:rPr>
            <w:rFonts w:ascii="Calibri" w:hAnsi="Calibri"/>
            <w:spacing w:val="-6"/>
          </w:rPr>
          <w:delText>D</w:delText>
        </w:r>
      </w:del>
      <w:r w:rsidR="0081616C">
        <w:rPr>
          <w:rFonts w:ascii="Calibri" w:hAnsi="Calibri"/>
          <w:spacing w:val="-6"/>
        </w:rPr>
        <w:t xml:space="preserve">rivers will </w:t>
      </w:r>
      <w:del w:id="6145" w:author="Doug Gross" w:date="2018-05-11T16:59:00Z">
        <w:r w:rsidR="0081616C" w:rsidDel="002A6025">
          <w:rPr>
            <w:rFonts w:ascii="Calibri" w:hAnsi="Calibri"/>
            <w:spacing w:val="-6"/>
          </w:rPr>
          <w:delText xml:space="preserve">get </w:delText>
        </w:r>
      </w:del>
      <w:ins w:id="6146" w:author="Doug Gross" w:date="2018-05-11T16:59:00Z">
        <w:r w:rsidR="002A6025">
          <w:rPr>
            <w:rFonts w:ascii="Calibri" w:hAnsi="Calibri"/>
            <w:spacing w:val="-6"/>
          </w:rPr>
          <w:t xml:space="preserve">have the opportunity </w:t>
        </w:r>
      </w:ins>
      <w:r w:rsidR="0081616C">
        <w:rPr>
          <w:rFonts w:ascii="Calibri" w:hAnsi="Calibri"/>
          <w:spacing w:val="-6"/>
        </w:rPr>
        <w:t xml:space="preserve">to invite up to 10 other drivers to </w:t>
      </w:r>
      <w:ins w:id="6147" w:author="Doug Gross" w:date="2018-05-11T16:59:00Z">
        <w:r w:rsidR="002A6025">
          <w:rPr>
            <w:rFonts w:ascii="Calibri" w:hAnsi="Calibri"/>
            <w:spacing w:val="-6"/>
          </w:rPr>
          <w:t>join the</w:t>
        </w:r>
      </w:ins>
      <w:del w:id="6148" w:author="Doug Gross" w:date="2018-05-11T16:59:00Z">
        <w:r w:rsidR="0081616C" w:rsidDel="002A6025">
          <w:rPr>
            <w:rFonts w:ascii="Calibri" w:hAnsi="Calibri"/>
            <w:spacing w:val="-6"/>
          </w:rPr>
          <w:delText>the</w:delText>
        </w:r>
      </w:del>
      <w:r w:rsidR="0081616C">
        <w:rPr>
          <w:rFonts w:ascii="Calibri" w:hAnsi="Calibri"/>
          <w:spacing w:val="-6"/>
        </w:rPr>
        <w:t xml:space="preserve"> platform. For every confirmed </w:t>
      </w:r>
      <w:ins w:id="6149" w:author="Doug Gross" w:date="2018-05-11T16:59:00Z">
        <w:r w:rsidR="002A6025">
          <w:rPr>
            <w:rFonts w:ascii="Calibri" w:hAnsi="Calibri"/>
            <w:spacing w:val="-6"/>
          </w:rPr>
          <w:t xml:space="preserve">new </w:t>
        </w:r>
      </w:ins>
      <w:r w:rsidR="0081616C">
        <w:rPr>
          <w:rFonts w:ascii="Calibri" w:hAnsi="Calibri"/>
          <w:spacing w:val="-6"/>
        </w:rPr>
        <w:t xml:space="preserve">user, the referring driver will </w:t>
      </w:r>
      <w:del w:id="6150" w:author="Doug Gross" w:date="2018-05-11T16:59:00Z">
        <w:r w:rsidR="0081616C" w:rsidDel="002A6025">
          <w:rPr>
            <w:rFonts w:ascii="Calibri" w:hAnsi="Calibri"/>
            <w:spacing w:val="-6"/>
          </w:rPr>
          <w:delText xml:space="preserve">get </w:delText>
        </w:r>
      </w:del>
      <w:ins w:id="6151" w:author="Doug Gross" w:date="2018-05-11T16:59:00Z">
        <w:r w:rsidR="002A6025">
          <w:rPr>
            <w:rFonts w:ascii="Calibri" w:hAnsi="Calibri"/>
            <w:spacing w:val="-6"/>
          </w:rPr>
          <w:t xml:space="preserve">receive a </w:t>
        </w:r>
      </w:ins>
      <w:r w:rsidR="0081616C">
        <w:rPr>
          <w:rFonts w:ascii="Calibri" w:hAnsi="Calibri"/>
          <w:spacing w:val="-6"/>
        </w:rPr>
        <w:t xml:space="preserve">$25 bonus.  </w:t>
      </w:r>
    </w:p>
    <w:p w14:paraId="46EF4EB8" w14:textId="77777777" w:rsidR="00CF5879" w:rsidRDefault="00CF5879">
      <w:pPr>
        <w:pStyle w:val="Body"/>
        <w:rPr>
          <w:rFonts w:ascii="Calibri" w:eastAsia="Calibri" w:hAnsi="Calibri" w:cs="Calibri"/>
        </w:rPr>
      </w:pPr>
    </w:p>
    <w:p w14:paraId="65ABB1BF" w14:textId="443B57EF" w:rsidR="00CF5879" w:rsidRDefault="0081616C">
      <w:pPr>
        <w:pStyle w:val="Body"/>
        <w:rPr>
          <w:rFonts w:ascii="Calibri" w:eastAsia="Calibri" w:hAnsi="Calibri" w:cs="Calibri"/>
          <w:spacing w:val="-6"/>
        </w:rPr>
      </w:pPr>
      <w:del w:id="6152" w:author="Doug Gross" w:date="2018-05-11T17:03:00Z">
        <w:r w:rsidDel="002A6025">
          <w:rPr>
            <w:rFonts w:ascii="Calibri" w:hAnsi="Calibri"/>
            <w:spacing w:val="-6"/>
          </w:rPr>
          <w:delText>Additional steps to gain traction with</w:delText>
        </w:r>
      </w:del>
      <w:del w:id="6153" w:author="Doug Gross" w:date="2018-05-11T17:00:00Z">
        <w:r w:rsidDel="002A6025">
          <w:rPr>
            <w:rFonts w:ascii="Calibri" w:hAnsi="Calibri"/>
            <w:spacing w:val="-6"/>
          </w:rPr>
          <w:delText xml:space="preserve"> these truly</w:delText>
        </w:r>
      </w:del>
      <w:del w:id="6154" w:author="Doug Gross" w:date="2018-05-11T17:03:00Z">
        <w:r w:rsidDel="002A6025">
          <w:rPr>
            <w:rFonts w:ascii="Calibri" w:hAnsi="Calibri"/>
            <w:spacing w:val="-6"/>
          </w:rPr>
          <w:delText xml:space="preserve"> independent truck drivers LOGI will incorporate them into our development stage.</w:delText>
        </w:r>
      </w:del>
      <w:r w:rsidR="00193B0A" w:rsidRPr="00193B0A">
        <w:rPr>
          <w:rFonts w:ascii="Calibri" w:hAnsi="Calibri"/>
        </w:rPr>
        <w:t xml:space="preserve"> </w:t>
      </w:r>
      <w:r w:rsidR="00E54BCD">
        <w:rPr>
          <w:rFonts w:ascii="Calibri" w:hAnsi="Calibri"/>
        </w:rPr>
        <w:t>Project</w:t>
      </w:r>
      <w:r w:rsidR="00193B0A">
        <w:rPr>
          <w:rFonts w:ascii="Calibri" w:hAnsi="Calibri"/>
        </w:rPr>
        <w:t xml:space="preserve"> Freight</w:t>
      </w:r>
      <w:ins w:id="6155" w:author="Doug Gross" w:date="2018-05-11T17:03:00Z">
        <w:r w:rsidR="002A6025">
          <w:rPr>
            <w:rFonts w:ascii="Calibri" w:hAnsi="Calibri"/>
            <w:spacing w:val="-6"/>
          </w:rPr>
          <w:t xml:space="preserve"> also plans to hire</w:t>
        </w:r>
      </w:ins>
      <w:r>
        <w:rPr>
          <w:rFonts w:ascii="Calibri" w:hAnsi="Calibri"/>
          <w:spacing w:val="-6"/>
        </w:rPr>
        <w:t xml:space="preserve"> </w:t>
      </w:r>
      <w:del w:id="6156" w:author="Doug Gross" w:date="2018-05-11T17:03:00Z">
        <w:r w:rsidDel="002A6025">
          <w:rPr>
            <w:rFonts w:ascii="Calibri" w:hAnsi="Calibri"/>
            <w:spacing w:val="-6"/>
          </w:rPr>
          <w:delText>We will hire</w:delText>
        </w:r>
      </w:del>
      <w:ins w:id="6157" w:author="Doug Gross" w:date="2018-05-11T17:03:00Z">
        <w:r w:rsidR="002A6025">
          <w:rPr>
            <w:rFonts w:ascii="Calibri" w:hAnsi="Calibri"/>
            <w:spacing w:val="-6"/>
          </w:rPr>
          <w:t>between</w:t>
        </w:r>
      </w:ins>
      <w:del w:id="6158" w:author="Doug Gross" w:date="2018-05-11T17:03:00Z">
        <w:r w:rsidDel="002A6025">
          <w:rPr>
            <w:rFonts w:ascii="Calibri" w:hAnsi="Calibri"/>
            <w:spacing w:val="-6"/>
          </w:rPr>
          <w:delText xml:space="preserve"> up to</w:delText>
        </w:r>
      </w:del>
      <w:r>
        <w:rPr>
          <w:rFonts w:ascii="Calibri" w:hAnsi="Calibri"/>
          <w:spacing w:val="-6"/>
        </w:rPr>
        <w:t xml:space="preserve"> 5-10 individual</w:t>
      </w:r>
      <w:ins w:id="6159" w:author="Doug Gross" w:date="2018-05-11T17:03:00Z">
        <w:r w:rsidR="002A6025">
          <w:rPr>
            <w:rFonts w:ascii="Calibri" w:hAnsi="Calibri"/>
            <w:spacing w:val="-6"/>
          </w:rPr>
          <w:t xml:space="preserve"> truck drivers</w:t>
        </w:r>
      </w:ins>
      <w:del w:id="6160" w:author="Doug Gross" w:date="2018-05-11T17:03:00Z">
        <w:r w:rsidDel="002A6025">
          <w:rPr>
            <w:rFonts w:ascii="Calibri" w:hAnsi="Calibri"/>
            <w:spacing w:val="-6"/>
          </w:rPr>
          <w:delText>s</w:delText>
        </w:r>
      </w:del>
      <w:r>
        <w:rPr>
          <w:rFonts w:ascii="Calibri" w:hAnsi="Calibri"/>
          <w:spacing w:val="-6"/>
        </w:rPr>
        <w:t xml:space="preserve"> </w:t>
      </w:r>
      <w:del w:id="6161" w:author="Doug Gross" w:date="2018-05-11T17:03:00Z">
        <w:r w:rsidDel="002A6025">
          <w:rPr>
            <w:rFonts w:ascii="Calibri" w:hAnsi="Calibri"/>
            <w:spacing w:val="-6"/>
          </w:rPr>
          <w:delText>in the Pacific NW &amp;</w:delText>
        </w:r>
      </w:del>
      <w:ins w:id="6162" w:author="Iragui, Charles" w:date="2018-04-03T09:56:00Z">
        <w:del w:id="6163" w:author="Doug Gross" w:date="2018-05-11T17:03:00Z">
          <w:r w:rsidDel="002A6025">
            <w:rPr>
              <w:rFonts w:ascii="Calibri" w:hAnsi="Calibri"/>
              <w:spacing w:val="-6"/>
            </w:rPr>
            <w:delText>and</w:delText>
          </w:r>
        </w:del>
      </w:ins>
      <w:del w:id="6164" w:author="Doug Gross" w:date="2018-05-11T17:03:00Z">
        <w:r w:rsidDel="002A6025">
          <w:rPr>
            <w:rFonts w:ascii="Calibri" w:hAnsi="Calibri"/>
            <w:spacing w:val="-6"/>
          </w:rPr>
          <w:delText xml:space="preserve"> the West Coast that will help</w:delText>
        </w:r>
      </w:del>
      <w:ins w:id="6165" w:author="Doug Gross" w:date="2018-05-11T17:03:00Z">
        <w:r w:rsidR="002A6025">
          <w:rPr>
            <w:rFonts w:ascii="Calibri" w:hAnsi="Calibri"/>
            <w:spacing w:val="-6"/>
          </w:rPr>
          <w:t>to</w:t>
        </w:r>
      </w:ins>
      <w:r>
        <w:rPr>
          <w:rFonts w:ascii="Calibri" w:hAnsi="Calibri"/>
          <w:spacing w:val="-6"/>
        </w:rPr>
        <w:t xml:space="preserve"> test our technology during </w:t>
      </w:r>
      <w:ins w:id="6166" w:author="Doug Gross" w:date="2018-05-11T17:04:00Z">
        <w:r w:rsidR="002A6025">
          <w:rPr>
            <w:rFonts w:ascii="Calibri" w:hAnsi="Calibri"/>
            <w:spacing w:val="-6"/>
          </w:rPr>
          <w:t>the</w:t>
        </w:r>
      </w:ins>
      <w:del w:id="6167" w:author="Doug Gross" w:date="2018-05-11T17:03:00Z">
        <w:r w:rsidDel="002A6025">
          <w:rPr>
            <w:rFonts w:ascii="Calibri" w:hAnsi="Calibri"/>
            <w:spacing w:val="-6"/>
          </w:rPr>
          <w:delText>its</w:delText>
        </w:r>
      </w:del>
      <w:r>
        <w:rPr>
          <w:rFonts w:ascii="Calibri" w:hAnsi="Calibri"/>
          <w:spacing w:val="-6"/>
        </w:rPr>
        <w:t xml:space="preserve"> prototyp</w:t>
      </w:r>
      <w:ins w:id="6168" w:author="Doug Gross" w:date="2018-05-11T17:04:00Z">
        <w:r w:rsidR="002A6025">
          <w:rPr>
            <w:rFonts w:ascii="Calibri" w:hAnsi="Calibri"/>
            <w:spacing w:val="-6"/>
          </w:rPr>
          <w:t>ing</w:t>
        </w:r>
      </w:ins>
      <w:del w:id="6169" w:author="Doug Gross" w:date="2018-05-11T17:04:00Z">
        <w:r w:rsidDel="002A6025">
          <w:rPr>
            <w:rFonts w:ascii="Calibri" w:hAnsi="Calibri"/>
            <w:spacing w:val="-6"/>
          </w:rPr>
          <w:delText>e</w:delText>
        </w:r>
      </w:del>
      <w:r>
        <w:rPr>
          <w:rFonts w:ascii="Calibri" w:hAnsi="Calibri"/>
          <w:spacing w:val="-6"/>
        </w:rPr>
        <w:t xml:space="preserve"> phase</w:t>
      </w:r>
      <w:del w:id="6170" w:author="Doug Gross" w:date="2018-05-11T17:04:00Z">
        <w:r w:rsidDel="002A6025">
          <w:rPr>
            <w:rFonts w:ascii="Calibri" w:hAnsi="Calibri"/>
            <w:spacing w:val="-6"/>
          </w:rPr>
          <w:delText>s</w:delText>
        </w:r>
      </w:del>
      <w:r>
        <w:rPr>
          <w:rFonts w:ascii="Calibri" w:hAnsi="Calibri"/>
          <w:spacing w:val="-6"/>
        </w:rPr>
        <w:t xml:space="preserve">. </w:t>
      </w:r>
      <w:ins w:id="6171" w:author="Doug Gross" w:date="2018-05-11T17:04:00Z">
        <w:r w:rsidR="002A6025">
          <w:rPr>
            <w:rFonts w:ascii="Calibri" w:hAnsi="Calibri"/>
            <w:spacing w:val="-6"/>
          </w:rPr>
          <w:t>These</w:t>
        </w:r>
      </w:ins>
      <w:del w:id="6172" w:author="Doug Gross" w:date="2018-05-11T17:04:00Z">
        <w:r w:rsidDel="002A6025">
          <w:rPr>
            <w:rFonts w:ascii="Calibri" w:hAnsi="Calibri"/>
            <w:spacing w:val="-6"/>
          </w:rPr>
          <w:delText>Our</w:delText>
        </w:r>
      </w:del>
      <w:r>
        <w:rPr>
          <w:rFonts w:ascii="Calibri" w:hAnsi="Calibri"/>
          <w:spacing w:val="-6"/>
        </w:rPr>
        <w:t xml:space="preserve"> early </w:t>
      </w:r>
      <w:ins w:id="6173" w:author="Doug Gross" w:date="2018-05-11T17:04:00Z">
        <w:r w:rsidR="002A6025">
          <w:rPr>
            <w:rFonts w:ascii="Calibri" w:hAnsi="Calibri"/>
            <w:spacing w:val="-6"/>
          </w:rPr>
          <w:t xml:space="preserve">test </w:t>
        </w:r>
        <w:r w:rsidR="008A5174">
          <w:rPr>
            <w:rFonts w:ascii="Calibri" w:hAnsi="Calibri"/>
            <w:spacing w:val="-6"/>
          </w:rPr>
          <w:t xml:space="preserve">drivers </w:t>
        </w:r>
      </w:ins>
      <w:del w:id="6174" w:author="Doug Gross" w:date="2018-05-11T17:04:00Z">
        <w:r w:rsidDel="008A5174">
          <w:rPr>
            <w:rFonts w:ascii="Calibri" w:hAnsi="Calibri"/>
            <w:spacing w:val="-6"/>
          </w:rPr>
          <w:delText xml:space="preserve">users </w:delText>
        </w:r>
      </w:del>
      <w:r>
        <w:rPr>
          <w:rFonts w:ascii="Calibri" w:hAnsi="Calibri"/>
          <w:spacing w:val="-6"/>
        </w:rPr>
        <w:t xml:space="preserve">will be integral </w:t>
      </w:r>
      <w:ins w:id="6175" w:author="Doug Gross" w:date="2018-05-11T17:04:00Z">
        <w:r w:rsidR="008A5174">
          <w:rPr>
            <w:rFonts w:ascii="Calibri" w:hAnsi="Calibri"/>
            <w:spacing w:val="-6"/>
          </w:rPr>
          <w:t>to expanding</w:t>
        </w:r>
      </w:ins>
      <w:ins w:id="6176" w:author="Doug Gross" w:date="2018-05-11T17:05:00Z">
        <w:r w:rsidR="008A5174">
          <w:rPr>
            <w:rFonts w:ascii="Calibri" w:hAnsi="Calibri"/>
            <w:spacing w:val="-6"/>
          </w:rPr>
          <w:t xml:space="preserve"> our</w:t>
        </w:r>
      </w:ins>
      <w:del w:id="6177" w:author="Doug Gross" w:date="2018-05-11T17:04:00Z">
        <w:r w:rsidDel="008A5174">
          <w:rPr>
            <w:rFonts w:ascii="Calibri" w:hAnsi="Calibri"/>
            <w:spacing w:val="-6"/>
          </w:rPr>
          <w:delText>in</w:delText>
        </w:r>
      </w:del>
      <w:r>
        <w:rPr>
          <w:rFonts w:ascii="Calibri" w:hAnsi="Calibri"/>
          <w:spacing w:val="-6"/>
        </w:rPr>
        <w:t xml:space="preserve"> understanding </w:t>
      </w:r>
      <w:ins w:id="6178" w:author="Doug Gross" w:date="2018-05-11T17:04:00Z">
        <w:r w:rsidR="008A5174">
          <w:rPr>
            <w:rFonts w:ascii="Calibri" w:hAnsi="Calibri"/>
            <w:spacing w:val="-6"/>
          </w:rPr>
          <w:t xml:space="preserve">of </w:t>
        </w:r>
      </w:ins>
      <w:del w:id="6179" w:author="Doug Gross" w:date="2018-05-11T17:05:00Z">
        <w:r w:rsidDel="008A5174">
          <w:rPr>
            <w:rFonts w:ascii="Calibri" w:hAnsi="Calibri"/>
            <w:spacing w:val="-6"/>
          </w:rPr>
          <w:delText xml:space="preserve">the </w:delText>
        </w:r>
      </w:del>
      <w:del w:id="6180" w:author="Doug Gross" w:date="2018-05-11T17:04:00Z">
        <w:r w:rsidDel="008A5174">
          <w:rPr>
            <w:rFonts w:ascii="Calibri" w:hAnsi="Calibri"/>
            <w:spacing w:val="-6"/>
          </w:rPr>
          <w:delText>appropriate places to get in front of the</w:delText>
        </w:r>
      </w:del>
      <w:ins w:id="6181" w:author="Doug Gross" w:date="2018-05-11T17:04:00Z">
        <w:r w:rsidR="008A5174">
          <w:rPr>
            <w:rFonts w:ascii="Calibri" w:hAnsi="Calibri"/>
            <w:spacing w:val="-6"/>
          </w:rPr>
          <w:t>h</w:t>
        </w:r>
      </w:ins>
      <w:ins w:id="6182" w:author="Doug Gross" w:date="2018-05-11T17:05:00Z">
        <w:r w:rsidR="008A5174">
          <w:rPr>
            <w:rFonts w:ascii="Calibri" w:hAnsi="Calibri"/>
            <w:spacing w:val="-6"/>
          </w:rPr>
          <w:t xml:space="preserve">ow best to improve the </w:t>
        </w:r>
      </w:ins>
      <w:del w:id="6183" w:author="Doug Gross" w:date="2018-05-11T17:05:00Z">
        <w:r w:rsidDel="008A5174">
          <w:rPr>
            <w:rFonts w:ascii="Calibri" w:hAnsi="Calibri"/>
            <w:spacing w:val="-6"/>
          </w:rPr>
          <w:delText xml:space="preserve"> driving populations</w:delText>
        </w:r>
      </w:del>
      <w:ins w:id="6184" w:author="Doug Gross" w:date="2018-05-11T17:05:00Z">
        <w:r w:rsidR="008A5174">
          <w:rPr>
            <w:rFonts w:ascii="Calibri" w:hAnsi="Calibri"/>
            <w:spacing w:val="-6"/>
          </w:rPr>
          <w:t xml:space="preserve">truck driver’s experience vis-à-vis the </w:t>
        </w:r>
      </w:ins>
      <w:r w:rsidR="00E54BCD">
        <w:rPr>
          <w:rFonts w:ascii="Calibri" w:hAnsi="Calibri"/>
        </w:rPr>
        <w:t>Project</w:t>
      </w:r>
      <w:r w:rsidR="00193B0A">
        <w:rPr>
          <w:rFonts w:ascii="Calibri" w:hAnsi="Calibri"/>
        </w:rPr>
        <w:t xml:space="preserve"> Freight</w:t>
      </w:r>
      <w:ins w:id="6185" w:author="Doug Gross" w:date="2018-05-11T17:05:00Z">
        <w:r w:rsidR="008A5174">
          <w:rPr>
            <w:rFonts w:ascii="Calibri" w:hAnsi="Calibri"/>
            <w:spacing w:val="-6"/>
          </w:rPr>
          <w:t xml:space="preserve"> platform</w:t>
        </w:r>
      </w:ins>
      <w:r>
        <w:rPr>
          <w:rFonts w:ascii="Calibri" w:hAnsi="Calibri"/>
          <w:spacing w:val="-6"/>
        </w:rPr>
        <w:t xml:space="preserve">. </w:t>
      </w:r>
    </w:p>
    <w:p w14:paraId="06CEE27A" w14:textId="77777777" w:rsidR="00CF5879" w:rsidRDefault="00CF5879">
      <w:pPr>
        <w:pStyle w:val="Body"/>
        <w:rPr>
          <w:rFonts w:ascii="Calibri" w:eastAsia="Calibri" w:hAnsi="Calibri" w:cs="Calibri"/>
        </w:rPr>
      </w:pPr>
    </w:p>
    <w:p w14:paraId="49D31FFC" w14:textId="4F265549" w:rsidR="00CF5879" w:rsidRDefault="0081616C">
      <w:pPr>
        <w:pStyle w:val="Body"/>
        <w:rPr>
          <w:rFonts w:ascii="Calibri" w:eastAsia="Calibri" w:hAnsi="Calibri" w:cs="Calibri"/>
          <w:spacing w:val="-6"/>
        </w:rPr>
      </w:pPr>
      <w:r>
        <w:rPr>
          <w:rFonts w:ascii="Calibri" w:hAnsi="Calibri"/>
          <w:spacing w:val="-6"/>
        </w:rPr>
        <w:t xml:space="preserve">As </w:t>
      </w:r>
      <w:r w:rsidR="00E54BCD">
        <w:rPr>
          <w:rFonts w:ascii="Calibri" w:hAnsi="Calibri"/>
        </w:rPr>
        <w:t>Project</w:t>
      </w:r>
      <w:r w:rsidR="00193B0A">
        <w:rPr>
          <w:rFonts w:ascii="Calibri" w:hAnsi="Calibri"/>
        </w:rPr>
        <w:t xml:space="preserve"> Freight</w:t>
      </w:r>
      <w:r>
        <w:rPr>
          <w:rFonts w:ascii="Calibri" w:hAnsi="Calibri"/>
          <w:spacing w:val="-6"/>
        </w:rPr>
        <w:t xml:space="preserve"> develops and grows</w:t>
      </w:r>
      <w:ins w:id="6186" w:author="Doug Gross" w:date="2018-05-11T17:00:00Z">
        <w:r w:rsidR="002A6025">
          <w:rPr>
            <w:rFonts w:ascii="Calibri" w:hAnsi="Calibri"/>
            <w:spacing w:val="-6"/>
          </w:rPr>
          <w:t>,</w:t>
        </w:r>
      </w:ins>
      <w:r>
        <w:rPr>
          <w:rFonts w:ascii="Calibri" w:hAnsi="Calibri"/>
          <w:spacing w:val="-6"/>
        </w:rPr>
        <w:t xml:space="preserve"> a percentage of</w:t>
      </w:r>
      <w:ins w:id="6187" w:author="Doug Gross" w:date="2018-05-11T17:00:00Z">
        <w:r w:rsidR="002A6025">
          <w:rPr>
            <w:rFonts w:ascii="Calibri" w:hAnsi="Calibri"/>
            <w:spacing w:val="-6"/>
          </w:rPr>
          <w:t xml:space="preserve"> the firm’s</w:t>
        </w:r>
      </w:ins>
      <w:r>
        <w:rPr>
          <w:rFonts w:ascii="Calibri" w:hAnsi="Calibri"/>
          <w:spacing w:val="-6"/>
        </w:rPr>
        <w:t xml:space="preserve"> profit</w:t>
      </w:r>
      <w:ins w:id="6188" w:author="Doug Gross" w:date="2018-05-11T17:00:00Z">
        <w:r w:rsidR="002A6025">
          <w:rPr>
            <w:rFonts w:ascii="Calibri" w:hAnsi="Calibri"/>
            <w:spacing w:val="-6"/>
          </w:rPr>
          <w:t>s</w:t>
        </w:r>
      </w:ins>
      <w:r>
        <w:rPr>
          <w:rFonts w:ascii="Calibri" w:hAnsi="Calibri"/>
          <w:spacing w:val="-6"/>
        </w:rPr>
        <w:t xml:space="preserve"> will be used to create a foundation to benefit </w:t>
      </w:r>
      <w:r w:rsidR="00E54BCD">
        <w:rPr>
          <w:rFonts w:ascii="Calibri" w:hAnsi="Calibri"/>
        </w:rPr>
        <w:t>Project</w:t>
      </w:r>
      <w:r w:rsidR="00193B0A">
        <w:rPr>
          <w:rFonts w:ascii="Calibri" w:hAnsi="Calibri"/>
        </w:rPr>
        <w:t xml:space="preserve"> Freight</w:t>
      </w:r>
      <w:r>
        <w:rPr>
          <w:rFonts w:ascii="Calibri" w:hAnsi="Calibri"/>
          <w:spacing w:val="-6"/>
        </w:rPr>
        <w:t xml:space="preserve">’s driver base. We can use the foundation money to assist in </w:t>
      </w:r>
      <w:del w:id="6189" w:author="Doug Gross" w:date="2018-05-11T17:00:00Z">
        <w:r w:rsidDel="002A6025">
          <w:rPr>
            <w:rFonts w:ascii="Calibri" w:hAnsi="Calibri"/>
            <w:spacing w:val="-6"/>
          </w:rPr>
          <w:delText xml:space="preserve">the </w:delText>
        </w:r>
      </w:del>
      <w:r>
        <w:rPr>
          <w:rFonts w:ascii="Calibri" w:hAnsi="Calibri"/>
          <w:spacing w:val="-6"/>
        </w:rPr>
        <w:t>driver</w:t>
      </w:r>
      <w:ins w:id="6190" w:author="Doug Gross" w:date="2018-05-11T17:01:00Z">
        <w:r w:rsidR="002A6025">
          <w:rPr>
            <w:rFonts w:ascii="Calibri" w:hAnsi="Calibri"/>
            <w:spacing w:val="-6"/>
          </w:rPr>
          <w:t>’</w:t>
        </w:r>
      </w:ins>
      <w:r>
        <w:rPr>
          <w:rFonts w:ascii="Calibri" w:hAnsi="Calibri"/>
          <w:spacing w:val="-6"/>
        </w:rPr>
        <w:t>s completi</w:t>
      </w:r>
      <w:ins w:id="6191" w:author="Doug Gross" w:date="2018-05-11T17:01:00Z">
        <w:r w:rsidR="002A6025">
          <w:rPr>
            <w:rFonts w:ascii="Calibri" w:hAnsi="Calibri"/>
            <w:spacing w:val="-6"/>
          </w:rPr>
          <w:t>on of</w:t>
        </w:r>
      </w:ins>
      <w:del w:id="6192" w:author="Doug Gross" w:date="2018-05-11T17:01:00Z">
        <w:r w:rsidDel="002A6025">
          <w:rPr>
            <w:rFonts w:ascii="Calibri" w:hAnsi="Calibri"/>
            <w:spacing w:val="-6"/>
          </w:rPr>
          <w:delText>ng</w:delText>
        </w:r>
      </w:del>
      <w:r>
        <w:rPr>
          <w:rFonts w:ascii="Calibri" w:hAnsi="Calibri"/>
          <w:spacing w:val="-6"/>
        </w:rPr>
        <w:t xml:space="preserve"> continuing education courses</w:t>
      </w:r>
      <w:ins w:id="6193" w:author="Doug Gross" w:date="2018-05-11T17:01:00Z">
        <w:r w:rsidR="002A6025">
          <w:rPr>
            <w:rFonts w:ascii="Calibri" w:hAnsi="Calibri"/>
            <w:spacing w:val="-6"/>
          </w:rPr>
          <w:t xml:space="preserve">; </w:t>
        </w:r>
      </w:ins>
      <w:del w:id="6194" w:author="Doug Gross" w:date="2018-05-11T17:01:00Z">
        <w:r w:rsidDel="002A6025">
          <w:rPr>
            <w:rFonts w:ascii="Calibri" w:hAnsi="Calibri"/>
            <w:spacing w:val="-6"/>
          </w:rPr>
          <w:delText xml:space="preserve">, </w:delText>
        </w:r>
      </w:del>
      <w:r>
        <w:rPr>
          <w:rFonts w:ascii="Calibri" w:hAnsi="Calibri"/>
          <w:spacing w:val="-6"/>
        </w:rPr>
        <w:t>business development assistance</w:t>
      </w:r>
      <w:ins w:id="6195" w:author="Doug Gross" w:date="2018-05-11T17:01:00Z">
        <w:r w:rsidR="002A6025">
          <w:rPr>
            <w:rFonts w:ascii="Calibri" w:hAnsi="Calibri"/>
            <w:spacing w:val="-6"/>
          </w:rPr>
          <w:t>;</w:t>
        </w:r>
      </w:ins>
      <w:r>
        <w:rPr>
          <w:rFonts w:ascii="Calibri" w:hAnsi="Calibri"/>
          <w:spacing w:val="-6"/>
        </w:rPr>
        <w:t xml:space="preserve"> or to expand their fleets. Once we have </w:t>
      </w:r>
      <w:ins w:id="6196" w:author="Doug Gross" w:date="2018-05-11T17:01:00Z">
        <w:r w:rsidR="002A6025">
          <w:rPr>
            <w:rFonts w:ascii="Calibri" w:hAnsi="Calibri"/>
            <w:spacing w:val="-6"/>
          </w:rPr>
          <w:t>established a</w:t>
        </w:r>
      </w:ins>
      <w:del w:id="6197" w:author="Doug Gross" w:date="2018-05-11T17:01:00Z">
        <w:r w:rsidDel="002A6025">
          <w:rPr>
            <w:rFonts w:ascii="Calibri" w:hAnsi="Calibri"/>
            <w:spacing w:val="-6"/>
          </w:rPr>
          <w:delText>a</w:delText>
        </w:r>
      </w:del>
      <w:r>
        <w:rPr>
          <w:rFonts w:ascii="Calibri" w:hAnsi="Calibri"/>
          <w:spacing w:val="-6"/>
        </w:rPr>
        <w:t xml:space="preserve"> relationship with our driver population, we will explore other ways to keep these members </w:t>
      </w:r>
      <w:ins w:id="6198" w:author="Doug Gross" w:date="2018-05-11T17:01:00Z">
        <w:r w:rsidR="002A6025">
          <w:rPr>
            <w:rFonts w:ascii="Calibri" w:hAnsi="Calibri"/>
            <w:spacing w:val="-6"/>
          </w:rPr>
          <w:t xml:space="preserve">actively </w:t>
        </w:r>
      </w:ins>
      <w:r>
        <w:rPr>
          <w:rFonts w:ascii="Calibri" w:hAnsi="Calibri"/>
          <w:spacing w:val="-6"/>
        </w:rPr>
        <w:t xml:space="preserve">engaged. </w:t>
      </w:r>
      <w:del w:id="6199" w:author="Doug Gross" w:date="2018-05-11T17:02:00Z">
        <w:r w:rsidDel="002A6025">
          <w:rPr>
            <w:rFonts w:ascii="Calibri" w:hAnsi="Calibri"/>
            <w:spacing w:val="-6"/>
          </w:rPr>
          <w:delText>Just by watching the Truck Drivers’ YouTube channels you will see this</w:delText>
        </w:r>
      </w:del>
      <w:ins w:id="6200" w:author="Doug Gross" w:date="2018-05-11T17:02:00Z">
        <w:r w:rsidR="002A6025">
          <w:rPr>
            <w:rFonts w:ascii="Calibri" w:hAnsi="Calibri"/>
            <w:spacing w:val="-6"/>
          </w:rPr>
          <w:t>This is a</w:t>
        </w:r>
      </w:ins>
      <w:r>
        <w:rPr>
          <w:rFonts w:ascii="Calibri" w:hAnsi="Calibri"/>
          <w:spacing w:val="-6"/>
        </w:rPr>
        <w:t xml:space="preserve"> population </w:t>
      </w:r>
      <w:ins w:id="6201" w:author="Doug Gross" w:date="2018-05-11T17:02:00Z">
        <w:r w:rsidR="002A6025">
          <w:rPr>
            <w:rFonts w:ascii="Calibri" w:hAnsi="Calibri"/>
            <w:spacing w:val="-6"/>
          </w:rPr>
          <w:t xml:space="preserve">seeking the </w:t>
        </w:r>
      </w:ins>
      <w:del w:id="6202" w:author="Doug Gross" w:date="2018-05-11T17:02:00Z">
        <w:r w:rsidDel="002A6025">
          <w:rPr>
            <w:rFonts w:ascii="Calibri" w:hAnsi="Calibri"/>
            <w:spacing w:val="-6"/>
          </w:rPr>
          <w:delText xml:space="preserve">wants an </w:delText>
        </w:r>
      </w:del>
      <w:r>
        <w:rPr>
          <w:rFonts w:ascii="Calibri" w:hAnsi="Calibri"/>
          <w:spacing w:val="-6"/>
        </w:rPr>
        <w:t>opportunity to feel acknowledge</w:t>
      </w:r>
      <w:ins w:id="6203" w:author="Doug Gross" w:date="2018-05-11T17:02:00Z">
        <w:r w:rsidR="002A6025">
          <w:rPr>
            <w:rFonts w:ascii="Calibri" w:hAnsi="Calibri"/>
            <w:spacing w:val="-6"/>
          </w:rPr>
          <w:t>d and valued</w:t>
        </w:r>
      </w:ins>
      <w:del w:id="6204" w:author="Doug Gross" w:date="2018-05-11T17:02:00Z">
        <w:r w:rsidDel="002A6025">
          <w:rPr>
            <w:rFonts w:ascii="Calibri" w:hAnsi="Calibri"/>
            <w:spacing w:val="-6"/>
          </w:rPr>
          <w:delText>d and united</w:delText>
        </w:r>
      </w:del>
      <w:r>
        <w:rPr>
          <w:rFonts w:ascii="Calibri" w:hAnsi="Calibri"/>
          <w:spacing w:val="-6"/>
        </w:rPr>
        <w:t xml:space="preserve">, especially the </w:t>
      </w:r>
      <w:del w:id="6205" w:author="Doug Gross" w:date="2018-05-11T17:02:00Z">
        <w:r w:rsidDel="002A6025">
          <w:rPr>
            <w:rFonts w:ascii="Calibri" w:hAnsi="Calibri"/>
            <w:spacing w:val="-6"/>
          </w:rPr>
          <w:delText xml:space="preserve">newer </w:delText>
        </w:r>
      </w:del>
      <w:ins w:id="6206" w:author="Doug Gross" w:date="2018-05-11T17:02:00Z">
        <w:r w:rsidR="002A6025">
          <w:rPr>
            <w:rFonts w:ascii="Calibri" w:hAnsi="Calibri"/>
            <w:spacing w:val="-6"/>
          </w:rPr>
          <w:t xml:space="preserve">younger </w:t>
        </w:r>
      </w:ins>
      <w:r>
        <w:rPr>
          <w:rFonts w:ascii="Calibri" w:hAnsi="Calibri"/>
          <w:spacing w:val="-6"/>
        </w:rPr>
        <w:t>generation of drivers.</w:t>
      </w:r>
    </w:p>
    <w:p w14:paraId="437EF331" w14:textId="77777777" w:rsidR="00CF5879" w:rsidRDefault="00CF5879">
      <w:pPr>
        <w:pStyle w:val="Body"/>
        <w:rPr>
          <w:rFonts w:ascii="Calibri" w:eastAsia="Calibri" w:hAnsi="Calibri" w:cs="Calibri"/>
        </w:rPr>
      </w:pPr>
    </w:p>
    <w:p w14:paraId="7844872C" w14:textId="77777777" w:rsidR="00CF5879" w:rsidRDefault="0081616C">
      <w:pPr>
        <w:pStyle w:val="Body"/>
      </w:pPr>
      <w:r>
        <w:rPr>
          <w:rFonts w:ascii="Arial Unicode MS" w:hAnsi="Arial Unicode MS"/>
        </w:rPr>
        <w:br w:type="page"/>
      </w:r>
    </w:p>
    <w:p w14:paraId="7802A428" w14:textId="77777777" w:rsidR="00CF5879" w:rsidRDefault="0081616C" w:rsidP="00EA28D5">
      <w:pPr>
        <w:pStyle w:val="Body"/>
        <w:outlineLvl w:val="0"/>
        <w:rPr>
          <w:rFonts w:ascii="Calibri" w:eastAsia="Calibri" w:hAnsi="Calibri" w:cs="Calibri"/>
          <w:b/>
          <w:bCs/>
        </w:rPr>
      </w:pPr>
      <w:r>
        <w:rPr>
          <w:rFonts w:ascii="Calibri" w:hAnsi="Calibri"/>
          <w:b/>
          <w:bCs/>
        </w:rPr>
        <w:lastRenderedPageBreak/>
        <w:t>Development of our Products</w:t>
      </w:r>
    </w:p>
    <w:p w14:paraId="1860986E" w14:textId="77777777" w:rsidR="00CF5879" w:rsidRDefault="00CF5879">
      <w:pPr>
        <w:pStyle w:val="Body"/>
        <w:rPr>
          <w:rFonts w:ascii="Calibri" w:eastAsia="Calibri" w:hAnsi="Calibri" w:cs="Calibri"/>
        </w:rPr>
      </w:pPr>
    </w:p>
    <w:p w14:paraId="4CC47E37" w14:textId="5694E59A" w:rsidR="00CF5879" w:rsidRDefault="0081616C">
      <w:pPr>
        <w:pStyle w:val="Body"/>
        <w:rPr>
          <w:rFonts w:ascii="Calibri" w:eastAsia="Calibri" w:hAnsi="Calibri" w:cs="Calibri"/>
        </w:rPr>
      </w:pPr>
      <w:r>
        <w:rPr>
          <w:rFonts w:ascii="Calibri" w:hAnsi="Calibri"/>
        </w:rPr>
        <w:t xml:space="preserve">The launch of </w:t>
      </w:r>
      <w:r w:rsidR="00E54BCD">
        <w:rPr>
          <w:rFonts w:ascii="Calibri" w:hAnsi="Calibri"/>
        </w:rPr>
        <w:t>Project</w:t>
      </w:r>
      <w:r w:rsidR="00193B0A">
        <w:rPr>
          <w:rFonts w:ascii="Calibri" w:hAnsi="Calibri"/>
        </w:rPr>
        <w:t xml:space="preserve"> Freight</w:t>
      </w:r>
      <w:r>
        <w:rPr>
          <w:rFonts w:ascii="Calibri" w:hAnsi="Calibri"/>
        </w:rPr>
        <w:t xml:space="preserve"> will begin with our minimum viable product</w:t>
      </w:r>
      <w:ins w:id="6207" w:author="Doug Gross" w:date="2018-05-11T17:07:00Z">
        <w:r w:rsidR="008A5174">
          <w:rPr>
            <w:rFonts w:ascii="Calibri" w:hAnsi="Calibri"/>
          </w:rPr>
          <w:t xml:space="preserve">, which will be designed to </w:t>
        </w:r>
      </w:ins>
      <w:del w:id="6208" w:author="Doug Gross" w:date="2018-05-11T17:07:00Z">
        <w:r w:rsidDel="008A5174">
          <w:rPr>
            <w:rFonts w:ascii="Calibri" w:hAnsi="Calibri"/>
          </w:rPr>
          <w:delText xml:space="preserve"> that will</w:delText>
        </w:r>
      </w:del>
      <w:r w:rsidR="00C149A6">
        <w:rPr>
          <w:rFonts w:ascii="Calibri" w:hAnsi="Calibri"/>
        </w:rPr>
        <w:t xml:space="preserve"> support up to 3</w:t>
      </w:r>
      <w:r>
        <w:rPr>
          <w:rFonts w:ascii="Calibri" w:hAnsi="Calibri"/>
        </w:rPr>
        <w:t>00</w:t>
      </w:r>
      <w:ins w:id="6209" w:author="Doug Gross" w:date="2018-05-11T17:08:00Z">
        <w:r w:rsidR="008A5174">
          <w:rPr>
            <w:rFonts w:ascii="Calibri" w:hAnsi="Calibri"/>
          </w:rPr>
          <w:t xml:space="preserve"> truck</w:t>
        </w:r>
      </w:ins>
      <w:r w:rsidR="00C149A6">
        <w:rPr>
          <w:rFonts w:ascii="Calibri" w:hAnsi="Calibri"/>
        </w:rPr>
        <w:t xml:space="preserve"> drivers and 10</w:t>
      </w:r>
      <w:r>
        <w:rPr>
          <w:rFonts w:ascii="Calibri" w:hAnsi="Calibri"/>
        </w:rPr>
        <w:t>0 shippers.</w:t>
      </w:r>
      <w:ins w:id="6210" w:author="Doug Gross" w:date="2018-05-11T17:08:00Z">
        <w:r w:rsidR="008A5174">
          <w:rPr>
            <w:rFonts w:ascii="Calibri" w:hAnsi="Calibri"/>
          </w:rPr>
          <w:t xml:space="preserve"> Our initial geographic focus </w:t>
        </w:r>
      </w:ins>
      <w:del w:id="6211" w:author="Doug Gross" w:date="2018-05-11T17:08:00Z">
        <w:r w:rsidDel="008A5174">
          <w:rPr>
            <w:rFonts w:ascii="Calibri" w:hAnsi="Calibri"/>
          </w:rPr>
          <w:delText xml:space="preserve"> We </w:delText>
        </w:r>
      </w:del>
      <w:r>
        <w:rPr>
          <w:rFonts w:ascii="Calibri" w:hAnsi="Calibri"/>
        </w:rPr>
        <w:t xml:space="preserve">will </w:t>
      </w:r>
      <w:ins w:id="6212" w:author="Doug Gross" w:date="2018-05-11T17:08:00Z">
        <w:r w:rsidR="008A5174">
          <w:rPr>
            <w:rFonts w:ascii="Calibri" w:hAnsi="Calibri"/>
          </w:rPr>
          <w:t>be</w:t>
        </w:r>
      </w:ins>
      <w:del w:id="6213" w:author="Doug Gross" w:date="2018-05-11T17:08:00Z">
        <w:r w:rsidDel="008A5174">
          <w:rPr>
            <w:rFonts w:ascii="Calibri" w:hAnsi="Calibri"/>
          </w:rPr>
          <w:delText>focus along</w:delText>
        </w:r>
      </w:del>
      <w:r>
        <w:rPr>
          <w:rFonts w:ascii="Calibri" w:hAnsi="Calibri"/>
        </w:rPr>
        <w:t xml:space="preserve"> the I-5 corridor </w:t>
      </w:r>
      <w:ins w:id="6214" w:author="Doug Gross" w:date="2018-05-11T17:08:00Z">
        <w:r w:rsidR="008A5174">
          <w:rPr>
            <w:rFonts w:ascii="Calibri" w:hAnsi="Calibri"/>
          </w:rPr>
          <w:t>between</w:t>
        </w:r>
      </w:ins>
      <w:del w:id="6215" w:author="Doug Gross" w:date="2018-05-11T17:08:00Z">
        <w:r w:rsidDel="008A5174">
          <w:rPr>
            <w:rFonts w:ascii="Calibri" w:hAnsi="Calibri"/>
          </w:rPr>
          <w:delText>from</w:delText>
        </w:r>
      </w:del>
      <w:r>
        <w:rPr>
          <w:rFonts w:ascii="Calibri" w:hAnsi="Calibri"/>
        </w:rPr>
        <w:t xml:space="preserve"> Seattle </w:t>
      </w:r>
      <w:ins w:id="6216" w:author="Doug Gross" w:date="2018-05-11T17:08:00Z">
        <w:r w:rsidR="008A5174">
          <w:rPr>
            <w:rFonts w:ascii="Calibri" w:hAnsi="Calibri"/>
          </w:rPr>
          <w:t>and</w:t>
        </w:r>
      </w:ins>
      <w:del w:id="6217" w:author="Doug Gross" w:date="2018-05-11T17:08:00Z">
        <w:r w:rsidDel="008A5174">
          <w:rPr>
            <w:rFonts w:ascii="Calibri" w:hAnsi="Calibri"/>
          </w:rPr>
          <w:delText>to</w:delText>
        </w:r>
      </w:del>
      <w:r>
        <w:rPr>
          <w:rFonts w:ascii="Calibri" w:hAnsi="Calibri"/>
        </w:rPr>
        <w:t xml:space="preserve"> San Diego</w:t>
      </w:r>
      <w:ins w:id="6218" w:author="Doug Gross" w:date="2018-05-11T17:08:00Z">
        <w:r w:rsidR="008A5174">
          <w:rPr>
            <w:rFonts w:ascii="Calibri" w:hAnsi="Calibri"/>
          </w:rPr>
          <w:t>. The platform will us</w:t>
        </w:r>
      </w:ins>
      <w:ins w:id="6219" w:author="Doug Gross" w:date="2018-05-11T17:09:00Z">
        <w:r w:rsidR="008A5174">
          <w:rPr>
            <w:rFonts w:ascii="Calibri" w:hAnsi="Calibri"/>
          </w:rPr>
          <w:t xml:space="preserve">e </w:t>
        </w:r>
      </w:ins>
      <w:del w:id="6220" w:author="Doug Gross" w:date="2018-05-11T17:09:00Z">
        <w:r w:rsidDel="008A5174">
          <w:rPr>
            <w:rFonts w:ascii="Calibri" w:hAnsi="Calibri"/>
          </w:rPr>
          <w:delText xml:space="preserve"> and use the </w:delText>
        </w:r>
      </w:del>
      <w:r>
        <w:rPr>
          <w:rFonts w:ascii="Calibri" w:hAnsi="Calibri"/>
        </w:rPr>
        <w:t>driver</w:t>
      </w:r>
      <w:ins w:id="6221" w:author="Doug Gross" w:date="2018-05-11T17:09:00Z">
        <w:r w:rsidR="008A5174">
          <w:rPr>
            <w:rFonts w:ascii="Calibri" w:hAnsi="Calibri"/>
          </w:rPr>
          <w:t>s’</w:t>
        </w:r>
      </w:ins>
      <w:del w:id="6222" w:author="Doug Gross" w:date="2018-05-11T17:09:00Z">
        <w:r w:rsidDel="008A5174">
          <w:rPr>
            <w:rFonts w:ascii="Calibri" w:hAnsi="Calibri"/>
          </w:rPr>
          <w:delText>’s</w:delText>
        </w:r>
      </w:del>
      <w:r>
        <w:rPr>
          <w:rFonts w:ascii="Calibri" w:hAnsi="Calibri"/>
        </w:rPr>
        <w:t xml:space="preserve"> personal mobile device</w:t>
      </w:r>
      <w:ins w:id="6223" w:author="Doug Gross" w:date="2018-05-11T17:09:00Z">
        <w:r w:rsidR="008A5174">
          <w:rPr>
            <w:rFonts w:ascii="Calibri" w:hAnsi="Calibri"/>
          </w:rPr>
          <w:t>s</w:t>
        </w:r>
      </w:ins>
      <w:r>
        <w:rPr>
          <w:rFonts w:ascii="Calibri" w:hAnsi="Calibri"/>
        </w:rPr>
        <w:t xml:space="preserve"> to </w:t>
      </w:r>
      <w:ins w:id="6224" w:author="Doug Gross" w:date="2018-05-11T17:09:00Z">
        <w:r w:rsidR="008A5174">
          <w:rPr>
            <w:rFonts w:ascii="Calibri" w:hAnsi="Calibri"/>
          </w:rPr>
          <w:t xml:space="preserve">track </w:t>
        </w:r>
      </w:ins>
      <w:del w:id="6225" w:author="Doug Gross" w:date="2018-05-11T17:09:00Z">
        <w:r w:rsidDel="008A5174">
          <w:rPr>
            <w:rFonts w:ascii="Calibri" w:hAnsi="Calibri"/>
          </w:rPr>
          <w:delText xml:space="preserve">show </w:delText>
        </w:r>
      </w:del>
      <w:r>
        <w:rPr>
          <w:rFonts w:ascii="Calibri" w:hAnsi="Calibri"/>
        </w:rPr>
        <w:t xml:space="preserve">their </w:t>
      </w:r>
      <w:del w:id="6226" w:author="Doug Gross" w:date="2018-05-11T17:09:00Z">
        <w:r w:rsidDel="008A5174">
          <w:rPr>
            <w:rFonts w:ascii="Calibri" w:hAnsi="Calibri"/>
          </w:rPr>
          <w:delText xml:space="preserve">current </w:delText>
        </w:r>
      </w:del>
      <w:r>
        <w:rPr>
          <w:rFonts w:ascii="Calibri" w:hAnsi="Calibri"/>
        </w:rPr>
        <w:t>location</w:t>
      </w:r>
      <w:ins w:id="6227" w:author="Doug Gross" w:date="2018-05-11T17:09:00Z">
        <w:r w:rsidR="008A5174">
          <w:rPr>
            <w:rFonts w:ascii="Calibri" w:hAnsi="Calibri"/>
          </w:rPr>
          <w:t xml:space="preserve">s </w:t>
        </w:r>
        <w:proofErr w:type="spellStart"/>
        <w:r w:rsidR="008A5174">
          <w:rPr>
            <w:rFonts w:ascii="Calibri" w:hAnsi="Calibri"/>
          </w:rPr>
          <w:t>en</w:t>
        </w:r>
        <w:proofErr w:type="spellEnd"/>
        <w:r w:rsidR="008A5174">
          <w:rPr>
            <w:rFonts w:ascii="Calibri" w:hAnsi="Calibri"/>
          </w:rPr>
          <w:t xml:space="preserve"> route</w:t>
        </w:r>
      </w:ins>
      <w:r>
        <w:rPr>
          <w:rFonts w:ascii="Calibri" w:hAnsi="Calibri"/>
        </w:rPr>
        <w:t xml:space="preserve">. </w:t>
      </w:r>
      <w:ins w:id="6228" w:author="Doug Gross" w:date="2018-05-11T17:09:00Z">
        <w:r w:rsidR="008A5174">
          <w:rPr>
            <w:rFonts w:ascii="Calibri" w:hAnsi="Calibri"/>
          </w:rPr>
          <w:t>T</w:t>
        </w:r>
      </w:ins>
      <w:del w:id="6229" w:author="Doug Gross" w:date="2018-05-11T17:09:00Z">
        <w:r w:rsidDel="008A5174">
          <w:rPr>
            <w:rFonts w:ascii="Calibri" w:hAnsi="Calibri"/>
          </w:rPr>
          <w:delText>Within t</w:delText>
        </w:r>
      </w:del>
      <w:r>
        <w:rPr>
          <w:rFonts w:ascii="Calibri" w:hAnsi="Calibri"/>
        </w:rPr>
        <w:t>he minimum viable product</w:t>
      </w:r>
      <w:ins w:id="6230" w:author="Doug Gross" w:date="2018-05-11T17:09:00Z">
        <w:r w:rsidR="008A5174">
          <w:rPr>
            <w:rFonts w:ascii="Calibri" w:hAnsi="Calibri"/>
          </w:rPr>
          <w:t xml:space="preserve"> </w:t>
        </w:r>
      </w:ins>
      <w:del w:id="6231" w:author="Doug Gross" w:date="2018-05-11T17:09:00Z">
        <w:r w:rsidDel="008A5174">
          <w:rPr>
            <w:rFonts w:ascii="Calibri" w:hAnsi="Calibri"/>
          </w:rPr>
          <w:delText xml:space="preserve">, we </w:delText>
        </w:r>
      </w:del>
      <w:r>
        <w:rPr>
          <w:rFonts w:ascii="Calibri" w:hAnsi="Calibri"/>
        </w:rPr>
        <w:t xml:space="preserve">will </w:t>
      </w:r>
      <w:ins w:id="6232" w:author="Doug Gross" w:date="2018-05-11T17:09:00Z">
        <w:r w:rsidR="008A5174">
          <w:rPr>
            <w:rFonts w:ascii="Calibri" w:hAnsi="Calibri"/>
          </w:rPr>
          <w:t xml:space="preserve">include </w:t>
        </w:r>
      </w:ins>
      <w:ins w:id="6233" w:author="Doug Gross" w:date="2018-05-11T17:10:00Z">
        <w:r w:rsidR="008A5174">
          <w:rPr>
            <w:rFonts w:ascii="Calibri" w:hAnsi="Calibri"/>
          </w:rPr>
          <w:t xml:space="preserve">the </w:t>
        </w:r>
      </w:ins>
      <w:del w:id="6234" w:author="Doug Gross" w:date="2018-05-11T17:10:00Z">
        <w:r w:rsidDel="008A5174">
          <w:rPr>
            <w:rFonts w:ascii="Calibri" w:hAnsi="Calibri"/>
          </w:rPr>
          <w:delText>incorporate all of ou</w:delText>
        </w:r>
      </w:del>
      <w:del w:id="6235" w:author="Doug Gross" w:date="2018-05-11T17:09:00Z">
        <w:r w:rsidDel="008A5174">
          <w:rPr>
            <w:rFonts w:ascii="Calibri" w:hAnsi="Calibri"/>
          </w:rPr>
          <w:delText xml:space="preserve">r </w:delText>
        </w:r>
      </w:del>
      <w:r>
        <w:rPr>
          <w:rFonts w:ascii="Calibri" w:hAnsi="Calibri"/>
        </w:rPr>
        <w:t xml:space="preserve">most important </w:t>
      </w:r>
      <w:del w:id="6236" w:author="Doug Gross" w:date="2018-05-11T17:10:00Z">
        <w:r w:rsidDel="008A5174">
          <w:rPr>
            <w:rFonts w:ascii="Calibri" w:hAnsi="Calibri"/>
          </w:rPr>
          <w:delText>value propositions</w:delText>
        </w:r>
      </w:del>
      <w:ins w:id="6237" w:author="Doug Gross" w:date="2018-05-11T17:10:00Z">
        <w:r w:rsidR="008A5174">
          <w:rPr>
            <w:rFonts w:ascii="Calibri" w:hAnsi="Calibri"/>
          </w:rPr>
          <w:t>features thus far envisaged, including</w:t>
        </w:r>
      </w:ins>
      <w:r>
        <w:rPr>
          <w:rFonts w:ascii="Calibri" w:hAnsi="Calibri"/>
        </w:rPr>
        <w:t xml:space="preserve"> </w:t>
      </w:r>
      <w:del w:id="6238" w:author="Doug Gross" w:date="2018-05-11T17:10:00Z">
        <w:r w:rsidDel="008A5174">
          <w:rPr>
            <w:rFonts w:ascii="Calibri" w:hAnsi="Calibri"/>
          </w:rPr>
          <w:delText xml:space="preserve">into the system like </w:delText>
        </w:r>
      </w:del>
      <w:r>
        <w:rPr>
          <w:rFonts w:ascii="Calibri" w:hAnsi="Calibri"/>
        </w:rPr>
        <w:t>auto</w:t>
      </w:r>
      <w:ins w:id="6239" w:author="Doug Gross" w:date="2018-05-11T17:11:00Z">
        <w:r w:rsidR="008A5174">
          <w:rPr>
            <w:rFonts w:ascii="Calibri" w:hAnsi="Calibri"/>
          </w:rPr>
          <w:t>-</w:t>
        </w:r>
      </w:ins>
      <w:del w:id="6240" w:author="Doug Gross" w:date="2018-05-11T17:11:00Z">
        <w:r w:rsidDel="008A5174">
          <w:rPr>
            <w:rFonts w:ascii="Calibri" w:hAnsi="Calibri"/>
          </w:rPr>
          <w:delText xml:space="preserve"> </w:delText>
        </w:r>
      </w:del>
      <w:r>
        <w:rPr>
          <w:rFonts w:ascii="Calibri" w:hAnsi="Calibri"/>
        </w:rPr>
        <w:t>generati</w:t>
      </w:r>
      <w:ins w:id="6241" w:author="Doug Gross" w:date="2018-05-11T17:10:00Z">
        <w:r w:rsidR="008A5174">
          <w:rPr>
            <w:rFonts w:ascii="Calibri" w:hAnsi="Calibri"/>
          </w:rPr>
          <w:t xml:space="preserve">on of </w:t>
        </w:r>
      </w:ins>
      <w:ins w:id="6242" w:author="Doug Gross" w:date="2018-05-11T17:11:00Z">
        <w:r w:rsidR="008A5174">
          <w:rPr>
            <w:rFonts w:ascii="Calibri" w:hAnsi="Calibri"/>
          </w:rPr>
          <w:t>price figures based on</w:t>
        </w:r>
      </w:ins>
      <w:del w:id="6243" w:author="Doug Gross" w:date="2018-05-11T17:10:00Z">
        <w:r w:rsidDel="008A5174">
          <w:rPr>
            <w:rFonts w:ascii="Calibri" w:hAnsi="Calibri"/>
          </w:rPr>
          <w:delText>ng pricing</w:delText>
        </w:r>
      </w:del>
      <w:r>
        <w:rPr>
          <w:rFonts w:ascii="Calibri" w:hAnsi="Calibri"/>
        </w:rPr>
        <w:t xml:space="preserve"> </w:t>
      </w:r>
      <w:del w:id="6244" w:author="Doug Gross" w:date="2018-05-11T17:11:00Z">
        <w:r w:rsidDel="008A5174">
          <w:rPr>
            <w:rFonts w:ascii="Calibri" w:hAnsi="Calibri"/>
          </w:rPr>
          <w:delText xml:space="preserve">alongside </w:delText>
        </w:r>
      </w:del>
      <w:r>
        <w:rPr>
          <w:rFonts w:ascii="Calibri" w:hAnsi="Calibri"/>
        </w:rPr>
        <w:t>shipping services</w:t>
      </w:r>
      <w:ins w:id="6245" w:author="Doug Gross" w:date="2018-05-11T17:11:00Z">
        <w:r w:rsidR="008A5174">
          <w:rPr>
            <w:rFonts w:ascii="Calibri" w:hAnsi="Calibri"/>
          </w:rPr>
          <w:t xml:space="preserve"> selected;</w:t>
        </w:r>
      </w:ins>
      <w:del w:id="6246" w:author="Doug Gross" w:date="2018-05-11T17:11:00Z">
        <w:r w:rsidDel="008A5174">
          <w:rPr>
            <w:rFonts w:ascii="Calibri" w:hAnsi="Calibri"/>
          </w:rPr>
          <w:delText>,</w:delText>
        </w:r>
      </w:del>
      <w:r>
        <w:rPr>
          <w:rFonts w:ascii="Calibri" w:hAnsi="Calibri"/>
        </w:rPr>
        <w:t xml:space="preserve"> drivers</w:t>
      </w:r>
      <w:ins w:id="6247" w:author="Doug Gross" w:date="2018-05-11T17:11:00Z">
        <w:r w:rsidR="008A5174">
          <w:rPr>
            <w:rFonts w:ascii="Calibri" w:hAnsi="Calibri"/>
          </w:rPr>
          <w:t xml:space="preserve"> being able to</w:t>
        </w:r>
      </w:ins>
      <w:r>
        <w:rPr>
          <w:rFonts w:ascii="Calibri" w:hAnsi="Calibri"/>
        </w:rPr>
        <w:t xml:space="preserve"> set</w:t>
      </w:r>
      <w:del w:id="6248" w:author="Doug Gross" w:date="2018-05-11T17:11:00Z">
        <w:r w:rsidDel="008A5174">
          <w:rPr>
            <w:rFonts w:ascii="Calibri" w:hAnsi="Calibri"/>
          </w:rPr>
          <w:delText>ting</w:delText>
        </w:r>
      </w:del>
      <w:r>
        <w:rPr>
          <w:rFonts w:ascii="Calibri" w:hAnsi="Calibri"/>
        </w:rPr>
        <w:t xml:space="preserve"> their own availability</w:t>
      </w:r>
      <w:ins w:id="6249" w:author="Doug Gross" w:date="2018-05-11T17:11:00Z">
        <w:r w:rsidR="008A5174">
          <w:rPr>
            <w:rFonts w:ascii="Calibri" w:hAnsi="Calibri"/>
          </w:rPr>
          <w:t>;</w:t>
        </w:r>
      </w:ins>
      <w:del w:id="6250" w:author="Doug Gross" w:date="2018-05-11T17:11:00Z">
        <w:r w:rsidDel="008A5174">
          <w:rPr>
            <w:rFonts w:ascii="Calibri" w:hAnsi="Calibri"/>
          </w:rPr>
          <w:delText>,</w:delText>
        </w:r>
      </w:del>
      <w:r>
        <w:rPr>
          <w:rFonts w:ascii="Calibri" w:hAnsi="Calibri"/>
        </w:rPr>
        <w:t xml:space="preserve"> automat</w:t>
      </w:r>
      <w:ins w:id="6251" w:author="Doug Gross" w:date="2018-05-11T17:11:00Z">
        <w:r w:rsidR="008A5174">
          <w:rPr>
            <w:rFonts w:ascii="Calibri" w:hAnsi="Calibri"/>
          </w:rPr>
          <w:t>ed</w:t>
        </w:r>
      </w:ins>
      <w:del w:id="6252" w:author="Doug Gross" w:date="2018-05-11T17:11:00Z">
        <w:r w:rsidDel="008A5174">
          <w:rPr>
            <w:rFonts w:ascii="Calibri" w:hAnsi="Calibri"/>
          </w:rPr>
          <w:delText>ically</w:delText>
        </w:r>
      </w:del>
      <w:r>
        <w:rPr>
          <w:rFonts w:ascii="Calibri" w:hAnsi="Calibri"/>
        </w:rPr>
        <w:t xml:space="preserve"> </w:t>
      </w:r>
      <w:ins w:id="6253" w:author="Doug Gross" w:date="2018-05-11T17:12:00Z">
        <w:r w:rsidR="008A5174">
          <w:rPr>
            <w:rFonts w:ascii="Calibri" w:hAnsi="Calibri"/>
          </w:rPr>
          <w:t xml:space="preserve">digital generation of </w:t>
        </w:r>
      </w:ins>
      <w:r w:rsidR="00C149A6">
        <w:rPr>
          <w:rFonts w:ascii="Calibri" w:hAnsi="Calibri"/>
        </w:rPr>
        <w:t>BOLs,</w:t>
      </w:r>
      <w:r>
        <w:rPr>
          <w:rFonts w:ascii="Calibri" w:hAnsi="Calibri"/>
        </w:rPr>
        <w:t xml:space="preserve"> </w:t>
      </w:r>
      <w:r w:rsidR="00631DF8">
        <w:rPr>
          <w:rFonts w:ascii="Calibri" w:hAnsi="Calibri"/>
        </w:rPr>
        <w:t>p</w:t>
      </w:r>
      <w:del w:id="6254" w:author="Doug Gross" w:date="2018-05-11T17:11:00Z">
        <w:r w:rsidDel="008A5174">
          <w:rPr>
            <w:rFonts w:ascii="Calibri" w:hAnsi="Calibri"/>
          </w:rPr>
          <w:delText>p</w:delText>
        </w:r>
      </w:del>
      <w:r>
        <w:rPr>
          <w:rFonts w:ascii="Calibri" w:hAnsi="Calibri"/>
        </w:rPr>
        <w:t xml:space="preserve">acking </w:t>
      </w:r>
      <w:r w:rsidR="00631DF8">
        <w:rPr>
          <w:rFonts w:ascii="Calibri" w:hAnsi="Calibri"/>
        </w:rPr>
        <w:t>s</w:t>
      </w:r>
      <w:del w:id="6255" w:author="Doug Gross" w:date="2018-05-11T17:11:00Z">
        <w:r w:rsidDel="008A5174">
          <w:rPr>
            <w:rFonts w:ascii="Calibri" w:hAnsi="Calibri"/>
          </w:rPr>
          <w:delText>s</w:delText>
        </w:r>
      </w:del>
      <w:r>
        <w:rPr>
          <w:rFonts w:ascii="Calibri" w:hAnsi="Calibri"/>
        </w:rPr>
        <w:t>lip</w:t>
      </w:r>
      <w:ins w:id="6256" w:author="Doug Gross" w:date="2018-05-11T17:12:00Z">
        <w:r w:rsidR="008A5174">
          <w:rPr>
            <w:rFonts w:ascii="Calibri" w:hAnsi="Calibri"/>
          </w:rPr>
          <w:t>s</w:t>
        </w:r>
      </w:ins>
      <w:r w:rsidR="00631DF8">
        <w:rPr>
          <w:rFonts w:ascii="Calibri" w:hAnsi="Calibri"/>
        </w:rPr>
        <w:t xml:space="preserve"> and delivery r</w:t>
      </w:r>
      <w:r w:rsidR="00C149A6">
        <w:rPr>
          <w:rFonts w:ascii="Calibri" w:hAnsi="Calibri"/>
        </w:rPr>
        <w:t>eceipts</w:t>
      </w:r>
      <w:ins w:id="6257" w:author="Doug Gross" w:date="2018-05-11T17:12:00Z">
        <w:r w:rsidR="008A5174">
          <w:rPr>
            <w:rFonts w:ascii="Calibri" w:hAnsi="Calibri"/>
          </w:rPr>
          <w:t xml:space="preserve">; </w:t>
        </w:r>
      </w:ins>
      <w:del w:id="6258" w:author="Doug Gross" w:date="2018-05-11T17:12:00Z">
        <w:r w:rsidDel="008A5174">
          <w:rPr>
            <w:rFonts w:ascii="Calibri" w:hAnsi="Calibri"/>
          </w:rPr>
          <w:delText xml:space="preserve"> generation, </w:delText>
        </w:r>
      </w:del>
      <w:r>
        <w:rPr>
          <w:rFonts w:ascii="Calibri" w:hAnsi="Calibri"/>
        </w:rPr>
        <w:t>transfer of</w:t>
      </w:r>
      <w:ins w:id="6259" w:author="Doug Gross" w:date="2018-05-11T17:12:00Z">
        <w:r w:rsidR="008A5174">
          <w:rPr>
            <w:rFonts w:ascii="Calibri" w:hAnsi="Calibri"/>
          </w:rPr>
          <w:t xml:space="preserve"> payments </w:t>
        </w:r>
      </w:ins>
      <w:del w:id="6260" w:author="Doug Gross" w:date="2018-05-11T17:12:00Z">
        <w:r w:rsidDel="008A5174">
          <w:rPr>
            <w:rFonts w:ascii="Calibri" w:hAnsi="Calibri"/>
          </w:rPr>
          <w:delText xml:space="preserve"> money </w:delText>
        </w:r>
      </w:del>
      <w:ins w:id="6261" w:author="Doug Gross" w:date="2018-05-11T17:12:00Z">
        <w:r w:rsidR="008A5174">
          <w:rPr>
            <w:rFonts w:ascii="Calibri" w:hAnsi="Calibri"/>
          </w:rPr>
          <w:t xml:space="preserve">as the </w:t>
        </w:r>
      </w:ins>
      <w:del w:id="6262" w:author="Doug Gross" w:date="2018-05-11T17:12:00Z">
        <w:r w:rsidDel="008A5174">
          <w:rPr>
            <w:rFonts w:ascii="Calibri" w:hAnsi="Calibri"/>
          </w:rPr>
          <w:delText xml:space="preserve">throughout the </w:delText>
        </w:r>
      </w:del>
      <w:r>
        <w:rPr>
          <w:rFonts w:ascii="Calibri" w:hAnsi="Calibri"/>
        </w:rPr>
        <w:t>driver</w:t>
      </w:r>
      <w:del w:id="6263" w:author="Doug Gross" w:date="2018-05-11T17:12:00Z">
        <w:r w:rsidDel="008A5174">
          <w:rPr>
            <w:rFonts w:ascii="Calibri" w:hAnsi="Calibri"/>
          </w:rPr>
          <w:delText>’</w:delText>
        </w:r>
      </w:del>
      <w:r>
        <w:rPr>
          <w:rFonts w:ascii="Calibri" w:hAnsi="Calibri"/>
        </w:rPr>
        <w:t>s</w:t>
      </w:r>
      <w:ins w:id="6264" w:author="Doug Gross" w:date="2018-05-11T17:12:00Z">
        <w:r w:rsidR="008A5174">
          <w:rPr>
            <w:rFonts w:ascii="Calibri" w:hAnsi="Calibri"/>
          </w:rPr>
          <w:t xml:space="preserve"> progress along their</w:t>
        </w:r>
      </w:ins>
      <w:r>
        <w:rPr>
          <w:rFonts w:ascii="Calibri" w:hAnsi="Calibri"/>
        </w:rPr>
        <w:t xml:space="preserve"> route</w:t>
      </w:r>
      <w:ins w:id="6265" w:author="Doug Gross" w:date="2018-05-11T17:12:00Z">
        <w:r w:rsidR="008A5174">
          <w:rPr>
            <w:rFonts w:ascii="Calibri" w:hAnsi="Calibri"/>
          </w:rPr>
          <w:t xml:space="preserve">s; </w:t>
        </w:r>
      </w:ins>
      <w:del w:id="6266" w:author="Doug Gross" w:date="2018-05-11T17:12:00Z">
        <w:r w:rsidDel="008A5174">
          <w:rPr>
            <w:rFonts w:ascii="Calibri" w:hAnsi="Calibri"/>
          </w:rPr>
          <w:delText xml:space="preserve">, </w:delText>
        </w:r>
      </w:del>
      <w:r>
        <w:rPr>
          <w:rFonts w:ascii="Calibri" w:hAnsi="Calibri"/>
        </w:rPr>
        <w:t>and weekly notifications</w:t>
      </w:r>
      <w:ins w:id="6267" w:author="Doug Gross" w:date="2018-05-11T17:13:00Z">
        <w:r w:rsidR="008A5174">
          <w:rPr>
            <w:rFonts w:ascii="Calibri" w:hAnsi="Calibri"/>
          </w:rPr>
          <w:t xml:space="preserve"> for drivers that</w:t>
        </w:r>
      </w:ins>
      <w:r>
        <w:rPr>
          <w:rFonts w:ascii="Calibri" w:hAnsi="Calibri"/>
        </w:rPr>
        <w:t xml:space="preserve"> show the most popular routes and equipment being hired. </w:t>
      </w:r>
    </w:p>
    <w:p w14:paraId="292ADE0C" w14:textId="77777777" w:rsidR="00CF5879" w:rsidRDefault="00CF5879">
      <w:pPr>
        <w:pStyle w:val="Body"/>
        <w:rPr>
          <w:rFonts w:ascii="Calibri" w:eastAsia="Calibri" w:hAnsi="Calibri" w:cs="Calibri"/>
        </w:rPr>
      </w:pPr>
    </w:p>
    <w:p w14:paraId="6C953292" w14:textId="2EC6E681" w:rsidR="00CF5879" w:rsidRDefault="0081616C">
      <w:pPr>
        <w:pStyle w:val="Body"/>
        <w:rPr>
          <w:rFonts w:ascii="Calibri" w:eastAsia="Calibri" w:hAnsi="Calibri" w:cs="Calibri"/>
        </w:rPr>
      </w:pPr>
      <w:del w:id="6268" w:author="Doug Gross" w:date="2018-05-11T17:13:00Z">
        <w:r w:rsidDel="009A5F57">
          <w:rPr>
            <w:rFonts w:ascii="Calibri" w:hAnsi="Calibri"/>
          </w:rPr>
          <w:delText xml:space="preserve">Our </w:delText>
        </w:r>
      </w:del>
      <w:r w:rsidR="00E54BCD">
        <w:rPr>
          <w:rFonts w:ascii="Calibri" w:hAnsi="Calibri"/>
        </w:rPr>
        <w:t>Project</w:t>
      </w:r>
      <w:r w:rsidR="00193B0A">
        <w:rPr>
          <w:rFonts w:ascii="Calibri" w:hAnsi="Calibri"/>
        </w:rPr>
        <w:t xml:space="preserve"> Freight</w:t>
      </w:r>
      <w:ins w:id="6269" w:author="Doug Gross" w:date="2018-05-11T17:13:00Z">
        <w:r w:rsidR="009A5F57">
          <w:rPr>
            <w:rFonts w:ascii="Calibri" w:hAnsi="Calibri"/>
          </w:rPr>
          <w:t xml:space="preserve">’s </w:t>
        </w:r>
      </w:ins>
      <w:del w:id="6270" w:author="Doug Gross" w:date="2018-05-11T17:13:00Z">
        <w:r w:rsidDel="009A5F57">
          <w:rPr>
            <w:rFonts w:ascii="Calibri" w:hAnsi="Calibri"/>
          </w:rPr>
          <w:delText>first stage</w:delText>
        </w:r>
      </w:del>
      <w:del w:id="6271" w:author="Doug Gross" w:date="2018-05-11T17:14:00Z">
        <w:r w:rsidDel="009A5F57">
          <w:rPr>
            <w:rFonts w:ascii="Calibri" w:hAnsi="Calibri"/>
          </w:rPr>
          <w:delText xml:space="preserve"> </w:delText>
        </w:r>
      </w:del>
      <w:r>
        <w:rPr>
          <w:rFonts w:ascii="Calibri" w:hAnsi="Calibri"/>
        </w:rPr>
        <w:t>product</w:t>
      </w:r>
      <w:ins w:id="6272" w:author="Doug Gross" w:date="2018-05-11T17:13:00Z">
        <w:r w:rsidR="009A5F57">
          <w:rPr>
            <w:rFonts w:ascii="Calibri" w:hAnsi="Calibri"/>
          </w:rPr>
          <w:t xml:space="preserve"> prototyp</w:t>
        </w:r>
      </w:ins>
      <w:ins w:id="6273" w:author="Doug Gross" w:date="2018-05-11T17:14:00Z">
        <w:r w:rsidR="009A5F57">
          <w:rPr>
            <w:rFonts w:ascii="Calibri" w:hAnsi="Calibri"/>
          </w:rPr>
          <w:t>ing efforts</w:t>
        </w:r>
      </w:ins>
      <w:r>
        <w:rPr>
          <w:rFonts w:ascii="Calibri" w:hAnsi="Calibri"/>
        </w:rPr>
        <w:t xml:space="preserve"> will allow us to</w:t>
      </w:r>
      <w:ins w:id="6274" w:author="Doug Gross" w:date="2018-05-11T17:16:00Z">
        <w:r w:rsidR="002B0EAA">
          <w:rPr>
            <w:rFonts w:ascii="Calibri" w:hAnsi="Calibri"/>
          </w:rPr>
          <w:t xml:space="preserve"> rapidly</w:t>
        </w:r>
      </w:ins>
      <w:r>
        <w:rPr>
          <w:rFonts w:ascii="Calibri" w:hAnsi="Calibri"/>
        </w:rPr>
        <w:t xml:space="preserve"> test </w:t>
      </w:r>
      <w:ins w:id="6275" w:author="Doug Gross" w:date="2018-05-11T17:14:00Z">
        <w:r w:rsidR="009A5F57">
          <w:rPr>
            <w:rFonts w:ascii="Calibri" w:hAnsi="Calibri"/>
          </w:rPr>
          <w:t xml:space="preserve">features, resolve </w:t>
        </w:r>
        <w:r w:rsidR="00394D35">
          <w:rPr>
            <w:rFonts w:ascii="Calibri" w:hAnsi="Calibri"/>
          </w:rPr>
          <w:t xml:space="preserve">programming </w:t>
        </w:r>
        <w:r w:rsidR="009A5F57">
          <w:rPr>
            <w:rFonts w:ascii="Calibri" w:hAnsi="Calibri"/>
          </w:rPr>
          <w:t xml:space="preserve">bugs, </w:t>
        </w:r>
        <w:r w:rsidR="00394D35">
          <w:rPr>
            <w:rFonts w:ascii="Calibri" w:hAnsi="Calibri"/>
          </w:rPr>
          <w:t xml:space="preserve">and gain a nuanced understanding of </w:t>
        </w:r>
      </w:ins>
      <w:ins w:id="6276" w:author="Doug Gross" w:date="2018-05-11T17:15:00Z">
        <w:r w:rsidR="00394D35">
          <w:rPr>
            <w:rFonts w:ascii="Calibri" w:hAnsi="Calibri"/>
          </w:rPr>
          <w:t>how both driver and shipper audiences will interact with the platform</w:t>
        </w:r>
      </w:ins>
      <w:del w:id="6277" w:author="Doug Gross" w:date="2018-05-11T17:14:00Z">
        <w:r w:rsidDel="009A5F57">
          <w:rPr>
            <w:rFonts w:ascii="Calibri" w:hAnsi="Calibri"/>
          </w:rPr>
          <w:delText xml:space="preserve">and workout our </w:delText>
        </w:r>
      </w:del>
      <w:del w:id="6278" w:author="Doug Gross" w:date="2018-05-11T17:15:00Z">
        <w:r w:rsidDel="00394D35">
          <w:rPr>
            <w:rFonts w:ascii="Calibri" w:hAnsi="Calibri"/>
          </w:rPr>
          <w:delText>technical b</w:delText>
        </w:r>
      </w:del>
      <w:del w:id="6279" w:author="Doug Gross" w:date="2018-05-11T17:14:00Z">
        <w:r w:rsidDel="00394D35">
          <w:rPr>
            <w:rFonts w:ascii="Calibri" w:hAnsi="Calibri"/>
          </w:rPr>
          <w:delText>ugs</w:delText>
        </w:r>
      </w:del>
      <w:r>
        <w:rPr>
          <w:rFonts w:ascii="Calibri" w:hAnsi="Calibri"/>
        </w:rPr>
        <w:t xml:space="preserve">. We will include our hardware prototype </w:t>
      </w:r>
      <w:ins w:id="6280" w:author="Doug Gross" w:date="2018-05-11T17:17:00Z">
        <w:r w:rsidR="002B0EAA">
          <w:rPr>
            <w:rFonts w:ascii="Calibri" w:hAnsi="Calibri"/>
          </w:rPr>
          <w:t>with</w:t>
        </w:r>
      </w:ins>
      <w:del w:id="6281" w:author="Doug Gross" w:date="2018-05-11T17:17:00Z">
        <w:r w:rsidDel="002B0EAA">
          <w:rPr>
            <w:rFonts w:ascii="Calibri" w:hAnsi="Calibri"/>
          </w:rPr>
          <w:delText>on</w:delText>
        </w:r>
      </w:del>
      <w:r>
        <w:rPr>
          <w:rFonts w:ascii="Calibri" w:hAnsi="Calibri"/>
        </w:rPr>
        <w:t xml:space="preserve"> projects leaving the shipping dock of our incubator, Axiom Custom Products. We will use th</w:t>
      </w:r>
      <w:ins w:id="6282" w:author="Doug Gross" w:date="2018-05-11T17:17:00Z">
        <w:r w:rsidR="002B0EAA">
          <w:rPr>
            <w:rFonts w:ascii="Calibri" w:hAnsi="Calibri"/>
          </w:rPr>
          <w:t xml:space="preserve">e resulting </w:t>
        </w:r>
      </w:ins>
      <w:del w:id="6283" w:author="Doug Gross" w:date="2018-05-11T17:17:00Z">
        <w:r w:rsidDel="002B0EAA">
          <w:rPr>
            <w:rFonts w:ascii="Calibri" w:hAnsi="Calibri"/>
          </w:rPr>
          <w:delText xml:space="preserve">is </w:delText>
        </w:r>
      </w:del>
      <w:r>
        <w:rPr>
          <w:rFonts w:ascii="Calibri" w:hAnsi="Calibri"/>
        </w:rPr>
        <w:t xml:space="preserve">data </w:t>
      </w:r>
      <w:ins w:id="6284" w:author="Doug Gross" w:date="2018-05-11T17:17:00Z">
        <w:r w:rsidR="002B0EAA">
          <w:rPr>
            <w:rFonts w:ascii="Calibri" w:hAnsi="Calibri"/>
          </w:rPr>
          <w:t xml:space="preserve">and </w:t>
        </w:r>
      </w:ins>
      <w:del w:id="6285" w:author="Doug Gross" w:date="2018-05-11T17:17:00Z">
        <w:r w:rsidDel="002B0EAA">
          <w:rPr>
            <w:rFonts w:ascii="Calibri" w:hAnsi="Calibri"/>
          </w:rPr>
          <w:delText xml:space="preserve">and results </w:delText>
        </w:r>
      </w:del>
      <w:ins w:id="6286" w:author="Doug Gross" w:date="2018-05-11T17:17:00Z">
        <w:r w:rsidR="002B0EAA">
          <w:rPr>
            <w:rFonts w:ascii="Calibri" w:hAnsi="Calibri"/>
          </w:rPr>
          <w:t xml:space="preserve">product feedback rapidly mature the solution so </w:t>
        </w:r>
      </w:ins>
      <w:ins w:id="6287" w:author="Doug Gross" w:date="2018-05-11T17:18:00Z">
        <w:r w:rsidR="002B0EAA">
          <w:rPr>
            <w:rFonts w:ascii="Calibri" w:hAnsi="Calibri"/>
          </w:rPr>
          <w:t xml:space="preserve">as to begin </w:t>
        </w:r>
      </w:ins>
      <w:del w:id="6288" w:author="Doug Gross" w:date="2018-05-11T17:18:00Z">
        <w:r w:rsidDel="002B0EAA">
          <w:rPr>
            <w:rFonts w:ascii="Calibri" w:hAnsi="Calibri"/>
          </w:rPr>
          <w:delText xml:space="preserve">to begin </w:delText>
        </w:r>
      </w:del>
      <w:r>
        <w:rPr>
          <w:rFonts w:ascii="Calibri" w:hAnsi="Calibri"/>
        </w:rPr>
        <w:t xml:space="preserve">selling </w:t>
      </w:r>
      <w:ins w:id="6289" w:author="Doug Gross" w:date="2018-05-11T17:18:00Z">
        <w:r w:rsidR="002B0EAA">
          <w:rPr>
            <w:rFonts w:ascii="Calibri" w:hAnsi="Calibri"/>
          </w:rPr>
          <w:t xml:space="preserve">the service to </w:t>
        </w:r>
      </w:ins>
      <w:del w:id="6290" w:author="Doug Gross" w:date="2018-05-11T17:18:00Z">
        <w:r w:rsidDel="002B0EAA">
          <w:rPr>
            <w:rFonts w:ascii="Calibri" w:hAnsi="Calibri"/>
          </w:rPr>
          <w:delText xml:space="preserve">our product to </w:delText>
        </w:r>
      </w:del>
      <w:r>
        <w:rPr>
          <w:rFonts w:ascii="Calibri" w:hAnsi="Calibri"/>
        </w:rPr>
        <w:t>additional shipp</w:t>
      </w:r>
      <w:ins w:id="6291" w:author="Doug Gross" w:date="2018-05-11T17:18:00Z">
        <w:r w:rsidR="002B0EAA">
          <w:rPr>
            <w:rFonts w:ascii="Calibri" w:hAnsi="Calibri"/>
          </w:rPr>
          <w:t>ing customers</w:t>
        </w:r>
      </w:ins>
      <w:del w:id="6292" w:author="Doug Gross" w:date="2018-05-11T17:18:00Z">
        <w:r w:rsidDel="002B0EAA">
          <w:rPr>
            <w:rFonts w:ascii="Calibri" w:hAnsi="Calibri"/>
          </w:rPr>
          <w:delText xml:space="preserve">ers in the </w:delText>
        </w:r>
      </w:del>
      <w:ins w:id="6293" w:author="Doug Gross" w:date="2018-05-11T17:18:00Z">
        <w:r w:rsidR="002B0EAA">
          <w:rPr>
            <w:rFonts w:ascii="Calibri" w:hAnsi="Calibri"/>
          </w:rPr>
          <w:t xml:space="preserve"> </w:t>
        </w:r>
      </w:ins>
      <w:ins w:id="6294" w:author="Doug Gross" w:date="2018-05-11T17:19:00Z">
        <w:r w:rsidR="002B0EAA">
          <w:rPr>
            <w:rFonts w:ascii="Calibri" w:hAnsi="Calibri"/>
          </w:rPr>
          <w:t>in</w:t>
        </w:r>
      </w:ins>
      <w:del w:id="6295" w:author="Doug Gross" w:date="2018-05-11T17:19:00Z">
        <w:r w:rsidDel="002B0EAA">
          <w:rPr>
            <w:rFonts w:ascii="Calibri" w:hAnsi="Calibri"/>
          </w:rPr>
          <w:delText xml:space="preserve">manufacturing and fabrication industries </w:delText>
        </w:r>
      </w:del>
      <w:del w:id="6296" w:author="Doug Gross" w:date="2018-05-11T17:18:00Z">
        <w:r w:rsidDel="002B0EAA">
          <w:rPr>
            <w:rFonts w:ascii="Calibri" w:hAnsi="Calibri"/>
          </w:rPr>
          <w:delText>located in</w:delText>
        </w:r>
      </w:del>
      <w:r>
        <w:rPr>
          <w:rFonts w:ascii="Calibri" w:hAnsi="Calibri"/>
        </w:rPr>
        <w:t xml:space="preserve"> Seattle, Portland, San Francisco, Sacramento, Los Angeles</w:t>
      </w:r>
      <w:ins w:id="6297" w:author="Doug Gross" w:date="2018-05-11T17:18:00Z">
        <w:r w:rsidR="002B0EAA">
          <w:rPr>
            <w:rFonts w:ascii="Calibri" w:hAnsi="Calibri"/>
          </w:rPr>
          <w:t>,</w:t>
        </w:r>
      </w:ins>
      <w:r>
        <w:rPr>
          <w:rFonts w:ascii="Calibri" w:hAnsi="Calibri"/>
        </w:rPr>
        <w:t xml:space="preserve"> and San Diego. </w:t>
      </w:r>
      <w:r w:rsidR="00E54BCD">
        <w:rPr>
          <w:rFonts w:ascii="Calibri" w:hAnsi="Calibri"/>
        </w:rPr>
        <w:t>Project</w:t>
      </w:r>
      <w:r w:rsidR="00193B0A">
        <w:rPr>
          <w:rFonts w:ascii="Calibri" w:hAnsi="Calibri"/>
        </w:rPr>
        <w:t xml:space="preserve"> Freight</w:t>
      </w:r>
      <w:del w:id="6298" w:author="Doug Gross" w:date="2018-05-11T17:19:00Z">
        <w:r w:rsidDel="002B0EAA">
          <w:rPr>
            <w:rFonts w:ascii="Calibri" w:hAnsi="Calibri"/>
          </w:rPr>
          <w:delText>We</w:delText>
        </w:r>
      </w:del>
      <w:r>
        <w:rPr>
          <w:rFonts w:ascii="Calibri" w:hAnsi="Calibri"/>
        </w:rPr>
        <w:t xml:space="preserve"> will develop our hardware technology with our engineering partners and our internal embedded software engineer. After our Series A Funding, the</w:t>
      </w:r>
      <w:ins w:id="6299" w:author="Doug Gross" w:date="2018-05-11T17:19:00Z">
        <w:r w:rsidR="002B0EAA">
          <w:rPr>
            <w:rFonts w:ascii="Calibri" w:hAnsi="Calibri"/>
          </w:rPr>
          <w:t xml:space="preserve"> further</w:t>
        </w:r>
      </w:ins>
      <w:r>
        <w:rPr>
          <w:rFonts w:ascii="Calibri" w:hAnsi="Calibri"/>
        </w:rPr>
        <w:t xml:space="preserve"> development of the hardware is projected </w:t>
      </w:r>
      <w:del w:id="6300" w:author="Doug Gross" w:date="2018-05-11T17:20:00Z">
        <w:r w:rsidDel="002B0EAA">
          <w:rPr>
            <w:rFonts w:ascii="Calibri" w:hAnsi="Calibri"/>
          </w:rPr>
          <w:delText>to be</w:delText>
        </w:r>
      </w:del>
      <w:ins w:id="6301" w:author="Doug Gross" w:date="2018-05-11T17:20:00Z">
        <w:r w:rsidR="002B0EAA">
          <w:rPr>
            <w:rFonts w:ascii="Calibri" w:hAnsi="Calibri"/>
          </w:rPr>
          <w:t>take</w:t>
        </w:r>
      </w:ins>
      <w:r>
        <w:rPr>
          <w:rFonts w:ascii="Calibri" w:hAnsi="Calibri"/>
        </w:rPr>
        <w:t xml:space="preserve"> 18-20 months</w:t>
      </w:r>
      <w:ins w:id="6302" w:author="Doug Gross" w:date="2018-05-11T17:20:00Z">
        <w:r w:rsidR="002B0EAA">
          <w:rPr>
            <w:rFonts w:ascii="Calibri" w:hAnsi="Calibri"/>
          </w:rPr>
          <w:t>, with</w:t>
        </w:r>
      </w:ins>
      <w:del w:id="6303" w:author="Doug Gross" w:date="2018-05-11T17:20:00Z">
        <w:r w:rsidDel="002B0EAA">
          <w:rPr>
            <w:rFonts w:ascii="Calibri" w:hAnsi="Calibri"/>
          </w:rPr>
          <w:delText xml:space="preserve"> and then</w:delText>
        </w:r>
      </w:del>
      <w:r>
        <w:rPr>
          <w:rFonts w:ascii="Calibri" w:hAnsi="Calibri"/>
        </w:rPr>
        <w:t xml:space="preserve"> </w:t>
      </w:r>
      <w:ins w:id="6304" w:author="Doug Gross" w:date="2018-05-11T17:20:00Z">
        <w:r w:rsidR="002B0EAA">
          <w:rPr>
            <w:rFonts w:ascii="Calibri" w:hAnsi="Calibri"/>
          </w:rPr>
          <w:t xml:space="preserve">product </w:t>
        </w:r>
      </w:ins>
      <w:r>
        <w:rPr>
          <w:rFonts w:ascii="Calibri" w:hAnsi="Calibri"/>
        </w:rPr>
        <w:t>production a</w:t>
      </w:r>
      <w:ins w:id="6305" w:author="Doug Gross" w:date="2018-05-11T17:20:00Z">
        <w:r w:rsidR="002B0EAA">
          <w:rPr>
            <w:rFonts w:ascii="Calibri" w:hAnsi="Calibri"/>
          </w:rPr>
          <w:t>dding a</w:t>
        </w:r>
      </w:ins>
      <w:r>
        <w:rPr>
          <w:rFonts w:ascii="Calibri" w:hAnsi="Calibri"/>
        </w:rPr>
        <w:t xml:space="preserve">nother 1-3 months. </w:t>
      </w:r>
    </w:p>
    <w:p w14:paraId="32C1FE6E" w14:textId="77777777" w:rsidR="00CF5879" w:rsidRDefault="00CF5879">
      <w:pPr>
        <w:pStyle w:val="Body"/>
        <w:rPr>
          <w:rFonts w:ascii="Calibri" w:eastAsia="Calibri" w:hAnsi="Calibri" w:cs="Calibri"/>
        </w:rPr>
      </w:pPr>
    </w:p>
    <w:p w14:paraId="574A914F" w14:textId="3FF02669" w:rsidR="00CF5879" w:rsidRDefault="0081616C">
      <w:pPr>
        <w:pStyle w:val="Body"/>
        <w:rPr>
          <w:rFonts w:ascii="Calibri" w:eastAsia="Calibri" w:hAnsi="Calibri" w:cs="Calibri"/>
          <w:shd w:val="clear" w:color="auto" w:fill="FFFFFF"/>
        </w:rPr>
      </w:pPr>
      <w:r>
        <w:rPr>
          <w:rFonts w:ascii="Calibri" w:hAnsi="Calibri"/>
        </w:rPr>
        <w:t xml:space="preserve">As </w:t>
      </w:r>
      <w:r w:rsidR="00E54BCD">
        <w:rPr>
          <w:rFonts w:ascii="Calibri" w:hAnsi="Calibri"/>
        </w:rPr>
        <w:t>Project</w:t>
      </w:r>
      <w:r w:rsidR="00193B0A">
        <w:rPr>
          <w:rFonts w:ascii="Calibri" w:hAnsi="Calibri"/>
        </w:rPr>
        <w:t xml:space="preserve"> Freight</w:t>
      </w:r>
      <w:del w:id="6306" w:author="Doug Gross" w:date="2018-05-11T17:20:00Z">
        <w:r w:rsidDel="0095627B">
          <w:rPr>
            <w:rFonts w:ascii="Calibri" w:hAnsi="Calibri"/>
          </w:rPr>
          <w:delText>we</w:delText>
        </w:r>
      </w:del>
      <w:r>
        <w:rPr>
          <w:rFonts w:ascii="Calibri" w:hAnsi="Calibri"/>
        </w:rPr>
        <w:t xml:space="preserve"> </w:t>
      </w:r>
      <w:ins w:id="6307" w:author="Doug Gross" w:date="2018-05-11T17:20:00Z">
        <w:r w:rsidR="0095627B">
          <w:rPr>
            <w:rFonts w:ascii="Calibri" w:hAnsi="Calibri"/>
          </w:rPr>
          <w:t>is</w:t>
        </w:r>
      </w:ins>
      <w:del w:id="6308" w:author="Doug Gross" w:date="2018-05-11T17:20:00Z">
        <w:r w:rsidDel="0095627B">
          <w:rPr>
            <w:rFonts w:ascii="Calibri" w:hAnsi="Calibri"/>
          </w:rPr>
          <w:delText>are</w:delText>
        </w:r>
      </w:del>
      <w:r>
        <w:rPr>
          <w:rFonts w:ascii="Calibri" w:hAnsi="Calibri"/>
        </w:rPr>
        <w:t xml:space="preserve"> developing </w:t>
      </w:r>
      <w:ins w:id="6309" w:author="Doug Gross" w:date="2018-05-11T17:20:00Z">
        <w:r w:rsidR="0095627B">
          <w:rPr>
            <w:rFonts w:ascii="Calibri" w:hAnsi="Calibri"/>
          </w:rPr>
          <w:t>its</w:t>
        </w:r>
      </w:ins>
      <w:del w:id="6310" w:author="Doug Gross" w:date="2018-05-11T17:20:00Z">
        <w:r w:rsidDel="0095627B">
          <w:rPr>
            <w:rFonts w:ascii="Calibri" w:hAnsi="Calibri"/>
          </w:rPr>
          <w:delText>our</w:delText>
        </w:r>
      </w:del>
      <w:r>
        <w:rPr>
          <w:rFonts w:ascii="Calibri" w:hAnsi="Calibri"/>
        </w:rPr>
        <w:t xml:space="preserve"> hardware solution, we will also be securing cross docking locations across the country. We will use </w:t>
      </w:r>
      <w:del w:id="6311" w:author="Doug Gross" w:date="2018-05-11T17:21:00Z">
        <w:r w:rsidDel="0095627B">
          <w:rPr>
            <w:rFonts w:ascii="Calibri" w:hAnsi="Calibri"/>
          </w:rPr>
          <w:delText xml:space="preserve">past </w:delText>
        </w:r>
      </w:del>
      <w:r>
        <w:rPr>
          <w:rFonts w:ascii="Calibri" w:hAnsi="Calibri"/>
        </w:rPr>
        <w:t xml:space="preserve">research generated by </w:t>
      </w:r>
      <w:r>
        <w:rPr>
          <w:rFonts w:ascii="Calibri" w:hAnsi="Calibri"/>
          <w:shd w:val="clear" w:color="auto" w:fill="FFFFFF"/>
        </w:rPr>
        <w:t xml:space="preserve">The Freight Analysis Framework, a partnership between the Bureau of Transportation Statistics and FHWA, to help identify locations of high trucking </w:t>
      </w:r>
      <w:del w:id="6312" w:author="Doug Gross" w:date="2018-05-11T17:21:00Z">
        <w:r w:rsidDel="0095627B">
          <w:rPr>
            <w:rFonts w:ascii="Calibri" w:hAnsi="Calibri"/>
            <w:shd w:val="clear" w:color="auto" w:fill="FFFFFF"/>
          </w:rPr>
          <w:delText xml:space="preserve">areas </w:delText>
        </w:r>
      </w:del>
      <w:ins w:id="6313" w:author="Doug Gross" w:date="2018-05-11T17:21:00Z">
        <w:r w:rsidR="0095627B">
          <w:rPr>
            <w:rFonts w:ascii="Calibri" w:hAnsi="Calibri"/>
            <w:shd w:val="clear" w:color="auto" w:fill="FFFFFF"/>
          </w:rPr>
          <w:t xml:space="preserve">activity </w:t>
        </w:r>
      </w:ins>
      <w:r>
        <w:rPr>
          <w:rFonts w:ascii="Calibri" w:hAnsi="Calibri"/>
          <w:shd w:val="clear" w:color="auto" w:fill="FFFFFF"/>
        </w:rPr>
        <w:t xml:space="preserve">along major highways. Our approach will be to find small existing warehousing and fulfillment facilities and contract </w:t>
      </w:r>
      <w:del w:id="6314" w:author="Siedenburg" w:date="2018-04-06T12:01:00Z">
        <w:r>
          <w:rPr>
            <w:rFonts w:ascii="Calibri" w:hAnsi="Calibri"/>
            <w:shd w:val="clear" w:color="auto" w:fill="FFFFFF"/>
          </w:rPr>
          <w:delText>crossdocking</w:delText>
        </w:r>
      </w:del>
      <w:ins w:id="6315" w:author="Siedenburg" w:date="2018-04-06T12:01:00Z">
        <w:r>
          <w:rPr>
            <w:rFonts w:ascii="Calibri" w:hAnsi="Calibri"/>
            <w:shd w:val="clear" w:color="auto" w:fill="FFFFFF"/>
          </w:rPr>
          <w:t>cross-docking</w:t>
        </w:r>
      </w:ins>
      <w:r>
        <w:rPr>
          <w:rFonts w:ascii="Calibri" w:hAnsi="Calibri"/>
          <w:shd w:val="clear" w:color="auto" w:fill="FFFFFF"/>
        </w:rPr>
        <w:t xml:space="preserve"> services for our drivers. Contracting with this network and securing </w:t>
      </w:r>
      <w:del w:id="6316" w:author="Siedenburg" w:date="2018-04-06T12:01:00Z">
        <w:r>
          <w:rPr>
            <w:rFonts w:ascii="Calibri" w:hAnsi="Calibri"/>
            <w:shd w:val="clear" w:color="auto" w:fill="FFFFFF"/>
          </w:rPr>
          <w:delText>crossdocking</w:delText>
        </w:r>
      </w:del>
      <w:ins w:id="6317" w:author="Siedenburg" w:date="2018-04-06T12:01:00Z">
        <w:r>
          <w:rPr>
            <w:rFonts w:ascii="Calibri" w:hAnsi="Calibri"/>
            <w:shd w:val="clear" w:color="auto" w:fill="FFFFFF"/>
          </w:rPr>
          <w:t>cross-docking</w:t>
        </w:r>
      </w:ins>
      <w:r>
        <w:rPr>
          <w:rFonts w:ascii="Calibri" w:hAnsi="Calibri"/>
          <w:shd w:val="clear" w:color="auto" w:fill="FFFFFF"/>
        </w:rPr>
        <w:t xml:space="preserve"> services will allow</w:t>
      </w:r>
      <w:del w:id="6318" w:author="Doug Gross" w:date="2018-05-11T17:21:00Z">
        <w:r w:rsidDel="0095627B">
          <w:rPr>
            <w:rFonts w:ascii="Calibri" w:hAnsi="Calibri"/>
            <w:shd w:val="clear" w:color="auto" w:fill="FFFFFF"/>
          </w:rPr>
          <w:delText xml:space="preserve"> us</w:delText>
        </w:r>
      </w:del>
      <w:ins w:id="6319" w:author="Doug Gross" w:date="2018-05-11T17:21:00Z">
        <w:r w:rsidR="0095627B">
          <w:rPr>
            <w:rFonts w:ascii="Calibri" w:hAnsi="Calibri"/>
            <w:shd w:val="clear" w:color="auto" w:fill="FFFFFF"/>
          </w:rPr>
          <w:t xml:space="preserve"> </w:t>
        </w:r>
      </w:ins>
      <w:r w:rsidR="00E54BCD">
        <w:rPr>
          <w:rFonts w:ascii="Calibri" w:hAnsi="Calibri"/>
        </w:rPr>
        <w:t>Project</w:t>
      </w:r>
      <w:r w:rsidR="00193B0A">
        <w:rPr>
          <w:rFonts w:ascii="Calibri" w:hAnsi="Calibri"/>
        </w:rPr>
        <w:t xml:space="preserve"> Freight</w:t>
      </w:r>
      <w:r>
        <w:rPr>
          <w:rFonts w:ascii="Calibri" w:hAnsi="Calibri"/>
          <w:shd w:val="clear" w:color="auto" w:fill="FFFFFF"/>
        </w:rPr>
        <w:t xml:space="preserve"> to expand nationally and </w:t>
      </w:r>
      <w:del w:id="6320" w:author="Doug Gross" w:date="2018-05-11T17:22:00Z">
        <w:r w:rsidDel="0095627B">
          <w:rPr>
            <w:rFonts w:ascii="Calibri" w:hAnsi="Calibri"/>
            <w:shd w:val="clear" w:color="auto" w:fill="FFFFFF"/>
          </w:rPr>
          <w:delText xml:space="preserve">we can confidently </w:delText>
        </w:r>
      </w:del>
      <w:ins w:id="6321" w:author="Doug Gross" w:date="2018-05-11T17:22:00Z">
        <w:r w:rsidR="0095627B">
          <w:rPr>
            <w:rFonts w:ascii="Calibri" w:hAnsi="Calibri"/>
            <w:shd w:val="clear" w:color="auto" w:fill="FFFFFF"/>
          </w:rPr>
          <w:t xml:space="preserve">offer </w:t>
        </w:r>
      </w:ins>
      <w:ins w:id="6322" w:author="Doug Gross" w:date="2018-05-11T17:23:00Z">
        <w:r w:rsidR="0095627B">
          <w:rPr>
            <w:rFonts w:ascii="Calibri" w:hAnsi="Calibri"/>
            <w:shd w:val="clear" w:color="auto" w:fill="FFFFFF"/>
          </w:rPr>
          <w:t>a fuller breadth of services</w:t>
        </w:r>
      </w:ins>
      <w:del w:id="6323" w:author="Doug Gross" w:date="2018-05-11T17:23:00Z">
        <w:r w:rsidDel="0095627B">
          <w:rPr>
            <w:rFonts w:ascii="Calibri" w:hAnsi="Calibri"/>
            <w:shd w:val="clear" w:color="auto" w:fill="FFFFFF"/>
          </w:rPr>
          <w:delText>expan</w:delText>
        </w:r>
      </w:del>
      <w:del w:id="6324" w:author="Doug Gross" w:date="2018-05-11T17:22:00Z">
        <w:r w:rsidDel="0095627B">
          <w:rPr>
            <w:rFonts w:ascii="Calibri" w:hAnsi="Calibri"/>
            <w:shd w:val="clear" w:color="auto" w:fill="FFFFFF"/>
          </w:rPr>
          <w:delText>d the offerings</w:delText>
        </w:r>
      </w:del>
      <w:r>
        <w:rPr>
          <w:rFonts w:ascii="Calibri" w:hAnsi="Calibri"/>
          <w:shd w:val="clear" w:color="auto" w:fill="FFFFFF"/>
        </w:rPr>
        <w:t xml:space="preserve"> to our shipping customers. By </w:t>
      </w:r>
      <w:ins w:id="6325" w:author="Doug Gross" w:date="2018-05-11T17:23:00Z">
        <w:r w:rsidR="0095627B">
          <w:rPr>
            <w:rFonts w:ascii="Calibri" w:hAnsi="Calibri"/>
            <w:shd w:val="clear" w:color="auto" w:fill="FFFFFF"/>
          </w:rPr>
          <w:t xml:space="preserve">the end of </w:t>
        </w:r>
      </w:ins>
      <w:r w:rsidR="00E54BCD">
        <w:rPr>
          <w:rFonts w:ascii="Calibri" w:hAnsi="Calibri"/>
        </w:rPr>
        <w:t>Project</w:t>
      </w:r>
      <w:r w:rsidR="00193B0A">
        <w:rPr>
          <w:rFonts w:ascii="Calibri" w:hAnsi="Calibri"/>
        </w:rPr>
        <w:t xml:space="preserve"> Freight</w:t>
      </w:r>
      <w:ins w:id="6326" w:author="Doug Gross" w:date="2018-05-11T17:23:00Z">
        <w:r w:rsidR="0095627B">
          <w:rPr>
            <w:rFonts w:ascii="Calibri" w:hAnsi="Calibri"/>
            <w:shd w:val="clear" w:color="auto" w:fill="FFFFFF"/>
          </w:rPr>
          <w:t xml:space="preserve">’s </w:t>
        </w:r>
      </w:ins>
      <w:del w:id="6327" w:author="Doug Gross" w:date="2018-05-11T17:23:00Z">
        <w:r w:rsidDel="0095627B">
          <w:rPr>
            <w:rFonts w:ascii="Calibri" w:hAnsi="Calibri"/>
            <w:shd w:val="clear" w:color="auto" w:fill="FFFFFF"/>
          </w:rPr>
          <w:delText xml:space="preserve">our end of our </w:delText>
        </w:r>
      </w:del>
      <w:r>
        <w:rPr>
          <w:rFonts w:ascii="Calibri" w:hAnsi="Calibri"/>
          <w:shd w:val="clear" w:color="auto" w:fill="FFFFFF"/>
        </w:rPr>
        <w:t>3</w:t>
      </w:r>
      <w:r>
        <w:rPr>
          <w:rFonts w:ascii="Calibri" w:hAnsi="Calibri"/>
          <w:shd w:val="clear" w:color="auto" w:fill="FFFFFF"/>
          <w:vertAlign w:val="superscript"/>
        </w:rPr>
        <w:t>rd</w:t>
      </w:r>
      <w:r>
        <w:rPr>
          <w:rFonts w:ascii="Calibri" w:hAnsi="Calibri"/>
          <w:shd w:val="clear" w:color="auto" w:fill="FFFFFF"/>
        </w:rPr>
        <w:t xml:space="preserve"> year of operati</w:t>
      </w:r>
      <w:ins w:id="6328" w:author="Doug Gross" w:date="2018-05-11T17:23:00Z">
        <w:r w:rsidR="0095627B">
          <w:rPr>
            <w:rFonts w:ascii="Calibri" w:hAnsi="Calibri"/>
            <w:shd w:val="clear" w:color="auto" w:fill="FFFFFF"/>
          </w:rPr>
          <w:t>ons</w:t>
        </w:r>
      </w:ins>
      <w:del w:id="6329" w:author="Doug Gross" w:date="2018-05-11T17:23:00Z">
        <w:r w:rsidDel="0095627B">
          <w:rPr>
            <w:rFonts w:ascii="Calibri" w:hAnsi="Calibri"/>
            <w:shd w:val="clear" w:color="auto" w:fill="FFFFFF"/>
          </w:rPr>
          <w:delText>ng</w:delText>
        </w:r>
      </w:del>
      <w:r>
        <w:rPr>
          <w:rFonts w:ascii="Calibri" w:hAnsi="Calibri"/>
          <w:shd w:val="clear" w:color="auto" w:fill="FFFFFF"/>
        </w:rPr>
        <w:t xml:space="preserve">, </w:t>
      </w:r>
      <w:ins w:id="6330" w:author="Doug Gross" w:date="2018-05-11T17:23:00Z">
        <w:r w:rsidR="0095627B">
          <w:rPr>
            <w:rFonts w:ascii="Calibri" w:hAnsi="Calibri"/>
            <w:shd w:val="clear" w:color="auto" w:fill="FFFFFF"/>
          </w:rPr>
          <w:t>we</w:t>
        </w:r>
      </w:ins>
      <w:del w:id="6331" w:author="Doug Gross" w:date="2018-05-11T17:23:00Z">
        <w:r w:rsidDel="0095627B">
          <w:rPr>
            <w:rFonts w:ascii="Calibri" w:hAnsi="Calibri"/>
            <w:shd w:val="clear" w:color="auto" w:fill="FFFFFF"/>
          </w:rPr>
          <w:delText>LOGI</w:delText>
        </w:r>
      </w:del>
      <w:r>
        <w:rPr>
          <w:rFonts w:ascii="Calibri" w:hAnsi="Calibri"/>
          <w:shd w:val="clear" w:color="auto" w:fill="FFFFFF"/>
        </w:rPr>
        <w:t xml:space="preserve"> plan</w:t>
      </w:r>
      <w:del w:id="6332" w:author="Doug Gross" w:date="2018-05-11T17:23:00Z">
        <w:r w:rsidDel="0095627B">
          <w:rPr>
            <w:rFonts w:ascii="Calibri" w:hAnsi="Calibri"/>
            <w:shd w:val="clear" w:color="auto" w:fill="FFFFFF"/>
          </w:rPr>
          <w:delText>s</w:delText>
        </w:r>
      </w:del>
      <w:r>
        <w:rPr>
          <w:rFonts w:ascii="Calibri" w:hAnsi="Calibri"/>
          <w:shd w:val="clear" w:color="auto" w:fill="FFFFFF"/>
        </w:rPr>
        <w:t xml:space="preserve"> to have </w:t>
      </w:r>
      <w:ins w:id="6333" w:author="Doug Gross" w:date="2018-05-11T17:23:00Z">
        <w:r w:rsidR="0095627B">
          <w:rPr>
            <w:rFonts w:ascii="Calibri" w:hAnsi="Calibri"/>
            <w:shd w:val="clear" w:color="auto" w:fill="FFFFFF"/>
          </w:rPr>
          <w:t xml:space="preserve">built </w:t>
        </w:r>
      </w:ins>
      <w:r>
        <w:rPr>
          <w:rFonts w:ascii="Calibri" w:hAnsi="Calibri"/>
          <w:shd w:val="clear" w:color="auto" w:fill="FFFFFF"/>
        </w:rPr>
        <w:t>a sales and customer service team in Des Moines</w:t>
      </w:r>
      <w:ins w:id="6334" w:author="Doug Gross" w:date="2018-05-11T17:23:00Z">
        <w:r w:rsidR="0095627B">
          <w:rPr>
            <w:rFonts w:ascii="Calibri" w:hAnsi="Calibri"/>
            <w:shd w:val="clear" w:color="auto" w:fill="FFFFFF"/>
          </w:rPr>
          <w:t>,</w:t>
        </w:r>
      </w:ins>
      <w:r>
        <w:rPr>
          <w:rFonts w:ascii="Calibri" w:hAnsi="Calibri"/>
          <w:shd w:val="clear" w:color="auto" w:fill="FFFFFF"/>
        </w:rPr>
        <w:t xml:space="preserve"> Iowa</w:t>
      </w:r>
      <w:ins w:id="6335" w:author="Doug Gross" w:date="2018-05-11T17:23:00Z">
        <w:r w:rsidR="0095627B">
          <w:rPr>
            <w:rFonts w:ascii="Calibri" w:hAnsi="Calibri"/>
            <w:shd w:val="clear" w:color="auto" w:fill="FFFFFF"/>
          </w:rPr>
          <w:t>,</w:t>
        </w:r>
      </w:ins>
      <w:r>
        <w:rPr>
          <w:rFonts w:ascii="Calibri" w:hAnsi="Calibri"/>
          <w:shd w:val="clear" w:color="auto" w:fill="FFFFFF"/>
        </w:rPr>
        <w:t xml:space="preserve"> as well as a </w:t>
      </w:r>
      <w:ins w:id="6336" w:author="Doug Gross" w:date="2018-05-11T17:23:00Z">
        <w:r w:rsidR="0095627B">
          <w:rPr>
            <w:rFonts w:ascii="Calibri" w:hAnsi="Calibri"/>
            <w:shd w:val="clear" w:color="auto" w:fill="FFFFFF"/>
          </w:rPr>
          <w:t>c</w:t>
        </w:r>
      </w:ins>
      <w:ins w:id="6337" w:author="Doug Gross" w:date="2018-05-11T17:24:00Z">
        <w:r w:rsidR="0095627B">
          <w:rPr>
            <w:rFonts w:ascii="Calibri" w:hAnsi="Calibri"/>
            <w:shd w:val="clear" w:color="auto" w:fill="FFFFFF"/>
          </w:rPr>
          <w:t xml:space="preserve">orresponding </w:t>
        </w:r>
      </w:ins>
      <w:r>
        <w:rPr>
          <w:rFonts w:ascii="Calibri" w:hAnsi="Calibri"/>
          <w:shd w:val="clear" w:color="auto" w:fill="FFFFFF"/>
        </w:rPr>
        <w:t xml:space="preserve">cross docking </w:t>
      </w:r>
      <w:del w:id="6338" w:author="Doug Gross" w:date="2018-05-11T17:24:00Z">
        <w:r w:rsidDel="0095627B">
          <w:rPr>
            <w:rFonts w:ascii="Calibri" w:hAnsi="Calibri"/>
            <w:shd w:val="clear" w:color="auto" w:fill="FFFFFF"/>
          </w:rPr>
          <w:delText>location</w:delText>
        </w:r>
      </w:del>
      <w:ins w:id="6339" w:author="Doug Gross" w:date="2018-05-11T17:24:00Z">
        <w:r w:rsidR="0095627B">
          <w:rPr>
            <w:rFonts w:ascii="Calibri" w:hAnsi="Calibri"/>
            <w:shd w:val="clear" w:color="auto" w:fill="FFFFFF"/>
          </w:rPr>
          <w:t>facility</w:t>
        </w:r>
      </w:ins>
      <w:r>
        <w:rPr>
          <w:rFonts w:ascii="Calibri" w:hAnsi="Calibri"/>
          <w:shd w:val="clear" w:color="auto" w:fill="FFFFFF"/>
        </w:rPr>
        <w:t xml:space="preserve">. The expansion into the Midwest will assist with completing our national footprint. </w:t>
      </w:r>
    </w:p>
    <w:p w14:paraId="62B56B40" w14:textId="77777777" w:rsidR="00CF5879" w:rsidRDefault="00CF5879">
      <w:pPr>
        <w:pStyle w:val="Body"/>
        <w:rPr>
          <w:rFonts w:ascii="Calibri" w:eastAsia="Calibri" w:hAnsi="Calibri" w:cs="Calibri"/>
          <w:shd w:val="clear" w:color="auto" w:fill="FFFFFF"/>
        </w:rPr>
      </w:pPr>
    </w:p>
    <w:p w14:paraId="524226E3" w14:textId="48636164" w:rsidR="00CF5879" w:rsidRPr="00C149A6" w:rsidRDefault="00E54BCD">
      <w:pPr>
        <w:pStyle w:val="Body"/>
        <w:rPr>
          <w:rFonts w:ascii="Calibri" w:eastAsia="Calibri" w:hAnsi="Calibri" w:cs="Calibri"/>
        </w:rPr>
      </w:pPr>
      <w:r>
        <w:rPr>
          <w:rFonts w:ascii="Calibri" w:hAnsi="Calibri"/>
        </w:rPr>
        <w:t>Project</w:t>
      </w:r>
      <w:r w:rsidR="00193B0A">
        <w:rPr>
          <w:rFonts w:ascii="Calibri" w:hAnsi="Calibri"/>
        </w:rPr>
        <w:t xml:space="preserve"> Freight</w:t>
      </w:r>
      <w:r w:rsidR="0081616C">
        <w:rPr>
          <w:rFonts w:ascii="Calibri" w:hAnsi="Calibri"/>
        </w:rPr>
        <w:t xml:space="preserve"> intends to </w:t>
      </w:r>
      <w:del w:id="6340" w:author="Doug Gross" w:date="2018-05-11T17:24:00Z">
        <w:r w:rsidR="0081616C" w:rsidDel="002132E1">
          <w:rPr>
            <w:rFonts w:ascii="Calibri" w:hAnsi="Calibri"/>
          </w:rPr>
          <w:delText>create a balanced integration with</w:delText>
        </w:r>
      </w:del>
      <w:ins w:id="6341" w:author="Doug Gross" w:date="2018-05-11T17:24:00Z">
        <w:r w:rsidR="002132E1">
          <w:rPr>
            <w:rFonts w:ascii="Calibri" w:hAnsi="Calibri"/>
          </w:rPr>
          <w:t>integrate the latest</w:t>
        </w:r>
      </w:ins>
      <w:r w:rsidR="0081616C">
        <w:rPr>
          <w:rFonts w:ascii="Calibri" w:hAnsi="Calibri"/>
        </w:rPr>
        <w:t xml:space="preserve"> technology </w:t>
      </w:r>
      <w:ins w:id="6342" w:author="Doug Gross" w:date="2018-05-11T17:24:00Z">
        <w:r w:rsidR="00ED73B6">
          <w:rPr>
            <w:rFonts w:ascii="Calibri" w:hAnsi="Calibri"/>
          </w:rPr>
          <w:t>into</w:t>
        </w:r>
      </w:ins>
      <w:del w:id="6343" w:author="Doug Gross" w:date="2018-05-11T17:24:00Z">
        <w:r w:rsidR="0081616C" w:rsidDel="00ED73B6">
          <w:rPr>
            <w:rFonts w:ascii="Calibri" w:hAnsi="Calibri"/>
          </w:rPr>
          <w:delText>and</w:delText>
        </w:r>
      </w:del>
      <w:r w:rsidR="0081616C">
        <w:rPr>
          <w:rFonts w:ascii="Calibri" w:hAnsi="Calibri"/>
        </w:rPr>
        <w:t xml:space="preserve"> domestic trucking, keeping the driver as our main focus and opening up new possibilities in the </w:t>
      </w:r>
      <w:del w:id="6344" w:author="Doug Gross" w:date="2018-05-11T17:25:00Z">
        <w:r w:rsidR="0081616C" w:rsidDel="00ED73B6">
          <w:rPr>
            <w:rFonts w:ascii="Calibri" w:hAnsi="Calibri"/>
          </w:rPr>
          <w:delText>Less than Truckload</w:delText>
        </w:r>
      </w:del>
      <w:ins w:id="6345" w:author="Doug Gross" w:date="2018-05-11T17:25:00Z">
        <w:r w:rsidR="00ED73B6">
          <w:rPr>
            <w:rFonts w:ascii="Calibri" w:hAnsi="Calibri"/>
          </w:rPr>
          <w:t>LTL</w:t>
        </w:r>
      </w:ins>
      <w:r w:rsidR="0081616C">
        <w:rPr>
          <w:rFonts w:ascii="Calibri" w:hAnsi="Calibri"/>
        </w:rPr>
        <w:t xml:space="preserve"> </w:t>
      </w:r>
      <w:ins w:id="6346" w:author="Doug Gross" w:date="2018-05-11T17:25:00Z">
        <w:r w:rsidR="00ED73B6">
          <w:rPr>
            <w:rFonts w:ascii="Calibri" w:hAnsi="Calibri"/>
          </w:rPr>
          <w:t>sub-segment f</w:t>
        </w:r>
      </w:ins>
      <w:del w:id="6347" w:author="Doug Gross" w:date="2018-05-11T17:25:00Z">
        <w:r w:rsidR="0081616C" w:rsidDel="00ED73B6">
          <w:rPr>
            <w:rFonts w:ascii="Calibri" w:hAnsi="Calibri"/>
          </w:rPr>
          <w:delText>F</w:delText>
        </w:r>
      </w:del>
      <w:r w:rsidR="0081616C">
        <w:rPr>
          <w:rFonts w:ascii="Calibri" w:hAnsi="Calibri"/>
        </w:rPr>
        <w:t xml:space="preserve">reight </w:t>
      </w:r>
      <w:ins w:id="6348" w:author="Doug Gross" w:date="2018-05-11T17:25:00Z">
        <w:r w:rsidR="00ED73B6">
          <w:rPr>
            <w:rFonts w:ascii="Calibri" w:hAnsi="Calibri"/>
          </w:rPr>
          <w:t>i</w:t>
        </w:r>
      </w:ins>
      <w:del w:id="6349" w:author="Doug Gross" w:date="2018-05-11T17:25:00Z">
        <w:r w:rsidR="0081616C" w:rsidDel="00ED73B6">
          <w:rPr>
            <w:rFonts w:ascii="Calibri" w:hAnsi="Calibri"/>
          </w:rPr>
          <w:delText>I</w:delText>
        </w:r>
      </w:del>
      <w:r w:rsidR="0081616C">
        <w:rPr>
          <w:rFonts w:ascii="Calibri" w:hAnsi="Calibri"/>
        </w:rPr>
        <w:t xml:space="preserve">ndustry. </w:t>
      </w:r>
      <w:r w:rsidR="0081616C">
        <w:rPr>
          <w:rFonts w:ascii="Calibri" w:hAnsi="Calibri"/>
          <w:shd w:val="clear" w:color="auto" w:fill="FFFFFF"/>
        </w:rPr>
        <w:t xml:space="preserve">Our </w:t>
      </w:r>
      <w:ins w:id="6350" w:author="Doug Gross" w:date="2018-05-11T17:25:00Z">
        <w:r w:rsidR="00ED73B6">
          <w:rPr>
            <w:rFonts w:ascii="Calibri" w:hAnsi="Calibri"/>
            <w:shd w:val="clear" w:color="auto" w:fill="FFFFFF"/>
          </w:rPr>
          <w:t xml:space="preserve">focus on </w:t>
        </w:r>
      </w:ins>
      <w:del w:id="6351" w:author="Doug Gross" w:date="2018-05-11T17:25:00Z">
        <w:r w:rsidR="0081616C" w:rsidDel="00ED73B6">
          <w:rPr>
            <w:rFonts w:ascii="Calibri" w:hAnsi="Calibri"/>
            <w:shd w:val="clear" w:color="auto" w:fill="FFFFFF"/>
          </w:rPr>
          <w:delText xml:space="preserve">approach to </w:delText>
        </w:r>
      </w:del>
      <w:del w:id="6352" w:author="Doug Gross" w:date="2018-05-11T17:26:00Z">
        <w:r w:rsidR="0081616C" w:rsidDel="00ED73B6">
          <w:rPr>
            <w:rFonts w:ascii="Calibri" w:hAnsi="Calibri"/>
            <w:shd w:val="clear" w:color="auto" w:fill="FFFFFF"/>
          </w:rPr>
          <w:delText xml:space="preserve">data </w:delText>
        </w:r>
      </w:del>
      <w:r w:rsidR="0081616C">
        <w:rPr>
          <w:rFonts w:ascii="Calibri" w:hAnsi="Calibri"/>
          <w:shd w:val="clear" w:color="auto" w:fill="FFFFFF"/>
        </w:rPr>
        <w:t>collect</w:t>
      </w:r>
      <w:ins w:id="6353" w:author="Doug Gross" w:date="2018-05-11T17:26:00Z">
        <w:r w:rsidR="00ED73B6">
          <w:rPr>
            <w:rFonts w:ascii="Calibri" w:hAnsi="Calibri"/>
            <w:shd w:val="clear" w:color="auto" w:fill="FFFFFF"/>
          </w:rPr>
          <w:t>ing and mining data</w:t>
        </w:r>
      </w:ins>
      <w:del w:id="6354" w:author="Doug Gross" w:date="2018-05-11T17:26:00Z">
        <w:r w:rsidR="0081616C" w:rsidDel="00ED73B6">
          <w:rPr>
            <w:rFonts w:ascii="Calibri" w:hAnsi="Calibri"/>
            <w:shd w:val="clear" w:color="auto" w:fill="FFFFFF"/>
          </w:rPr>
          <w:delText>ion</w:delText>
        </w:r>
      </w:del>
      <w:r w:rsidR="0081616C">
        <w:rPr>
          <w:rFonts w:ascii="Calibri" w:hAnsi="Calibri"/>
          <w:shd w:val="clear" w:color="auto" w:fill="FFFFFF"/>
        </w:rPr>
        <w:t xml:space="preserve"> </w:t>
      </w:r>
      <w:del w:id="6355" w:author="Doug Gross" w:date="2018-05-11T17:25:00Z">
        <w:r w:rsidR="0081616C" w:rsidDel="00ED73B6">
          <w:rPr>
            <w:rFonts w:ascii="Calibri" w:hAnsi="Calibri"/>
            <w:shd w:val="clear" w:color="auto" w:fill="FFFFFF"/>
          </w:rPr>
          <w:delText xml:space="preserve">is the more data collected </w:delText>
        </w:r>
      </w:del>
      <w:r w:rsidR="0081616C">
        <w:rPr>
          <w:rFonts w:ascii="Calibri" w:hAnsi="Calibri"/>
          <w:shd w:val="clear" w:color="auto" w:fill="FFFFFF"/>
        </w:rPr>
        <w:t>will allow</w:t>
      </w:r>
      <w:del w:id="6356" w:author="Doug Gross" w:date="2018-05-11T17:25:00Z">
        <w:r w:rsidR="0081616C" w:rsidDel="00ED73B6">
          <w:rPr>
            <w:rFonts w:ascii="Calibri" w:hAnsi="Calibri"/>
            <w:shd w:val="clear" w:color="auto" w:fill="FFFFFF"/>
          </w:rPr>
          <w:delText>s</w:delText>
        </w:r>
      </w:del>
      <w:r w:rsidR="0081616C">
        <w:rPr>
          <w:rFonts w:ascii="Calibri" w:hAnsi="Calibri"/>
          <w:shd w:val="clear" w:color="auto" w:fill="FFFFFF"/>
        </w:rPr>
        <w:t xml:space="preserve"> us to</w:t>
      </w:r>
      <w:ins w:id="6357" w:author="Doug Gross" w:date="2018-05-11T17:26:00Z">
        <w:r w:rsidR="00ED73B6">
          <w:rPr>
            <w:rFonts w:ascii="Calibri" w:hAnsi="Calibri"/>
            <w:shd w:val="clear" w:color="auto" w:fill="FFFFFF"/>
          </w:rPr>
          <w:t xml:space="preserve"> rapidly </w:t>
        </w:r>
      </w:ins>
      <w:del w:id="6358" w:author="Doug Gross" w:date="2018-05-11T17:26:00Z">
        <w:r w:rsidR="0081616C" w:rsidDel="00ED73B6">
          <w:rPr>
            <w:rFonts w:ascii="Calibri" w:hAnsi="Calibri"/>
            <w:shd w:val="clear" w:color="auto" w:fill="FFFFFF"/>
          </w:rPr>
          <w:delText xml:space="preserve"> have more power to </w:delText>
        </w:r>
      </w:del>
      <w:r w:rsidR="0081616C">
        <w:rPr>
          <w:rFonts w:ascii="Calibri" w:hAnsi="Calibri"/>
          <w:shd w:val="clear" w:color="auto" w:fill="FFFFFF"/>
        </w:rPr>
        <w:t>evolve our matching process</w:t>
      </w:r>
      <w:ins w:id="6359" w:author="Doug Gross" w:date="2018-05-11T17:26:00Z">
        <w:r w:rsidR="00ED73B6">
          <w:rPr>
            <w:rFonts w:ascii="Calibri" w:hAnsi="Calibri"/>
            <w:shd w:val="clear" w:color="auto" w:fill="FFFFFF"/>
          </w:rPr>
          <w:t>;</w:t>
        </w:r>
      </w:ins>
      <w:del w:id="6360" w:author="Doug Gross" w:date="2018-05-11T17:26:00Z">
        <w:r w:rsidR="0081616C" w:rsidDel="00ED73B6">
          <w:rPr>
            <w:rFonts w:ascii="Calibri" w:hAnsi="Calibri"/>
            <w:shd w:val="clear" w:color="auto" w:fill="FFFFFF"/>
          </w:rPr>
          <w:delText>,</w:delText>
        </w:r>
      </w:del>
      <w:r w:rsidR="0081616C">
        <w:rPr>
          <w:rFonts w:ascii="Calibri" w:hAnsi="Calibri"/>
          <w:shd w:val="clear" w:color="auto" w:fill="FFFFFF"/>
        </w:rPr>
        <w:t xml:space="preserve"> route optimization programming</w:t>
      </w:r>
      <w:ins w:id="6361" w:author="Doug Gross" w:date="2018-05-11T17:26:00Z">
        <w:r w:rsidR="00ED73B6">
          <w:rPr>
            <w:rFonts w:ascii="Calibri" w:hAnsi="Calibri"/>
            <w:shd w:val="clear" w:color="auto" w:fill="FFFFFF"/>
          </w:rPr>
          <w:t>;</w:t>
        </w:r>
      </w:ins>
      <w:del w:id="6362" w:author="Doug Gross" w:date="2018-05-11T17:26:00Z">
        <w:r w:rsidR="0081616C" w:rsidDel="00ED73B6">
          <w:rPr>
            <w:rFonts w:ascii="Calibri" w:hAnsi="Calibri"/>
            <w:shd w:val="clear" w:color="auto" w:fill="FFFFFF"/>
          </w:rPr>
          <w:delText>,</w:delText>
        </w:r>
      </w:del>
      <w:r w:rsidR="0081616C">
        <w:rPr>
          <w:rFonts w:ascii="Calibri" w:hAnsi="Calibri"/>
          <w:shd w:val="clear" w:color="auto" w:fill="FFFFFF"/>
        </w:rPr>
        <w:t xml:space="preserve"> cost engines</w:t>
      </w:r>
      <w:ins w:id="6363" w:author="Doug Gross" w:date="2018-05-11T17:26:00Z">
        <w:r w:rsidR="00ED73B6">
          <w:rPr>
            <w:rFonts w:ascii="Calibri" w:hAnsi="Calibri"/>
            <w:shd w:val="clear" w:color="auto" w:fill="FFFFFF"/>
          </w:rPr>
          <w:t>;</w:t>
        </w:r>
      </w:ins>
      <w:r w:rsidR="0081616C">
        <w:rPr>
          <w:rFonts w:ascii="Calibri" w:hAnsi="Calibri"/>
          <w:shd w:val="clear" w:color="auto" w:fill="FFFFFF"/>
        </w:rPr>
        <w:t xml:space="preserve"> and automatic trouble-shooting tutorials. With time</w:t>
      </w:r>
      <w:ins w:id="6364" w:author="Doug Gross" w:date="2018-05-11T17:26:00Z">
        <w:r w:rsidR="00ED73B6">
          <w:rPr>
            <w:rFonts w:ascii="Calibri" w:hAnsi="Calibri"/>
            <w:shd w:val="clear" w:color="auto" w:fill="FFFFFF"/>
          </w:rPr>
          <w:t xml:space="preserve">, </w:t>
        </w:r>
      </w:ins>
      <w:r>
        <w:rPr>
          <w:rFonts w:ascii="Calibri" w:hAnsi="Calibri"/>
        </w:rPr>
        <w:t>Project</w:t>
      </w:r>
      <w:r w:rsidR="00193B0A">
        <w:rPr>
          <w:rFonts w:ascii="Calibri" w:hAnsi="Calibri"/>
        </w:rPr>
        <w:t xml:space="preserve"> Freight</w:t>
      </w:r>
      <w:ins w:id="6365" w:author="Doug Gross" w:date="2018-05-11T17:26:00Z">
        <w:r w:rsidR="00ED73B6">
          <w:rPr>
            <w:rFonts w:ascii="Calibri" w:hAnsi="Calibri"/>
            <w:shd w:val="clear" w:color="auto" w:fill="FFFFFF"/>
          </w:rPr>
          <w:t>’s platform</w:t>
        </w:r>
      </w:ins>
      <w:r w:rsidR="0081616C">
        <w:rPr>
          <w:rFonts w:ascii="Calibri" w:hAnsi="Calibri"/>
          <w:shd w:val="clear" w:color="auto" w:fill="FFFFFF"/>
        </w:rPr>
        <w:t xml:space="preserve"> </w:t>
      </w:r>
      <w:del w:id="6366" w:author="Doug Gross" w:date="2018-05-11T17:27:00Z">
        <w:r w:rsidR="0081616C" w:rsidDel="00ED73B6">
          <w:rPr>
            <w:rFonts w:ascii="Calibri" w:hAnsi="Calibri"/>
            <w:shd w:val="clear" w:color="auto" w:fill="FFFFFF"/>
          </w:rPr>
          <w:delText>we are aiming to</w:delText>
        </w:r>
        <w:r w:rsidR="0081616C" w:rsidDel="00ED73B6">
          <w:rPr>
            <w:rFonts w:ascii="Calibri" w:hAnsi="Calibri"/>
          </w:rPr>
          <w:delText xml:space="preserve"> be able to </w:delText>
        </w:r>
      </w:del>
      <w:ins w:id="6367" w:author="Doug Gross" w:date="2018-05-11T17:27:00Z">
        <w:r w:rsidR="00ED73B6">
          <w:rPr>
            <w:rFonts w:ascii="Calibri" w:hAnsi="Calibri"/>
            <w:shd w:val="clear" w:color="auto" w:fill="FFFFFF"/>
          </w:rPr>
          <w:t xml:space="preserve">will be able to </w:t>
        </w:r>
      </w:ins>
      <w:r w:rsidR="0081616C">
        <w:rPr>
          <w:rFonts w:ascii="Calibri" w:hAnsi="Calibri"/>
        </w:rPr>
        <w:t xml:space="preserve">predict </w:t>
      </w:r>
      <w:del w:id="6368" w:author="Doug Gross" w:date="2018-05-11T17:27:00Z">
        <w:r w:rsidR="0081616C" w:rsidDel="00ED73B6">
          <w:rPr>
            <w:rFonts w:ascii="Calibri" w:hAnsi="Calibri"/>
          </w:rPr>
          <w:delText xml:space="preserve">the </w:delText>
        </w:r>
      </w:del>
      <w:r w:rsidR="0081616C">
        <w:rPr>
          <w:rFonts w:ascii="Calibri" w:hAnsi="Calibri"/>
        </w:rPr>
        <w:t>shipping needs</w:t>
      </w:r>
      <w:ins w:id="6369" w:author="Doug Gross" w:date="2018-05-11T17:27:00Z">
        <w:r w:rsidR="00ED73B6">
          <w:rPr>
            <w:rFonts w:ascii="Calibri" w:hAnsi="Calibri"/>
          </w:rPr>
          <w:t xml:space="preserve"> in every</w:t>
        </w:r>
      </w:ins>
      <w:del w:id="6370" w:author="Doug Gross" w:date="2018-05-11T17:27:00Z">
        <w:r w:rsidR="0081616C" w:rsidDel="00ED73B6">
          <w:rPr>
            <w:rFonts w:ascii="Calibri" w:hAnsi="Calibri"/>
          </w:rPr>
          <w:delText xml:space="preserve"> in each</w:delText>
        </w:r>
      </w:del>
      <w:r w:rsidR="0081616C">
        <w:rPr>
          <w:rFonts w:ascii="Calibri" w:hAnsi="Calibri"/>
        </w:rPr>
        <w:t xml:space="preserve"> region of our operational footprint. </w:t>
      </w:r>
      <w:ins w:id="6371" w:author="Doug Gross" w:date="2018-05-11T17:28:00Z">
        <w:r w:rsidR="00ED73B6">
          <w:rPr>
            <w:rFonts w:ascii="Calibri" w:hAnsi="Calibri"/>
          </w:rPr>
          <w:t>The a</w:t>
        </w:r>
      </w:ins>
      <w:del w:id="6372" w:author="Doug Gross" w:date="2018-05-11T17:27:00Z">
        <w:r w:rsidR="0081616C" w:rsidDel="00ED73B6">
          <w:rPr>
            <w:rFonts w:ascii="Calibri" w:hAnsi="Calibri"/>
          </w:rPr>
          <w:delText>Our</w:delText>
        </w:r>
      </w:del>
      <w:del w:id="6373" w:author="Doug Gross" w:date="2018-05-11T17:28:00Z">
        <w:r w:rsidR="0081616C" w:rsidDel="00ED73B6">
          <w:rPr>
            <w:rFonts w:ascii="Calibri" w:hAnsi="Calibri"/>
          </w:rPr>
          <w:delText xml:space="preserve"> </w:delText>
        </w:r>
      </w:del>
      <w:ins w:id="6374" w:author="Doug Gross" w:date="2018-05-11T17:27:00Z">
        <w:r w:rsidR="00ED73B6">
          <w:rPr>
            <w:rFonts w:ascii="Calibri" w:hAnsi="Calibri"/>
          </w:rPr>
          <w:t xml:space="preserve">dvanced </w:t>
        </w:r>
      </w:ins>
      <w:r w:rsidR="0081616C">
        <w:rPr>
          <w:rFonts w:ascii="Calibri" w:hAnsi="Calibri"/>
        </w:rPr>
        <w:t>analy</w:t>
      </w:r>
      <w:ins w:id="6375" w:author="Doug Gross" w:date="2018-05-11T17:27:00Z">
        <w:r w:rsidR="00ED73B6">
          <w:rPr>
            <w:rFonts w:ascii="Calibri" w:hAnsi="Calibri"/>
          </w:rPr>
          <w:t>tics</w:t>
        </w:r>
      </w:ins>
      <w:del w:id="6376" w:author="Doug Gross" w:date="2018-05-11T17:27:00Z">
        <w:r w:rsidR="0081616C" w:rsidDel="00ED73B6">
          <w:rPr>
            <w:rFonts w:ascii="Calibri" w:hAnsi="Calibri"/>
          </w:rPr>
          <w:delText>sis</w:delText>
        </w:r>
      </w:del>
      <w:r w:rsidR="0081616C">
        <w:rPr>
          <w:rFonts w:ascii="Calibri" w:hAnsi="Calibri"/>
        </w:rPr>
        <w:t xml:space="preserve"> </w:t>
      </w:r>
      <w:ins w:id="6377" w:author="Doug Gross" w:date="2018-05-11T17:28:00Z">
        <w:r w:rsidR="00ED73B6">
          <w:rPr>
            <w:rFonts w:ascii="Calibri" w:hAnsi="Calibri"/>
          </w:rPr>
          <w:t xml:space="preserve">solutions that </w:t>
        </w:r>
      </w:ins>
      <w:r>
        <w:rPr>
          <w:rFonts w:ascii="Calibri" w:hAnsi="Calibri"/>
        </w:rPr>
        <w:t>Project</w:t>
      </w:r>
      <w:r w:rsidR="00193B0A">
        <w:rPr>
          <w:rFonts w:ascii="Calibri" w:hAnsi="Calibri"/>
        </w:rPr>
        <w:t xml:space="preserve"> Freight</w:t>
      </w:r>
      <w:ins w:id="6378" w:author="Doug Gross" w:date="2018-05-11T17:28:00Z">
        <w:r w:rsidR="00ED73B6">
          <w:rPr>
            <w:rFonts w:ascii="Calibri" w:hAnsi="Calibri"/>
          </w:rPr>
          <w:t xml:space="preserve"> builds </w:t>
        </w:r>
      </w:ins>
      <w:r w:rsidR="0081616C">
        <w:rPr>
          <w:rFonts w:ascii="Calibri" w:hAnsi="Calibri"/>
        </w:rPr>
        <w:t xml:space="preserve">will be able to forecast the number of trucks needed in each </w:t>
      </w:r>
      <w:del w:id="6379" w:author="Doug Gross" w:date="2018-05-11T17:28:00Z">
        <w:r w:rsidR="0081616C" w:rsidDel="00ED73B6">
          <w:rPr>
            <w:rFonts w:ascii="Calibri" w:hAnsi="Calibri"/>
          </w:rPr>
          <w:delText>metro area</w:delText>
        </w:r>
      </w:del>
      <w:ins w:id="6380" w:author="Doug Gross" w:date="2018-05-11T17:28:00Z">
        <w:r w:rsidR="00ED73B6">
          <w:rPr>
            <w:rFonts w:ascii="Calibri" w:hAnsi="Calibri"/>
          </w:rPr>
          <w:t>operational region</w:t>
        </w:r>
      </w:ins>
      <w:r w:rsidR="0081616C">
        <w:rPr>
          <w:rFonts w:ascii="Calibri" w:hAnsi="Calibri"/>
        </w:rPr>
        <w:t xml:space="preserve"> and </w:t>
      </w:r>
      <w:ins w:id="6381" w:author="Doug Gross" w:date="2018-05-11T17:28:00Z">
        <w:r w:rsidR="00ED73B6">
          <w:rPr>
            <w:rFonts w:ascii="Calibri" w:hAnsi="Calibri"/>
          </w:rPr>
          <w:t xml:space="preserve">to </w:t>
        </w:r>
      </w:ins>
      <w:r w:rsidR="0081616C">
        <w:rPr>
          <w:rFonts w:ascii="Calibri" w:hAnsi="Calibri"/>
        </w:rPr>
        <w:t xml:space="preserve">communicate </w:t>
      </w:r>
      <w:del w:id="6382" w:author="Doug Gross" w:date="2018-05-11T17:28:00Z">
        <w:r w:rsidR="0081616C" w:rsidDel="00ED73B6">
          <w:rPr>
            <w:rFonts w:ascii="Calibri" w:hAnsi="Calibri"/>
          </w:rPr>
          <w:delText>the needs to</w:delText>
        </w:r>
      </w:del>
      <w:ins w:id="6383" w:author="Doug Gross" w:date="2018-05-11T17:28:00Z">
        <w:r w:rsidR="00ED73B6">
          <w:rPr>
            <w:rFonts w:ascii="Calibri" w:hAnsi="Calibri"/>
          </w:rPr>
          <w:t>that demand directly to</w:t>
        </w:r>
      </w:ins>
      <w:r w:rsidR="0081616C">
        <w:rPr>
          <w:rFonts w:ascii="Calibri" w:hAnsi="Calibri"/>
        </w:rPr>
        <w:t xml:space="preserve"> our driving population. </w:t>
      </w:r>
      <w:r>
        <w:rPr>
          <w:rFonts w:ascii="Calibri" w:hAnsi="Calibri"/>
        </w:rPr>
        <w:t>Project</w:t>
      </w:r>
      <w:r w:rsidR="00193B0A">
        <w:rPr>
          <w:rFonts w:ascii="Calibri" w:hAnsi="Calibri"/>
        </w:rPr>
        <w:t xml:space="preserve"> Freight</w:t>
      </w:r>
      <w:del w:id="6384" w:author="Doug Gross" w:date="2018-05-11T17:28:00Z">
        <w:r w:rsidR="0081616C" w:rsidDel="00ED73B6">
          <w:rPr>
            <w:rFonts w:ascii="Calibri" w:hAnsi="Calibri"/>
          </w:rPr>
          <w:delText>We</w:delText>
        </w:r>
      </w:del>
      <w:r w:rsidR="0081616C">
        <w:rPr>
          <w:rFonts w:ascii="Calibri" w:hAnsi="Calibri"/>
        </w:rPr>
        <w:t xml:space="preserve"> intend</w:t>
      </w:r>
      <w:ins w:id="6385" w:author="Doug Gross" w:date="2018-05-11T17:28:00Z">
        <w:r w:rsidR="00ED73B6">
          <w:rPr>
            <w:rFonts w:ascii="Calibri" w:hAnsi="Calibri"/>
          </w:rPr>
          <w:t>s</w:t>
        </w:r>
      </w:ins>
      <w:r w:rsidR="0081616C">
        <w:rPr>
          <w:rFonts w:ascii="Calibri" w:hAnsi="Calibri"/>
        </w:rPr>
        <w:t xml:space="preserve"> to lead the way toward</w:t>
      </w:r>
      <w:del w:id="6386" w:author="Doug Gross" w:date="2018-05-11T17:29:00Z">
        <w:r w:rsidR="0081616C" w:rsidDel="00ED73B6">
          <w:rPr>
            <w:rFonts w:ascii="Calibri" w:hAnsi="Calibri"/>
          </w:rPr>
          <w:delText>s</w:delText>
        </w:r>
      </w:del>
      <w:r w:rsidR="0081616C">
        <w:rPr>
          <w:rFonts w:ascii="Calibri" w:hAnsi="Calibri"/>
        </w:rPr>
        <w:t xml:space="preserve"> better working conditions </w:t>
      </w:r>
      <w:ins w:id="6387" w:author="Doug Gross" w:date="2018-05-11T17:31:00Z">
        <w:r w:rsidR="00ED73B6">
          <w:rPr>
            <w:rFonts w:ascii="Calibri" w:hAnsi="Calibri"/>
          </w:rPr>
          <w:t xml:space="preserve">and profits </w:t>
        </w:r>
      </w:ins>
      <w:r w:rsidR="0081616C">
        <w:rPr>
          <w:rFonts w:ascii="Calibri" w:hAnsi="Calibri"/>
        </w:rPr>
        <w:t xml:space="preserve">for our drivers, better </w:t>
      </w:r>
      <w:ins w:id="6388" w:author="Doug Gross" w:date="2018-05-11T17:31:00Z">
        <w:r w:rsidR="00ED73B6">
          <w:rPr>
            <w:rFonts w:ascii="Calibri" w:hAnsi="Calibri"/>
          </w:rPr>
          <w:t xml:space="preserve">service </w:t>
        </w:r>
      </w:ins>
      <w:del w:id="6389" w:author="Doug Gross" w:date="2018-05-11T17:31:00Z">
        <w:r w:rsidR="0081616C" w:rsidDel="00ED73B6">
          <w:rPr>
            <w:rFonts w:ascii="Calibri" w:hAnsi="Calibri"/>
          </w:rPr>
          <w:delText xml:space="preserve">trucking </w:delText>
        </w:r>
      </w:del>
      <w:del w:id="6390" w:author="Doug Gross" w:date="2018-05-11T17:29:00Z">
        <w:r w:rsidR="0081616C" w:rsidDel="00ED73B6">
          <w:rPr>
            <w:rFonts w:ascii="Calibri" w:hAnsi="Calibri"/>
          </w:rPr>
          <w:delText xml:space="preserve">options </w:delText>
        </w:r>
      </w:del>
      <w:ins w:id="6391" w:author="Doug Gross" w:date="2018-05-11T17:29:00Z">
        <w:r w:rsidR="00ED73B6">
          <w:rPr>
            <w:rFonts w:ascii="Calibri" w:hAnsi="Calibri"/>
          </w:rPr>
          <w:t xml:space="preserve">experiences </w:t>
        </w:r>
      </w:ins>
      <w:r w:rsidR="0081616C">
        <w:rPr>
          <w:rFonts w:ascii="Calibri" w:hAnsi="Calibri"/>
        </w:rPr>
        <w:lastRenderedPageBreak/>
        <w:t>for our shippers</w:t>
      </w:r>
      <w:ins w:id="6392" w:author="Doug Gross" w:date="2018-05-11T17:29:00Z">
        <w:r w:rsidR="00ED73B6">
          <w:rPr>
            <w:rFonts w:ascii="Calibri" w:hAnsi="Calibri"/>
          </w:rPr>
          <w:t>,</w:t>
        </w:r>
      </w:ins>
      <w:r w:rsidR="0081616C">
        <w:rPr>
          <w:rFonts w:ascii="Calibri" w:hAnsi="Calibri"/>
        </w:rPr>
        <w:t xml:space="preserve"> and a </w:t>
      </w:r>
      <w:ins w:id="6393" w:author="Doug Gross" w:date="2018-05-11T17:29:00Z">
        <w:r w:rsidR="00ED73B6">
          <w:rPr>
            <w:rFonts w:ascii="Calibri" w:hAnsi="Calibri"/>
          </w:rPr>
          <w:t xml:space="preserve">more </w:t>
        </w:r>
      </w:ins>
      <w:r w:rsidR="0081616C">
        <w:rPr>
          <w:rFonts w:ascii="Calibri" w:hAnsi="Calibri"/>
        </w:rPr>
        <w:t xml:space="preserve">transparent </w:t>
      </w:r>
      <w:ins w:id="6394" w:author="Doug Gross" w:date="2018-05-11T17:29:00Z">
        <w:r w:rsidR="00ED73B6">
          <w:rPr>
            <w:rFonts w:ascii="Calibri" w:hAnsi="Calibri"/>
          </w:rPr>
          <w:t xml:space="preserve">and fruitful </w:t>
        </w:r>
      </w:ins>
      <w:r w:rsidR="0081616C">
        <w:rPr>
          <w:rFonts w:ascii="Calibri" w:hAnsi="Calibri"/>
        </w:rPr>
        <w:t>dialogue among</w:t>
      </w:r>
      <w:del w:id="6395" w:author="Doug Gross" w:date="2018-05-11T17:29:00Z">
        <w:r w:rsidR="0081616C" w:rsidDel="00ED73B6">
          <w:rPr>
            <w:rFonts w:ascii="Calibri" w:hAnsi="Calibri"/>
          </w:rPr>
          <w:delText>st</w:delText>
        </w:r>
      </w:del>
      <w:r w:rsidR="0081616C">
        <w:rPr>
          <w:rFonts w:ascii="Calibri" w:hAnsi="Calibri"/>
        </w:rPr>
        <w:t xml:space="preserve"> </w:t>
      </w:r>
      <w:del w:id="6396" w:author="Doug Gross" w:date="2018-05-11T17:31:00Z">
        <w:r w:rsidR="0081616C" w:rsidDel="00ED73B6">
          <w:rPr>
            <w:rFonts w:ascii="Calibri" w:hAnsi="Calibri"/>
          </w:rPr>
          <w:delText xml:space="preserve">all of </w:delText>
        </w:r>
      </w:del>
      <w:ins w:id="6397" w:author="Doug Gross" w:date="2018-05-11T17:29:00Z">
        <w:r w:rsidR="00ED73B6">
          <w:rPr>
            <w:rFonts w:ascii="Calibri" w:hAnsi="Calibri"/>
          </w:rPr>
          <w:t xml:space="preserve">the members of the </w:t>
        </w:r>
      </w:ins>
      <w:ins w:id="6398" w:author="Doug Gross" w:date="2018-05-11T17:30:00Z">
        <w:r w:rsidR="00ED73B6">
          <w:rPr>
            <w:rFonts w:ascii="Calibri" w:hAnsi="Calibri"/>
          </w:rPr>
          <w:t xml:space="preserve">shipper-truck driver </w:t>
        </w:r>
      </w:ins>
      <w:del w:id="6399" w:author="Doug Gross" w:date="2018-05-11T17:29:00Z">
        <w:r w:rsidR="0081616C" w:rsidDel="00ED73B6">
          <w:rPr>
            <w:rFonts w:ascii="Calibri" w:hAnsi="Calibri"/>
          </w:rPr>
          <w:delText xml:space="preserve">our </w:delText>
        </w:r>
      </w:del>
      <w:r w:rsidR="0081616C">
        <w:rPr>
          <w:rFonts w:ascii="Calibri" w:hAnsi="Calibri"/>
        </w:rPr>
        <w:t>communities</w:t>
      </w:r>
      <w:ins w:id="6400" w:author="Doug Gross" w:date="2018-05-11T17:29:00Z">
        <w:r w:rsidR="00ED73B6">
          <w:rPr>
            <w:rFonts w:ascii="Calibri" w:hAnsi="Calibri"/>
          </w:rPr>
          <w:t xml:space="preserve"> that</w:t>
        </w:r>
      </w:ins>
      <w:ins w:id="6401" w:author="Doug Gross" w:date="2018-05-11T17:30:00Z">
        <w:r w:rsidR="00ED73B6">
          <w:rPr>
            <w:rFonts w:ascii="Calibri" w:hAnsi="Calibri"/>
          </w:rPr>
          <w:t xml:space="preserve"> the </w:t>
        </w:r>
      </w:ins>
      <w:r>
        <w:rPr>
          <w:rFonts w:ascii="Calibri" w:hAnsi="Calibri"/>
        </w:rPr>
        <w:t>Project</w:t>
      </w:r>
      <w:r w:rsidR="00193B0A">
        <w:rPr>
          <w:rFonts w:ascii="Calibri" w:hAnsi="Calibri"/>
        </w:rPr>
        <w:t xml:space="preserve"> Freight</w:t>
      </w:r>
      <w:ins w:id="6402" w:author="Doug Gross" w:date="2018-05-11T17:30:00Z">
        <w:r w:rsidR="00ED73B6">
          <w:rPr>
            <w:rFonts w:ascii="Calibri" w:hAnsi="Calibri"/>
          </w:rPr>
          <w:t xml:space="preserve"> platform</w:t>
        </w:r>
      </w:ins>
      <w:ins w:id="6403" w:author="Doug Gross" w:date="2018-05-11T17:31:00Z">
        <w:r w:rsidR="00ED73B6">
          <w:rPr>
            <w:rFonts w:ascii="Calibri" w:hAnsi="Calibri"/>
          </w:rPr>
          <w:t xml:space="preserve"> will</w:t>
        </w:r>
      </w:ins>
      <w:ins w:id="6404" w:author="Doug Gross" w:date="2018-05-11T17:30:00Z">
        <w:r w:rsidR="00ED73B6">
          <w:rPr>
            <w:rFonts w:ascii="Calibri" w:hAnsi="Calibri"/>
          </w:rPr>
          <w:t xml:space="preserve"> support</w:t>
        </w:r>
      </w:ins>
      <w:r w:rsidR="0081616C">
        <w:rPr>
          <w:rFonts w:ascii="Calibri" w:hAnsi="Calibri"/>
        </w:rPr>
        <w:t xml:space="preserve">. </w:t>
      </w:r>
    </w:p>
    <w:sectPr w:rsidR="00CF5879" w:rsidRPr="00C149A6">
      <w:type w:val="continuous"/>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50" w:author="Iragui, Charles" w:date="2018-04-03T10:09:00Z" w:initials="">
    <w:p w14:paraId="4EDAB9A4" w14:textId="77777777" w:rsidR="00E54BCD" w:rsidRDefault="00E54BCD">
      <w:pPr>
        <w:pStyle w:val="Default"/>
      </w:pPr>
    </w:p>
    <w:p w14:paraId="3810A6FD" w14:textId="77777777" w:rsidR="00E54BCD" w:rsidRDefault="00E54BCD">
      <w:pPr>
        <w:pStyle w:val="Default"/>
      </w:pPr>
      <w:r>
        <w:rPr>
          <w:rFonts w:eastAsia="Arial Unicode MS" w:cs="Arial Unicode MS"/>
        </w:rPr>
        <w:t>What does this mean: aren’t we anticipating the future?</w:t>
      </w:r>
    </w:p>
  </w:comment>
  <w:comment w:id="1684" w:author="Iragui, Charles" w:date="2018-04-03T10:09:00Z" w:initials="">
    <w:p w14:paraId="71E30CA7" w14:textId="77777777" w:rsidR="00E54BCD" w:rsidRDefault="00E54BCD">
      <w:pPr>
        <w:pStyle w:val="Default"/>
      </w:pPr>
    </w:p>
    <w:p w14:paraId="2E694D38" w14:textId="77777777" w:rsidR="00E54BCD" w:rsidRDefault="00E54BCD">
      <w:pPr>
        <w:pStyle w:val="Default"/>
      </w:pPr>
      <w:r>
        <w:rPr>
          <w:rFonts w:eastAsia="Arial Unicode MS" w:cs="Arial Unicode MS"/>
        </w:rPr>
        <w:t>True??</w:t>
      </w:r>
    </w:p>
  </w:comment>
  <w:comment w:id="3015" w:author="Doug Gross" w:date="2018-05-04T17:24:00Z" w:initials="DG">
    <w:p w14:paraId="2F707F84" w14:textId="6250AEE0" w:rsidR="00E54BCD" w:rsidRDefault="00E54BCD">
      <w:pPr>
        <w:pStyle w:val="CommentText"/>
      </w:pPr>
      <w:r>
        <w:rPr>
          <w:rStyle w:val="CommentReference"/>
        </w:rPr>
        <w:annotationRef/>
      </w:r>
      <w:r>
        <w:t>Doug still needs to edit Customer Acquisition Plan</w:t>
      </w:r>
    </w:p>
  </w:comment>
  <w:comment w:id="3032" w:author="Doug Gross" w:date="2018-04-30T23:06:00Z" w:initials="DG">
    <w:p w14:paraId="176D7DE0" w14:textId="5E82C72D" w:rsidR="00E54BCD" w:rsidRDefault="00E54BCD">
      <w:pPr>
        <w:pStyle w:val="CommentText"/>
      </w:pPr>
      <w:r>
        <w:rPr>
          <w:rStyle w:val="CommentReference"/>
        </w:rPr>
        <w:annotationRef/>
      </w:r>
    </w:p>
  </w:comment>
  <w:comment w:id="5054" w:author="Doug Gross" w:date="2018-05-04T17:22:00Z" w:initials="DG">
    <w:p w14:paraId="5731841E" w14:textId="0506D877" w:rsidR="00E54BCD" w:rsidRDefault="00E54BCD">
      <w:pPr>
        <w:pStyle w:val="CommentText"/>
      </w:pPr>
      <w:r>
        <w:rPr>
          <w:rStyle w:val="CommentReference"/>
        </w:rPr>
        <w:annotationRef/>
      </w:r>
      <w:r>
        <w:t>Doug stopped editing here on 5/4/18</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10A6FD" w15:done="0"/>
  <w15:commentEx w15:paraId="2E694D38" w15:done="0"/>
  <w15:commentEx w15:paraId="2F707F84" w15:done="0"/>
  <w15:commentEx w15:paraId="176D7DE0" w15:done="0"/>
  <w15:commentEx w15:paraId="573184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10A6FD" w16cid:durableId="1E7B47CA"/>
  <w16cid:commentId w16cid:paraId="2E694D38" w16cid:durableId="1E7B47CB"/>
  <w16cid:commentId w16cid:paraId="2F707F84" w16cid:durableId="1E9715C2"/>
  <w16cid:commentId w16cid:paraId="176D7DE0" w16cid:durableId="1E921FF3"/>
  <w16cid:commentId w16cid:paraId="5731841E" w16cid:durableId="1E97153F"/>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2FC778" w14:textId="77777777" w:rsidR="0089627F" w:rsidRDefault="0089627F">
      <w:r>
        <w:separator/>
      </w:r>
    </w:p>
  </w:endnote>
  <w:endnote w:type="continuationSeparator" w:id="0">
    <w:p w14:paraId="61E70DC9" w14:textId="77777777" w:rsidR="0089627F" w:rsidRDefault="00896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Times New Roman">
    <w:panose1 w:val="02020603050405020304"/>
    <w:charset w:val="00"/>
    <w:family w:val="auto"/>
    <w:pitch w:val="variable"/>
    <w:sig w:usb0="E0002AEF" w:usb1="C0007841"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112205" w14:textId="77777777" w:rsidR="00E54BCD" w:rsidRPr="00A424BA" w:rsidRDefault="00E54BCD">
    <w:pPr>
      <w:pStyle w:val="Footer"/>
      <w:tabs>
        <w:tab w:val="clear" w:pos="9360"/>
        <w:tab w:val="right" w:pos="9340"/>
      </w:tabs>
      <w:jc w:val="right"/>
      <w:rPr>
        <w:rFonts w:ascii="Calibri" w:hAnsi="Calibri" w:cs="Calibri"/>
        <w:rPrChange w:id="2843" w:author="Doug Gross" w:date="2018-05-10T15:14:00Z">
          <w:rPr/>
        </w:rPrChange>
      </w:rPr>
    </w:pPr>
    <w:r w:rsidRPr="00A424BA">
      <w:rPr>
        <w:rFonts w:ascii="Calibri" w:hAnsi="Calibri" w:cs="Calibri"/>
        <w:rPrChange w:id="2844" w:author="Doug Gross" w:date="2018-05-10T15:14:00Z">
          <w:rPr/>
        </w:rPrChange>
      </w:rPr>
      <w:fldChar w:fldCharType="begin"/>
    </w:r>
    <w:r w:rsidRPr="00A424BA">
      <w:rPr>
        <w:rFonts w:ascii="Calibri" w:hAnsi="Calibri" w:cs="Calibri"/>
        <w:rPrChange w:id="2845" w:author="Doug Gross" w:date="2018-05-10T15:14:00Z">
          <w:rPr/>
        </w:rPrChange>
      </w:rPr>
      <w:instrText xml:space="preserve"> PAGE </w:instrText>
    </w:r>
    <w:r w:rsidRPr="00A424BA">
      <w:rPr>
        <w:rFonts w:ascii="Calibri" w:hAnsi="Calibri" w:cs="Calibri"/>
        <w:rPrChange w:id="2846" w:author="Doug Gross" w:date="2018-05-10T15:14:00Z">
          <w:rPr/>
        </w:rPrChange>
      </w:rPr>
      <w:fldChar w:fldCharType="separate"/>
    </w:r>
    <w:r w:rsidR="009F650F">
      <w:rPr>
        <w:rFonts w:ascii="Calibri" w:hAnsi="Calibri" w:cs="Calibri"/>
        <w:noProof/>
      </w:rPr>
      <w:t>1</w:t>
    </w:r>
    <w:r w:rsidRPr="00A424BA">
      <w:rPr>
        <w:rFonts w:ascii="Calibri" w:hAnsi="Calibri" w:cs="Calibri"/>
        <w:rPrChange w:id="2847" w:author="Doug Gross" w:date="2018-05-10T15:14:00Z">
          <w:rPr/>
        </w:rPrChange>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7547DF" w14:textId="77777777" w:rsidR="0089627F" w:rsidRDefault="0089627F">
      <w:r>
        <w:separator/>
      </w:r>
    </w:p>
  </w:footnote>
  <w:footnote w:type="continuationSeparator" w:id="0">
    <w:p w14:paraId="3CE87CB0" w14:textId="77777777" w:rsidR="0089627F" w:rsidRDefault="0089627F">
      <w:r>
        <w:continuationSeparator/>
      </w:r>
    </w:p>
  </w:footnote>
  <w:footnote w:type="continuationNotice" w:id="1">
    <w:p w14:paraId="4583FE9A" w14:textId="77777777" w:rsidR="0089627F" w:rsidRDefault="0089627F"/>
  </w:footnote>
  <w:footnote w:id="2">
    <w:p w14:paraId="30D231B1" w14:textId="77777777" w:rsidR="00E54BCD" w:rsidRDefault="00E54BCD" w:rsidP="00493575">
      <w:pPr>
        <w:pStyle w:val="FootnoteText"/>
        <w:rPr>
          <w:ins w:id="431" w:author="Doug Gross" w:date="2018-04-30T10:46:00Z"/>
        </w:rPr>
      </w:pPr>
      <w:ins w:id="432" w:author="Doug Gross" w:date="2018-04-30T10:46:00Z">
        <w:r>
          <w:rPr>
            <w:spacing w:val="-6"/>
            <w:vertAlign w:val="superscript"/>
          </w:rPr>
          <w:footnoteRef/>
        </w:r>
        <w:r>
          <w:rPr>
            <w:rFonts w:eastAsia="Arial Unicode MS" w:cs="Arial Unicode MS"/>
          </w:rPr>
          <w:t xml:space="preserve"> </w:t>
        </w:r>
        <w:r>
          <w:rPr>
            <w:rFonts w:eastAsia="Arial Unicode MS" w:cs="Arial Unicode MS"/>
            <w:sz w:val="20"/>
            <w:szCs w:val="20"/>
            <w:shd w:val="clear" w:color="auto" w:fill="FFFFFF"/>
          </w:rPr>
          <w:t xml:space="preserve">American Trucking Associations </w:t>
        </w:r>
        <w:r>
          <w:rPr>
            <w:rFonts w:eastAsia="Arial Unicode MS" w:cs="Arial Unicode MS"/>
            <w:i/>
            <w:iCs/>
            <w:sz w:val="20"/>
            <w:szCs w:val="20"/>
            <w:shd w:val="clear" w:color="auto" w:fill="FFFFFF"/>
          </w:rPr>
          <w:t>Freight Transportation Forecast 2017 to 2028 See Appendix A Page 9</w:t>
        </w:r>
      </w:ins>
    </w:p>
    <w:p w14:paraId="0AC9194A" w14:textId="77777777" w:rsidR="00E54BCD" w:rsidRDefault="00E54BCD" w:rsidP="00493575">
      <w:pPr>
        <w:pStyle w:val="Body"/>
        <w:rPr>
          <w:ins w:id="433" w:author="Doug Gross" w:date="2018-04-30T10:46:00Z"/>
        </w:rPr>
      </w:pPr>
    </w:p>
  </w:footnote>
  <w:footnote w:id="3">
    <w:p w14:paraId="4E5B7653" w14:textId="77777777" w:rsidR="00E54BCD" w:rsidDel="00493575" w:rsidRDefault="00E54BCD">
      <w:pPr>
        <w:pStyle w:val="FootnoteText"/>
        <w:rPr>
          <w:del w:id="446" w:author="Doug Gross" w:date="2018-04-30T10:46:00Z"/>
        </w:rPr>
      </w:pPr>
      <w:del w:id="447" w:author="Doug Gross" w:date="2018-04-30T10:46:00Z">
        <w:r w:rsidDel="00493575">
          <w:rPr>
            <w:spacing w:val="-6"/>
            <w:vertAlign w:val="superscript"/>
          </w:rPr>
          <w:footnoteRef/>
        </w:r>
        <w:r w:rsidDel="00493575">
          <w:rPr>
            <w:rFonts w:eastAsia="Arial Unicode MS" w:cs="Arial Unicode MS"/>
          </w:rPr>
          <w:delText xml:space="preserve"> </w:delText>
        </w:r>
        <w:r w:rsidDel="00493575">
          <w:rPr>
            <w:rFonts w:eastAsia="Arial Unicode MS" w:cs="Arial Unicode MS"/>
            <w:sz w:val="20"/>
            <w:szCs w:val="20"/>
            <w:shd w:val="clear" w:color="auto" w:fill="FFFFFF"/>
          </w:rPr>
          <w:delText xml:space="preserve">American Trucking Associations </w:delText>
        </w:r>
        <w:r w:rsidDel="00493575">
          <w:rPr>
            <w:rFonts w:eastAsia="Arial Unicode MS" w:cs="Arial Unicode MS"/>
            <w:i/>
            <w:iCs/>
            <w:sz w:val="20"/>
            <w:szCs w:val="20"/>
            <w:shd w:val="clear" w:color="auto" w:fill="FFFFFF"/>
          </w:rPr>
          <w:delText>Freight Transportation Forecast 2017 to 2028 See Appendix A Page 9</w:delText>
        </w:r>
      </w:del>
    </w:p>
    <w:p w14:paraId="25D71BEE" w14:textId="77777777" w:rsidR="00E54BCD" w:rsidDel="00493575" w:rsidRDefault="00E54BCD">
      <w:pPr>
        <w:pStyle w:val="Body"/>
        <w:rPr>
          <w:del w:id="448" w:author="Doug Gross" w:date="2018-04-30T10:46:00Z"/>
        </w:rPr>
      </w:pPr>
    </w:p>
  </w:footnote>
  <w:footnote w:id="4">
    <w:p w14:paraId="485741C4" w14:textId="77777777" w:rsidR="00E54BCD" w:rsidRDefault="00E54BCD">
      <w:pPr>
        <w:pStyle w:val="Body"/>
      </w:pPr>
      <w:r>
        <w:rPr>
          <w:rFonts w:ascii="Calibri" w:eastAsia="Calibri" w:hAnsi="Calibri" w:cs="Calibri"/>
          <w:spacing w:val="-6"/>
          <w:vertAlign w:val="superscript"/>
        </w:rPr>
        <w:footnoteRef/>
      </w:r>
      <w:r>
        <w:t xml:space="preserve"> </w:t>
      </w:r>
      <w:r>
        <w:rPr>
          <w:rFonts w:ascii="Calibri" w:hAnsi="Calibri"/>
          <w:sz w:val="20"/>
          <w:szCs w:val="20"/>
          <w:shd w:val="clear" w:color="auto" w:fill="FFFFFF"/>
        </w:rPr>
        <w:t xml:space="preserve">American Trucking Associations </w:t>
      </w:r>
      <w:r>
        <w:rPr>
          <w:rFonts w:ascii="Calibri" w:hAnsi="Calibri"/>
          <w:i/>
          <w:iCs/>
          <w:sz w:val="20"/>
          <w:szCs w:val="20"/>
          <w:shd w:val="clear" w:color="auto" w:fill="FFFFFF"/>
        </w:rPr>
        <w:t>American Trucking Trends 2017 See Appendix B Page 9</w:t>
      </w:r>
    </w:p>
  </w:footnote>
  <w:footnote w:id="5">
    <w:p w14:paraId="5682E0E8" w14:textId="77777777" w:rsidR="00E54BCD" w:rsidRDefault="00E54BCD">
      <w:pPr>
        <w:pStyle w:val="Body"/>
      </w:pPr>
      <w:r>
        <w:rPr>
          <w:rFonts w:ascii="Calibri" w:eastAsia="Calibri" w:hAnsi="Calibri" w:cs="Calibri"/>
          <w:spacing w:val="-6"/>
          <w:vertAlign w:val="superscript"/>
        </w:rPr>
        <w:footnoteRef/>
      </w:r>
      <w:r>
        <w:t xml:space="preserve"> </w:t>
      </w:r>
      <w:r>
        <w:rPr>
          <w:rFonts w:ascii="Calibri" w:hAnsi="Calibri"/>
          <w:sz w:val="20"/>
          <w:szCs w:val="20"/>
          <w:shd w:val="clear" w:color="auto" w:fill="FFFFFF"/>
        </w:rPr>
        <w:t xml:space="preserve">American Trucking Associations </w:t>
      </w:r>
      <w:r>
        <w:rPr>
          <w:rFonts w:ascii="Calibri" w:hAnsi="Calibri"/>
          <w:i/>
          <w:iCs/>
          <w:sz w:val="20"/>
          <w:szCs w:val="20"/>
          <w:shd w:val="clear" w:color="auto" w:fill="FFFFFF"/>
        </w:rPr>
        <w:t>American Trucking Trends 2017 See Appendix B Page 6</w:t>
      </w:r>
    </w:p>
  </w:footnote>
  <w:footnote w:id="6">
    <w:p w14:paraId="75FB02EA" w14:textId="77777777" w:rsidR="00E54BCD" w:rsidDel="00D617A7" w:rsidRDefault="00E54BCD">
      <w:pPr>
        <w:pStyle w:val="FootnoteText"/>
        <w:rPr>
          <w:del w:id="2383" w:author="Doug Gross" w:date="2018-05-07T21:14:00Z"/>
        </w:rPr>
      </w:pPr>
      <w:del w:id="2384" w:author="Doug Gross" w:date="2018-05-07T21:14:00Z">
        <w:r w:rsidDel="00D617A7">
          <w:rPr>
            <w:spacing w:val="-6"/>
            <w:vertAlign w:val="superscript"/>
          </w:rPr>
          <w:footnoteRef/>
        </w:r>
        <w:r w:rsidDel="00D617A7">
          <w:rPr>
            <w:rFonts w:eastAsia="Arial Unicode MS" w:cs="Arial Unicode MS"/>
          </w:rPr>
          <w:delText xml:space="preserve"> </w:delText>
        </w:r>
        <w:r w:rsidDel="00D617A7">
          <w:rPr>
            <w:rFonts w:eastAsia="Arial Unicode MS" w:cs="Arial Unicode MS"/>
            <w:sz w:val="20"/>
            <w:szCs w:val="20"/>
            <w:shd w:val="clear" w:color="auto" w:fill="FFFFFF"/>
          </w:rPr>
          <w:delText xml:space="preserve">American Trucking Associations </w:delText>
        </w:r>
        <w:r w:rsidDel="00D617A7">
          <w:rPr>
            <w:rFonts w:eastAsia="Arial Unicode MS" w:cs="Arial Unicode MS"/>
            <w:i/>
            <w:iCs/>
            <w:sz w:val="20"/>
            <w:szCs w:val="20"/>
            <w:shd w:val="clear" w:color="auto" w:fill="FFFFFF"/>
          </w:rPr>
          <w:delText>Freight Transportation Forecast 2017 to 2028 See Appendix A Page 9</w:delText>
        </w:r>
      </w:del>
    </w:p>
  </w:footnote>
  <w:footnote w:id="7">
    <w:p w14:paraId="6E42679A" w14:textId="413D59D8" w:rsidR="00E54BCD" w:rsidRDefault="00E54BCD">
      <w:pPr>
        <w:pStyle w:val="FootnoteText"/>
      </w:pPr>
      <w:r>
        <w:rPr>
          <w:rStyle w:val="FootnoteReference"/>
        </w:rPr>
        <w:t>5</w:t>
      </w:r>
      <w:r>
        <w:t xml:space="preserve"> </w:t>
      </w:r>
      <w:ins w:id="2399" w:author="Doug Gross" w:date="2018-05-07T21:14:00Z">
        <w:r>
          <w:rPr>
            <w:rFonts w:eastAsia="Arial Unicode MS" w:cs="Arial Unicode MS"/>
            <w:sz w:val="20"/>
            <w:szCs w:val="20"/>
            <w:shd w:val="clear" w:color="auto" w:fill="FFFFFF"/>
          </w:rPr>
          <w:t xml:space="preserve">American Trucking Associations </w:t>
        </w:r>
        <w:r>
          <w:rPr>
            <w:rFonts w:eastAsia="Arial Unicode MS" w:cs="Arial Unicode MS"/>
            <w:i/>
            <w:iCs/>
            <w:sz w:val="20"/>
            <w:szCs w:val="20"/>
            <w:shd w:val="clear" w:color="auto" w:fill="FFFFFF"/>
          </w:rPr>
          <w:t>Freight Transportation Forecast 2017 to 2028 See Appendix A Page 9</w:t>
        </w:r>
      </w:ins>
    </w:p>
  </w:footnote>
  <w:footnote w:id="8">
    <w:p w14:paraId="5995DC9F" w14:textId="77777777" w:rsidR="00E54BCD" w:rsidRDefault="00E54BCD" w:rsidP="00FE2C6C">
      <w:pPr>
        <w:pStyle w:val="Body"/>
        <w:rPr>
          <w:ins w:id="2405" w:author="Doug Gross" w:date="2018-05-07T21:21:00Z"/>
        </w:rPr>
      </w:pPr>
      <w:ins w:id="2406" w:author="Doug Gross" w:date="2018-05-07T21:21:00Z">
        <w:r>
          <w:rPr>
            <w:rFonts w:ascii="Calibri" w:eastAsia="Calibri" w:hAnsi="Calibri" w:cs="Calibri"/>
            <w:spacing w:val="-6"/>
            <w:vertAlign w:val="superscript"/>
          </w:rPr>
          <w:footnoteRef/>
        </w:r>
        <w:r>
          <w:t xml:space="preserve"> </w:t>
        </w:r>
        <w:r>
          <w:rPr>
            <w:rFonts w:ascii="Calibri" w:hAnsi="Calibri"/>
            <w:sz w:val="20"/>
            <w:szCs w:val="20"/>
            <w:shd w:val="clear" w:color="auto" w:fill="FFFFFF"/>
          </w:rPr>
          <w:t xml:space="preserve">American Trucking Associations </w:t>
        </w:r>
        <w:r>
          <w:rPr>
            <w:rFonts w:ascii="Calibri" w:hAnsi="Calibri"/>
            <w:i/>
            <w:iCs/>
            <w:sz w:val="20"/>
            <w:szCs w:val="20"/>
            <w:shd w:val="clear" w:color="auto" w:fill="FFFFFF"/>
          </w:rPr>
          <w:t>American Trucking Trends 2017 See Appendix B Page 12</w:t>
        </w:r>
      </w:ins>
    </w:p>
  </w:footnote>
  <w:footnote w:id="9">
    <w:p w14:paraId="0A906A6E" w14:textId="57E2E0ED" w:rsidR="00E54BCD" w:rsidRDefault="00E54BCD">
      <w:pPr>
        <w:pStyle w:val="FootnoteText"/>
      </w:pPr>
      <w:r>
        <w:rPr>
          <w:rStyle w:val="FootnoteReference"/>
        </w:rPr>
        <w:footnoteRef/>
      </w:r>
      <w:r>
        <w:t xml:space="preserve"> </w:t>
      </w:r>
      <w:ins w:id="2461" w:author="Doug Gross" w:date="2018-05-07T21:14:00Z">
        <w:r>
          <w:rPr>
            <w:rFonts w:eastAsia="Arial Unicode MS" w:cs="Arial Unicode MS"/>
            <w:sz w:val="20"/>
            <w:szCs w:val="20"/>
            <w:shd w:val="clear" w:color="auto" w:fill="FFFFFF"/>
          </w:rPr>
          <w:t xml:space="preserve">American Trucking Associations </w:t>
        </w:r>
        <w:r>
          <w:rPr>
            <w:rFonts w:eastAsia="Arial Unicode MS" w:cs="Arial Unicode MS"/>
            <w:i/>
            <w:iCs/>
            <w:sz w:val="20"/>
            <w:szCs w:val="20"/>
            <w:shd w:val="clear" w:color="auto" w:fill="FFFFFF"/>
          </w:rPr>
          <w:t>Freight Transportation Forecast 2017 to 2028 See Appendix A Page 9</w:t>
        </w:r>
      </w:ins>
    </w:p>
  </w:footnote>
  <w:footnote w:id="10">
    <w:p w14:paraId="4350B4BC" w14:textId="4DB3C885" w:rsidR="00E54BCD" w:rsidRDefault="00E54BCD">
      <w:pPr>
        <w:pStyle w:val="FootnoteText"/>
      </w:pPr>
      <w:r>
        <w:rPr>
          <w:rStyle w:val="FootnoteReference"/>
        </w:rPr>
        <w:footnoteRef/>
      </w:r>
      <w:r>
        <w:t xml:space="preserve"> </w:t>
      </w:r>
      <w:r w:rsidRPr="007F1D3C">
        <w:rPr>
          <w:rFonts w:eastAsia="Arial Unicode MS" w:cs="Arial Unicode MS"/>
          <w:i/>
          <w:iCs/>
          <w:spacing w:val="-6"/>
          <w:sz w:val="20"/>
          <w:szCs w:val="20"/>
        </w:rPr>
        <w:t>Bureau of Transportation Statistics released a report title Freight Facts and Figures 2017 Appendix D Page 9</w:t>
      </w:r>
    </w:p>
  </w:footnote>
  <w:footnote w:id="11">
    <w:p w14:paraId="39ABB4A8" w14:textId="77777777" w:rsidR="00E54BCD" w:rsidDel="00FE2C6C" w:rsidRDefault="00E54BCD">
      <w:pPr>
        <w:pStyle w:val="Body"/>
        <w:rPr>
          <w:del w:id="2561" w:author="Doug Gross" w:date="2018-05-07T21:21:00Z"/>
        </w:rPr>
      </w:pPr>
      <w:del w:id="2562" w:author="Doug Gross" w:date="2018-05-07T21:21:00Z">
        <w:r w:rsidDel="00FE2C6C">
          <w:rPr>
            <w:rFonts w:ascii="Calibri" w:eastAsia="Calibri" w:hAnsi="Calibri" w:cs="Calibri"/>
            <w:spacing w:val="-6"/>
            <w:vertAlign w:val="superscript"/>
          </w:rPr>
          <w:footnoteRef/>
        </w:r>
        <w:r w:rsidDel="00FE2C6C">
          <w:delText xml:space="preserve"> </w:delText>
        </w:r>
        <w:r w:rsidDel="00FE2C6C">
          <w:rPr>
            <w:rFonts w:ascii="Calibri" w:hAnsi="Calibri"/>
            <w:sz w:val="20"/>
            <w:szCs w:val="20"/>
            <w:shd w:val="clear" w:color="auto" w:fill="FFFFFF"/>
          </w:rPr>
          <w:delText xml:space="preserve">American Trucking Associations </w:delText>
        </w:r>
        <w:r w:rsidDel="00FE2C6C">
          <w:rPr>
            <w:rFonts w:ascii="Calibri" w:hAnsi="Calibri"/>
            <w:i/>
            <w:iCs/>
            <w:sz w:val="20"/>
            <w:szCs w:val="20"/>
            <w:shd w:val="clear" w:color="auto" w:fill="FFFFFF"/>
          </w:rPr>
          <w:delText>American Trucking Trends 2017 See Appendix B Page 12</w:delText>
        </w:r>
      </w:del>
    </w:p>
  </w:footnote>
  <w:footnote w:id="12">
    <w:p w14:paraId="0B3E6F5F" w14:textId="77777777" w:rsidR="00E54BCD" w:rsidRDefault="00E54BCD">
      <w:pPr>
        <w:pStyle w:val="FootnoteText"/>
      </w:pPr>
      <w:r>
        <w:rPr>
          <w:spacing w:val="-6"/>
          <w:vertAlign w:val="superscript"/>
        </w:rPr>
        <w:footnoteRef/>
      </w:r>
      <w:r>
        <w:rPr>
          <w:rFonts w:eastAsia="Arial Unicode MS" w:cs="Arial Unicode MS"/>
        </w:rPr>
        <w:t xml:space="preserve"> </w:t>
      </w:r>
      <w:hyperlink r:id="rId1" w:history="1">
        <w:r>
          <w:rPr>
            <w:rStyle w:val="Hyperlink0"/>
            <w:rFonts w:eastAsia="Arial Unicode MS" w:cs="Arial Unicode MS"/>
          </w:rPr>
          <w:t>https://worldnews.se/tech/2017/07/25/convoy-raises-over-60m-led-by-y-combinator-to-scale-nationally/</w:t>
        </w:r>
      </w:hyperlink>
    </w:p>
  </w:footnote>
  <w:footnote w:id="13">
    <w:p w14:paraId="754336EC" w14:textId="77777777" w:rsidR="00E54BCD" w:rsidRDefault="00E54BCD">
      <w:pPr>
        <w:pStyle w:val="FootnoteText"/>
      </w:pPr>
      <w:r>
        <w:rPr>
          <w:shd w:val="clear" w:color="auto" w:fill="FFFFFF"/>
          <w:vertAlign w:val="superscript"/>
        </w:rPr>
        <w:footnoteRef/>
      </w:r>
      <w:r>
        <w:rPr>
          <w:rFonts w:eastAsia="Arial Unicode MS" w:cs="Arial Unicode MS"/>
        </w:rPr>
        <w:t xml:space="preserve"> </w:t>
      </w:r>
      <w:hyperlink r:id="rId2" w:history="1">
        <w:r>
          <w:rPr>
            <w:rStyle w:val="Hyperlink0"/>
            <w:rFonts w:eastAsia="Arial Unicode MS" w:cs="Arial Unicode MS"/>
          </w:rPr>
          <w:t>http://www.fleetowner.com/technology/chinas-renren-reaches-deal-purchase-trucker-path</w:t>
        </w:r>
      </w:hyperlink>
    </w:p>
  </w:footnote>
  <w:footnote w:id="14">
    <w:p w14:paraId="2E9EEA68" w14:textId="77777777" w:rsidR="00E54BCD" w:rsidRDefault="00E54BCD">
      <w:pPr>
        <w:pStyle w:val="FootnoteText"/>
      </w:pPr>
      <w:r>
        <w:rPr>
          <w:spacing w:val="-6"/>
          <w:vertAlign w:val="superscript"/>
        </w:rPr>
        <w:footnoteRef/>
      </w:r>
      <w:r>
        <w:rPr>
          <w:rFonts w:eastAsia="Arial Unicode MS" w:cs="Arial Unicode MS"/>
        </w:rPr>
        <w:t xml:space="preserve"> </w:t>
      </w:r>
      <w:hyperlink r:id="rId3" w:history="1">
        <w:r>
          <w:rPr>
            <w:rStyle w:val="Hyperlink0"/>
            <w:rFonts w:eastAsia="Arial Unicode MS" w:cs="Arial Unicode MS"/>
          </w:rPr>
          <w:t>https://www.linkedin.com/company/10487694/</w:t>
        </w:r>
      </w:hyperlink>
    </w:p>
  </w:footnote>
  <w:footnote w:id="15">
    <w:p w14:paraId="21935633" w14:textId="77777777" w:rsidR="00E54BCD" w:rsidRDefault="00E54BCD">
      <w:pPr>
        <w:pStyle w:val="FootnoteText"/>
      </w:pPr>
      <w:r>
        <w:rPr>
          <w:spacing w:val="-6"/>
          <w:vertAlign w:val="superscript"/>
        </w:rPr>
        <w:footnoteRef/>
      </w:r>
      <w:r>
        <w:rPr>
          <w:rFonts w:eastAsia="Arial Unicode MS" w:cs="Arial Unicode MS"/>
        </w:rPr>
        <w:t xml:space="preserve"> </w:t>
      </w:r>
      <w:hyperlink r:id="rId4" w:history="1">
        <w:r>
          <w:rPr>
            <w:rStyle w:val="Hyperlink0"/>
            <w:rFonts w:eastAsia="Arial Unicode MS" w:cs="Arial Unicode MS"/>
          </w:rPr>
          <w:t>http://www.sfchronicle.com/business/article/Feds-probe-Uber-Hell-program-for-tracking-12183963.php</w:t>
        </w:r>
      </w:hyperlink>
    </w:p>
  </w:footnote>
  <w:footnote w:id="16">
    <w:p w14:paraId="2C5EA1C5" w14:textId="77777777" w:rsidR="00E54BCD" w:rsidRDefault="00E54BCD">
      <w:pPr>
        <w:pStyle w:val="FootnoteText"/>
      </w:pPr>
      <w:r>
        <w:rPr>
          <w:spacing w:val="-6"/>
          <w:vertAlign w:val="superscript"/>
        </w:rPr>
        <w:footnoteRef/>
      </w:r>
      <w:r>
        <w:rPr>
          <w:rFonts w:eastAsia="Arial Unicode MS" w:cs="Arial Unicode MS"/>
        </w:rPr>
        <w:t xml:space="preserve"> </w:t>
      </w:r>
      <w:hyperlink r:id="rId5" w:history="1">
        <w:r>
          <w:rPr>
            <w:rStyle w:val="Hyperlink0"/>
            <w:rFonts w:eastAsia="Arial Unicode MS" w:cs="Arial Unicode MS"/>
          </w:rPr>
          <w:t>https://www.nytimes.com/2017/03/03/technology/uber-greyball-program-evade-authorities.html</w:t>
        </w:r>
      </w:hyperlink>
      <w:r>
        <w:rPr>
          <w:rFonts w:eastAsia="Arial Unicode MS" w:cs="Arial Unicode MS"/>
        </w:rPr>
        <w:t xml:space="preserve"> </w:t>
      </w:r>
    </w:p>
  </w:footnote>
  <w:footnote w:id="17">
    <w:p w14:paraId="4570C1BB" w14:textId="77777777" w:rsidR="00E54BCD" w:rsidRDefault="00E54BCD">
      <w:pPr>
        <w:pStyle w:val="FootnoteText"/>
      </w:pPr>
      <w:r>
        <w:rPr>
          <w:spacing w:val="-6"/>
          <w:vertAlign w:val="superscript"/>
        </w:rPr>
        <w:footnoteRef/>
      </w:r>
      <w:r>
        <w:rPr>
          <w:rFonts w:eastAsia="Arial Unicode MS" w:cs="Arial Unicode MS"/>
        </w:rPr>
        <w:t xml:space="preserve"> </w:t>
      </w:r>
      <w:hyperlink r:id="rId6" w:history="1">
        <w:r>
          <w:rPr>
            <w:rStyle w:val="Hyperlink0"/>
            <w:rFonts w:eastAsia="Arial Unicode MS" w:cs="Arial Unicode MS"/>
          </w:rPr>
          <w:t>https://www.forbes.com/sites/bizcarson/2017/08/29/uber-is-under-investigation-for-potentially-violating-foreign-bribery-laws/</w:t>
        </w:r>
      </w:hyperlink>
    </w:p>
  </w:footnote>
  <w:footnote w:id="18">
    <w:p w14:paraId="11C5017F" w14:textId="77777777" w:rsidR="00E54BCD" w:rsidRPr="007F1D3C" w:rsidRDefault="00E54BCD">
      <w:pPr>
        <w:pStyle w:val="FootnoteText"/>
        <w:rPr>
          <w:sz w:val="20"/>
          <w:szCs w:val="20"/>
        </w:rPr>
      </w:pPr>
      <w:r>
        <w:rPr>
          <w:vertAlign w:val="superscript"/>
        </w:rPr>
        <w:footnoteRef/>
      </w:r>
      <w:r>
        <w:rPr>
          <w:rFonts w:eastAsia="Arial Unicode MS" w:cs="Arial Unicode MS"/>
        </w:rPr>
        <w:t xml:space="preserve"> </w:t>
      </w:r>
      <w:r w:rsidRPr="007F1D3C">
        <w:rPr>
          <w:rFonts w:eastAsia="Arial Unicode MS" w:cs="Arial Unicode MS"/>
          <w:i/>
          <w:iCs/>
          <w:spacing w:val="-6"/>
          <w:sz w:val="20"/>
          <w:szCs w:val="20"/>
        </w:rPr>
        <w:t>Bureau of Transportation Statistics released a report title Freight Facts and Figures 2017 Appendix D Page 9</w:t>
      </w:r>
    </w:p>
  </w:footnote>
  <w:footnote w:id="19">
    <w:p w14:paraId="4DD72174" w14:textId="77777777" w:rsidR="00E54BCD" w:rsidRDefault="00E54BCD">
      <w:pPr>
        <w:pStyle w:val="FootnoteText"/>
      </w:pPr>
      <w:r>
        <w:rPr>
          <w:spacing w:val="-6"/>
          <w:vertAlign w:val="superscript"/>
        </w:rPr>
        <w:footnoteRef/>
      </w:r>
      <w:r>
        <w:rPr>
          <w:rFonts w:eastAsia="Arial Unicode MS" w:cs="Arial Unicode MS"/>
        </w:rPr>
        <w:t xml:space="preserve"> </w:t>
      </w:r>
      <w:r>
        <w:rPr>
          <w:rFonts w:eastAsia="Arial Unicode MS" w:cs="Arial Unicode MS"/>
          <w:sz w:val="20"/>
          <w:szCs w:val="20"/>
        </w:rPr>
        <w:t xml:space="preserve">American Transportation Research Institute </w:t>
      </w:r>
      <w:r>
        <w:rPr>
          <w:rFonts w:eastAsia="Arial Unicode MS" w:cs="Arial Unicode MS"/>
          <w:i/>
          <w:iCs/>
          <w:sz w:val="20"/>
          <w:szCs w:val="20"/>
        </w:rPr>
        <w:t>Truck Driver Age Demographics Across Two Decades – 2014 Appendix C Page 14</w:t>
      </w:r>
    </w:p>
  </w:footnote>
  <w:footnote w:id="20">
    <w:p w14:paraId="512B4172" w14:textId="77777777" w:rsidR="00E54BCD" w:rsidRDefault="00E54BCD">
      <w:pPr>
        <w:pStyle w:val="Body"/>
      </w:pPr>
      <w:r>
        <w:rPr>
          <w:rFonts w:ascii="Calibri" w:eastAsia="Calibri" w:hAnsi="Calibri" w:cs="Calibri"/>
          <w:spacing w:val="-6"/>
          <w:vertAlign w:val="superscript"/>
        </w:rPr>
        <w:footnoteRef/>
      </w:r>
      <w:r>
        <w:rPr>
          <w:rFonts w:ascii="Calibri" w:hAnsi="Calibri"/>
          <w:sz w:val="20"/>
          <w:szCs w:val="20"/>
          <w:shd w:val="clear" w:color="auto" w:fill="FFFFFF"/>
        </w:rPr>
        <w:t xml:space="preserve">American Trucking Associations </w:t>
      </w:r>
      <w:r>
        <w:rPr>
          <w:rFonts w:ascii="Calibri" w:hAnsi="Calibri"/>
          <w:i/>
          <w:iCs/>
          <w:sz w:val="20"/>
          <w:szCs w:val="20"/>
          <w:shd w:val="clear" w:color="auto" w:fill="FFFFFF"/>
        </w:rPr>
        <w:t>American Trucking Trends 2017 See Appendix B</w:t>
      </w:r>
      <w:r>
        <w:rPr>
          <w:rFonts w:ascii="Calibri" w:hAnsi="Calibri"/>
          <w:i/>
          <w:iCs/>
          <w:sz w:val="20"/>
          <w:szCs w:val="20"/>
          <w:lang w:val="da-DK"/>
        </w:rPr>
        <w:t xml:space="preserve"> Page 12</w:t>
      </w:r>
    </w:p>
  </w:footnote>
  <w:footnote w:id="21">
    <w:p w14:paraId="037A983F" w14:textId="77777777" w:rsidR="00E54BCD" w:rsidRDefault="00E54BCD">
      <w:pPr>
        <w:pStyle w:val="FootnoteText"/>
      </w:pPr>
      <w:r>
        <w:rPr>
          <w:spacing w:val="-6"/>
          <w:vertAlign w:val="superscript"/>
        </w:rPr>
        <w:footnoteRef/>
      </w:r>
      <w:r>
        <w:rPr>
          <w:rFonts w:eastAsia="Arial Unicode MS" w:cs="Arial Unicode MS"/>
        </w:rPr>
        <w:t xml:space="preserve"> </w:t>
      </w:r>
      <w:hyperlink r:id="rId7" w:history="1">
        <w:r>
          <w:rPr>
            <w:rStyle w:val="Hyperlink0"/>
            <w:rFonts w:eastAsia="Arial Unicode MS" w:cs="Arial Unicode MS"/>
          </w:rPr>
          <w:t>https://www.reuters.com/article/us-autos-autonomous-infrastructure-insig/wheres-the-lane-self-driving-cars-confused-by-shabby-u-s-roadways-idUSKCN0WX131</w:t>
        </w:r>
      </w:hyperlink>
      <w:r>
        <w:rPr>
          <w:rFonts w:eastAsia="Arial Unicode MS" w:cs="Arial Unicode MS"/>
          <w:sz w:val="20"/>
          <w:szCs w:val="20"/>
        </w:rPr>
        <w:t xml:space="preserve"> </w:t>
      </w:r>
    </w:p>
  </w:footnote>
  <w:footnote w:id="22">
    <w:p w14:paraId="112F5699" w14:textId="77777777" w:rsidR="00E54BCD" w:rsidRDefault="00E54BCD">
      <w:pPr>
        <w:pStyle w:val="FootnoteText"/>
      </w:pPr>
      <w:r>
        <w:rPr>
          <w:spacing w:val="-6"/>
          <w:vertAlign w:val="superscript"/>
        </w:rPr>
        <w:footnoteRef/>
      </w:r>
      <w:r>
        <w:rPr>
          <w:rFonts w:eastAsia="Arial Unicode MS" w:cs="Arial Unicode MS"/>
        </w:rPr>
        <w:t xml:space="preserve"> </w:t>
      </w:r>
      <w:hyperlink r:id="rId8" w:history="1">
        <w:r>
          <w:rPr>
            <w:rStyle w:val="Hyperlink0"/>
            <w:rFonts w:eastAsia="Arial Unicode MS" w:cs="Arial Unicode MS"/>
          </w:rPr>
          <w:t>https://www.technologyreview.com/s/603493/10-breakthrough-technologies-2017-self-driving-trucks</w:t>
        </w:r>
      </w:hyperlink>
      <w:r>
        <w:rPr>
          <w:rFonts w:eastAsia="Arial Unicode MS" w:cs="Arial Unicode MS"/>
          <w:sz w:val="20"/>
          <w:szCs w:val="20"/>
        </w:rPr>
        <w:t xml:space="preserve"> </w:t>
      </w:r>
    </w:p>
  </w:footnote>
  <w:footnote w:id="23">
    <w:p w14:paraId="6019D76A" w14:textId="77777777" w:rsidR="00E54BCD" w:rsidRDefault="00E54BCD">
      <w:pPr>
        <w:pStyle w:val="FootnoteText"/>
      </w:pPr>
      <w:r>
        <w:rPr>
          <w:spacing w:val="-6"/>
          <w:vertAlign w:val="superscript"/>
        </w:rPr>
        <w:footnoteRef/>
      </w:r>
      <w:r>
        <w:rPr>
          <w:rFonts w:eastAsia="Arial Unicode MS" w:cs="Arial Unicode MS"/>
        </w:rPr>
        <w:t xml:space="preserve"> </w:t>
      </w:r>
      <w:r>
        <w:rPr>
          <w:rFonts w:eastAsia="Arial Unicode MS" w:cs="Arial Unicode MS"/>
          <w:sz w:val="20"/>
          <w:szCs w:val="20"/>
          <w:shd w:val="clear" w:color="auto" w:fill="FFFFFF"/>
        </w:rPr>
        <w:t xml:space="preserve">American Trucking Associations </w:t>
      </w:r>
      <w:r>
        <w:rPr>
          <w:rFonts w:eastAsia="Arial Unicode MS" w:cs="Arial Unicode MS"/>
          <w:i/>
          <w:iCs/>
          <w:sz w:val="20"/>
          <w:szCs w:val="20"/>
          <w:shd w:val="clear" w:color="auto" w:fill="FFFFFF"/>
        </w:rPr>
        <w:t>Freight Transportation Forecast 2017 to 2028 See Appendix A Page 9</w:t>
      </w:r>
    </w:p>
  </w:footnote>
  <w:footnote w:id="24">
    <w:p w14:paraId="5A69E150" w14:textId="77777777" w:rsidR="00E54BCD" w:rsidRDefault="00E54BCD">
      <w:pPr>
        <w:pStyle w:val="FootnoteText"/>
      </w:pPr>
      <w:r>
        <w:rPr>
          <w:vertAlign w:val="superscript"/>
        </w:rPr>
        <w:footnoteRef/>
      </w:r>
      <w:r>
        <w:rPr>
          <w:rFonts w:eastAsia="Arial Unicode MS" w:cs="Arial Unicode MS"/>
        </w:rPr>
        <w:t xml:space="preserve"> </w:t>
      </w:r>
      <w:hyperlink r:id="rId9" w:history="1">
        <w:r>
          <w:rPr>
            <w:rStyle w:val="Hyperlink0"/>
            <w:rFonts w:eastAsia="Arial Unicode MS" w:cs="Arial Unicode MS"/>
          </w:rPr>
          <w:t>http://www.truckright.com/news/8-blog/24-over-95-of-truck-drivers-have-smartphones</w:t>
        </w:r>
      </w:hyperlink>
      <w:r>
        <w:rPr>
          <w:rFonts w:eastAsia="Arial Unicode MS" w:cs="Arial Unicode MS"/>
          <w:sz w:val="20"/>
          <w:szCs w:val="20"/>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406CE"/>
    <w:multiLevelType w:val="hybridMultilevel"/>
    <w:tmpl w:val="657CC110"/>
    <w:styleLink w:val="ImportedStyle1"/>
    <w:lvl w:ilvl="0" w:tplc="373A302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1E20B6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15E584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1FE644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5DEF74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36C30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850156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00CE1B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79E2EB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26071A08"/>
    <w:multiLevelType w:val="hybridMultilevel"/>
    <w:tmpl w:val="C37E45D0"/>
    <w:styleLink w:val="ImportedStyle2"/>
    <w:lvl w:ilvl="0" w:tplc="C3087DB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4F60EF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0E049B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74A13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728AEF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B84A9A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EF8527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A4E673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4F2FA7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2E791A75"/>
    <w:multiLevelType w:val="hybridMultilevel"/>
    <w:tmpl w:val="C37E45D0"/>
    <w:numStyleLink w:val="ImportedStyle2"/>
  </w:abstractNum>
  <w:abstractNum w:abstractNumId="3">
    <w:nsid w:val="2E8844C9"/>
    <w:multiLevelType w:val="hybridMultilevel"/>
    <w:tmpl w:val="657CC110"/>
    <w:numStyleLink w:val="ImportedStyle1"/>
  </w:abstractNum>
  <w:abstractNum w:abstractNumId="4">
    <w:nsid w:val="3D262237"/>
    <w:multiLevelType w:val="hybridMultilevel"/>
    <w:tmpl w:val="522A732E"/>
    <w:numStyleLink w:val="ImportedStyle3"/>
  </w:abstractNum>
  <w:abstractNum w:abstractNumId="5">
    <w:nsid w:val="583E0ECB"/>
    <w:multiLevelType w:val="hybridMultilevel"/>
    <w:tmpl w:val="522A732E"/>
    <w:styleLink w:val="ImportedStyle3"/>
    <w:lvl w:ilvl="0" w:tplc="352EAF6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99CE1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C8E50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F880FB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B2E92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0860B3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5E264B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AC2085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EEC7B3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3"/>
  </w:num>
  <w:num w:numId="3">
    <w:abstractNumId w:val="1"/>
  </w:num>
  <w:num w:numId="4">
    <w:abstractNumId w:val="2"/>
  </w:num>
  <w:num w:numId="5">
    <w:abstractNumId w:val="5"/>
  </w:num>
  <w:num w:numId="6">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oug Gross">
    <w15:presenceInfo w15:providerId="AD" w15:userId="S-1-12-1-1989031566-1076986383-1318769073-1983489750"/>
  </w15:person>
  <w15:person w15:author="Carrie Love">
    <w15:presenceInfo w15:providerId="Windows Live" w15:userId="d7d8e4ed-a4a6-461a-b48f-53a2d2ff4a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revisionView w:markup="0"/>
  <w:doNotTrackMoves/>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879"/>
    <w:rsid w:val="000228B3"/>
    <w:rsid w:val="000247A1"/>
    <w:rsid w:val="00032A1B"/>
    <w:rsid w:val="000621B0"/>
    <w:rsid w:val="00070BEF"/>
    <w:rsid w:val="00071339"/>
    <w:rsid w:val="00075CB0"/>
    <w:rsid w:val="00082109"/>
    <w:rsid w:val="000A41CF"/>
    <w:rsid w:val="000B5B2A"/>
    <w:rsid w:val="000C68F2"/>
    <w:rsid w:val="00104AA9"/>
    <w:rsid w:val="00110D58"/>
    <w:rsid w:val="00112176"/>
    <w:rsid w:val="00115A3C"/>
    <w:rsid w:val="00120F7B"/>
    <w:rsid w:val="00132B6B"/>
    <w:rsid w:val="00133C32"/>
    <w:rsid w:val="001417A0"/>
    <w:rsid w:val="00152BB6"/>
    <w:rsid w:val="001538A4"/>
    <w:rsid w:val="001621F5"/>
    <w:rsid w:val="001838E8"/>
    <w:rsid w:val="0018638B"/>
    <w:rsid w:val="00193B0A"/>
    <w:rsid w:val="001A1EE0"/>
    <w:rsid w:val="001A5AB5"/>
    <w:rsid w:val="001C517E"/>
    <w:rsid w:val="001D7BAD"/>
    <w:rsid w:val="001E2761"/>
    <w:rsid w:val="001F4013"/>
    <w:rsid w:val="001F5AF5"/>
    <w:rsid w:val="002044B2"/>
    <w:rsid w:val="002049C7"/>
    <w:rsid w:val="00205577"/>
    <w:rsid w:val="002132E1"/>
    <w:rsid w:val="00217768"/>
    <w:rsid w:val="00225F0F"/>
    <w:rsid w:val="002421B6"/>
    <w:rsid w:val="00246D3C"/>
    <w:rsid w:val="0026288D"/>
    <w:rsid w:val="00267351"/>
    <w:rsid w:val="00280647"/>
    <w:rsid w:val="00291DF5"/>
    <w:rsid w:val="00293786"/>
    <w:rsid w:val="00296E7D"/>
    <w:rsid w:val="002A25D3"/>
    <w:rsid w:val="002A2871"/>
    <w:rsid w:val="002A6025"/>
    <w:rsid w:val="002B0EAA"/>
    <w:rsid w:val="002C396A"/>
    <w:rsid w:val="002D3821"/>
    <w:rsid w:val="002F6C04"/>
    <w:rsid w:val="003017DE"/>
    <w:rsid w:val="003053D3"/>
    <w:rsid w:val="00306458"/>
    <w:rsid w:val="00311D54"/>
    <w:rsid w:val="00313C96"/>
    <w:rsid w:val="0032789D"/>
    <w:rsid w:val="00332456"/>
    <w:rsid w:val="00332508"/>
    <w:rsid w:val="00337B8A"/>
    <w:rsid w:val="00337FA1"/>
    <w:rsid w:val="003417CF"/>
    <w:rsid w:val="003475CA"/>
    <w:rsid w:val="003534D7"/>
    <w:rsid w:val="0036535E"/>
    <w:rsid w:val="00365A92"/>
    <w:rsid w:val="003663B4"/>
    <w:rsid w:val="00382D23"/>
    <w:rsid w:val="003850D5"/>
    <w:rsid w:val="00393004"/>
    <w:rsid w:val="00394D35"/>
    <w:rsid w:val="003A14C2"/>
    <w:rsid w:val="003A2CA7"/>
    <w:rsid w:val="003A7E5E"/>
    <w:rsid w:val="003B79C4"/>
    <w:rsid w:val="003D357F"/>
    <w:rsid w:val="003D48E2"/>
    <w:rsid w:val="003D7D36"/>
    <w:rsid w:val="003E361B"/>
    <w:rsid w:val="003E3894"/>
    <w:rsid w:val="003E3FDD"/>
    <w:rsid w:val="003E72D0"/>
    <w:rsid w:val="003E7A22"/>
    <w:rsid w:val="003E7F6F"/>
    <w:rsid w:val="00433F4D"/>
    <w:rsid w:val="00435116"/>
    <w:rsid w:val="00444059"/>
    <w:rsid w:val="00454058"/>
    <w:rsid w:val="00455047"/>
    <w:rsid w:val="0045626B"/>
    <w:rsid w:val="00465E85"/>
    <w:rsid w:val="0046719C"/>
    <w:rsid w:val="00467D2E"/>
    <w:rsid w:val="0048668C"/>
    <w:rsid w:val="00493575"/>
    <w:rsid w:val="004A1FEE"/>
    <w:rsid w:val="004A24A9"/>
    <w:rsid w:val="004A4F43"/>
    <w:rsid w:val="004A7201"/>
    <w:rsid w:val="004C28C1"/>
    <w:rsid w:val="004C340C"/>
    <w:rsid w:val="004D2113"/>
    <w:rsid w:val="004D6AA6"/>
    <w:rsid w:val="004D7664"/>
    <w:rsid w:val="004F4FCA"/>
    <w:rsid w:val="004F503F"/>
    <w:rsid w:val="004F5C8E"/>
    <w:rsid w:val="00512048"/>
    <w:rsid w:val="00545509"/>
    <w:rsid w:val="0055729B"/>
    <w:rsid w:val="005676CB"/>
    <w:rsid w:val="00571CC1"/>
    <w:rsid w:val="00575409"/>
    <w:rsid w:val="005828C1"/>
    <w:rsid w:val="00583F12"/>
    <w:rsid w:val="0059478B"/>
    <w:rsid w:val="00595BA6"/>
    <w:rsid w:val="005A0532"/>
    <w:rsid w:val="005A3518"/>
    <w:rsid w:val="005C5493"/>
    <w:rsid w:val="005C5C47"/>
    <w:rsid w:val="005E418E"/>
    <w:rsid w:val="005E5E39"/>
    <w:rsid w:val="00606DEB"/>
    <w:rsid w:val="0061031E"/>
    <w:rsid w:val="00613082"/>
    <w:rsid w:val="00616B4E"/>
    <w:rsid w:val="00616D2B"/>
    <w:rsid w:val="006264CB"/>
    <w:rsid w:val="00631DF8"/>
    <w:rsid w:val="006327DC"/>
    <w:rsid w:val="00646B9D"/>
    <w:rsid w:val="00660C19"/>
    <w:rsid w:val="00671A92"/>
    <w:rsid w:val="006833F7"/>
    <w:rsid w:val="006A2013"/>
    <w:rsid w:val="006A302D"/>
    <w:rsid w:val="006B4896"/>
    <w:rsid w:val="006C17D3"/>
    <w:rsid w:val="006C535C"/>
    <w:rsid w:val="006E1726"/>
    <w:rsid w:val="006F2B56"/>
    <w:rsid w:val="00710C4D"/>
    <w:rsid w:val="00711317"/>
    <w:rsid w:val="00715761"/>
    <w:rsid w:val="00731934"/>
    <w:rsid w:val="007345D5"/>
    <w:rsid w:val="00736CB2"/>
    <w:rsid w:val="00742A18"/>
    <w:rsid w:val="00745B8C"/>
    <w:rsid w:val="007530A1"/>
    <w:rsid w:val="007645C9"/>
    <w:rsid w:val="00774650"/>
    <w:rsid w:val="00775D24"/>
    <w:rsid w:val="0077720E"/>
    <w:rsid w:val="0079685D"/>
    <w:rsid w:val="007A2F3C"/>
    <w:rsid w:val="007A518B"/>
    <w:rsid w:val="007D48EA"/>
    <w:rsid w:val="007E1A5A"/>
    <w:rsid w:val="007E7A83"/>
    <w:rsid w:val="007F1D3C"/>
    <w:rsid w:val="007F345A"/>
    <w:rsid w:val="007F4399"/>
    <w:rsid w:val="00800AC5"/>
    <w:rsid w:val="008077C0"/>
    <w:rsid w:val="008110A4"/>
    <w:rsid w:val="0081616C"/>
    <w:rsid w:val="0081760D"/>
    <w:rsid w:val="008201EA"/>
    <w:rsid w:val="00826000"/>
    <w:rsid w:val="00834165"/>
    <w:rsid w:val="0083499A"/>
    <w:rsid w:val="00851B7B"/>
    <w:rsid w:val="008601B5"/>
    <w:rsid w:val="0087348C"/>
    <w:rsid w:val="00875D3B"/>
    <w:rsid w:val="00882658"/>
    <w:rsid w:val="0089450C"/>
    <w:rsid w:val="0089627F"/>
    <w:rsid w:val="008A0654"/>
    <w:rsid w:val="008A2C7F"/>
    <w:rsid w:val="008A5174"/>
    <w:rsid w:val="008C68E6"/>
    <w:rsid w:val="008D2ABD"/>
    <w:rsid w:val="008D4B1A"/>
    <w:rsid w:val="008E10A0"/>
    <w:rsid w:val="008E33A5"/>
    <w:rsid w:val="008E35F8"/>
    <w:rsid w:val="008E4F91"/>
    <w:rsid w:val="009018E5"/>
    <w:rsid w:val="00905645"/>
    <w:rsid w:val="00910784"/>
    <w:rsid w:val="009163A9"/>
    <w:rsid w:val="00917AB4"/>
    <w:rsid w:val="00927DCB"/>
    <w:rsid w:val="0093293F"/>
    <w:rsid w:val="00935506"/>
    <w:rsid w:val="009409BE"/>
    <w:rsid w:val="00940B06"/>
    <w:rsid w:val="00942D4C"/>
    <w:rsid w:val="00945D67"/>
    <w:rsid w:val="0095627B"/>
    <w:rsid w:val="00964C53"/>
    <w:rsid w:val="00984002"/>
    <w:rsid w:val="0099466C"/>
    <w:rsid w:val="009A5F57"/>
    <w:rsid w:val="009B15D5"/>
    <w:rsid w:val="009B3277"/>
    <w:rsid w:val="009D7040"/>
    <w:rsid w:val="009F2D32"/>
    <w:rsid w:val="009F49DF"/>
    <w:rsid w:val="009F650F"/>
    <w:rsid w:val="009F7703"/>
    <w:rsid w:val="00A1674D"/>
    <w:rsid w:val="00A33DB3"/>
    <w:rsid w:val="00A34682"/>
    <w:rsid w:val="00A41BB9"/>
    <w:rsid w:val="00A424BA"/>
    <w:rsid w:val="00A52B8A"/>
    <w:rsid w:val="00A63675"/>
    <w:rsid w:val="00A74951"/>
    <w:rsid w:val="00A829C3"/>
    <w:rsid w:val="00A912E7"/>
    <w:rsid w:val="00A9496E"/>
    <w:rsid w:val="00AA5BD5"/>
    <w:rsid w:val="00AA6C58"/>
    <w:rsid w:val="00AC25D1"/>
    <w:rsid w:val="00AC5906"/>
    <w:rsid w:val="00AC6688"/>
    <w:rsid w:val="00AC7184"/>
    <w:rsid w:val="00AD2B63"/>
    <w:rsid w:val="00AD7743"/>
    <w:rsid w:val="00AE2F90"/>
    <w:rsid w:val="00AE3B16"/>
    <w:rsid w:val="00AF3564"/>
    <w:rsid w:val="00B21242"/>
    <w:rsid w:val="00B41297"/>
    <w:rsid w:val="00B557A9"/>
    <w:rsid w:val="00B56A94"/>
    <w:rsid w:val="00B57A14"/>
    <w:rsid w:val="00B72729"/>
    <w:rsid w:val="00B80B58"/>
    <w:rsid w:val="00B80B98"/>
    <w:rsid w:val="00B83CB2"/>
    <w:rsid w:val="00BA17BC"/>
    <w:rsid w:val="00BA7A55"/>
    <w:rsid w:val="00BD2E49"/>
    <w:rsid w:val="00BD3DC9"/>
    <w:rsid w:val="00BE20F4"/>
    <w:rsid w:val="00BE4493"/>
    <w:rsid w:val="00BF0525"/>
    <w:rsid w:val="00BF2EE3"/>
    <w:rsid w:val="00BF3303"/>
    <w:rsid w:val="00C03CD0"/>
    <w:rsid w:val="00C0598D"/>
    <w:rsid w:val="00C0747E"/>
    <w:rsid w:val="00C10216"/>
    <w:rsid w:val="00C149A6"/>
    <w:rsid w:val="00C30869"/>
    <w:rsid w:val="00C64589"/>
    <w:rsid w:val="00C70697"/>
    <w:rsid w:val="00C775AB"/>
    <w:rsid w:val="00C94632"/>
    <w:rsid w:val="00C9727A"/>
    <w:rsid w:val="00CA1A5B"/>
    <w:rsid w:val="00CA525C"/>
    <w:rsid w:val="00CB348A"/>
    <w:rsid w:val="00CB454E"/>
    <w:rsid w:val="00CD0181"/>
    <w:rsid w:val="00CD4368"/>
    <w:rsid w:val="00CE4ABB"/>
    <w:rsid w:val="00CF0B29"/>
    <w:rsid w:val="00CF4487"/>
    <w:rsid w:val="00CF48CA"/>
    <w:rsid w:val="00CF5879"/>
    <w:rsid w:val="00D06D0D"/>
    <w:rsid w:val="00D102C2"/>
    <w:rsid w:val="00D15F0F"/>
    <w:rsid w:val="00D33C2B"/>
    <w:rsid w:val="00D617A7"/>
    <w:rsid w:val="00D857D0"/>
    <w:rsid w:val="00D9561B"/>
    <w:rsid w:val="00D960D2"/>
    <w:rsid w:val="00DA0C3C"/>
    <w:rsid w:val="00DB1BAB"/>
    <w:rsid w:val="00DB204A"/>
    <w:rsid w:val="00DB757B"/>
    <w:rsid w:val="00DC7549"/>
    <w:rsid w:val="00DD608E"/>
    <w:rsid w:val="00DE25A4"/>
    <w:rsid w:val="00DF0C94"/>
    <w:rsid w:val="00DF1F16"/>
    <w:rsid w:val="00DF377D"/>
    <w:rsid w:val="00E06258"/>
    <w:rsid w:val="00E237BC"/>
    <w:rsid w:val="00E32584"/>
    <w:rsid w:val="00E432F5"/>
    <w:rsid w:val="00E4475A"/>
    <w:rsid w:val="00E465C0"/>
    <w:rsid w:val="00E54BCD"/>
    <w:rsid w:val="00E63824"/>
    <w:rsid w:val="00E71DC4"/>
    <w:rsid w:val="00E725E3"/>
    <w:rsid w:val="00E77D14"/>
    <w:rsid w:val="00E84AF2"/>
    <w:rsid w:val="00E84D07"/>
    <w:rsid w:val="00E929A5"/>
    <w:rsid w:val="00EA28D5"/>
    <w:rsid w:val="00EB0773"/>
    <w:rsid w:val="00EB47BE"/>
    <w:rsid w:val="00EB688D"/>
    <w:rsid w:val="00EB76AD"/>
    <w:rsid w:val="00ED73B6"/>
    <w:rsid w:val="00EE7B6E"/>
    <w:rsid w:val="00EE7B82"/>
    <w:rsid w:val="00F00775"/>
    <w:rsid w:val="00F07F34"/>
    <w:rsid w:val="00F13734"/>
    <w:rsid w:val="00F14500"/>
    <w:rsid w:val="00F32F41"/>
    <w:rsid w:val="00F35ABD"/>
    <w:rsid w:val="00F3679D"/>
    <w:rsid w:val="00F4069A"/>
    <w:rsid w:val="00F407A3"/>
    <w:rsid w:val="00F41A45"/>
    <w:rsid w:val="00F47CD4"/>
    <w:rsid w:val="00F53A6C"/>
    <w:rsid w:val="00F601E5"/>
    <w:rsid w:val="00F61167"/>
    <w:rsid w:val="00F62236"/>
    <w:rsid w:val="00F6541E"/>
    <w:rsid w:val="00F65DA3"/>
    <w:rsid w:val="00F668DE"/>
    <w:rsid w:val="00F67687"/>
    <w:rsid w:val="00F8743C"/>
    <w:rsid w:val="00FB4869"/>
    <w:rsid w:val="00FB5055"/>
    <w:rsid w:val="00FB606B"/>
    <w:rsid w:val="00FB7F22"/>
    <w:rsid w:val="00FC3A80"/>
    <w:rsid w:val="00FE2C6C"/>
    <w:rsid w:val="00FE45AC"/>
    <w:rsid w:val="00FF16C9"/>
    <w:rsid w:val="00FF6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CA34F"/>
  <w15:docId w15:val="{7C08EC3C-8F32-9647-B293-21F397F41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680"/>
        <w:tab w:val="right" w:pos="9360"/>
      </w:tabs>
    </w:pPr>
    <w:rPr>
      <w:rFonts w:cs="Arial Unicode MS"/>
      <w:color w:val="000000"/>
      <w:sz w:val="24"/>
      <w:szCs w:val="24"/>
      <w:u w:color="000000"/>
    </w:rPr>
  </w:style>
  <w:style w:type="paragraph" w:customStyle="1" w:styleId="Body">
    <w:name w:val="Body"/>
    <w:rPr>
      <w:rFonts w:cs="Arial Unicode MS"/>
      <w:color w:val="000000"/>
      <w:sz w:val="24"/>
      <w:szCs w:val="24"/>
      <w:u w:color="000000"/>
    </w:rPr>
  </w:style>
  <w:style w:type="paragraph" w:styleId="FootnoteText">
    <w:name w:val="footnote text"/>
    <w:rPr>
      <w:rFonts w:ascii="Calibri" w:eastAsia="Calibri" w:hAnsi="Calibri" w:cs="Calibri"/>
      <w:color w:val="000000"/>
      <w:sz w:val="24"/>
      <w:szCs w:val="24"/>
      <w:u w:color="000000"/>
    </w:rPr>
  </w:style>
  <w:style w:type="paragraph" w:customStyle="1" w:styleId="Default">
    <w:name w:val="Default"/>
    <w:rPr>
      <w:rFonts w:ascii="Helvetica Neue" w:eastAsia="Helvetica Neue" w:hAnsi="Helvetica Neue" w:cs="Helvetica Neue"/>
      <w:color w:val="000000"/>
      <w:sz w:val="22"/>
      <w:szCs w:val="22"/>
    </w:rPr>
  </w:style>
  <w:style w:type="paragraph" w:styleId="ListParagraph">
    <w:name w:val="List Paragraph"/>
    <w:pPr>
      <w:ind w:left="720"/>
    </w:pPr>
    <w:rPr>
      <w:rFonts w:ascii="Calibri" w:hAnsi="Calibri" w:cs="Arial Unicode MS"/>
      <w:color w:val="000000"/>
      <w:sz w:val="24"/>
      <w:szCs w:val="24"/>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character" w:styleId="FootnoteReference">
    <w:name w:val="footnote reference"/>
    <w:rPr>
      <w:vertAlign w:val="superscript"/>
    </w:rPr>
  </w:style>
  <w:style w:type="character" w:customStyle="1" w:styleId="Link">
    <w:name w:val="Link"/>
    <w:rPr>
      <w:color w:val="0000FF"/>
      <w:u w:val="single" w:color="0000FF"/>
    </w:rPr>
  </w:style>
  <w:style w:type="character" w:customStyle="1" w:styleId="Hyperlink0">
    <w:name w:val="Hyperlink.0"/>
    <w:basedOn w:val="Link"/>
    <w:rPr>
      <w:color w:val="0000FF"/>
      <w:sz w:val="20"/>
      <w:szCs w:val="20"/>
      <w:u w:val="single" w:color="0000FF"/>
    </w:rPr>
  </w:style>
  <w:style w:type="character" w:customStyle="1" w:styleId="Hyperlink1">
    <w:name w:val="Hyperlink.1"/>
    <w:basedOn w:val="Link"/>
    <w:rPr>
      <w:rFonts w:ascii="Calibri" w:eastAsia="Calibri" w:hAnsi="Calibri" w:cs="Calibri"/>
      <w:color w:val="0000FF"/>
      <w:u w:val="single" w:color="0000FF"/>
      <w:shd w:val="clear" w:color="auto" w:fill="FFFFFF"/>
    </w:rPr>
  </w:style>
  <w:style w:type="paragraph" w:styleId="NormalWeb">
    <w:name w:val="Normal (Web)"/>
    <w:pPr>
      <w:spacing w:before="100" w:after="100"/>
    </w:pPr>
    <w:rPr>
      <w:rFonts w:cs="Arial Unicode MS"/>
      <w:color w:val="000000"/>
      <w:sz w:val="24"/>
      <w:szCs w:val="24"/>
      <w:u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247A1"/>
    <w:rPr>
      <w:sz w:val="18"/>
      <w:szCs w:val="18"/>
    </w:rPr>
  </w:style>
  <w:style w:type="character" w:customStyle="1" w:styleId="BalloonTextChar">
    <w:name w:val="Balloon Text Char"/>
    <w:basedOn w:val="DefaultParagraphFont"/>
    <w:link w:val="BalloonText"/>
    <w:uiPriority w:val="99"/>
    <w:semiHidden/>
    <w:rsid w:val="000247A1"/>
    <w:rPr>
      <w:sz w:val="18"/>
      <w:szCs w:val="18"/>
    </w:rPr>
  </w:style>
  <w:style w:type="paragraph" w:styleId="CommentSubject">
    <w:name w:val="annotation subject"/>
    <w:basedOn w:val="CommentText"/>
    <w:next w:val="CommentText"/>
    <w:link w:val="CommentSubjectChar"/>
    <w:uiPriority w:val="99"/>
    <w:semiHidden/>
    <w:unhideWhenUsed/>
    <w:rsid w:val="00583F12"/>
    <w:rPr>
      <w:b/>
      <w:bCs/>
    </w:rPr>
  </w:style>
  <w:style w:type="character" w:customStyle="1" w:styleId="CommentSubjectChar">
    <w:name w:val="Comment Subject Char"/>
    <w:basedOn w:val="CommentTextChar"/>
    <w:link w:val="CommentSubject"/>
    <w:uiPriority w:val="99"/>
    <w:semiHidden/>
    <w:rsid w:val="00583F12"/>
    <w:rPr>
      <w:b/>
      <w:bCs/>
    </w:rPr>
  </w:style>
  <w:style w:type="paragraph" w:styleId="Revision">
    <w:name w:val="Revision"/>
    <w:hidden/>
    <w:uiPriority w:val="99"/>
    <w:semiHidden/>
    <w:rsid w:val="00583F12"/>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Header">
    <w:name w:val="header"/>
    <w:basedOn w:val="Normal"/>
    <w:link w:val="HeaderChar"/>
    <w:uiPriority w:val="99"/>
    <w:unhideWhenUsed/>
    <w:rsid w:val="00A424BA"/>
    <w:pPr>
      <w:tabs>
        <w:tab w:val="center" w:pos="4680"/>
        <w:tab w:val="right" w:pos="9360"/>
      </w:tabs>
    </w:pPr>
  </w:style>
  <w:style w:type="character" w:customStyle="1" w:styleId="HeaderChar">
    <w:name w:val="Header Char"/>
    <w:basedOn w:val="DefaultParagraphFont"/>
    <w:link w:val="Header"/>
    <w:uiPriority w:val="99"/>
    <w:rsid w:val="00A424BA"/>
    <w:rPr>
      <w:sz w:val="24"/>
      <w:szCs w:val="24"/>
    </w:rPr>
  </w:style>
  <w:style w:type="paragraph" w:styleId="DocumentMap">
    <w:name w:val="Document Map"/>
    <w:basedOn w:val="Normal"/>
    <w:link w:val="DocumentMapChar"/>
    <w:uiPriority w:val="99"/>
    <w:semiHidden/>
    <w:unhideWhenUsed/>
    <w:rsid w:val="00E54BCD"/>
  </w:style>
  <w:style w:type="character" w:customStyle="1" w:styleId="DocumentMapChar">
    <w:name w:val="Document Map Char"/>
    <w:basedOn w:val="DefaultParagraphFont"/>
    <w:link w:val="DocumentMap"/>
    <w:uiPriority w:val="99"/>
    <w:semiHidden/>
    <w:rsid w:val="00E54BC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51303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5"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s://truckerpath.co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linkedin.com/company/10487694/" TargetMode="External"/><Relationship Id="rId4" Type="http://schemas.openxmlformats.org/officeDocument/2006/relationships/hyperlink" Target="http://www.sfchronicle.com/business/article/Feds-probe-Uber-Hell-program-for-tracking-12183963.php" TargetMode="External"/><Relationship Id="rId5" Type="http://schemas.openxmlformats.org/officeDocument/2006/relationships/hyperlink" Target="https://www.nytimes.com/2017/03/03/technology/uber-greyball-program-evade-authorities.html" TargetMode="External"/><Relationship Id="rId6" Type="http://schemas.openxmlformats.org/officeDocument/2006/relationships/hyperlink" Target="https://www.forbes.com/sites/bizcarson/2017/08/29/uber-is-under-investigation-for-potentially-violating-foreign-bribery-laws/" TargetMode="External"/><Relationship Id="rId7" Type="http://schemas.openxmlformats.org/officeDocument/2006/relationships/hyperlink" Target="https://www.reuters.com/article/us-autos-autonomous-infrastructure-insig/wheres-the-lane-self-driving-cars-confused-by-shabby-u-s-roadways-idUSKCN0WX131" TargetMode="External"/><Relationship Id="rId8" Type="http://schemas.openxmlformats.org/officeDocument/2006/relationships/hyperlink" Target="https://www.technologyreview.com/s/603493/10-breakthrough-technologies-2017-self-driving-trucks" TargetMode="External"/><Relationship Id="rId9" Type="http://schemas.openxmlformats.org/officeDocument/2006/relationships/hyperlink" Target="http://www.truckright.com/news/8-blog/24-over-95-of-truck-drivers-have-smartphones" TargetMode="External"/><Relationship Id="rId1" Type="http://schemas.openxmlformats.org/officeDocument/2006/relationships/hyperlink" Target="https://worldnews.se/tech/2017/07/25/convoy-raises-over-60m-led-by-y-combinator-to-scale-nationally/" TargetMode="External"/><Relationship Id="rId2" Type="http://schemas.openxmlformats.org/officeDocument/2006/relationships/hyperlink" Target="http://www.fleetowner.com/technology/chinas-renren-reaches-deal-purchase-trucker-path"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5BCE582-163D-B043-A974-2FDEB40C8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35</Pages>
  <Words>17189</Words>
  <Characters>97982</Characters>
  <Application>Microsoft Macintosh Word</Application>
  <DocSecurity>0</DocSecurity>
  <Lines>816</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 Gross</dc:creator>
  <cp:lastModifiedBy>Louis Ye</cp:lastModifiedBy>
  <cp:revision>3</cp:revision>
  <cp:lastPrinted>2018-05-22T16:12:00Z</cp:lastPrinted>
  <dcterms:created xsi:type="dcterms:W3CDTF">2018-05-25T18:37:00Z</dcterms:created>
  <dcterms:modified xsi:type="dcterms:W3CDTF">2018-05-25T18:44:00Z</dcterms:modified>
</cp:coreProperties>
</file>